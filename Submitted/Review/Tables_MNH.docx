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2271B" w14:textId="509D58D0" w:rsidR="00A53330" w:rsidRDefault="00A53330" w:rsidP="00A53330">
      <w:pPr>
        <w:spacing w:line="240" w:lineRule="auto"/>
        <w:rPr>
          <w:rStyle w:val="label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label"/>
          <w:rFonts w:ascii="Times New Roman" w:hAnsi="Times New Roman" w:cs="Times New Roman"/>
          <w:b/>
          <w:bCs/>
          <w:sz w:val="24"/>
          <w:szCs w:val="24"/>
        </w:rPr>
        <w:t>Tables</w:t>
      </w:r>
    </w:p>
    <w:p w14:paraId="42A817F6" w14:textId="6CFA3B4F" w:rsidR="00A53330" w:rsidRDefault="00A53330" w:rsidP="00A53330">
      <w:pPr>
        <w:spacing w:line="240" w:lineRule="auto"/>
        <w:rPr>
          <w:rStyle w:val="label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label"/>
          <w:rFonts w:ascii="Times New Roman" w:hAnsi="Times New Roman" w:cs="Times New Roman"/>
          <w:b/>
          <w:bCs/>
          <w:sz w:val="24"/>
          <w:szCs w:val="24"/>
        </w:rPr>
        <w:t xml:space="preserve">Table 1: 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941"/>
        <w:gridCol w:w="2140"/>
        <w:gridCol w:w="2349"/>
        <w:gridCol w:w="920"/>
      </w:tblGrid>
      <w:tr w:rsidR="00A53330" w14:paraId="668A392D" w14:textId="77777777" w:rsidTr="00A53330"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04A5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B0455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First decade (2000-2010)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21B47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Recent decade (2011-2022)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D49EF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 xml:space="preserve">p-value </w:t>
            </w:r>
          </w:p>
        </w:tc>
      </w:tr>
      <w:tr w:rsidR="00A53330" w14:paraId="4094FE60" w14:textId="77777777" w:rsidTr="00A53330"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06E01" w14:textId="769AA193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Mean annual dengue cases (</w:t>
            </w:r>
            <w:ins w:id="0" w:author="Mohammad Nayeem Hasan" w:date="2023-10-15T22:57:00Z">
              <w:r w:rsidR="004D4DEA" w:rsidRPr="004D4DEA">
                <w:rPr>
                  <w:rStyle w:val="label"/>
                  <w:rFonts w:ascii="Times New Roman" w:hAnsi="Times New Roman" w:cs="Times New Roman"/>
                  <w:sz w:val="24"/>
                  <w:szCs w:val="24"/>
                </w:rPr>
                <w:t xml:space="preserve">interquartile range </w:t>
              </w:r>
              <w:r w:rsidR="004D4DEA">
                <w:rPr>
                  <w:rStyle w:val="label"/>
                  <w:rFonts w:ascii="Times New Roman" w:hAnsi="Times New Roman" w:cs="Times New Roman"/>
                  <w:sz w:val="24"/>
                  <w:szCs w:val="24"/>
                </w:rPr>
                <w:t>[IQR])</w:t>
              </w:r>
            </w:ins>
            <w:del w:id="1" w:author="Mohammad Nayeem Hasan" w:date="2023-10-15T22:57:00Z">
              <w:r w:rsidDel="004D4DEA">
                <w:rPr>
                  <w:rStyle w:val="label"/>
                  <w:rFonts w:ascii="Times New Roman" w:hAnsi="Times New Roman" w:cs="Times New Roman"/>
                  <w:sz w:val="24"/>
                  <w:szCs w:val="24"/>
                </w:rPr>
                <w:delText>±Standard deviation [SD])</w:delText>
              </w:r>
            </w:del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90376" w14:textId="4F1C4BC8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2216.64 (</w:t>
            </w:r>
            <w:bookmarkStart w:id="2" w:name="_Hlk148304695"/>
            <w:ins w:id="3" w:author="Mohammad Nayeem Hasan" w:date="2023-10-15T23:00:00Z">
              <w:r w:rsidR="004D4DEA">
                <w:rPr>
                  <w:rStyle w:val="label"/>
                  <w:rFonts w:ascii="Times New Roman" w:hAnsi="Times New Roman" w:cs="Times New Roman"/>
                  <w:sz w:val="24"/>
                  <w:szCs w:val="24"/>
                </w:rPr>
                <w:t>480-3182</w:t>
              </w:r>
            </w:ins>
            <w:bookmarkEnd w:id="2"/>
            <w:del w:id="4" w:author="Mohammad Nayeem Hasan" w:date="2023-10-15T22:59:00Z">
              <w:r w:rsidDel="004D4DEA">
                <w:rPr>
                  <w:rStyle w:val="label"/>
                  <w:rFonts w:ascii="Times New Roman" w:hAnsi="Times New Roman" w:cs="Times New Roman"/>
                  <w:sz w:val="24"/>
                  <w:szCs w:val="24"/>
                </w:rPr>
                <w:delText>±2123.62</w:delText>
              </w:r>
            </w:del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6C3AC" w14:textId="3384FC23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18321.92 (</w:t>
            </w:r>
            <w:bookmarkStart w:id="5" w:name="_Hlk148304713"/>
            <w:ins w:id="6" w:author="Mohammad Nayeem Hasan" w:date="2023-10-15T23:04:00Z">
              <w:r w:rsidR="00BB0540">
                <w:rPr>
                  <w:rStyle w:val="label"/>
                  <w:rFonts w:ascii="Times New Roman" w:hAnsi="Times New Roman" w:cs="Times New Roman"/>
                  <w:sz w:val="24"/>
                  <w:szCs w:val="24"/>
                </w:rPr>
                <w:t>1405-28429</w:t>
              </w:r>
            </w:ins>
            <w:bookmarkEnd w:id="5"/>
            <w:del w:id="7" w:author="Mohammad Nayeem Hasan" w:date="2023-10-15T23:00:00Z">
              <w:r w:rsidDel="004D4DEA">
                <w:rPr>
                  <w:rStyle w:val="label"/>
                  <w:rFonts w:ascii="Times New Roman" w:hAnsi="Times New Roman" w:cs="Times New Roman"/>
                  <w:sz w:val="24"/>
                  <w:szCs w:val="24"/>
                </w:rPr>
                <w:delText>±31,778.90</w:delText>
              </w:r>
            </w:del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D766C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0.219</w:t>
            </w:r>
          </w:p>
        </w:tc>
      </w:tr>
      <w:tr w:rsidR="00A53330" w14:paraId="644ECC3C" w14:textId="77777777" w:rsidTr="00A53330"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F8D81" w14:textId="7846FAD3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 xml:space="preserve">Mean annual dengue deaths </w:t>
            </w:r>
            <w:ins w:id="8" w:author="Mohammad Nayeem Hasan" w:date="2023-10-15T23:10:00Z">
              <w:r w:rsidR="00F60B20">
                <w:rPr>
                  <w:rStyle w:val="label"/>
                  <w:rFonts w:ascii="Times New Roman" w:hAnsi="Times New Roman" w:cs="Times New Roman"/>
                  <w:sz w:val="24"/>
                  <w:szCs w:val="24"/>
                </w:rPr>
                <w:t>(IQR</w:t>
              </w:r>
            </w:ins>
            <w:del w:id="9" w:author="Mohammad Nayeem Hasan" w:date="2023-10-15T23:10:00Z">
              <w:r w:rsidDel="00F60B20">
                <w:rPr>
                  <w:rStyle w:val="label"/>
                  <w:rFonts w:ascii="Times New Roman" w:hAnsi="Times New Roman" w:cs="Times New Roman"/>
                  <w:sz w:val="24"/>
                  <w:szCs w:val="24"/>
                </w:rPr>
                <w:delText>(±SD</w:delText>
              </w:r>
            </w:del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46588" w14:textId="0C4730BF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21.18 (</w:t>
            </w:r>
            <w:ins w:id="10" w:author="Mohammad Nayeem Hasan" w:date="2023-10-15T23:10:00Z">
              <w:r w:rsidR="00F60B20">
                <w:rPr>
                  <w:rStyle w:val="label"/>
                  <w:rFonts w:ascii="Times New Roman" w:hAnsi="Times New Roman" w:cs="Times New Roman"/>
                  <w:sz w:val="24"/>
                  <w:szCs w:val="24"/>
                </w:rPr>
                <w:t>0</w:t>
              </w:r>
            </w:ins>
            <w:ins w:id="11" w:author="Mohammad Nayeem Hasan" w:date="2023-10-15T23:11:00Z">
              <w:r w:rsidR="00643BA3">
                <w:rPr>
                  <w:rStyle w:val="label"/>
                  <w:rFonts w:ascii="Times New Roman" w:hAnsi="Times New Roman" w:cs="Times New Roman"/>
                  <w:sz w:val="24"/>
                  <w:szCs w:val="24"/>
                </w:rPr>
                <w:t>.0</w:t>
              </w:r>
            </w:ins>
            <w:ins w:id="12" w:author="Mohammad Nayeem Hasan" w:date="2023-10-15T23:10:00Z">
              <w:r w:rsidR="00F60B20">
                <w:rPr>
                  <w:rStyle w:val="label"/>
                  <w:rFonts w:ascii="Times New Roman" w:hAnsi="Times New Roman" w:cs="Times New Roman"/>
                  <w:sz w:val="24"/>
                  <w:szCs w:val="24"/>
                </w:rPr>
                <w:t>-28.5</w:t>
              </w:r>
            </w:ins>
            <w:del w:id="13" w:author="Mohammad Nayeem Hasan" w:date="2023-10-15T23:10:00Z">
              <w:r w:rsidDel="00F60B20">
                <w:rPr>
                  <w:rStyle w:val="label"/>
                  <w:rFonts w:ascii="Times New Roman" w:hAnsi="Times New Roman" w:cs="Times New Roman"/>
                  <w:sz w:val="24"/>
                  <w:szCs w:val="24"/>
                </w:rPr>
                <w:delText>±30.69</w:delText>
              </w:r>
            </w:del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7D9D1" w14:textId="6C35BB21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46.58 (</w:t>
            </w:r>
            <w:ins w:id="14" w:author="Mohammad Nayeem Hasan" w:date="2023-10-15T23:10:00Z">
              <w:r w:rsidR="00F60B20">
                <w:rPr>
                  <w:rStyle w:val="label"/>
                  <w:rFonts w:ascii="Times New Roman" w:hAnsi="Times New Roman" w:cs="Times New Roman"/>
                  <w:sz w:val="24"/>
                  <w:szCs w:val="24"/>
                </w:rPr>
                <w:t>3</w:t>
              </w:r>
            </w:ins>
            <w:ins w:id="15" w:author="Mohammad Nayeem Hasan" w:date="2023-10-15T23:11:00Z">
              <w:r w:rsidR="00643BA3">
                <w:rPr>
                  <w:rStyle w:val="label"/>
                  <w:rFonts w:ascii="Times New Roman" w:hAnsi="Times New Roman" w:cs="Times New Roman"/>
                  <w:sz w:val="24"/>
                  <w:szCs w:val="24"/>
                </w:rPr>
                <w:t>.0</w:t>
              </w:r>
            </w:ins>
            <w:ins w:id="16" w:author="Mohammad Nayeem Hasan" w:date="2023-10-15T23:10:00Z">
              <w:r w:rsidR="00F60B20">
                <w:rPr>
                  <w:rStyle w:val="label"/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  <w:ins w:id="17" w:author="Mohammad Nayeem Hasan" w:date="2023-10-15T23:11:00Z">
              <w:r w:rsidR="00F60B20">
                <w:rPr>
                  <w:rStyle w:val="label"/>
                  <w:rFonts w:ascii="Times New Roman" w:hAnsi="Times New Roman" w:cs="Times New Roman"/>
                  <w:sz w:val="24"/>
                  <w:szCs w:val="24"/>
                </w:rPr>
                <w:t>105.0</w:t>
              </w:r>
            </w:ins>
            <w:del w:id="18" w:author="Mohammad Nayeem Hasan" w:date="2023-10-15T23:10:00Z">
              <w:r w:rsidDel="00F60B20">
                <w:rPr>
                  <w:rStyle w:val="label"/>
                  <w:rFonts w:ascii="Times New Roman" w:hAnsi="Times New Roman" w:cs="Times New Roman"/>
                  <w:sz w:val="24"/>
                  <w:szCs w:val="24"/>
                </w:rPr>
                <w:delText>±90.90</w:delText>
              </w:r>
            </w:del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BDE60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0.853</w:t>
            </w:r>
          </w:p>
        </w:tc>
      </w:tr>
      <w:tr w:rsidR="00A53330" w14:paraId="606DD47D" w14:textId="77777777" w:rsidTr="00A53330"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FEF3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 xml:space="preserve">Mean Case-fatality ratio (± SD) 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A925C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0.69 (±0.79)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DA459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0.23 (±13)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6A466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</w:tr>
      <w:tr w:rsidR="00A53330" w14:paraId="584F35E6" w14:textId="77777777" w:rsidTr="00A53330"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BC2A" w14:textId="7082DB00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 w:rsidRPr="00C6008C"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 xml:space="preserve">Mean </w:t>
            </w:r>
            <w:ins w:id="19" w:author="Mohammad Nayeem Hasan" w:date="2023-10-15T23:45:00Z">
              <w:r w:rsidR="00C6008C" w:rsidRPr="00C6008C">
                <w:rPr>
                  <w:rStyle w:val="label"/>
                  <w:rFonts w:ascii="Times New Roman" w:hAnsi="Times New Roman" w:cs="Times New Roman"/>
                  <w:sz w:val="24"/>
                  <w:szCs w:val="24"/>
                </w:rPr>
                <w:t>a</w:t>
              </w:r>
              <w:r w:rsidR="00C6008C" w:rsidRPr="00C6008C">
                <w:rPr>
                  <w:rStyle w:val="label"/>
                  <w:rFonts w:ascii="Times New Roman" w:hAnsi="Times New Roman" w:cs="Times New Roman"/>
                  <w:rPrChange w:id="20" w:author="Mohammad Nayeem Hasan" w:date="2023-10-15T23:46:00Z">
                    <w:rPr>
                      <w:rStyle w:val="label"/>
                    </w:rPr>
                  </w:rPrChange>
                </w:rPr>
                <w:t xml:space="preserve">nnual </w:t>
              </w:r>
            </w:ins>
            <w:r w:rsidRPr="00C6008C"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temperature</w:t>
            </w: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 xml:space="preserve"> °C (±SD)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881A8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26.35 (±0.49)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2E12C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26.84 (±0.37)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53856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53330" w14:paraId="40EB35D6" w14:textId="77777777" w:rsidTr="00A53330"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39FBA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Mean annual rainfall in mm (±SD)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A757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 xml:space="preserve">2078.66 (±459.68) 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AFB6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1764.50 (±448.32)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CC3AB" w14:textId="77777777" w:rsidR="00A53330" w:rsidRDefault="00A53330" w:rsidP="00A53330">
            <w:pPr>
              <w:spacing w:line="24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0.188</w:t>
            </w:r>
          </w:p>
        </w:tc>
      </w:tr>
    </w:tbl>
    <w:p w14:paraId="1A7D2DDC" w14:textId="77777777" w:rsidR="00A53330" w:rsidRDefault="00A53330" w:rsidP="00A53330">
      <w:pPr>
        <w:spacing w:line="240" w:lineRule="auto"/>
        <w:rPr>
          <w:rStyle w:val="label"/>
          <w:rFonts w:ascii="Times New Roman" w:hAnsi="Times New Roman" w:cs="Times New Roman"/>
          <w:sz w:val="24"/>
          <w:szCs w:val="24"/>
        </w:rPr>
      </w:pPr>
    </w:p>
    <w:p w14:paraId="4F54FF9A" w14:textId="1F1278D6" w:rsidR="00A53330" w:rsidRDefault="00A53330" w:rsidP="00A53330">
      <w:pPr>
        <w:tabs>
          <w:tab w:val="left" w:pos="6420"/>
        </w:tabs>
        <w:spacing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2:</w:t>
      </w:r>
    </w:p>
    <w:tbl>
      <w:tblPr>
        <w:tblW w:w="5000" w:type="pct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4155"/>
        <w:gridCol w:w="2644"/>
        <w:gridCol w:w="2551"/>
      </w:tblGrid>
      <w:tr w:rsidR="00A53330" w14:paraId="6343F49D" w14:textId="77777777" w:rsidTr="00A53330">
        <w:trPr>
          <w:trHeight w:val="58"/>
        </w:trPr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9702" w14:textId="77777777" w:rsidR="00A53330" w:rsidRDefault="00A53330" w:rsidP="00A533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</w:t>
            </w:r>
          </w:p>
        </w:tc>
        <w:tc>
          <w:tcPr>
            <w:tcW w:w="2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D5F6" w14:textId="77777777" w:rsidR="00A53330" w:rsidRDefault="00A53330" w:rsidP="00A5333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3330" w14:paraId="5D59C8B1" w14:textId="77777777" w:rsidTr="00A53330"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185B" w14:textId="77777777" w:rsidR="00A53330" w:rsidRDefault="00A53330" w:rsidP="00A533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Mann-Kendell trend analysis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F356D" w14:textId="77777777" w:rsidR="00A53330" w:rsidRDefault="00A53330" w:rsidP="00A533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Tau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4C52" w14:textId="77777777" w:rsidR="00A53330" w:rsidRDefault="00A53330" w:rsidP="00A533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p-value </w:t>
            </w:r>
          </w:p>
        </w:tc>
      </w:tr>
      <w:tr w:rsidR="00A53330" w14:paraId="715953C9" w14:textId="77777777" w:rsidTr="00A53330"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2583" w14:textId="77777777" w:rsidR="00A53330" w:rsidRDefault="00A53330" w:rsidP="00A5333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CEC0E" w14:textId="77777777" w:rsidR="00A53330" w:rsidRDefault="00A53330" w:rsidP="00A533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8AA47" w14:textId="77777777" w:rsidR="00A53330" w:rsidRDefault="00A53330" w:rsidP="00A533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0.139</w:t>
            </w:r>
          </w:p>
        </w:tc>
      </w:tr>
      <w:tr w:rsidR="00A53330" w14:paraId="6D54281B" w14:textId="77777777" w:rsidTr="00A53330">
        <w:trPr>
          <w:trHeight w:val="58"/>
        </w:trPr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38BD" w14:textId="77777777" w:rsidR="00A53330" w:rsidRDefault="00A53330" w:rsidP="00A533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Sen’s Slop test 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61BC" w14:textId="77777777" w:rsidR="00A53330" w:rsidRDefault="00A53330" w:rsidP="00A533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B302E" w14:textId="77777777" w:rsidR="00A53330" w:rsidRDefault="00A53330" w:rsidP="00A5333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53330" w14:paraId="56E0B114" w14:textId="77777777" w:rsidTr="00A53330"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7404" w14:textId="77777777" w:rsidR="00A53330" w:rsidRDefault="00A53330" w:rsidP="00A533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69FFC" w14:textId="77777777" w:rsidR="00A53330" w:rsidRDefault="00A53330" w:rsidP="00A533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Sen’s Slope 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45AEB" w14:textId="77777777" w:rsidR="00A53330" w:rsidRDefault="00A53330" w:rsidP="00A53330">
            <w:pPr>
              <w:tabs>
                <w:tab w:val="left" w:pos="12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 Confidence Interval</w:t>
            </w:r>
          </w:p>
        </w:tc>
      </w:tr>
      <w:tr w:rsidR="00A53330" w14:paraId="4A12D0A3" w14:textId="77777777" w:rsidTr="00A53330"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1F97" w14:textId="77777777" w:rsidR="00A53330" w:rsidRDefault="00A53330" w:rsidP="00A533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696BB" w14:textId="77777777" w:rsidR="00A53330" w:rsidRDefault="00A53330" w:rsidP="00A533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171.67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16A95" w14:textId="77777777" w:rsidR="00A53330" w:rsidRDefault="00A53330" w:rsidP="00A533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-46 to 687</w:t>
            </w:r>
          </w:p>
        </w:tc>
      </w:tr>
    </w:tbl>
    <w:p w14:paraId="4EDAD674" w14:textId="77777777" w:rsidR="00A53330" w:rsidRDefault="00A53330" w:rsidP="00A53330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C6206CB" w14:textId="187BB8BA" w:rsidR="00A53330" w:rsidRDefault="00A53330" w:rsidP="00A533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3: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3330" w14:paraId="0A353DB8" w14:textId="77777777" w:rsidTr="00A53330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6DBE" w14:textId="77777777" w:rsidR="00A53330" w:rsidRDefault="00A53330" w:rsidP="00A533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DD41" w14:textId="77777777" w:rsidR="00A53330" w:rsidRDefault="00A53330" w:rsidP="00A533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IRR (95% CI)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DC82E" w14:textId="77777777" w:rsidR="00A53330" w:rsidRDefault="00A53330" w:rsidP="00A533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53330" w14:paraId="25E542B6" w14:textId="77777777" w:rsidTr="00A53330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6761" w14:textId="77777777" w:rsidR="00A53330" w:rsidRDefault="00A53330" w:rsidP="00A533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temperature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3BC2B" w14:textId="77777777" w:rsidR="00A53330" w:rsidRDefault="00A53330" w:rsidP="00A533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1.26 (1.258 – 1.265)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6A5D8" w14:textId="77777777" w:rsidR="00A53330" w:rsidRDefault="00A53330" w:rsidP="00A533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53330" w14:paraId="44670349" w14:textId="77777777" w:rsidTr="00A53330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D0187" w14:textId="77777777" w:rsidR="00A53330" w:rsidRDefault="00A53330" w:rsidP="00A533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Rainfall (lag 1) in centimeter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087D6" w14:textId="77777777" w:rsidR="00A53330" w:rsidRDefault="00A53330" w:rsidP="00A533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1.08 (1.079 – 1.086)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F6E2" w14:textId="77777777" w:rsidR="00A53330" w:rsidRDefault="00A53330" w:rsidP="00A533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53330" w14:paraId="4E7FB4A5" w14:textId="77777777" w:rsidTr="00A53330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5D06D" w14:textId="77777777" w:rsidR="00A53330" w:rsidRDefault="00A53330" w:rsidP="00A533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Rainfall (lag 2) in centimeter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B551" w14:textId="77777777" w:rsidR="00A53330" w:rsidRDefault="00A53330" w:rsidP="00A533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1.17 (1.168 – 1.175))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DEED1" w14:textId="77777777" w:rsidR="00A53330" w:rsidRDefault="00A53330" w:rsidP="00A533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</w:tbl>
    <w:p w14:paraId="14420D4A" w14:textId="77777777" w:rsidR="00A53330" w:rsidRDefault="00A53330" w:rsidP="00A53330">
      <w:pPr>
        <w:spacing w:line="240" w:lineRule="auto"/>
        <w:rPr>
          <w:rStyle w:val="label"/>
        </w:rPr>
      </w:pPr>
    </w:p>
    <w:p w14:paraId="37CEEF8F" w14:textId="77777777" w:rsidR="002455D5" w:rsidRDefault="002455D5" w:rsidP="00A53330">
      <w:pPr>
        <w:spacing w:line="240" w:lineRule="auto"/>
      </w:pPr>
    </w:p>
    <w:sectPr w:rsidR="0024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hammad Nayeem Hasan">
    <w15:presenceInfo w15:providerId="Windows Live" w15:userId="5be14f6c7eaf8e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D0"/>
    <w:rsid w:val="002455D5"/>
    <w:rsid w:val="002C3BC6"/>
    <w:rsid w:val="004D4DEA"/>
    <w:rsid w:val="00520E53"/>
    <w:rsid w:val="00643BA3"/>
    <w:rsid w:val="00A53330"/>
    <w:rsid w:val="00BB0540"/>
    <w:rsid w:val="00C6008C"/>
    <w:rsid w:val="00C872D0"/>
    <w:rsid w:val="00EB678F"/>
    <w:rsid w:val="00EC7A41"/>
    <w:rsid w:val="00F60B20"/>
    <w:rsid w:val="00FA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713CB4"/>
  <w15:chartTrackingRefBased/>
  <w15:docId w15:val="{6DC55F1F-5F57-43A9-8183-2D57BC7C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33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A53330"/>
  </w:style>
  <w:style w:type="table" w:styleId="TableGrid">
    <w:name w:val="Table Grid"/>
    <w:basedOn w:val="TableNormal"/>
    <w:uiPriority w:val="39"/>
    <w:rsid w:val="00A53330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D4DEA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115</Words>
  <Characters>666</Characters>
  <Application>Microsoft Office Word</Application>
  <DocSecurity>0</DocSecurity>
  <Lines>66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Mohammad Nayeem Hasan</cp:lastModifiedBy>
  <cp:revision>8</cp:revision>
  <dcterms:created xsi:type="dcterms:W3CDTF">2023-07-17T18:24:00Z</dcterms:created>
  <dcterms:modified xsi:type="dcterms:W3CDTF">2023-10-15T17:46:00Z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42ec9b7c37033c075df39d3a6155140f4e0a3cda26fba315c3635507d043487a</vt:lpwstr>
  </property>
</Properties>
</file>