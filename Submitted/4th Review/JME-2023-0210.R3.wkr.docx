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69B" w14:textId="5915002D" w:rsidR="00817BF1" w:rsidRPr="001A3149" w:rsidRDefault="00817BF1" w:rsidP="009E7530">
      <w:pPr>
        <w:spacing w:after="0" w:line="360" w:lineRule="auto"/>
        <w:ind w:right="-278"/>
        <w:rPr>
          <w:rFonts w:ascii="Times New Roman" w:hAnsi="Times New Roman" w:cs="Times New Roman"/>
          <w:b/>
          <w:bCs/>
          <w:sz w:val="24"/>
          <w:szCs w:val="24"/>
        </w:rPr>
      </w:pPr>
      <w:bookmarkStart w:id="0" w:name="_Hlk139705088"/>
      <w:r w:rsidRPr="001A3149">
        <w:rPr>
          <w:rFonts w:ascii="Times New Roman" w:hAnsi="Times New Roman" w:cs="Times New Roman"/>
          <w:b/>
          <w:bCs/>
          <w:sz w:val="24"/>
          <w:szCs w:val="24"/>
        </w:rPr>
        <w:t xml:space="preserve">Two Decades of Endemic Dengue in Bangladesh (2000-2022): Trends, Seasonality, and </w:t>
      </w:r>
      <w:r w:rsidR="00504315" w:rsidRPr="001A3149">
        <w:rPr>
          <w:rFonts w:ascii="Times New Roman" w:hAnsi="Times New Roman" w:cs="Times New Roman"/>
          <w:b/>
          <w:bCs/>
          <w:sz w:val="24"/>
          <w:szCs w:val="24"/>
        </w:rPr>
        <w:t>I</w:t>
      </w:r>
      <w:r w:rsidRPr="001A3149">
        <w:rPr>
          <w:rFonts w:ascii="Times New Roman" w:hAnsi="Times New Roman" w:cs="Times New Roman"/>
          <w:b/>
          <w:bCs/>
          <w:sz w:val="24"/>
          <w:szCs w:val="24"/>
        </w:rPr>
        <w:t xml:space="preserve">mpact of Temperature and Rainfall Patterns on </w:t>
      </w:r>
      <w:r w:rsidR="00504315" w:rsidRPr="001A3149">
        <w:rPr>
          <w:rFonts w:ascii="Times New Roman" w:hAnsi="Times New Roman" w:cs="Times New Roman"/>
          <w:b/>
          <w:bCs/>
          <w:sz w:val="24"/>
          <w:szCs w:val="24"/>
        </w:rPr>
        <w:t>T</w:t>
      </w:r>
      <w:r w:rsidRPr="001A3149">
        <w:rPr>
          <w:rFonts w:ascii="Times New Roman" w:hAnsi="Times New Roman" w:cs="Times New Roman"/>
          <w:b/>
          <w:bCs/>
          <w:sz w:val="24"/>
          <w:szCs w:val="24"/>
        </w:rPr>
        <w:t xml:space="preserve">ransmission </w:t>
      </w:r>
      <w:r w:rsidR="00504315" w:rsidRPr="001A3149">
        <w:rPr>
          <w:rFonts w:ascii="Times New Roman" w:hAnsi="Times New Roman" w:cs="Times New Roman"/>
          <w:b/>
          <w:bCs/>
          <w:sz w:val="24"/>
          <w:szCs w:val="24"/>
        </w:rPr>
        <w:t>D</w:t>
      </w:r>
      <w:r w:rsidRPr="001A3149">
        <w:rPr>
          <w:rFonts w:ascii="Times New Roman" w:hAnsi="Times New Roman" w:cs="Times New Roman"/>
          <w:b/>
          <w:bCs/>
          <w:sz w:val="24"/>
          <w:szCs w:val="24"/>
        </w:rPr>
        <w:t>ynamics</w:t>
      </w:r>
      <w:bookmarkEnd w:id="0"/>
    </w:p>
    <w:p w14:paraId="026FE255" w14:textId="77777777" w:rsidR="00D567A5" w:rsidRPr="001A3149" w:rsidRDefault="00D567A5" w:rsidP="00AB5CEA">
      <w:pPr>
        <w:spacing w:after="0" w:line="360" w:lineRule="auto"/>
        <w:rPr>
          <w:rFonts w:ascii="Times New Roman" w:hAnsi="Times New Roman" w:cs="Times New Roman"/>
          <w:b/>
          <w:bCs/>
          <w:sz w:val="24"/>
          <w:szCs w:val="24"/>
        </w:rPr>
      </w:pPr>
    </w:p>
    <w:p w14:paraId="5402BDC5" w14:textId="525709D6" w:rsidR="007105ED" w:rsidRPr="001A3149" w:rsidRDefault="007105ED" w:rsidP="005930B7">
      <w:pPr>
        <w:spacing w:after="0" w:line="360" w:lineRule="auto"/>
        <w:rPr>
          <w:rFonts w:ascii="Times New Roman" w:hAnsi="Times New Roman" w:cs="Times New Roman"/>
          <w:b/>
          <w:bCs/>
          <w:sz w:val="24"/>
          <w:szCs w:val="24"/>
          <w:vertAlign w:val="superscript"/>
          <w:lang w:val="it-IT"/>
        </w:rPr>
      </w:pPr>
      <w:r w:rsidRPr="001A3149">
        <w:rPr>
          <w:rFonts w:ascii="Times New Roman" w:hAnsi="Times New Roman" w:cs="Times New Roman"/>
          <w:b/>
          <w:bCs/>
          <w:sz w:val="24"/>
          <w:szCs w:val="24"/>
        </w:rPr>
        <w:t>Mohammad Nayeem Hasan</w:t>
      </w:r>
      <w:r w:rsidR="00CB2A06" w:rsidRPr="001A3149">
        <w:rPr>
          <w:rFonts w:ascii="Times New Roman" w:hAnsi="Times New Roman" w:cs="Times New Roman"/>
          <w:b/>
          <w:bCs/>
          <w:sz w:val="24"/>
          <w:szCs w:val="24"/>
          <w:vertAlign w:val="superscript"/>
        </w:rPr>
        <w:t>1</w:t>
      </w:r>
      <w:r w:rsidRPr="001A3149">
        <w:rPr>
          <w:rFonts w:ascii="Times New Roman" w:hAnsi="Times New Roman" w:cs="Times New Roman"/>
          <w:b/>
          <w:bCs/>
          <w:sz w:val="24"/>
          <w:szCs w:val="24"/>
        </w:rPr>
        <w:t xml:space="preserve">, Ibrahim Khalil </w:t>
      </w:r>
      <w:r w:rsidR="00CB2A06" w:rsidRPr="001A3149">
        <w:rPr>
          <w:rFonts w:ascii="Times New Roman" w:hAnsi="Times New Roman" w:cs="Times New Roman"/>
          <w:b/>
          <w:bCs/>
          <w:sz w:val="24"/>
          <w:szCs w:val="24"/>
          <w:vertAlign w:val="superscript"/>
        </w:rPr>
        <w:t>2</w:t>
      </w:r>
      <w:r w:rsidR="00257B9A" w:rsidRPr="001A3149">
        <w:rPr>
          <w:rFonts w:ascii="Times New Roman" w:hAnsi="Times New Roman" w:cs="Times New Roman"/>
          <w:b/>
          <w:bCs/>
          <w:sz w:val="24"/>
          <w:szCs w:val="24"/>
        </w:rPr>
        <w:t xml:space="preserve">, </w:t>
      </w:r>
      <w:r w:rsidRPr="001A3149">
        <w:rPr>
          <w:rFonts w:ascii="Times New Roman" w:hAnsi="Times New Roman" w:cs="Times New Roman"/>
          <w:b/>
          <w:bCs/>
          <w:sz w:val="24"/>
          <w:szCs w:val="24"/>
        </w:rPr>
        <w:t>Muhammad Abdul Baker Chowdhury</w:t>
      </w:r>
      <w:r w:rsidR="009F0A11" w:rsidRPr="001A3149">
        <w:rPr>
          <w:rFonts w:ascii="Times New Roman" w:hAnsi="Times New Roman" w:cs="Times New Roman"/>
          <w:b/>
          <w:bCs/>
          <w:sz w:val="24"/>
          <w:szCs w:val="24"/>
        </w:rPr>
        <w:t xml:space="preserve"> </w:t>
      </w:r>
      <w:r w:rsidR="009F0A11" w:rsidRPr="001A3149">
        <w:rPr>
          <w:rFonts w:ascii="Times New Roman" w:hAnsi="Times New Roman" w:cs="Times New Roman"/>
          <w:b/>
          <w:bCs/>
          <w:sz w:val="24"/>
          <w:szCs w:val="24"/>
          <w:vertAlign w:val="superscript"/>
        </w:rPr>
        <w:t>3</w:t>
      </w:r>
      <w:r w:rsidRPr="001A3149">
        <w:rPr>
          <w:rFonts w:ascii="Times New Roman" w:hAnsi="Times New Roman" w:cs="Times New Roman"/>
          <w:b/>
          <w:bCs/>
          <w:sz w:val="24"/>
          <w:szCs w:val="24"/>
        </w:rPr>
        <w:t xml:space="preserve">, Mahbubur Rahman </w:t>
      </w:r>
      <w:r w:rsidR="009F0A11" w:rsidRPr="001A3149">
        <w:rPr>
          <w:rFonts w:ascii="Times New Roman" w:hAnsi="Times New Roman" w:cs="Times New Roman"/>
          <w:b/>
          <w:bCs/>
          <w:sz w:val="24"/>
          <w:szCs w:val="24"/>
          <w:vertAlign w:val="superscript"/>
        </w:rPr>
        <w:t>4</w:t>
      </w:r>
      <w:r w:rsidRPr="001A3149">
        <w:rPr>
          <w:rFonts w:ascii="Times New Roman" w:hAnsi="Times New Roman" w:cs="Times New Roman"/>
          <w:b/>
          <w:bCs/>
          <w:sz w:val="24"/>
          <w:szCs w:val="24"/>
          <w:vertAlign w:val="superscript"/>
        </w:rPr>
        <w:t>,</w:t>
      </w:r>
      <w:r w:rsidR="009F0A11" w:rsidRPr="001A3149">
        <w:rPr>
          <w:rFonts w:ascii="Times New Roman" w:hAnsi="Times New Roman" w:cs="Times New Roman"/>
          <w:b/>
          <w:bCs/>
          <w:sz w:val="24"/>
          <w:szCs w:val="24"/>
          <w:vertAlign w:val="superscript"/>
        </w:rPr>
        <w:t>5</w:t>
      </w:r>
      <w:r w:rsidRPr="001A3149">
        <w:rPr>
          <w:rFonts w:ascii="Times New Roman" w:hAnsi="Times New Roman" w:cs="Times New Roman"/>
          <w:b/>
          <w:bCs/>
          <w:sz w:val="24"/>
          <w:szCs w:val="24"/>
        </w:rPr>
        <w:t>,</w:t>
      </w:r>
      <w:r w:rsidR="00AB1743" w:rsidRPr="001A3149">
        <w:rPr>
          <w:rFonts w:ascii="Times New Roman" w:hAnsi="Times New Roman" w:cs="Times New Roman"/>
          <w:b/>
          <w:bCs/>
          <w:sz w:val="24"/>
          <w:szCs w:val="24"/>
        </w:rPr>
        <w:t xml:space="preserve"> Md </w:t>
      </w:r>
      <w:proofErr w:type="spellStart"/>
      <w:r w:rsidR="00AB1743" w:rsidRPr="001A3149">
        <w:rPr>
          <w:rFonts w:ascii="Times New Roman" w:hAnsi="Times New Roman" w:cs="Times New Roman"/>
          <w:b/>
          <w:bCs/>
          <w:sz w:val="24"/>
          <w:szCs w:val="24"/>
        </w:rPr>
        <w:t>Asaduzzaman</w:t>
      </w:r>
      <w:proofErr w:type="spellEnd"/>
      <w:r w:rsidR="003F725F" w:rsidRPr="001A3149">
        <w:rPr>
          <w:rFonts w:ascii="Times New Roman" w:hAnsi="Times New Roman" w:cs="Times New Roman"/>
          <w:b/>
          <w:bCs/>
          <w:sz w:val="24"/>
          <w:szCs w:val="24"/>
        </w:rPr>
        <w:t xml:space="preserve"> </w:t>
      </w:r>
      <w:r w:rsidR="00AE7B37" w:rsidRPr="001A3149">
        <w:rPr>
          <w:rFonts w:ascii="Times New Roman" w:hAnsi="Times New Roman" w:cs="Times New Roman"/>
          <w:b/>
          <w:bCs/>
          <w:sz w:val="24"/>
          <w:szCs w:val="24"/>
          <w:vertAlign w:val="superscript"/>
        </w:rPr>
        <w:t>6</w:t>
      </w:r>
      <w:r w:rsidR="00AB1743" w:rsidRPr="001A3149">
        <w:rPr>
          <w:rFonts w:ascii="Times New Roman" w:hAnsi="Times New Roman" w:cs="Times New Roman"/>
          <w:b/>
          <w:bCs/>
          <w:sz w:val="24"/>
          <w:szCs w:val="24"/>
        </w:rPr>
        <w:t>,</w:t>
      </w:r>
      <w:r w:rsidR="003F725F" w:rsidRPr="001A3149">
        <w:rPr>
          <w:rFonts w:ascii="Times New Roman" w:hAnsi="Times New Roman" w:cs="Times New Roman"/>
          <w:b/>
          <w:bCs/>
          <w:sz w:val="24"/>
          <w:szCs w:val="24"/>
        </w:rPr>
        <w:t xml:space="preserve"> Masum Billah </w:t>
      </w:r>
      <w:r w:rsidR="00B335EB" w:rsidRPr="001A3149">
        <w:rPr>
          <w:rFonts w:ascii="Times New Roman" w:hAnsi="Times New Roman" w:cs="Times New Roman"/>
          <w:b/>
          <w:bCs/>
          <w:sz w:val="24"/>
          <w:szCs w:val="24"/>
          <w:vertAlign w:val="superscript"/>
        </w:rPr>
        <w:t>6</w:t>
      </w:r>
      <w:r w:rsidR="00781E09" w:rsidRPr="001A3149">
        <w:rPr>
          <w:rFonts w:ascii="Times New Roman" w:hAnsi="Times New Roman" w:cs="Times New Roman"/>
          <w:b/>
          <w:bCs/>
          <w:sz w:val="24"/>
          <w:szCs w:val="24"/>
        </w:rPr>
        <w:t xml:space="preserve">, </w:t>
      </w:r>
      <w:r w:rsidR="00731D36" w:rsidRPr="001A3149">
        <w:rPr>
          <w:rFonts w:ascii="Times New Roman" w:hAnsi="Times New Roman" w:cs="Times New Roman"/>
          <w:b/>
          <w:bCs/>
          <w:sz w:val="24"/>
          <w:szCs w:val="24"/>
        </w:rPr>
        <w:t xml:space="preserve">Laila </w:t>
      </w:r>
      <w:proofErr w:type="gramStart"/>
      <w:r w:rsidR="0092599C" w:rsidRPr="001A3149">
        <w:rPr>
          <w:rFonts w:ascii="Times New Roman" w:hAnsi="Times New Roman" w:cs="Times New Roman"/>
          <w:b/>
          <w:bCs/>
          <w:sz w:val="24"/>
          <w:szCs w:val="24"/>
        </w:rPr>
        <w:t>A</w:t>
      </w:r>
      <w:ins w:id="1" w:author="Mohammad Nayeem Hasan" w:date="2023-12-17T17:44:00Z">
        <w:r w:rsidR="00EC0DB2">
          <w:rPr>
            <w:rFonts w:ascii="Times New Roman" w:hAnsi="Times New Roman" w:cs="Times New Roman"/>
            <w:b/>
            <w:bCs/>
            <w:sz w:val="24"/>
            <w:szCs w:val="24"/>
          </w:rPr>
          <w:t>n</w:t>
        </w:r>
      </w:ins>
      <w:proofErr w:type="gramEnd"/>
      <w:del w:id="2" w:author="Mohammad Nayeem Hasan" w:date="2023-12-17T17:44:00Z">
        <w:r w:rsidR="0092599C" w:rsidRPr="001A3149" w:rsidDel="00EC0DB2">
          <w:rPr>
            <w:rFonts w:ascii="Times New Roman" w:hAnsi="Times New Roman" w:cs="Times New Roman"/>
            <w:b/>
            <w:bCs/>
            <w:sz w:val="24"/>
            <w:szCs w:val="24"/>
          </w:rPr>
          <w:delText>r</w:delText>
        </w:r>
      </w:del>
      <w:r w:rsidR="0092599C" w:rsidRPr="001A3149">
        <w:rPr>
          <w:rFonts w:ascii="Times New Roman" w:hAnsi="Times New Roman" w:cs="Times New Roman"/>
          <w:b/>
          <w:bCs/>
          <w:sz w:val="24"/>
          <w:szCs w:val="24"/>
        </w:rPr>
        <w:t xml:space="preserve">juman </w:t>
      </w:r>
      <w:r w:rsidR="00731D36" w:rsidRPr="001A3149">
        <w:rPr>
          <w:rFonts w:ascii="Times New Roman" w:hAnsi="Times New Roman" w:cs="Times New Roman"/>
          <w:b/>
          <w:bCs/>
          <w:sz w:val="24"/>
          <w:szCs w:val="24"/>
        </w:rPr>
        <w:t>Banu</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7</w:t>
      </w:r>
      <w:r w:rsidR="00731D36" w:rsidRPr="001A3149">
        <w:rPr>
          <w:rFonts w:ascii="Times New Roman" w:hAnsi="Times New Roman" w:cs="Times New Roman"/>
          <w:b/>
          <w:bCs/>
          <w:sz w:val="24"/>
          <w:szCs w:val="24"/>
        </w:rPr>
        <w:t xml:space="preserve">, </w:t>
      </w:r>
      <w:r w:rsidR="001B2924" w:rsidRPr="001A3149">
        <w:rPr>
          <w:rFonts w:ascii="Times New Roman" w:hAnsi="Times New Roman" w:cs="Times New Roman"/>
          <w:b/>
          <w:bCs/>
          <w:sz w:val="24"/>
          <w:szCs w:val="24"/>
        </w:rPr>
        <w:t>Mahbub-</w:t>
      </w:r>
      <w:proofErr w:type="spellStart"/>
      <w:r w:rsidR="001B2924" w:rsidRPr="001A3149">
        <w:rPr>
          <w:rFonts w:ascii="Times New Roman" w:hAnsi="Times New Roman" w:cs="Times New Roman"/>
          <w:b/>
          <w:bCs/>
          <w:sz w:val="24"/>
          <w:szCs w:val="24"/>
        </w:rPr>
        <w:t>ul</w:t>
      </w:r>
      <w:proofErr w:type="spellEnd"/>
      <w:r w:rsidR="001B2924" w:rsidRPr="001A3149">
        <w:rPr>
          <w:rFonts w:ascii="Times New Roman" w:hAnsi="Times New Roman" w:cs="Times New Roman"/>
          <w:b/>
          <w:bCs/>
          <w:sz w:val="24"/>
          <w:szCs w:val="24"/>
        </w:rPr>
        <w:t xml:space="preserve"> Alam</w:t>
      </w:r>
      <w:r w:rsidR="00530E81" w:rsidRPr="001A3149">
        <w:rPr>
          <w:rFonts w:ascii="Times New Roman" w:hAnsi="Times New Roman" w:cs="Times New Roman"/>
          <w:b/>
          <w:bCs/>
          <w:sz w:val="24"/>
          <w:szCs w:val="24"/>
          <w:vertAlign w:val="superscript"/>
        </w:rPr>
        <w:t>8</w:t>
      </w:r>
      <w:r w:rsidR="001B2924" w:rsidRPr="001A3149">
        <w:rPr>
          <w:rFonts w:ascii="Times New Roman" w:hAnsi="Times New Roman" w:cs="Times New Roman"/>
          <w:b/>
          <w:bCs/>
          <w:sz w:val="24"/>
          <w:szCs w:val="24"/>
        </w:rPr>
        <w:t xml:space="preserve">, </w:t>
      </w:r>
      <w:r w:rsidR="00731D36" w:rsidRPr="001A3149">
        <w:rPr>
          <w:rFonts w:ascii="Times New Roman" w:hAnsi="Times New Roman" w:cs="Times New Roman"/>
          <w:b/>
          <w:bCs/>
          <w:sz w:val="24"/>
          <w:szCs w:val="24"/>
        </w:rPr>
        <w:t>Atik Ahsan</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8</w:t>
      </w:r>
      <w:r w:rsidR="00731D36" w:rsidRPr="001A3149">
        <w:rPr>
          <w:rFonts w:ascii="Times New Roman" w:hAnsi="Times New Roman" w:cs="Times New Roman"/>
          <w:b/>
          <w:bCs/>
          <w:sz w:val="24"/>
          <w:szCs w:val="24"/>
        </w:rPr>
        <w:t>, Tieble Traore</w:t>
      </w:r>
      <w:r w:rsidR="0079645D" w:rsidRPr="001A3149">
        <w:rPr>
          <w:rFonts w:ascii="Times New Roman" w:hAnsi="Times New Roman" w:cs="Times New Roman"/>
          <w:b/>
          <w:bCs/>
          <w:sz w:val="24"/>
          <w:szCs w:val="24"/>
        </w:rPr>
        <w:t xml:space="preserve"> </w:t>
      </w:r>
      <w:r w:rsidR="0079645D" w:rsidRPr="001A3149">
        <w:rPr>
          <w:rFonts w:ascii="Times New Roman" w:hAnsi="Times New Roman" w:cs="Times New Roman"/>
          <w:b/>
          <w:bCs/>
          <w:sz w:val="24"/>
          <w:szCs w:val="24"/>
          <w:vertAlign w:val="superscript"/>
        </w:rPr>
        <w:t>9</w:t>
      </w:r>
      <w:r w:rsidR="00731D36" w:rsidRPr="001A3149">
        <w:rPr>
          <w:rFonts w:ascii="Times New Roman" w:hAnsi="Times New Roman" w:cs="Times New Roman"/>
          <w:b/>
          <w:bCs/>
          <w:sz w:val="24"/>
          <w:szCs w:val="24"/>
        </w:rPr>
        <w:t xml:space="preserve">, </w:t>
      </w:r>
      <w:r w:rsidR="00781E09" w:rsidRPr="001A3149">
        <w:rPr>
          <w:rFonts w:ascii="Times New Roman" w:hAnsi="Times New Roman" w:cs="Times New Roman"/>
          <w:b/>
          <w:bCs/>
          <w:sz w:val="24"/>
          <w:szCs w:val="24"/>
        </w:rPr>
        <w:t>Md.</w:t>
      </w:r>
      <w:r w:rsidRPr="001A3149">
        <w:rPr>
          <w:rFonts w:ascii="Times New Roman" w:hAnsi="Times New Roman" w:cs="Times New Roman"/>
          <w:b/>
          <w:bCs/>
          <w:sz w:val="24"/>
          <w:szCs w:val="24"/>
        </w:rPr>
        <w:t xml:space="preserve"> </w:t>
      </w:r>
      <w:r w:rsidRPr="001A3149">
        <w:rPr>
          <w:rFonts w:ascii="Times New Roman" w:hAnsi="Times New Roman" w:cs="Times New Roman"/>
          <w:b/>
          <w:bCs/>
          <w:sz w:val="24"/>
          <w:szCs w:val="24"/>
          <w:lang w:val="it-IT"/>
        </w:rPr>
        <w:t>Jamal Uddin</w:t>
      </w:r>
      <w:r w:rsidR="00CB2A06" w:rsidRPr="001A3149">
        <w:rPr>
          <w:rFonts w:ascii="Times New Roman" w:hAnsi="Times New Roman" w:cs="Times New Roman"/>
          <w:b/>
          <w:bCs/>
          <w:sz w:val="24"/>
          <w:szCs w:val="24"/>
          <w:vertAlign w:val="superscript"/>
          <w:lang w:val="it-IT"/>
        </w:rPr>
        <w:t>1</w:t>
      </w:r>
      <w:r w:rsidRPr="001A3149">
        <w:rPr>
          <w:rFonts w:ascii="Times New Roman" w:hAnsi="Times New Roman" w:cs="Times New Roman"/>
          <w:b/>
          <w:bCs/>
          <w:sz w:val="24"/>
          <w:szCs w:val="24"/>
          <w:vertAlign w:val="superscript"/>
          <w:lang w:val="it-IT"/>
        </w:rPr>
        <w:t>,</w:t>
      </w:r>
      <w:r w:rsidR="00723DAE" w:rsidRPr="001A3149">
        <w:rPr>
          <w:rFonts w:ascii="Times New Roman" w:hAnsi="Times New Roman" w:cs="Times New Roman"/>
          <w:b/>
          <w:bCs/>
          <w:sz w:val="24"/>
          <w:szCs w:val="24"/>
          <w:vertAlign w:val="superscript"/>
          <w:lang w:val="it-IT"/>
        </w:rPr>
        <w:t>10</w:t>
      </w:r>
      <w:r w:rsidRPr="001A3149">
        <w:rPr>
          <w:rFonts w:ascii="Times New Roman" w:hAnsi="Times New Roman" w:cs="Times New Roman"/>
          <w:b/>
          <w:bCs/>
          <w:sz w:val="24"/>
          <w:szCs w:val="24"/>
          <w:vertAlign w:val="superscript"/>
          <w:lang w:val="it-IT"/>
        </w:rPr>
        <w:t xml:space="preserve"> </w:t>
      </w:r>
      <w:r w:rsidR="0038287C" w:rsidRPr="001A3149">
        <w:rPr>
          <w:rFonts w:ascii="Times New Roman" w:hAnsi="Times New Roman" w:cs="Times New Roman"/>
          <w:b/>
          <w:bCs/>
          <w:sz w:val="24"/>
          <w:szCs w:val="24"/>
          <w:lang w:val="it-IT"/>
        </w:rPr>
        <w:t>Roberto Galizi</w:t>
      </w:r>
      <w:r w:rsidR="000703E6" w:rsidRPr="001A3149">
        <w:rPr>
          <w:rFonts w:ascii="Times New Roman" w:hAnsi="Times New Roman" w:cs="Times New Roman"/>
          <w:b/>
          <w:bCs/>
          <w:sz w:val="24"/>
          <w:szCs w:val="24"/>
          <w:lang w:val="it-IT"/>
        </w:rPr>
        <w:t xml:space="preserve"> </w:t>
      </w:r>
      <w:r w:rsidR="00723DAE" w:rsidRPr="001A3149">
        <w:rPr>
          <w:rFonts w:ascii="Times New Roman" w:hAnsi="Times New Roman" w:cs="Times New Roman"/>
          <w:b/>
          <w:bCs/>
          <w:sz w:val="24"/>
          <w:szCs w:val="24"/>
          <w:vertAlign w:val="superscript"/>
          <w:lang w:val="it-IT"/>
        </w:rPr>
        <w:t>11</w:t>
      </w:r>
      <w:r w:rsidR="0038287C" w:rsidRPr="001A3149">
        <w:rPr>
          <w:rFonts w:ascii="Times New Roman" w:hAnsi="Times New Roman" w:cs="Times New Roman"/>
          <w:b/>
          <w:bCs/>
          <w:sz w:val="24"/>
          <w:szCs w:val="24"/>
          <w:lang w:val="it-IT"/>
        </w:rPr>
        <w:t xml:space="preserve">, </w:t>
      </w:r>
      <w:r w:rsidR="00781E09" w:rsidRPr="001A3149">
        <w:rPr>
          <w:rFonts w:ascii="Times New Roman" w:hAnsi="Times New Roman" w:cs="Times New Roman"/>
          <w:b/>
          <w:bCs/>
          <w:sz w:val="24"/>
          <w:szCs w:val="24"/>
          <w:lang w:val="it-IT"/>
        </w:rPr>
        <w:t>Ilaria Russo</w:t>
      </w:r>
      <w:r w:rsidR="00723DAE" w:rsidRPr="001A3149">
        <w:rPr>
          <w:rFonts w:ascii="Times New Roman" w:hAnsi="Times New Roman" w:cs="Times New Roman"/>
          <w:b/>
          <w:bCs/>
          <w:sz w:val="24"/>
          <w:szCs w:val="24"/>
          <w:vertAlign w:val="superscript"/>
          <w:lang w:val="it-IT"/>
        </w:rPr>
        <w:t>12</w:t>
      </w:r>
      <w:r w:rsidR="00781E09" w:rsidRPr="001A3149">
        <w:rPr>
          <w:rFonts w:ascii="Times New Roman" w:hAnsi="Times New Roman" w:cs="Times New Roman"/>
          <w:b/>
          <w:bCs/>
          <w:sz w:val="24"/>
          <w:szCs w:val="24"/>
          <w:lang w:val="it-IT"/>
        </w:rPr>
        <w:t xml:space="preserve">, </w:t>
      </w:r>
      <w:r w:rsidR="0038287C" w:rsidRPr="001A3149">
        <w:rPr>
          <w:rFonts w:ascii="Times New Roman" w:hAnsi="Times New Roman" w:cs="Times New Roman"/>
          <w:b/>
          <w:bCs/>
          <w:sz w:val="24"/>
          <w:szCs w:val="24"/>
          <w:lang w:val="it-IT"/>
        </w:rPr>
        <w:t>Alimuddin Zumla</w:t>
      </w:r>
      <w:r w:rsidR="003F725F" w:rsidRPr="001A3149">
        <w:rPr>
          <w:rFonts w:ascii="Times New Roman" w:hAnsi="Times New Roman" w:cs="Times New Roman"/>
          <w:b/>
          <w:bCs/>
          <w:sz w:val="24"/>
          <w:szCs w:val="24"/>
          <w:vertAlign w:val="superscript"/>
          <w:lang w:val="it-IT"/>
        </w:rPr>
        <w:t>1</w:t>
      </w:r>
      <w:r w:rsidR="00723DAE" w:rsidRPr="001A3149">
        <w:rPr>
          <w:rFonts w:ascii="Times New Roman" w:hAnsi="Times New Roman" w:cs="Times New Roman"/>
          <w:b/>
          <w:bCs/>
          <w:sz w:val="24"/>
          <w:szCs w:val="24"/>
          <w:vertAlign w:val="superscript"/>
          <w:lang w:val="it-IT"/>
        </w:rPr>
        <w:t>3</w:t>
      </w:r>
      <w:r w:rsidR="000703E6" w:rsidRPr="001A3149">
        <w:rPr>
          <w:rFonts w:ascii="Times New Roman" w:hAnsi="Times New Roman" w:cs="Times New Roman"/>
          <w:b/>
          <w:bCs/>
          <w:sz w:val="24"/>
          <w:szCs w:val="24"/>
          <w:lang w:val="it-IT"/>
        </w:rPr>
        <w:t xml:space="preserve">, </w:t>
      </w:r>
      <w:r w:rsidRPr="001A3149">
        <w:rPr>
          <w:rFonts w:ascii="Times New Roman" w:hAnsi="Times New Roman" w:cs="Times New Roman"/>
          <w:b/>
          <w:bCs/>
          <w:sz w:val="24"/>
          <w:szCs w:val="24"/>
          <w:lang w:val="it-IT"/>
        </w:rPr>
        <w:t xml:space="preserve">Najmul </w:t>
      </w:r>
      <w:r w:rsidR="00575DB1" w:rsidRPr="001A3149">
        <w:rPr>
          <w:rFonts w:ascii="Times New Roman" w:hAnsi="Times New Roman" w:cs="Times New Roman"/>
          <w:b/>
          <w:bCs/>
          <w:sz w:val="24"/>
          <w:szCs w:val="24"/>
          <w:lang w:val="it-IT"/>
        </w:rPr>
        <w:t>Haider</w:t>
      </w:r>
      <w:r w:rsidR="006C5553" w:rsidRPr="001A3149">
        <w:rPr>
          <w:rFonts w:ascii="Times New Roman" w:hAnsi="Times New Roman" w:cs="Times New Roman"/>
          <w:b/>
          <w:bCs/>
          <w:sz w:val="24"/>
          <w:szCs w:val="24"/>
          <w:vertAlign w:val="superscript"/>
          <w:lang w:val="it-IT"/>
        </w:rPr>
        <w:t>11*</w:t>
      </w:r>
    </w:p>
    <w:p w14:paraId="74A3A623" w14:textId="77777777" w:rsidR="000703E6" w:rsidRPr="001A3149" w:rsidRDefault="000703E6" w:rsidP="005930B7">
      <w:pPr>
        <w:autoSpaceDE w:val="0"/>
        <w:autoSpaceDN w:val="0"/>
        <w:adjustRightInd w:val="0"/>
        <w:spacing w:after="0" w:line="360" w:lineRule="auto"/>
        <w:rPr>
          <w:rFonts w:ascii="Times New Roman" w:hAnsi="Times New Roman" w:cs="Times New Roman"/>
          <w:sz w:val="24"/>
          <w:szCs w:val="24"/>
          <w:vertAlign w:val="superscript"/>
          <w:lang w:val="it-IT"/>
        </w:rPr>
      </w:pPr>
    </w:p>
    <w:p w14:paraId="372E7DD3" w14:textId="761D2826" w:rsidR="001E0285" w:rsidRPr="001A3149" w:rsidRDefault="00C92DE7" w:rsidP="009E7530">
      <w:pPr>
        <w:autoSpaceDE w:val="0"/>
        <w:autoSpaceDN w:val="0"/>
        <w:adjustRightInd w:val="0"/>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Department of Statistics, Shahjalal University of Science and Technology, Sylhet 3114, Banglades</w:t>
      </w:r>
      <w:r w:rsidR="009E7530" w:rsidRPr="001A3149">
        <w:rPr>
          <w:rFonts w:ascii="Times New Roman" w:hAnsi="Times New Roman" w:cs="Times New Roman"/>
          <w:sz w:val="24"/>
          <w:szCs w:val="24"/>
        </w:rPr>
        <w:t xml:space="preserve">h </w:t>
      </w:r>
      <w:r w:rsidR="001E0285" w:rsidRPr="001A3149">
        <w:rPr>
          <w:rFonts w:ascii="Times New Roman" w:hAnsi="Times New Roman" w:cs="Times New Roman"/>
          <w:sz w:val="24"/>
          <w:szCs w:val="24"/>
        </w:rPr>
        <w:t>(</w:t>
      </w:r>
      <w:r w:rsidR="00C95D20" w:rsidRPr="001A3149">
        <w:rPr>
          <w:rFonts w:ascii="Times New Roman" w:hAnsi="Times New Roman" w:cs="Times New Roman"/>
          <w:sz w:val="24"/>
          <w:szCs w:val="24"/>
        </w:rPr>
        <w:t>MN</w:t>
      </w:r>
      <w:r w:rsidR="001E0285" w:rsidRPr="001A3149">
        <w:rPr>
          <w:rFonts w:ascii="Times New Roman" w:hAnsi="Times New Roman" w:cs="Times New Roman"/>
          <w:sz w:val="24"/>
          <w:szCs w:val="24"/>
        </w:rPr>
        <w:t xml:space="preserve">H: </w:t>
      </w:r>
      <w:hyperlink r:id="rId8" w:history="1">
        <w:r w:rsidR="001E0285" w:rsidRPr="001A3149">
          <w:rPr>
            <w:rStyle w:val="Hyperlink"/>
            <w:rFonts w:ascii="Times New Roman" w:hAnsi="Times New Roman" w:cs="Times New Roman"/>
            <w:color w:val="auto"/>
            <w:sz w:val="24"/>
            <w:szCs w:val="24"/>
          </w:rPr>
          <w:t>nayeem5847@gmail.com</w:t>
        </w:r>
      </w:hyperlink>
      <w:r w:rsidR="001E0285" w:rsidRPr="001A3149">
        <w:rPr>
          <w:rFonts w:ascii="Times New Roman" w:hAnsi="Times New Roman" w:cs="Times New Roman"/>
          <w:sz w:val="24"/>
          <w:szCs w:val="24"/>
        </w:rPr>
        <w:t xml:space="preserve">, MJU: jamal-sta@sust.edu) </w:t>
      </w:r>
    </w:p>
    <w:p w14:paraId="085C0568"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D9DC95E" w14:textId="241658DE" w:rsidR="001E0285" w:rsidRPr="001A3149" w:rsidRDefault="00C92DE7" w:rsidP="005930B7">
      <w:pPr>
        <w:spacing w:after="0" w:line="360" w:lineRule="auto"/>
        <w:rPr>
          <w:rFonts w:ascii="Times New Roman" w:hAnsi="Times New Roman" w:cs="Times New Roman"/>
          <w:sz w:val="24"/>
          <w:szCs w:val="24"/>
          <w:vertAlign w:val="superscript"/>
        </w:rPr>
      </w:pPr>
      <w:r w:rsidRPr="001A3149">
        <w:rPr>
          <w:rFonts w:ascii="Times New Roman" w:hAnsi="Times New Roman" w:cs="Times New Roman"/>
          <w:sz w:val="24"/>
          <w:szCs w:val="24"/>
          <w:vertAlign w:val="superscript"/>
        </w:rPr>
        <w:t>2</w:t>
      </w:r>
      <w:r w:rsidR="00167517"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Department of Livestock Services, Ministry of Fisheries and Livestock, Bangladesh, Dhaka, Bangladesh (IK: </w:t>
      </w:r>
      <w:hyperlink r:id="rId9" w:history="1">
        <w:r w:rsidR="001E0285" w:rsidRPr="001A3149">
          <w:rPr>
            <w:rStyle w:val="Hyperlink"/>
            <w:rFonts w:ascii="Times New Roman" w:hAnsi="Times New Roman" w:cs="Times New Roman"/>
            <w:color w:val="auto"/>
            <w:sz w:val="24"/>
            <w:szCs w:val="24"/>
          </w:rPr>
          <w:t>dribrahim.dls@gmail.com</w:t>
        </w:r>
      </w:hyperlink>
      <w:r w:rsidR="001E0285" w:rsidRPr="001A3149">
        <w:rPr>
          <w:rFonts w:ascii="Times New Roman" w:hAnsi="Times New Roman" w:cs="Times New Roman"/>
          <w:sz w:val="24"/>
          <w:szCs w:val="24"/>
        </w:rPr>
        <w:t>)</w:t>
      </w:r>
    </w:p>
    <w:p w14:paraId="64492EF2"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7942DA16" w14:textId="4D482891" w:rsidR="001E0285" w:rsidRPr="001A3149" w:rsidRDefault="009F0A11"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3</w:t>
      </w:r>
      <w:r w:rsidR="001E0285" w:rsidRPr="001A3149">
        <w:rPr>
          <w:rFonts w:ascii="Times New Roman" w:hAnsi="Times New Roman" w:cs="Times New Roman"/>
          <w:sz w:val="24"/>
          <w:szCs w:val="24"/>
        </w:rPr>
        <w:t xml:space="preserve"> Department of Neurosurgery, University of Florida College of Medicine, Gainesville, Florida FL 32610, USA</w:t>
      </w:r>
      <w:r w:rsidR="00556B24"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(MABC: </w:t>
      </w:r>
      <w:hyperlink r:id="rId10" w:history="1">
        <w:r w:rsidR="001E0285" w:rsidRPr="001A3149">
          <w:rPr>
            <w:rStyle w:val="Hyperlink"/>
            <w:rFonts w:ascii="Times New Roman" w:hAnsi="Times New Roman" w:cs="Times New Roman"/>
            <w:color w:val="auto"/>
            <w:sz w:val="24"/>
            <w:szCs w:val="24"/>
          </w:rPr>
          <w:t>baker.chowdhury@neurosurgery.ufl.edu</w:t>
        </w:r>
      </w:hyperlink>
      <w:r w:rsidR="001E0285" w:rsidRPr="001A3149">
        <w:rPr>
          <w:rFonts w:ascii="Times New Roman" w:hAnsi="Times New Roman" w:cs="Times New Roman"/>
          <w:sz w:val="24"/>
          <w:szCs w:val="24"/>
        </w:rPr>
        <w:t xml:space="preserve"> )</w:t>
      </w:r>
    </w:p>
    <w:p w14:paraId="5F6F259E"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14B56E03" w14:textId="669AE5CF" w:rsidR="001E0285" w:rsidRPr="001A3149" w:rsidRDefault="00556B24" w:rsidP="005930B7">
      <w:pPr>
        <w:spacing w:after="0" w:line="360" w:lineRule="auto"/>
        <w:rPr>
          <w:rFonts w:ascii="Times New Roman" w:hAnsi="Times New Roman" w:cs="Times New Roman"/>
          <w:sz w:val="24"/>
          <w:szCs w:val="24"/>
          <w:vertAlign w:val="superscript"/>
        </w:rPr>
      </w:pPr>
      <w:r w:rsidRPr="001A3149">
        <w:rPr>
          <w:rFonts w:ascii="Times New Roman" w:hAnsi="Times New Roman" w:cs="Times New Roman"/>
          <w:sz w:val="24"/>
          <w:szCs w:val="24"/>
          <w:vertAlign w:val="superscript"/>
        </w:rPr>
        <w:t>4</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The Royal Veterinary College, University of London, Hawkshead Lane, North </w:t>
      </w:r>
      <w:proofErr w:type="spellStart"/>
      <w:r w:rsidR="001E0285" w:rsidRPr="001A3149">
        <w:rPr>
          <w:rFonts w:ascii="Times New Roman" w:hAnsi="Times New Roman" w:cs="Times New Roman"/>
          <w:sz w:val="24"/>
          <w:szCs w:val="24"/>
        </w:rPr>
        <w:t>Mymms</w:t>
      </w:r>
      <w:proofErr w:type="spellEnd"/>
      <w:r w:rsidR="001E0285" w:rsidRPr="001A3149">
        <w:rPr>
          <w:rFonts w:ascii="Times New Roman" w:hAnsi="Times New Roman" w:cs="Times New Roman"/>
          <w:sz w:val="24"/>
          <w:szCs w:val="24"/>
        </w:rPr>
        <w:t xml:space="preserve">, Hatfield, Hertfordshire, United Kingdom (Email: MR: </w:t>
      </w:r>
      <w:hyperlink r:id="rId11" w:history="1">
        <w:r w:rsidR="001E0285" w:rsidRPr="001A3149">
          <w:rPr>
            <w:rStyle w:val="Hyperlink"/>
            <w:rFonts w:ascii="Times New Roman" w:hAnsi="Times New Roman" w:cs="Times New Roman"/>
            <w:color w:val="auto"/>
            <w:sz w:val="24"/>
            <w:szCs w:val="24"/>
          </w:rPr>
          <w:t>dr_mahbub@yahoo.com</w:t>
        </w:r>
      </w:hyperlink>
      <w:r w:rsidR="001E0285" w:rsidRPr="001A3149">
        <w:rPr>
          <w:rFonts w:ascii="Times New Roman" w:hAnsi="Times New Roman" w:cs="Times New Roman"/>
          <w:sz w:val="24"/>
          <w:szCs w:val="24"/>
        </w:rPr>
        <w:t xml:space="preserve">)  </w:t>
      </w:r>
    </w:p>
    <w:p w14:paraId="7B8CA73C"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F4A31D9" w14:textId="4602FC0F" w:rsidR="001E0285" w:rsidRPr="001A3149" w:rsidRDefault="00556B24"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5 </w:t>
      </w:r>
      <w:r w:rsidR="001E0285" w:rsidRPr="001A3149">
        <w:rPr>
          <w:rFonts w:ascii="Times New Roman" w:hAnsi="Times New Roman" w:cs="Times New Roman"/>
          <w:sz w:val="24"/>
          <w:szCs w:val="24"/>
        </w:rPr>
        <w:t xml:space="preserve">Institute of Epidemiology, Disease Control and Research (IEDCR), Ministry of Health and Family Welfare, Mohakhali, Dhaka, Bangladesh (MR: </w:t>
      </w:r>
      <w:hyperlink r:id="rId12" w:history="1">
        <w:r w:rsidR="001E0285" w:rsidRPr="001A3149">
          <w:rPr>
            <w:rStyle w:val="Hyperlink"/>
            <w:rFonts w:ascii="Times New Roman" w:hAnsi="Times New Roman" w:cs="Times New Roman"/>
            <w:color w:val="auto"/>
            <w:sz w:val="24"/>
            <w:szCs w:val="24"/>
          </w:rPr>
          <w:t>dr_mahbub@yahoo.com</w:t>
        </w:r>
      </w:hyperlink>
      <w:r w:rsidR="001E0285" w:rsidRPr="001A3149">
        <w:rPr>
          <w:rFonts w:ascii="Times New Roman" w:hAnsi="Times New Roman" w:cs="Times New Roman"/>
          <w:sz w:val="24"/>
          <w:szCs w:val="24"/>
        </w:rPr>
        <w:t>)</w:t>
      </w:r>
    </w:p>
    <w:p w14:paraId="24A6B722"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3EF9D143" w14:textId="5DF89631" w:rsidR="00AB1743" w:rsidRPr="001A3149" w:rsidRDefault="00556B24"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6 </w:t>
      </w:r>
      <w:r w:rsidR="00AB1743" w:rsidRPr="001A3149">
        <w:rPr>
          <w:rFonts w:ascii="Times New Roman" w:hAnsi="Times New Roman" w:cs="Times New Roman"/>
          <w:sz w:val="24"/>
          <w:szCs w:val="24"/>
        </w:rPr>
        <w:t xml:space="preserve">School of Digital, Technologies, and Arts, </w:t>
      </w:r>
      <w:r w:rsidR="003F725F" w:rsidRPr="001A3149">
        <w:rPr>
          <w:rFonts w:ascii="Times New Roman" w:hAnsi="Times New Roman" w:cs="Times New Roman"/>
          <w:sz w:val="24"/>
          <w:szCs w:val="24"/>
        </w:rPr>
        <w:t>Staffordshire</w:t>
      </w:r>
      <w:r w:rsidR="00AB1743" w:rsidRPr="001A3149">
        <w:rPr>
          <w:rFonts w:ascii="Times New Roman" w:hAnsi="Times New Roman" w:cs="Times New Roman"/>
          <w:sz w:val="24"/>
          <w:szCs w:val="24"/>
        </w:rPr>
        <w:t xml:space="preserve"> University, </w:t>
      </w:r>
      <w:r w:rsidR="009C4F35" w:rsidRPr="001A3149">
        <w:rPr>
          <w:rFonts w:ascii="Times New Roman" w:hAnsi="Times New Roman" w:cs="Times New Roman"/>
          <w:sz w:val="24"/>
          <w:szCs w:val="24"/>
        </w:rPr>
        <w:t>Staffordshire</w:t>
      </w:r>
      <w:r w:rsidR="003F725F" w:rsidRPr="001A3149">
        <w:rPr>
          <w:rFonts w:ascii="Times New Roman" w:hAnsi="Times New Roman" w:cs="Times New Roman"/>
          <w:sz w:val="24"/>
          <w:szCs w:val="24"/>
        </w:rPr>
        <w:t xml:space="preserve">, UK </w:t>
      </w:r>
      <w:r w:rsidR="009C4F35" w:rsidRPr="001A3149">
        <w:rPr>
          <w:rFonts w:ascii="Times New Roman" w:hAnsi="Times New Roman" w:cs="Times New Roman"/>
          <w:sz w:val="24"/>
          <w:szCs w:val="24"/>
        </w:rPr>
        <w:t xml:space="preserve">(MB: </w:t>
      </w:r>
      <w:hyperlink r:id="rId13" w:history="1">
        <w:r w:rsidR="009C4F35" w:rsidRPr="001A3149">
          <w:rPr>
            <w:rStyle w:val="Hyperlink"/>
            <w:rFonts w:ascii="Times New Roman" w:hAnsi="Times New Roman" w:cs="Times New Roman"/>
            <w:color w:val="auto"/>
            <w:sz w:val="24"/>
            <w:szCs w:val="24"/>
          </w:rPr>
          <w:t>masum.billah@staffs.ac.uk</w:t>
        </w:r>
      </w:hyperlink>
      <w:r w:rsidR="009C4F35" w:rsidRPr="001A3149">
        <w:rPr>
          <w:rFonts w:ascii="Times New Roman" w:hAnsi="Times New Roman" w:cs="Times New Roman"/>
          <w:sz w:val="24"/>
          <w:szCs w:val="24"/>
        </w:rPr>
        <w:t xml:space="preserve"> , </w:t>
      </w:r>
      <w:r w:rsidR="009E46AE" w:rsidRPr="001A3149">
        <w:rPr>
          <w:rFonts w:ascii="Times New Roman" w:hAnsi="Times New Roman" w:cs="Times New Roman"/>
          <w:sz w:val="24"/>
          <w:szCs w:val="24"/>
        </w:rPr>
        <w:t xml:space="preserve">MA: </w:t>
      </w:r>
      <w:hyperlink r:id="rId14" w:history="1">
        <w:r w:rsidR="009E46AE" w:rsidRPr="001A3149">
          <w:rPr>
            <w:rStyle w:val="Hyperlink"/>
            <w:rFonts w:ascii="Times New Roman" w:hAnsi="Times New Roman" w:cs="Times New Roman"/>
            <w:color w:val="auto"/>
            <w:sz w:val="24"/>
            <w:szCs w:val="24"/>
          </w:rPr>
          <w:t>Md.Asaduzzaman@staffs.ac.uk</w:t>
        </w:r>
      </w:hyperlink>
      <w:r w:rsidR="009E46AE" w:rsidRPr="001A3149">
        <w:rPr>
          <w:rFonts w:ascii="Times New Roman" w:hAnsi="Times New Roman" w:cs="Times New Roman"/>
          <w:sz w:val="24"/>
          <w:szCs w:val="24"/>
        </w:rPr>
        <w:t>)</w:t>
      </w:r>
    </w:p>
    <w:p w14:paraId="7F3DE5B4"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36E69CB7" w14:textId="2ACC6B52" w:rsidR="00694C06" w:rsidRPr="001A3149" w:rsidRDefault="00694C06"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7</w:t>
      </w:r>
      <w:r w:rsidR="006E79B5" w:rsidRPr="001A3149">
        <w:rPr>
          <w:rFonts w:ascii="Times New Roman" w:hAnsi="Times New Roman" w:cs="Times New Roman"/>
          <w:sz w:val="24"/>
          <w:szCs w:val="24"/>
          <w:vertAlign w:val="superscript"/>
        </w:rPr>
        <w:t xml:space="preserve"> </w:t>
      </w:r>
      <w:r w:rsidR="000B12FD" w:rsidRPr="001A3149">
        <w:rPr>
          <w:rFonts w:ascii="Times New Roman" w:hAnsi="Times New Roman" w:cs="Times New Roman"/>
          <w:sz w:val="24"/>
          <w:szCs w:val="24"/>
        </w:rPr>
        <w:t>Department</w:t>
      </w:r>
      <w:r w:rsidR="00244AF6" w:rsidRPr="001A3149">
        <w:rPr>
          <w:rFonts w:ascii="Times New Roman" w:hAnsi="Times New Roman" w:cs="Times New Roman"/>
          <w:sz w:val="24"/>
          <w:szCs w:val="24"/>
        </w:rPr>
        <w:t xml:space="preserve"> of Anatomy, </w:t>
      </w:r>
      <w:r w:rsidR="006E79B5" w:rsidRPr="001A3149">
        <w:rPr>
          <w:rFonts w:ascii="Times New Roman" w:hAnsi="Times New Roman" w:cs="Times New Roman"/>
          <w:sz w:val="24"/>
          <w:szCs w:val="24"/>
        </w:rPr>
        <w:t>Bangabandhu</w:t>
      </w:r>
      <w:r w:rsidR="009B0EE7" w:rsidRPr="001A3149">
        <w:rPr>
          <w:rFonts w:ascii="Times New Roman" w:hAnsi="Times New Roman" w:cs="Times New Roman"/>
          <w:sz w:val="24"/>
          <w:szCs w:val="24"/>
        </w:rPr>
        <w:t xml:space="preserve"> Sheik Mujib Medical University, Dhaka, </w:t>
      </w:r>
      <w:r w:rsidR="006E79B5" w:rsidRPr="001A3149">
        <w:rPr>
          <w:rFonts w:ascii="Times New Roman" w:hAnsi="Times New Roman" w:cs="Times New Roman"/>
          <w:sz w:val="24"/>
          <w:szCs w:val="24"/>
        </w:rPr>
        <w:t>Bangladesh</w:t>
      </w:r>
      <w:r w:rsidR="009B0EE7" w:rsidRPr="001A3149">
        <w:rPr>
          <w:rFonts w:ascii="Times New Roman" w:hAnsi="Times New Roman" w:cs="Times New Roman"/>
          <w:sz w:val="24"/>
          <w:szCs w:val="24"/>
        </w:rPr>
        <w:t xml:space="preserve"> </w:t>
      </w:r>
      <w:r w:rsidR="00CB3A58" w:rsidRPr="001A3149">
        <w:rPr>
          <w:rFonts w:ascii="Times New Roman" w:hAnsi="Times New Roman" w:cs="Times New Roman"/>
          <w:sz w:val="24"/>
          <w:szCs w:val="24"/>
        </w:rPr>
        <w:t>(</w:t>
      </w:r>
      <w:hyperlink r:id="rId15" w:history="1">
        <w:r w:rsidR="00622C50" w:rsidRPr="001A3149">
          <w:rPr>
            <w:rStyle w:val="Hyperlink"/>
            <w:rFonts w:ascii="Times New Roman" w:hAnsi="Times New Roman" w:cs="Times New Roman"/>
            <w:color w:val="auto"/>
            <w:sz w:val="24"/>
            <w:szCs w:val="24"/>
          </w:rPr>
          <w:t>dr.lailabanu@gmail.com</w:t>
        </w:r>
      </w:hyperlink>
      <w:r w:rsidR="00CB3A58" w:rsidRPr="001A3149">
        <w:rPr>
          <w:rFonts w:ascii="Times New Roman" w:hAnsi="Times New Roman" w:cs="Times New Roman"/>
          <w:sz w:val="24"/>
          <w:szCs w:val="24"/>
        </w:rPr>
        <w:t>)</w:t>
      </w:r>
    </w:p>
    <w:p w14:paraId="163974E8" w14:textId="5CC5C138" w:rsidR="006E79B5" w:rsidRPr="001A3149" w:rsidRDefault="00E76AF2"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 xml:space="preserve">8 </w:t>
      </w:r>
      <w:r w:rsidRPr="001A3149">
        <w:rPr>
          <w:rFonts w:ascii="Times New Roman" w:hAnsi="Times New Roman" w:cs="Times New Roman"/>
          <w:sz w:val="24"/>
          <w:szCs w:val="24"/>
        </w:rPr>
        <w:t xml:space="preserve">Environmental Intervention Unit, International Centre for </w:t>
      </w:r>
      <w:proofErr w:type="spellStart"/>
      <w:r w:rsidRPr="001A3149">
        <w:rPr>
          <w:rFonts w:ascii="Times New Roman" w:hAnsi="Times New Roman" w:cs="Times New Roman"/>
          <w:sz w:val="24"/>
          <w:szCs w:val="24"/>
        </w:rPr>
        <w:t>Diarrhoeal</w:t>
      </w:r>
      <w:proofErr w:type="spellEnd"/>
      <w:r w:rsidRPr="001A3149">
        <w:rPr>
          <w:rFonts w:ascii="Times New Roman" w:hAnsi="Times New Roman" w:cs="Times New Roman"/>
          <w:sz w:val="24"/>
          <w:szCs w:val="24"/>
        </w:rPr>
        <w:t xml:space="preserve"> Diseases </w:t>
      </w:r>
      <w:r w:rsidR="00C71D94" w:rsidRPr="001A3149">
        <w:rPr>
          <w:rFonts w:ascii="Times New Roman" w:hAnsi="Times New Roman" w:cs="Times New Roman"/>
          <w:sz w:val="24"/>
          <w:szCs w:val="24"/>
        </w:rPr>
        <w:t>Research</w:t>
      </w:r>
      <w:r w:rsidRPr="001A3149">
        <w:rPr>
          <w:rFonts w:ascii="Times New Roman" w:hAnsi="Times New Roman" w:cs="Times New Roman"/>
          <w:sz w:val="24"/>
          <w:szCs w:val="24"/>
        </w:rPr>
        <w:t>, Bangladesh</w:t>
      </w:r>
      <w:r w:rsidR="00C71D94" w:rsidRPr="001A3149">
        <w:rPr>
          <w:rFonts w:ascii="Times New Roman" w:hAnsi="Times New Roman" w:cs="Times New Roman"/>
          <w:sz w:val="24"/>
          <w:szCs w:val="24"/>
        </w:rPr>
        <w:t xml:space="preserve"> (ICDDR,B</w:t>
      </w:r>
      <w:r w:rsidR="00565A99" w:rsidRPr="001A3149">
        <w:rPr>
          <w:rFonts w:ascii="Times New Roman" w:hAnsi="Times New Roman" w:cs="Times New Roman"/>
          <w:sz w:val="24"/>
          <w:szCs w:val="24"/>
        </w:rPr>
        <w:t>)</w:t>
      </w:r>
      <w:r w:rsidRPr="001A3149">
        <w:rPr>
          <w:rFonts w:ascii="Times New Roman" w:hAnsi="Times New Roman" w:cs="Times New Roman"/>
          <w:sz w:val="24"/>
          <w:szCs w:val="24"/>
        </w:rPr>
        <w:t xml:space="preserve">, Dhaka-1212, </w:t>
      </w:r>
      <w:r w:rsidR="00723DAE" w:rsidRPr="001A3149">
        <w:rPr>
          <w:rFonts w:ascii="Times New Roman" w:hAnsi="Times New Roman" w:cs="Times New Roman"/>
          <w:sz w:val="24"/>
          <w:szCs w:val="24"/>
        </w:rPr>
        <w:t>Bangladesh</w:t>
      </w:r>
      <w:r w:rsidRPr="001A3149">
        <w:rPr>
          <w:rFonts w:ascii="Times New Roman" w:hAnsi="Times New Roman" w:cs="Times New Roman"/>
          <w:sz w:val="24"/>
          <w:szCs w:val="24"/>
        </w:rPr>
        <w:t xml:space="preserve">  </w:t>
      </w:r>
      <w:r w:rsidR="00565A99" w:rsidRPr="001A3149">
        <w:rPr>
          <w:rFonts w:ascii="Times New Roman" w:hAnsi="Times New Roman" w:cs="Times New Roman"/>
          <w:sz w:val="24"/>
          <w:szCs w:val="24"/>
        </w:rPr>
        <w:t xml:space="preserve">(MUA: </w:t>
      </w:r>
      <w:hyperlink r:id="rId16" w:history="1">
        <w:r w:rsidR="000D472A" w:rsidRPr="001A3149">
          <w:rPr>
            <w:rStyle w:val="Hyperlink"/>
            <w:rFonts w:ascii="Times New Roman" w:hAnsi="Times New Roman" w:cs="Times New Roman"/>
            <w:color w:val="auto"/>
            <w:sz w:val="24"/>
            <w:szCs w:val="24"/>
          </w:rPr>
          <w:t>mahbubalam@icddrb.org</w:t>
        </w:r>
      </w:hyperlink>
      <w:r w:rsidR="00565A99" w:rsidRPr="001A3149">
        <w:rPr>
          <w:rFonts w:ascii="Times New Roman" w:hAnsi="Times New Roman" w:cs="Times New Roman"/>
          <w:sz w:val="24"/>
          <w:szCs w:val="24"/>
        </w:rPr>
        <w:t xml:space="preserve">, </w:t>
      </w:r>
      <w:r w:rsidR="000D472A" w:rsidRPr="001A3149">
        <w:rPr>
          <w:rFonts w:ascii="Times New Roman" w:hAnsi="Times New Roman" w:cs="Times New Roman"/>
          <w:sz w:val="24"/>
          <w:szCs w:val="24"/>
        </w:rPr>
        <w:t xml:space="preserve"> </w:t>
      </w:r>
      <w:r w:rsidR="00565A99" w:rsidRPr="001A3149">
        <w:rPr>
          <w:rFonts w:ascii="Times New Roman" w:hAnsi="Times New Roman" w:cs="Times New Roman"/>
          <w:sz w:val="24"/>
          <w:szCs w:val="24"/>
        </w:rPr>
        <w:t>AA:</w:t>
      </w:r>
      <w:r w:rsidR="00841379" w:rsidRPr="001A3149">
        <w:rPr>
          <w:rFonts w:ascii="Times New Roman" w:hAnsi="Times New Roman" w:cs="Times New Roman"/>
          <w:sz w:val="24"/>
          <w:szCs w:val="24"/>
        </w:rPr>
        <w:t xml:space="preserve"> </w:t>
      </w:r>
      <w:hyperlink r:id="rId17" w:history="1">
        <w:r w:rsidR="0094586F" w:rsidRPr="001A3149">
          <w:rPr>
            <w:rStyle w:val="Hyperlink"/>
            <w:rFonts w:ascii="Times New Roman" w:hAnsi="Times New Roman" w:cs="Times New Roman"/>
            <w:color w:val="auto"/>
            <w:sz w:val="24"/>
            <w:szCs w:val="24"/>
          </w:rPr>
          <w:t>atik.ahsan@icddrb.org</w:t>
        </w:r>
      </w:hyperlink>
      <w:r w:rsidR="00841379" w:rsidRPr="001A3149">
        <w:rPr>
          <w:rFonts w:ascii="Times New Roman" w:hAnsi="Times New Roman" w:cs="Times New Roman"/>
          <w:sz w:val="24"/>
          <w:szCs w:val="24"/>
        </w:rPr>
        <w:t xml:space="preserve"> ) </w:t>
      </w:r>
      <w:r w:rsidR="00565A99" w:rsidRPr="001A3149">
        <w:rPr>
          <w:rFonts w:ascii="Times New Roman" w:hAnsi="Times New Roman" w:cs="Times New Roman"/>
          <w:sz w:val="24"/>
          <w:szCs w:val="24"/>
        </w:rPr>
        <w:t xml:space="preserve"> </w:t>
      </w:r>
    </w:p>
    <w:p w14:paraId="5A68D07D"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0C0AAD74" w14:textId="04A21E15" w:rsidR="00694C06"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9</w:t>
      </w:r>
      <w:r w:rsidR="00694C06" w:rsidRPr="001A3149">
        <w:rPr>
          <w:rFonts w:ascii="Times New Roman" w:hAnsi="Times New Roman" w:cs="Times New Roman"/>
          <w:sz w:val="24"/>
          <w:szCs w:val="24"/>
        </w:rPr>
        <w:t xml:space="preserve"> Emergency </w:t>
      </w:r>
      <w:r w:rsidR="00244AF6" w:rsidRPr="001A3149">
        <w:rPr>
          <w:rFonts w:ascii="Times New Roman" w:hAnsi="Times New Roman" w:cs="Times New Roman"/>
          <w:sz w:val="24"/>
          <w:szCs w:val="24"/>
        </w:rPr>
        <w:t>Preparedness</w:t>
      </w:r>
      <w:r w:rsidR="00694C06" w:rsidRPr="001A3149">
        <w:rPr>
          <w:rFonts w:ascii="Times New Roman" w:hAnsi="Times New Roman" w:cs="Times New Roman"/>
          <w:sz w:val="24"/>
          <w:szCs w:val="24"/>
        </w:rPr>
        <w:t xml:space="preserve"> and </w:t>
      </w:r>
      <w:r w:rsidR="000B12FD" w:rsidRPr="001A3149">
        <w:rPr>
          <w:rFonts w:ascii="Times New Roman" w:hAnsi="Times New Roman" w:cs="Times New Roman"/>
          <w:sz w:val="24"/>
          <w:szCs w:val="24"/>
        </w:rPr>
        <w:t>Response</w:t>
      </w:r>
      <w:r w:rsidR="00694C06" w:rsidRPr="001A3149">
        <w:rPr>
          <w:rFonts w:ascii="Times New Roman" w:hAnsi="Times New Roman" w:cs="Times New Roman"/>
          <w:sz w:val="24"/>
          <w:szCs w:val="24"/>
        </w:rPr>
        <w:t xml:space="preserve"> </w:t>
      </w:r>
      <w:proofErr w:type="spellStart"/>
      <w:r w:rsidR="00694C06" w:rsidRPr="001A3149">
        <w:rPr>
          <w:rFonts w:ascii="Times New Roman" w:hAnsi="Times New Roman" w:cs="Times New Roman"/>
          <w:sz w:val="24"/>
          <w:szCs w:val="24"/>
        </w:rPr>
        <w:t>Programme</w:t>
      </w:r>
      <w:proofErr w:type="spellEnd"/>
      <w:r w:rsidR="00694C06" w:rsidRPr="001A3149">
        <w:rPr>
          <w:rFonts w:ascii="Times New Roman" w:hAnsi="Times New Roman" w:cs="Times New Roman"/>
          <w:sz w:val="24"/>
          <w:szCs w:val="24"/>
        </w:rPr>
        <w:t>, WHO Regional Office for Africa, Dakar Hub, Daker, Senegal</w:t>
      </w:r>
      <w:r w:rsidR="00131687" w:rsidRPr="001A3149">
        <w:rPr>
          <w:rFonts w:ascii="Times New Roman" w:hAnsi="Times New Roman" w:cs="Times New Roman"/>
          <w:sz w:val="24"/>
          <w:szCs w:val="24"/>
        </w:rPr>
        <w:t xml:space="preserve"> </w:t>
      </w:r>
      <w:r w:rsidR="00344A9A" w:rsidRPr="001A3149">
        <w:rPr>
          <w:rFonts w:ascii="Times New Roman" w:hAnsi="Times New Roman" w:cs="Times New Roman"/>
          <w:sz w:val="24"/>
          <w:szCs w:val="24"/>
        </w:rPr>
        <w:t xml:space="preserve">(TT: </w:t>
      </w:r>
      <w:hyperlink r:id="rId18" w:history="1">
        <w:r w:rsidR="00344A9A" w:rsidRPr="001A3149">
          <w:rPr>
            <w:rStyle w:val="Hyperlink"/>
            <w:rFonts w:ascii="Times New Roman" w:hAnsi="Times New Roman" w:cs="Times New Roman"/>
            <w:color w:val="auto"/>
            <w:sz w:val="24"/>
            <w:szCs w:val="24"/>
          </w:rPr>
          <w:t>traoret@who.int</w:t>
        </w:r>
      </w:hyperlink>
      <w:r w:rsidR="00344A9A" w:rsidRPr="001A3149">
        <w:rPr>
          <w:rFonts w:ascii="Times New Roman" w:hAnsi="Times New Roman" w:cs="Times New Roman"/>
          <w:sz w:val="24"/>
          <w:szCs w:val="24"/>
        </w:rPr>
        <w:t>)</w:t>
      </w:r>
    </w:p>
    <w:p w14:paraId="331E7EB5"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7EF31CAB" w14:textId="0213227B" w:rsidR="001E0285"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10</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Department of General Educational and Development, Daffodil International University, Dhaka, Bangladesh (MJU: </w:t>
      </w:r>
      <w:hyperlink r:id="rId19" w:history="1">
        <w:r w:rsidR="001E0285" w:rsidRPr="001A3149">
          <w:rPr>
            <w:rStyle w:val="Hyperlink"/>
            <w:rFonts w:ascii="Times New Roman" w:hAnsi="Times New Roman" w:cs="Times New Roman"/>
            <w:color w:val="auto"/>
            <w:sz w:val="24"/>
            <w:szCs w:val="24"/>
          </w:rPr>
          <w:t>jamal-sta@sust.edu</w:t>
        </w:r>
      </w:hyperlink>
      <w:r w:rsidR="001E0285" w:rsidRPr="001A3149">
        <w:rPr>
          <w:rFonts w:ascii="Times New Roman" w:hAnsi="Times New Roman" w:cs="Times New Roman"/>
          <w:sz w:val="24"/>
          <w:szCs w:val="24"/>
        </w:rPr>
        <w:t>)</w:t>
      </w:r>
    </w:p>
    <w:p w14:paraId="0F5F755B"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54B8FF29" w14:textId="33EFBE2C" w:rsidR="001E0285"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11</w:t>
      </w:r>
      <w:r w:rsidR="001E0285" w:rsidRPr="001A3149">
        <w:rPr>
          <w:rFonts w:ascii="Times New Roman" w:hAnsi="Times New Roman" w:cs="Times New Roman"/>
          <w:sz w:val="24"/>
          <w:szCs w:val="24"/>
          <w:vertAlign w:val="superscript"/>
        </w:rPr>
        <w:t xml:space="preserve"> </w:t>
      </w:r>
      <w:r w:rsidR="001E0285" w:rsidRPr="001A3149">
        <w:rPr>
          <w:rFonts w:ascii="Times New Roman" w:hAnsi="Times New Roman" w:cs="Times New Roman"/>
          <w:sz w:val="24"/>
          <w:szCs w:val="24"/>
        </w:rPr>
        <w:t xml:space="preserve">School of Life Sciences, </w:t>
      </w:r>
      <w:r w:rsidR="00BC5447" w:rsidRPr="001A3149">
        <w:rPr>
          <w:rFonts w:ascii="Times New Roman" w:hAnsi="Times New Roman" w:cs="Times New Roman"/>
          <w:sz w:val="24"/>
          <w:szCs w:val="24"/>
        </w:rPr>
        <w:t xml:space="preserve">Faculty of Natural </w:t>
      </w:r>
      <w:r w:rsidR="006638FF" w:rsidRPr="001A3149">
        <w:rPr>
          <w:rFonts w:ascii="Times New Roman" w:hAnsi="Times New Roman" w:cs="Times New Roman"/>
          <w:sz w:val="24"/>
          <w:szCs w:val="24"/>
        </w:rPr>
        <w:t>Sciences</w:t>
      </w:r>
      <w:r w:rsidR="00BC5447"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Keele University, Keele, Staffordshire, United Kingdom, ST5 5BG (NH: </w:t>
      </w:r>
      <w:hyperlink r:id="rId20" w:history="1">
        <w:r w:rsidR="001E0285" w:rsidRPr="001A3149">
          <w:rPr>
            <w:rStyle w:val="Hyperlink"/>
            <w:rFonts w:ascii="Times New Roman" w:hAnsi="Times New Roman" w:cs="Times New Roman"/>
            <w:color w:val="auto"/>
            <w:sz w:val="24"/>
            <w:szCs w:val="24"/>
          </w:rPr>
          <w:t>n.haider@keele.ac.uk</w:t>
        </w:r>
      </w:hyperlink>
      <w:r w:rsidR="001E0285" w:rsidRPr="001A3149">
        <w:rPr>
          <w:rFonts w:ascii="Times New Roman" w:hAnsi="Times New Roman" w:cs="Times New Roman"/>
          <w:sz w:val="24"/>
          <w:szCs w:val="24"/>
        </w:rPr>
        <w:t xml:space="preserve">, </w:t>
      </w:r>
      <w:r w:rsidR="00456EEA" w:rsidRPr="001A3149">
        <w:rPr>
          <w:rFonts w:ascii="Times New Roman" w:hAnsi="Times New Roman" w:cs="Times New Roman"/>
          <w:sz w:val="24"/>
          <w:szCs w:val="24"/>
        </w:rPr>
        <w:t>RG</w:t>
      </w:r>
      <w:r w:rsidR="001E0285" w:rsidRPr="001A3149">
        <w:rPr>
          <w:rFonts w:ascii="Times New Roman" w:hAnsi="Times New Roman" w:cs="Times New Roman"/>
          <w:sz w:val="24"/>
          <w:szCs w:val="24"/>
        </w:rPr>
        <w:t xml:space="preserve">: </w:t>
      </w:r>
      <w:hyperlink r:id="rId21" w:history="1">
        <w:r w:rsidR="006638FF" w:rsidRPr="001A3149">
          <w:rPr>
            <w:rStyle w:val="Hyperlink"/>
            <w:rFonts w:ascii="Times New Roman" w:hAnsi="Times New Roman" w:cs="Times New Roman"/>
            <w:color w:val="auto"/>
            <w:sz w:val="24"/>
            <w:szCs w:val="24"/>
          </w:rPr>
          <w:t>r.galizi@keele.ac.uk</w:t>
        </w:r>
      </w:hyperlink>
      <w:r w:rsidR="006638FF" w:rsidRPr="001A3149">
        <w:rPr>
          <w:rFonts w:ascii="Times New Roman" w:hAnsi="Times New Roman" w:cs="Times New Roman"/>
          <w:sz w:val="24"/>
          <w:szCs w:val="24"/>
        </w:rPr>
        <w:t xml:space="preserve"> </w:t>
      </w:r>
      <w:r w:rsidR="001E0285" w:rsidRPr="001A3149">
        <w:rPr>
          <w:rFonts w:ascii="Times New Roman" w:hAnsi="Times New Roman" w:cs="Times New Roman"/>
          <w:sz w:val="24"/>
          <w:szCs w:val="24"/>
        </w:rPr>
        <w:t xml:space="preserve">). </w:t>
      </w:r>
    </w:p>
    <w:p w14:paraId="3199C227" w14:textId="77777777" w:rsidR="00B86BF8" w:rsidRPr="001A3149" w:rsidRDefault="00B86BF8" w:rsidP="005930B7">
      <w:pPr>
        <w:spacing w:after="0" w:line="360" w:lineRule="auto"/>
        <w:rPr>
          <w:rFonts w:ascii="Times New Roman" w:hAnsi="Times New Roman" w:cs="Times New Roman"/>
          <w:sz w:val="24"/>
          <w:szCs w:val="24"/>
          <w:vertAlign w:val="superscript"/>
        </w:rPr>
      </w:pPr>
    </w:p>
    <w:p w14:paraId="50A0F084" w14:textId="5C25CF97" w:rsidR="002C011D" w:rsidRPr="001A3149" w:rsidRDefault="00777C99" w:rsidP="005930B7">
      <w:pPr>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12</w:t>
      </w:r>
      <w:r w:rsidR="002C011D" w:rsidRPr="001A3149">
        <w:rPr>
          <w:rFonts w:ascii="Times New Roman" w:hAnsi="Times New Roman" w:cs="Times New Roman"/>
          <w:sz w:val="24"/>
          <w:szCs w:val="24"/>
        </w:rPr>
        <w:t xml:space="preserve"> School of Medicine, Facult</w:t>
      </w:r>
      <w:r w:rsidR="0006000A" w:rsidRPr="001A3149">
        <w:rPr>
          <w:rFonts w:ascii="Times New Roman" w:hAnsi="Times New Roman" w:cs="Times New Roman"/>
          <w:sz w:val="24"/>
          <w:szCs w:val="24"/>
        </w:rPr>
        <w:t>y</w:t>
      </w:r>
      <w:r w:rsidR="002C011D" w:rsidRPr="001A3149">
        <w:rPr>
          <w:rFonts w:ascii="Times New Roman" w:hAnsi="Times New Roman" w:cs="Times New Roman"/>
          <w:sz w:val="24"/>
          <w:szCs w:val="24"/>
        </w:rPr>
        <w:t xml:space="preserve"> of Medicine and Health Science</w:t>
      </w:r>
      <w:r w:rsidR="000C5F2C" w:rsidRPr="001A3149">
        <w:rPr>
          <w:rFonts w:ascii="Times New Roman" w:hAnsi="Times New Roman" w:cs="Times New Roman"/>
          <w:sz w:val="24"/>
          <w:szCs w:val="24"/>
        </w:rPr>
        <w:t>s</w:t>
      </w:r>
      <w:r w:rsidR="002C011D" w:rsidRPr="001A3149">
        <w:rPr>
          <w:rFonts w:ascii="Times New Roman" w:hAnsi="Times New Roman" w:cs="Times New Roman"/>
          <w:sz w:val="24"/>
          <w:szCs w:val="24"/>
        </w:rPr>
        <w:t>, Keele University,</w:t>
      </w:r>
      <w:r w:rsidR="00B82834" w:rsidRPr="001A3149">
        <w:rPr>
          <w:rFonts w:ascii="Times New Roman" w:hAnsi="Times New Roman" w:cs="Times New Roman"/>
          <w:sz w:val="24"/>
          <w:szCs w:val="24"/>
        </w:rPr>
        <w:t xml:space="preserve"> Staffordshire, </w:t>
      </w:r>
      <w:r w:rsidR="0034795A" w:rsidRPr="001A3149">
        <w:rPr>
          <w:rFonts w:ascii="Times New Roman" w:hAnsi="Times New Roman" w:cs="Times New Roman"/>
          <w:sz w:val="24"/>
          <w:szCs w:val="24"/>
        </w:rPr>
        <w:t xml:space="preserve">ST5 5BG, </w:t>
      </w:r>
      <w:r w:rsidR="00B82834" w:rsidRPr="001A3149">
        <w:rPr>
          <w:rFonts w:ascii="Times New Roman" w:hAnsi="Times New Roman" w:cs="Times New Roman"/>
          <w:sz w:val="24"/>
          <w:szCs w:val="24"/>
        </w:rPr>
        <w:t>United Kingdom</w:t>
      </w:r>
      <w:r w:rsidR="002C011D" w:rsidRPr="001A3149">
        <w:rPr>
          <w:rFonts w:ascii="Times New Roman" w:hAnsi="Times New Roman" w:cs="Times New Roman"/>
          <w:sz w:val="24"/>
          <w:szCs w:val="24"/>
        </w:rPr>
        <w:t xml:space="preserve"> </w:t>
      </w:r>
      <w:r w:rsidR="00067167" w:rsidRPr="001A3149">
        <w:rPr>
          <w:rFonts w:ascii="Times New Roman" w:hAnsi="Times New Roman" w:cs="Times New Roman"/>
          <w:sz w:val="24"/>
          <w:szCs w:val="24"/>
        </w:rPr>
        <w:t xml:space="preserve">(IR: </w:t>
      </w:r>
      <w:hyperlink r:id="rId22" w:history="1">
        <w:r w:rsidR="00067167" w:rsidRPr="001A3149">
          <w:rPr>
            <w:rStyle w:val="Hyperlink"/>
            <w:rFonts w:ascii="Times New Roman" w:hAnsi="Times New Roman" w:cs="Times New Roman"/>
            <w:color w:val="auto"/>
            <w:sz w:val="24"/>
            <w:szCs w:val="24"/>
          </w:rPr>
          <w:t>i.russo@keele.ac.uk</w:t>
        </w:r>
      </w:hyperlink>
      <w:r w:rsidR="00067167" w:rsidRPr="001A3149">
        <w:rPr>
          <w:rFonts w:ascii="Times New Roman" w:hAnsi="Times New Roman" w:cs="Times New Roman"/>
          <w:sz w:val="24"/>
          <w:szCs w:val="24"/>
        </w:rPr>
        <w:t xml:space="preserve"> )  </w:t>
      </w:r>
    </w:p>
    <w:p w14:paraId="6A679D9C" w14:textId="77777777" w:rsidR="00B86BF8" w:rsidRPr="001A3149" w:rsidRDefault="00B86BF8" w:rsidP="005930B7">
      <w:pPr>
        <w:autoSpaceDE w:val="0"/>
        <w:autoSpaceDN w:val="0"/>
        <w:adjustRightInd w:val="0"/>
        <w:spacing w:after="0" w:line="360" w:lineRule="auto"/>
        <w:rPr>
          <w:rFonts w:ascii="Times New Roman" w:hAnsi="Times New Roman" w:cs="Times New Roman"/>
          <w:sz w:val="24"/>
          <w:szCs w:val="24"/>
          <w:vertAlign w:val="superscript"/>
        </w:rPr>
      </w:pPr>
    </w:p>
    <w:p w14:paraId="0D50A456" w14:textId="5A903C56" w:rsidR="00DB4A0C" w:rsidRPr="001A3149" w:rsidRDefault="006638FF" w:rsidP="005930B7">
      <w:pPr>
        <w:autoSpaceDE w:val="0"/>
        <w:autoSpaceDN w:val="0"/>
        <w:adjustRightInd w:val="0"/>
        <w:spacing w:after="0" w:line="360" w:lineRule="auto"/>
        <w:rPr>
          <w:rFonts w:ascii="Times New Roman" w:hAnsi="Times New Roman" w:cs="Times New Roman"/>
          <w:sz w:val="24"/>
          <w:szCs w:val="24"/>
        </w:rPr>
      </w:pPr>
      <w:r w:rsidRPr="001A3149">
        <w:rPr>
          <w:rFonts w:ascii="Times New Roman" w:hAnsi="Times New Roman" w:cs="Times New Roman"/>
          <w:sz w:val="24"/>
          <w:szCs w:val="24"/>
          <w:vertAlign w:val="superscript"/>
        </w:rPr>
        <w:t>1</w:t>
      </w:r>
      <w:r w:rsidR="00777C99" w:rsidRPr="001A3149">
        <w:rPr>
          <w:rFonts w:ascii="Times New Roman" w:hAnsi="Times New Roman" w:cs="Times New Roman"/>
          <w:sz w:val="24"/>
          <w:szCs w:val="24"/>
          <w:vertAlign w:val="superscript"/>
        </w:rPr>
        <w:t>3</w:t>
      </w:r>
      <w:r w:rsidR="00BB2E9A" w:rsidRPr="001A3149">
        <w:rPr>
          <w:rFonts w:ascii="Times New Roman" w:hAnsi="Times New Roman" w:cs="Times New Roman"/>
          <w:sz w:val="24"/>
          <w:szCs w:val="24"/>
          <w:vertAlign w:val="superscript"/>
        </w:rPr>
        <w:t xml:space="preserve"> </w:t>
      </w:r>
      <w:r w:rsidR="00DB4A0C" w:rsidRPr="001A3149">
        <w:rPr>
          <w:rFonts w:ascii="Times New Roman" w:hAnsi="Times New Roman" w:cs="Times New Roman"/>
          <w:sz w:val="24"/>
          <w:szCs w:val="24"/>
        </w:rPr>
        <w:t>Division of Infection and Immunity, Centre for Clinical Microbiology, University College London</w:t>
      </w:r>
      <w:r w:rsidR="007209FA" w:rsidRPr="001A3149">
        <w:rPr>
          <w:rFonts w:ascii="Times New Roman" w:hAnsi="Times New Roman" w:cs="Times New Roman"/>
          <w:sz w:val="24"/>
          <w:szCs w:val="24"/>
        </w:rPr>
        <w:t xml:space="preserve"> </w:t>
      </w:r>
      <w:r w:rsidR="00DB4A0C" w:rsidRPr="001A3149">
        <w:rPr>
          <w:rFonts w:ascii="Times New Roman" w:hAnsi="Times New Roman" w:cs="Times New Roman"/>
          <w:sz w:val="24"/>
          <w:szCs w:val="24"/>
        </w:rPr>
        <w:t xml:space="preserve">and NIHR-BRC, University College London Hospitals, London, United Kingdom (AZ:  </w:t>
      </w:r>
      <w:hyperlink r:id="rId23" w:history="1">
        <w:r w:rsidR="00DB4A0C" w:rsidRPr="001A3149">
          <w:rPr>
            <w:rStyle w:val="Hyperlink"/>
            <w:rFonts w:ascii="Times New Roman" w:hAnsi="Times New Roman" w:cs="Times New Roman"/>
            <w:color w:val="auto"/>
            <w:sz w:val="24"/>
            <w:szCs w:val="24"/>
          </w:rPr>
          <w:t>a.zumla@ucl.ac.uk</w:t>
        </w:r>
      </w:hyperlink>
      <w:r w:rsidR="00DB4A0C" w:rsidRPr="001A3149">
        <w:rPr>
          <w:rFonts w:ascii="Times New Roman" w:hAnsi="Times New Roman" w:cs="Times New Roman"/>
          <w:sz w:val="24"/>
          <w:szCs w:val="24"/>
        </w:rPr>
        <w:t>).</w:t>
      </w:r>
    </w:p>
    <w:p w14:paraId="65AD478C" w14:textId="77777777" w:rsidR="00DB4A0C" w:rsidRPr="001A3149" w:rsidRDefault="00DB4A0C" w:rsidP="005930B7">
      <w:pPr>
        <w:spacing w:after="0" w:line="360" w:lineRule="auto"/>
        <w:rPr>
          <w:rFonts w:ascii="Times New Roman" w:hAnsi="Times New Roman" w:cs="Times New Roman"/>
          <w:sz w:val="24"/>
          <w:szCs w:val="24"/>
        </w:rPr>
      </w:pPr>
    </w:p>
    <w:p w14:paraId="40B91A89" w14:textId="7D28A775" w:rsidR="001E0285" w:rsidRPr="001A3149" w:rsidRDefault="001E0285" w:rsidP="005930B7">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*Corresponding author</w:t>
      </w:r>
      <w:r w:rsidR="00AB5CEA" w:rsidRPr="001A3149">
        <w:rPr>
          <w:rFonts w:ascii="Times New Roman" w:hAnsi="Times New Roman" w:cs="Times New Roman"/>
          <w:b/>
          <w:bCs/>
          <w:sz w:val="24"/>
          <w:szCs w:val="24"/>
        </w:rPr>
        <w:t xml:space="preserve"> (NH)</w:t>
      </w:r>
      <w:r w:rsidR="00D567A5" w:rsidRPr="001A3149">
        <w:rPr>
          <w:rFonts w:ascii="Times New Roman" w:hAnsi="Times New Roman" w:cs="Times New Roman"/>
          <w:b/>
          <w:bCs/>
          <w:sz w:val="24"/>
          <w:szCs w:val="24"/>
        </w:rPr>
        <w:t xml:space="preserve">: </w:t>
      </w:r>
      <w:r w:rsidR="00D567A5" w:rsidRPr="001A3149">
        <w:rPr>
          <w:rFonts w:ascii="Times New Roman" w:hAnsi="Times New Roman" w:cs="Times New Roman"/>
          <w:sz w:val="24"/>
          <w:szCs w:val="24"/>
        </w:rPr>
        <w:t>Dr Najmul Haider</w:t>
      </w:r>
      <w:r w:rsidR="00B86BF8" w:rsidRPr="001A3149">
        <w:rPr>
          <w:rFonts w:ascii="Times New Roman" w:hAnsi="Times New Roman" w:cs="Times New Roman"/>
          <w:sz w:val="24"/>
          <w:szCs w:val="24"/>
        </w:rPr>
        <w:t>, School</w:t>
      </w:r>
      <w:r w:rsidRPr="001A3149">
        <w:rPr>
          <w:rFonts w:ascii="Times New Roman" w:hAnsi="Times New Roman" w:cs="Times New Roman"/>
          <w:sz w:val="24"/>
          <w:szCs w:val="24"/>
        </w:rPr>
        <w:t xml:space="preserve"> of Life Sciences, Keele University, Huxley Building, Room 122, Keele, Staffordshire, ST5 5BG</w:t>
      </w:r>
      <w:r w:rsidR="00671319" w:rsidRPr="001A3149">
        <w:rPr>
          <w:rFonts w:ascii="Times New Roman" w:hAnsi="Times New Roman" w:cs="Times New Roman"/>
          <w:sz w:val="24"/>
          <w:szCs w:val="24"/>
        </w:rPr>
        <w:t>, United Kingdom,</w:t>
      </w:r>
      <w:r w:rsidR="00C825CD" w:rsidRPr="001A3149">
        <w:rPr>
          <w:rFonts w:ascii="Times New Roman" w:hAnsi="Times New Roman" w:cs="Times New Roman"/>
          <w:sz w:val="24"/>
          <w:szCs w:val="24"/>
        </w:rPr>
        <w:t xml:space="preserve"> Email: </w:t>
      </w:r>
      <w:hyperlink r:id="rId24" w:history="1">
        <w:r w:rsidR="00C825CD" w:rsidRPr="001A3149">
          <w:rPr>
            <w:rStyle w:val="Hyperlink"/>
            <w:rFonts w:ascii="Times New Roman" w:hAnsi="Times New Roman" w:cs="Times New Roman"/>
            <w:color w:val="auto"/>
            <w:sz w:val="24"/>
            <w:szCs w:val="24"/>
          </w:rPr>
          <w:t>n.haider@keele.ac.uk</w:t>
        </w:r>
      </w:hyperlink>
      <w:r w:rsidR="00C825CD" w:rsidRPr="001A3149">
        <w:rPr>
          <w:rFonts w:ascii="Times New Roman" w:hAnsi="Times New Roman" w:cs="Times New Roman"/>
          <w:sz w:val="24"/>
          <w:szCs w:val="24"/>
        </w:rPr>
        <w:t xml:space="preserve"> , Phone : </w:t>
      </w:r>
      <w:hyperlink r:id="rId25" w:history="1">
        <w:r w:rsidR="00246073" w:rsidRPr="001A3149">
          <w:rPr>
            <w:rStyle w:val="Hyperlink"/>
            <w:rFonts w:ascii="Times New Roman" w:hAnsi="Times New Roman" w:cs="Times New Roman"/>
            <w:b/>
            <w:bCs/>
            <w:color w:val="auto"/>
            <w:sz w:val="24"/>
            <w:szCs w:val="24"/>
          </w:rPr>
          <w:t>(+44) 01782 734414</w:t>
        </w:r>
      </w:hyperlink>
    </w:p>
    <w:p w14:paraId="34EE3A40" w14:textId="0C678BA2" w:rsidR="005930B7" w:rsidRPr="001A3149" w:rsidRDefault="005930B7">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3D28697B" w14:textId="77777777" w:rsidR="001C3067" w:rsidRPr="001A3149" w:rsidRDefault="00BD6239" w:rsidP="001C3067">
      <w:pPr>
        <w:spacing w:line="360" w:lineRule="auto"/>
        <w:rPr>
          <w:rFonts w:ascii="Times New Roman" w:hAnsi="Times New Roman" w:cs="Times New Roman"/>
          <w:b/>
          <w:bCs/>
          <w:sz w:val="24"/>
          <w:szCs w:val="24"/>
        </w:rPr>
      </w:pPr>
      <w:r w:rsidRPr="001A3149">
        <w:rPr>
          <w:rFonts w:ascii="Times New Roman" w:hAnsi="Times New Roman" w:cs="Times New Roman"/>
          <w:b/>
          <w:bCs/>
          <w:sz w:val="24"/>
          <w:szCs w:val="24"/>
        </w:rPr>
        <w:lastRenderedPageBreak/>
        <w:t>Abstract</w:t>
      </w:r>
      <w:r w:rsidR="004C482C" w:rsidRPr="001A3149">
        <w:rPr>
          <w:rFonts w:ascii="Times New Roman" w:hAnsi="Times New Roman" w:cs="Times New Roman"/>
          <w:b/>
          <w:bCs/>
          <w:sz w:val="24"/>
          <w:szCs w:val="24"/>
        </w:rPr>
        <w:t>:</w:t>
      </w:r>
      <w:r w:rsidR="000B3F52" w:rsidRPr="001A3149">
        <w:rPr>
          <w:rFonts w:ascii="Times New Roman" w:hAnsi="Times New Roman" w:cs="Times New Roman"/>
          <w:b/>
          <w:bCs/>
          <w:sz w:val="24"/>
          <w:szCs w:val="24"/>
        </w:rPr>
        <w:t xml:space="preserve">  </w:t>
      </w:r>
    </w:p>
    <w:p w14:paraId="73E1E511" w14:textId="575824D0" w:rsidR="001372F5" w:rsidRPr="001A3149" w:rsidRDefault="000B3F52" w:rsidP="009F2053">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Background:</w:t>
      </w:r>
      <w:r w:rsidRPr="001A3149">
        <w:rPr>
          <w:rFonts w:ascii="Times New Roman" w:hAnsi="Times New Roman" w:cs="Times New Roman"/>
          <w:sz w:val="24"/>
          <w:szCs w:val="24"/>
        </w:rPr>
        <w:t xml:space="preserve"> </w:t>
      </w:r>
      <w:r w:rsidR="00E9145B" w:rsidRPr="001A3149">
        <w:rPr>
          <w:rFonts w:ascii="Times New Roman" w:hAnsi="Times New Roman" w:cs="Times New Roman"/>
          <w:sz w:val="24"/>
          <w:szCs w:val="24"/>
        </w:rPr>
        <w:t>The objective</w:t>
      </w:r>
      <w:r w:rsidR="00251EE5" w:rsidRPr="001A3149">
        <w:rPr>
          <w:rFonts w:ascii="Times New Roman" w:hAnsi="Times New Roman" w:cs="Times New Roman"/>
          <w:sz w:val="24"/>
          <w:szCs w:val="24"/>
        </w:rPr>
        <w:t>s</w:t>
      </w:r>
      <w:r w:rsidR="00E9145B" w:rsidRPr="001A3149">
        <w:rPr>
          <w:rFonts w:ascii="Times New Roman" w:hAnsi="Times New Roman" w:cs="Times New Roman"/>
          <w:sz w:val="24"/>
          <w:szCs w:val="24"/>
        </w:rPr>
        <w:t xml:space="preserve"> of this study </w:t>
      </w:r>
      <w:r w:rsidR="003F30FF" w:rsidRPr="001A3149">
        <w:rPr>
          <w:rFonts w:ascii="Times New Roman" w:hAnsi="Times New Roman" w:cs="Times New Roman"/>
          <w:sz w:val="24"/>
          <w:szCs w:val="24"/>
        </w:rPr>
        <w:t xml:space="preserve">were to </w:t>
      </w:r>
      <w:r w:rsidR="00C117BE" w:rsidRPr="001A3149">
        <w:rPr>
          <w:rFonts w:ascii="Times New Roman" w:hAnsi="Times New Roman" w:cs="Times New Roman"/>
          <w:sz w:val="24"/>
          <w:szCs w:val="24"/>
        </w:rPr>
        <w:t xml:space="preserve">compare dengue </w:t>
      </w:r>
      <w:r w:rsidR="00574A14" w:rsidRPr="001A3149">
        <w:rPr>
          <w:rFonts w:ascii="Times New Roman" w:hAnsi="Times New Roman" w:cs="Times New Roman"/>
          <w:sz w:val="24"/>
          <w:szCs w:val="24"/>
        </w:rPr>
        <w:t>virus</w:t>
      </w:r>
      <w:r w:rsidR="00434276" w:rsidRPr="001A3149">
        <w:rPr>
          <w:rFonts w:ascii="Times New Roman" w:hAnsi="Times New Roman" w:cs="Times New Roman"/>
          <w:sz w:val="24"/>
          <w:szCs w:val="24"/>
        </w:rPr>
        <w:t xml:space="preserve"> (DENV)</w:t>
      </w:r>
      <w:r w:rsidR="00574A14" w:rsidRPr="001A3149">
        <w:rPr>
          <w:rFonts w:ascii="Times New Roman" w:hAnsi="Times New Roman" w:cs="Times New Roman"/>
          <w:sz w:val="24"/>
          <w:szCs w:val="24"/>
        </w:rPr>
        <w:t xml:space="preserve"> </w:t>
      </w:r>
      <w:r w:rsidR="00992659" w:rsidRPr="001A3149">
        <w:rPr>
          <w:rFonts w:ascii="Times New Roman" w:hAnsi="Times New Roman" w:cs="Times New Roman"/>
          <w:sz w:val="24"/>
          <w:szCs w:val="24"/>
        </w:rPr>
        <w:t>cases</w:t>
      </w:r>
      <w:r w:rsidR="004F323D" w:rsidRPr="001A3149">
        <w:rPr>
          <w:rFonts w:ascii="Times New Roman" w:hAnsi="Times New Roman" w:cs="Times New Roman"/>
          <w:sz w:val="24"/>
          <w:szCs w:val="24"/>
        </w:rPr>
        <w:t>,</w:t>
      </w:r>
      <w:r w:rsidR="00C117BE" w:rsidRPr="001A3149">
        <w:rPr>
          <w:rFonts w:ascii="Times New Roman" w:hAnsi="Times New Roman" w:cs="Times New Roman"/>
          <w:sz w:val="24"/>
          <w:szCs w:val="24"/>
        </w:rPr>
        <w:t xml:space="preserve"> </w:t>
      </w:r>
      <w:r w:rsidR="00E06D6B" w:rsidRPr="001A3149">
        <w:rPr>
          <w:rFonts w:ascii="Times New Roman" w:hAnsi="Times New Roman" w:cs="Times New Roman"/>
          <w:sz w:val="24"/>
          <w:szCs w:val="24"/>
        </w:rPr>
        <w:t>deaths,</w:t>
      </w:r>
      <w:r w:rsidR="004F323D" w:rsidRPr="001A3149">
        <w:rPr>
          <w:rFonts w:ascii="Times New Roman" w:hAnsi="Times New Roman" w:cs="Times New Roman"/>
          <w:sz w:val="24"/>
          <w:szCs w:val="24"/>
        </w:rPr>
        <w:t xml:space="preserve"> case-fatality rat</w:t>
      </w:r>
      <w:r w:rsidR="00E06D6B" w:rsidRPr="001A3149">
        <w:rPr>
          <w:rFonts w:ascii="Times New Roman" w:hAnsi="Times New Roman" w:cs="Times New Roman"/>
          <w:sz w:val="24"/>
          <w:szCs w:val="24"/>
        </w:rPr>
        <w:t>io</w:t>
      </w:r>
      <w:r w:rsidR="00C25CDD" w:rsidRPr="001A3149">
        <w:rPr>
          <w:rFonts w:ascii="Times New Roman" w:hAnsi="Times New Roman" w:cs="Times New Roman"/>
          <w:sz w:val="24"/>
          <w:szCs w:val="24"/>
        </w:rPr>
        <w:t>,</w:t>
      </w:r>
      <w:r w:rsidR="00C117BE" w:rsidRPr="001A3149">
        <w:rPr>
          <w:rFonts w:ascii="Times New Roman" w:hAnsi="Times New Roman" w:cs="Times New Roman"/>
          <w:sz w:val="24"/>
          <w:szCs w:val="24"/>
        </w:rPr>
        <w:t xml:space="preserve"> </w:t>
      </w:r>
      <w:r w:rsidR="003967E0" w:rsidRPr="001A3149">
        <w:rPr>
          <w:rFonts w:ascii="Times New Roman" w:hAnsi="Times New Roman" w:cs="Times New Roman"/>
          <w:sz w:val="24"/>
          <w:szCs w:val="24"/>
        </w:rPr>
        <w:t>and</w:t>
      </w:r>
      <w:r w:rsidR="00C117BE" w:rsidRPr="001A3149">
        <w:rPr>
          <w:rFonts w:ascii="Times New Roman" w:hAnsi="Times New Roman" w:cs="Times New Roman"/>
          <w:sz w:val="24"/>
          <w:szCs w:val="24"/>
        </w:rPr>
        <w:t xml:space="preserve"> meteorological </w:t>
      </w:r>
      <w:r w:rsidR="006C7740" w:rsidRPr="001A3149">
        <w:rPr>
          <w:rFonts w:ascii="Times New Roman" w:hAnsi="Times New Roman" w:cs="Times New Roman"/>
          <w:sz w:val="24"/>
          <w:szCs w:val="24"/>
        </w:rPr>
        <w:t>parameters</w:t>
      </w:r>
      <w:r w:rsidR="00C117BE" w:rsidRPr="001A3149">
        <w:rPr>
          <w:rFonts w:ascii="Times New Roman" w:hAnsi="Times New Roman" w:cs="Times New Roman"/>
          <w:sz w:val="24"/>
          <w:szCs w:val="24"/>
        </w:rPr>
        <w:t xml:space="preserve"> between the first </w:t>
      </w:r>
      <w:r w:rsidR="00DF7F19" w:rsidRPr="001A3149">
        <w:rPr>
          <w:rFonts w:ascii="Times New Roman" w:hAnsi="Times New Roman" w:cs="Times New Roman"/>
          <w:sz w:val="24"/>
          <w:szCs w:val="24"/>
        </w:rPr>
        <w:t>and</w:t>
      </w:r>
      <w:r w:rsidR="00C117BE" w:rsidRPr="001A3149">
        <w:rPr>
          <w:rFonts w:ascii="Times New Roman" w:hAnsi="Times New Roman" w:cs="Times New Roman"/>
          <w:sz w:val="24"/>
          <w:szCs w:val="24"/>
        </w:rPr>
        <w:t xml:space="preserve"> the recent decade </w:t>
      </w:r>
      <w:r w:rsidR="00AF7E8D" w:rsidRPr="001A3149">
        <w:rPr>
          <w:rFonts w:ascii="Times New Roman" w:hAnsi="Times New Roman" w:cs="Times New Roman"/>
          <w:sz w:val="24"/>
          <w:szCs w:val="24"/>
        </w:rPr>
        <w:t xml:space="preserve">of this century </w:t>
      </w:r>
      <w:r w:rsidR="00AD35B1" w:rsidRPr="001A3149">
        <w:rPr>
          <w:rFonts w:ascii="Times New Roman" w:hAnsi="Times New Roman" w:cs="Times New Roman"/>
          <w:sz w:val="24"/>
          <w:szCs w:val="24"/>
        </w:rPr>
        <w:t>(2000</w:t>
      </w:r>
      <w:r w:rsidR="00DF7F19" w:rsidRPr="001A3149">
        <w:rPr>
          <w:rFonts w:ascii="Times New Roman" w:hAnsi="Times New Roman" w:cs="Times New Roman"/>
          <w:sz w:val="24"/>
          <w:szCs w:val="24"/>
        </w:rPr>
        <w:t>-2010 vs</w:t>
      </w:r>
      <w:r w:rsidR="00E1058F" w:rsidRPr="001A3149">
        <w:rPr>
          <w:rFonts w:ascii="Times New Roman" w:hAnsi="Times New Roman" w:cs="Times New Roman"/>
          <w:sz w:val="24"/>
          <w:szCs w:val="24"/>
        </w:rPr>
        <w:t>.</w:t>
      </w:r>
      <w:r w:rsidR="00DF7F19" w:rsidRPr="001A3149">
        <w:rPr>
          <w:rFonts w:ascii="Times New Roman" w:hAnsi="Times New Roman" w:cs="Times New Roman"/>
          <w:sz w:val="24"/>
          <w:szCs w:val="24"/>
        </w:rPr>
        <w:t xml:space="preserve"> </w:t>
      </w:r>
      <w:r w:rsidR="00C117BE" w:rsidRPr="001A3149">
        <w:rPr>
          <w:rFonts w:ascii="Times New Roman" w:hAnsi="Times New Roman" w:cs="Times New Roman"/>
          <w:sz w:val="24"/>
          <w:szCs w:val="24"/>
        </w:rPr>
        <w:t xml:space="preserve">2011-2022) </w:t>
      </w:r>
      <w:r w:rsidR="00ED6A9E" w:rsidRPr="001A3149">
        <w:rPr>
          <w:rFonts w:ascii="Times New Roman" w:hAnsi="Times New Roman" w:cs="Times New Roman"/>
          <w:sz w:val="24"/>
          <w:szCs w:val="24"/>
        </w:rPr>
        <w:t>and</w:t>
      </w:r>
      <w:r w:rsidR="00FC00F3" w:rsidRPr="001A3149">
        <w:rPr>
          <w:rFonts w:ascii="Times New Roman" w:hAnsi="Times New Roman" w:cs="Times New Roman"/>
          <w:sz w:val="24"/>
          <w:szCs w:val="24"/>
        </w:rPr>
        <w:t xml:space="preserve"> to </w:t>
      </w:r>
      <w:r w:rsidR="00475BAA" w:rsidRPr="001A3149">
        <w:rPr>
          <w:rFonts w:ascii="Times New Roman" w:hAnsi="Times New Roman" w:cs="Times New Roman"/>
          <w:sz w:val="24"/>
          <w:szCs w:val="24"/>
        </w:rPr>
        <w:t>des</w:t>
      </w:r>
      <w:r w:rsidR="00164131" w:rsidRPr="001A3149">
        <w:rPr>
          <w:rFonts w:ascii="Times New Roman" w:hAnsi="Times New Roman" w:cs="Times New Roman"/>
          <w:sz w:val="24"/>
          <w:szCs w:val="24"/>
        </w:rPr>
        <w:t>cribe</w:t>
      </w:r>
      <w:r w:rsidR="00ED6A9E" w:rsidRPr="001A3149">
        <w:rPr>
          <w:rFonts w:ascii="Times New Roman" w:hAnsi="Times New Roman" w:cs="Times New Roman"/>
          <w:sz w:val="24"/>
          <w:szCs w:val="24"/>
        </w:rPr>
        <w:t xml:space="preserve"> </w:t>
      </w:r>
      <w:r w:rsidR="006C148F" w:rsidRPr="001A3149">
        <w:rPr>
          <w:rFonts w:ascii="Times New Roman" w:hAnsi="Times New Roman" w:cs="Times New Roman"/>
          <w:sz w:val="24"/>
          <w:szCs w:val="24"/>
        </w:rPr>
        <w:t xml:space="preserve">the </w:t>
      </w:r>
      <w:r w:rsidR="00013427" w:rsidRPr="001A3149">
        <w:rPr>
          <w:rFonts w:ascii="Times New Roman" w:hAnsi="Times New Roman" w:cs="Times New Roman"/>
          <w:sz w:val="24"/>
          <w:szCs w:val="24"/>
        </w:rPr>
        <w:t xml:space="preserve">trends, seasonality, and impact of </w:t>
      </w:r>
      <w:r w:rsidR="006C148F" w:rsidRPr="001A3149">
        <w:rPr>
          <w:rFonts w:ascii="Times New Roman" w:hAnsi="Times New Roman" w:cs="Times New Roman"/>
          <w:sz w:val="24"/>
          <w:szCs w:val="24"/>
        </w:rPr>
        <w:t>change of temperature and rainfall pattern</w:t>
      </w:r>
      <w:r w:rsidR="004F546A" w:rsidRPr="001A3149">
        <w:rPr>
          <w:rFonts w:ascii="Times New Roman" w:hAnsi="Times New Roman" w:cs="Times New Roman"/>
          <w:sz w:val="24"/>
          <w:szCs w:val="24"/>
        </w:rPr>
        <w:t>s</w:t>
      </w:r>
      <w:r w:rsidR="006C148F" w:rsidRPr="001A3149">
        <w:rPr>
          <w:rFonts w:ascii="Times New Roman" w:hAnsi="Times New Roman" w:cs="Times New Roman"/>
          <w:sz w:val="24"/>
          <w:szCs w:val="24"/>
        </w:rPr>
        <w:t xml:space="preserve"> </w:t>
      </w:r>
      <w:r w:rsidR="00013427" w:rsidRPr="001A3149">
        <w:rPr>
          <w:rFonts w:ascii="Times New Roman" w:hAnsi="Times New Roman" w:cs="Times New Roman"/>
          <w:sz w:val="24"/>
          <w:szCs w:val="24"/>
        </w:rPr>
        <w:t xml:space="preserve">on transmission dynamics of </w:t>
      </w:r>
      <w:r w:rsidR="003967E0" w:rsidRPr="001A3149">
        <w:rPr>
          <w:rFonts w:ascii="Times New Roman" w:hAnsi="Times New Roman" w:cs="Times New Roman"/>
          <w:sz w:val="24"/>
          <w:szCs w:val="24"/>
        </w:rPr>
        <w:t>d</w:t>
      </w:r>
      <w:r w:rsidR="00013427" w:rsidRPr="001A3149">
        <w:rPr>
          <w:rFonts w:ascii="Times New Roman" w:hAnsi="Times New Roman" w:cs="Times New Roman"/>
          <w:sz w:val="24"/>
          <w:szCs w:val="24"/>
        </w:rPr>
        <w:t>engue in Bangladesh</w:t>
      </w:r>
    </w:p>
    <w:p w14:paraId="61CC7CD1" w14:textId="77777777" w:rsidR="001372F5" w:rsidRPr="001A3149" w:rsidRDefault="001372F5" w:rsidP="009F2053">
      <w:pPr>
        <w:spacing w:after="0" w:line="360" w:lineRule="auto"/>
        <w:rPr>
          <w:rFonts w:ascii="Times New Roman" w:hAnsi="Times New Roman" w:cs="Times New Roman"/>
          <w:sz w:val="24"/>
          <w:szCs w:val="24"/>
        </w:rPr>
      </w:pPr>
    </w:p>
    <w:p w14:paraId="284A3C8A" w14:textId="0001C6B2" w:rsidR="00F17971" w:rsidRPr="001A3149" w:rsidRDefault="000B3F52" w:rsidP="009F2053">
      <w:pPr>
        <w:spacing w:after="0" w:line="360" w:lineRule="auto"/>
        <w:ind w:right="-279"/>
        <w:rPr>
          <w:rFonts w:ascii="Times New Roman" w:hAnsi="Times New Roman" w:cs="Times New Roman"/>
          <w:sz w:val="24"/>
          <w:szCs w:val="24"/>
        </w:rPr>
      </w:pPr>
      <w:r w:rsidRPr="001A3149">
        <w:rPr>
          <w:rFonts w:ascii="Times New Roman" w:hAnsi="Times New Roman" w:cs="Times New Roman"/>
          <w:b/>
          <w:bCs/>
          <w:sz w:val="24"/>
          <w:szCs w:val="24"/>
        </w:rPr>
        <w:t>Methods:</w:t>
      </w:r>
      <w:r w:rsidRPr="001A3149">
        <w:rPr>
          <w:rFonts w:ascii="Times New Roman" w:hAnsi="Times New Roman" w:cs="Times New Roman"/>
          <w:sz w:val="24"/>
          <w:szCs w:val="24"/>
        </w:rPr>
        <w:t xml:space="preserve"> </w:t>
      </w:r>
      <w:r w:rsidR="00F17971" w:rsidRPr="001A3149">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analyzed. </w:t>
      </w:r>
      <w:r w:rsidR="000A5AA6" w:rsidRPr="001A3149">
        <w:rPr>
          <w:rFonts w:ascii="Times New Roman" w:hAnsi="Times New Roman" w:cs="Times New Roman"/>
          <w:sz w:val="24"/>
          <w:szCs w:val="24"/>
        </w:rPr>
        <w:t xml:space="preserve">A </w:t>
      </w:r>
      <w:r w:rsidR="00F17971" w:rsidRPr="001A3149">
        <w:rPr>
          <w:rFonts w:ascii="Times New Roman" w:hAnsi="Times New Roman" w:cs="Times New Roman"/>
          <w:sz w:val="24"/>
          <w:szCs w:val="24"/>
        </w:rPr>
        <w:t xml:space="preserve">Poisson regression model </w:t>
      </w:r>
      <w:r w:rsidR="000A5AA6" w:rsidRPr="001A3149">
        <w:rPr>
          <w:rFonts w:ascii="Times New Roman" w:hAnsi="Times New Roman" w:cs="Times New Roman"/>
          <w:sz w:val="24"/>
          <w:szCs w:val="24"/>
        </w:rPr>
        <w:t>was performed</w:t>
      </w:r>
      <w:r w:rsidR="00137FD9" w:rsidRPr="001A3149">
        <w:rPr>
          <w:rFonts w:ascii="Times New Roman" w:hAnsi="Times New Roman" w:cs="Times New Roman"/>
          <w:sz w:val="24"/>
          <w:szCs w:val="24"/>
        </w:rPr>
        <w:t xml:space="preserve"> </w:t>
      </w:r>
      <w:r w:rsidR="00F17971" w:rsidRPr="001A3149">
        <w:rPr>
          <w:rFonts w:ascii="Times New Roman" w:hAnsi="Times New Roman" w:cs="Times New Roman"/>
          <w:sz w:val="24"/>
          <w:szCs w:val="24"/>
        </w:rPr>
        <w:t xml:space="preserve">to identify the impact of meteorological </w:t>
      </w:r>
      <w:r w:rsidR="00BB3181" w:rsidRPr="001A3149">
        <w:rPr>
          <w:rFonts w:ascii="Times New Roman" w:hAnsi="Times New Roman" w:cs="Times New Roman"/>
          <w:sz w:val="24"/>
          <w:szCs w:val="24"/>
        </w:rPr>
        <w:t>parameters</w:t>
      </w:r>
      <w:r w:rsidR="00F17971" w:rsidRPr="001A3149">
        <w:rPr>
          <w:rFonts w:ascii="Times New Roman" w:hAnsi="Times New Roman" w:cs="Times New Roman"/>
          <w:sz w:val="24"/>
          <w:szCs w:val="24"/>
        </w:rPr>
        <w:t xml:space="preserve"> on the </w:t>
      </w:r>
      <w:r w:rsidR="0019218F" w:rsidRPr="001A3149">
        <w:rPr>
          <w:rFonts w:ascii="Times New Roman" w:hAnsi="Times New Roman" w:cs="Times New Roman"/>
          <w:sz w:val="24"/>
          <w:szCs w:val="24"/>
        </w:rPr>
        <w:t xml:space="preserve">monthly dengue </w:t>
      </w:r>
      <w:r w:rsidR="00C40064" w:rsidRPr="001A3149">
        <w:rPr>
          <w:rFonts w:ascii="Times New Roman" w:hAnsi="Times New Roman" w:cs="Times New Roman"/>
          <w:sz w:val="24"/>
          <w:szCs w:val="24"/>
        </w:rPr>
        <w:t>cases</w:t>
      </w:r>
      <w:r w:rsidR="00F17971" w:rsidRPr="001A3149">
        <w:rPr>
          <w:rFonts w:ascii="Times New Roman" w:hAnsi="Times New Roman" w:cs="Times New Roman"/>
          <w:sz w:val="24"/>
          <w:szCs w:val="24"/>
        </w:rPr>
        <w:t xml:space="preserve">. </w:t>
      </w:r>
      <w:r w:rsidR="00C84E68" w:rsidRPr="001A3149">
        <w:rPr>
          <w:rFonts w:ascii="Times New Roman" w:hAnsi="Times New Roman" w:cs="Times New Roman"/>
          <w:sz w:val="24"/>
          <w:szCs w:val="24"/>
        </w:rPr>
        <w:t>A forecast</w:t>
      </w:r>
      <w:r w:rsidR="00F17971" w:rsidRPr="001A3149">
        <w:rPr>
          <w:rFonts w:ascii="Times New Roman" w:hAnsi="Times New Roman" w:cs="Times New Roman"/>
          <w:sz w:val="24"/>
          <w:szCs w:val="24"/>
        </w:rPr>
        <w:t xml:space="preserve"> of dengue cases was performed using an autoregressive integrated moving average model.</w:t>
      </w:r>
    </w:p>
    <w:p w14:paraId="1771F62F" w14:textId="43013434" w:rsidR="00F504E8" w:rsidRPr="001A3149" w:rsidRDefault="00F504E8" w:rsidP="009F2053">
      <w:pPr>
        <w:spacing w:after="0" w:line="360" w:lineRule="auto"/>
        <w:rPr>
          <w:rFonts w:ascii="Times New Roman" w:hAnsi="Times New Roman" w:cs="Times New Roman"/>
          <w:b/>
          <w:bCs/>
          <w:sz w:val="24"/>
          <w:szCs w:val="24"/>
        </w:rPr>
      </w:pPr>
    </w:p>
    <w:p w14:paraId="445802A4" w14:textId="1E0767F9" w:rsidR="000005DD" w:rsidRPr="001A3149" w:rsidRDefault="001B647A" w:rsidP="009F2053">
      <w:pPr>
        <w:spacing w:after="0" w:line="360" w:lineRule="auto"/>
        <w:ind w:right="-279"/>
        <w:rPr>
          <w:rFonts w:ascii="Times New Roman" w:hAnsi="Times New Roman" w:cs="Times New Roman"/>
          <w:sz w:val="24"/>
          <w:szCs w:val="24"/>
        </w:rPr>
      </w:pPr>
      <w:r w:rsidRPr="001A3149">
        <w:rPr>
          <w:rFonts w:ascii="Times New Roman" w:hAnsi="Times New Roman" w:cs="Times New Roman"/>
          <w:b/>
          <w:bCs/>
          <w:sz w:val="24"/>
          <w:szCs w:val="24"/>
        </w:rPr>
        <w:t>Results:</w:t>
      </w:r>
      <w:r w:rsidRPr="001A3149">
        <w:rPr>
          <w:rFonts w:ascii="Times New Roman" w:hAnsi="Times New Roman" w:cs="Times New Roman"/>
          <w:sz w:val="24"/>
          <w:szCs w:val="24"/>
        </w:rPr>
        <w:t xml:space="preserve"> </w:t>
      </w:r>
      <w:r w:rsidR="00AE3EC0" w:rsidRPr="001A3149">
        <w:rPr>
          <w:rFonts w:ascii="Times New Roman" w:hAnsi="Times New Roman" w:cs="Times New Roman"/>
          <w:sz w:val="24"/>
          <w:szCs w:val="24"/>
        </w:rPr>
        <w:t>Over the past 22 years, a total of 244,246 dengue cases were reported including 849 deaths (Case fatality ratio [CFR] =0.3</w:t>
      </w:r>
      <w:r w:rsidR="00AB0F9B" w:rsidRPr="001A3149">
        <w:rPr>
          <w:rFonts w:ascii="Times New Roman" w:hAnsi="Times New Roman" w:cs="Times New Roman"/>
          <w:sz w:val="24"/>
          <w:szCs w:val="24"/>
        </w:rPr>
        <w:t>4</w:t>
      </w:r>
      <w:r w:rsidR="00AE3EC0" w:rsidRPr="001A3149">
        <w:rPr>
          <w:rFonts w:ascii="Times New Roman" w:hAnsi="Times New Roman" w:cs="Times New Roman"/>
          <w:sz w:val="24"/>
          <w:szCs w:val="24"/>
        </w:rPr>
        <w:t xml:space="preserve">%). </w:t>
      </w:r>
      <w:r w:rsidR="00DD2530" w:rsidRPr="001A3149">
        <w:rPr>
          <w:rFonts w:ascii="Times New Roman" w:hAnsi="Times New Roman" w:cs="Times New Roman"/>
          <w:sz w:val="24"/>
          <w:szCs w:val="24"/>
        </w:rPr>
        <w:t xml:space="preserve">The </w:t>
      </w:r>
      <w:r w:rsidR="00CF0A7F" w:rsidRPr="001A3149">
        <w:rPr>
          <w:rFonts w:ascii="Times New Roman" w:hAnsi="Times New Roman" w:cs="Times New Roman"/>
          <w:sz w:val="24"/>
          <w:szCs w:val="24"/>
        </w:rPr>
        <w:t xml:space="preserve">mean </w:t>
      </w:r>
      <w:r w:rsidR="00DD2530" w:rsidRPr="001A3149">
        <w:rPr>
          <w:rFonts w:ascii="Times New Roman" w:hAnsi="Times New Roman" w:cs="Times New Roman"/>
          <w:sz w:val="24"/>
          <w:szCs w:val="24"/>
        </w:rPr>
        <w:t xml:space="preserve">annual number of dengue cases </w:t>
      </w:r>
      <w:r w:rsidR="00D10746" w:rsidRPr="001A3149">
        <w:rPr>
          <w:rFonts w:ascii="Times New Roman" w:hAnsi="Times New Roman" w:cs="Times New Roman"/>
          <w:sz w:val="24"/>
          <w:szCs w:val="24"/>
        </w:rPr>
        <w:t>increased</w:t>
      </w:r>
      <w:r w:rsidR="00DD2530" w:rsidRPr="001A3149">
        <w:rPr>
          <w:rFonts w:ascii="Times New Roman" w:hAnsi="Times New Roman" w:cs="Times New Roman"/>
          <w:sz w:val="24"/>
          <w:szCs w:val="24"/>
        </w:rPr>
        <w:t xml:space="preserve"> eight</w:t>
      </w:r>
      <w:r w:rsidR="0014765A" w:rsidRPr="001A3149">
        <w:rPr>
          <w:rFonts w:ascii="Times New Roman" w:hAnsi="Times New Roman" w:cs="Times New Roman"/>
          <w:sz w:val="24"/>
          <w:szCs w:val="24"/>
        </w:rPr>
        <w:t xml:space="preserve"> times</w:t>
      </w:r>
      <w:r w:rsidR="00DD2530" w:rsidRPr="001A3149">
        <w:rPr>
          <w:rFonts w:ascii="Times New Roman" w:hAnsi="Times New Roman" w:cs="Times New Roman"/>
          <w:sz w:val="24"/>
          <w:szCs w:val="24"/>
        </w:rPr>
        <w:t xml:space="preserve"> during the second decade, </w:t>
      </w:r>
      <w:r w:rsidR="000A24F6" w:rsidRPr="001A3149">
        <w:rPr>
          <w:rFonts w:ascii="Times New Roman" w:hAnsi="Times New Roman" w:cs="Times New Roman"/>
          <w:sz w:val="24"/>
          <w:szCs w:val="24"/>
        </w:rPr>
        <w:t xml:space="preserve">with </w:t>
      </w:r>
      <w:r w:rsidR="00DD2530" w:rsidRPr="001A3149">
        <w:rPr>
          <w:rFonts w:ascii="Times New Roman" w:hAnsi="Times New Roman" w:cs="Times New Roman"/>
          <w:sz w:val="24"/>
          <w:szCs w:val="24"/>
        </w:rPr>
        <w:t>2</w:t>
      </w:r>
      <w:r w:rsidR="00097476" w:rsidRPr="001A3149">
        <w:rPr>
          <w:rFonts w:ascii="Times New Roman" w:hAnsi="Times New Roman" w:cs="Times New Roman"/>
          <w:sz w:val="24"/>
          <w:szCs w:val="24"/>
        </w:rPr>
        <w:t>,</w:t>
      </w:r>
      <w:r w:rsidR="00DD2530" w:rsidRPr="001A3149">
        <w:rPr>
          <w:rFonts w:ascii="Times New Roman" w:hAnsi="Times New Roman" w:cs="Times New Roman"/>
          <w:sz w:val="24"/>
          <w:szCs w:val="24"/>
        </w:rPr>
        <w:t>216 cases during 2000-201</w:t>
      </w:r>
      <w:r w:rsidR="00246073" w:rsidRPr="001A3149">
        <w:rPr>
          <w:rFonts w:ascii="Times New Roman" w:hAnsi="Times New Roman" w:cs="Times New Roman"/>
          <w:sz w:val="24"/>
          <w:szCs w:val="24"/>
        </w:rPr>
        <w:t>0</w:t>
      </w:r>
      <w:r w:rsidR="00DD2530" w:rsidRPr="001A3149">
        <w:rPr>
          <w:rFonts w:ascii="Times New Roman" w:hAnsi="Times New Roman" w:cs="Times New Roman"/>
          <w:sz w:val="24"/>
          <w:szCs w:val="24"/>
        </w:rPr>
        <w:t xml:space="preserve"> vs. 18,321 </w:t>
      </w:r>
      <w:r w:rsidR="00A2365C" w:rsidRPr="001A3149">
        <w:rPr>
          <w:rFonts w:ascii="Times New Roman" w:hAnsi="Times New Roman" w:cs="Times New Roman"/>
          <w:sz w:val="24"/>
          <w:szCs w:val="24"/>
        </w:rPr>
        <w:t xml:space="preserve">cases </w:t>
      </w:r>
      <w:r w:rsidR="000A24F6" w:rsidRPr="001A3149">
        <w:rPr>
          <w:rFonts w:ascii="Times New Roman" w:hAnsi="Times New Roman" w:cs="Times New Roman"/>
          <w:sz w:val="24"/>
          <w:szCs w:val="24"/>
        </w:rPr>
        <w:t>during</w:t>
      </w:r>
      <w:r w:rsidR="00DD2530" w:rsidRPr="001A3149">
        <w:rPr>
          <w:rFonts w:ascii="Times New Roman" w:hAnsi="Times New Roman" w:cs="Times New Roman"/>
          <w:sz w:val="24"/>
          <w:szCs w:val="24"/>
        </w:rPr>
        <w:t xml:space="preserve"> 201</w:t>
      </w:r>
      <w:r w:rsidR="00246073" w:rsidRPr="001A3149">
        <w:rPr>
          <w:rFonts w:ascii="Times New Roman" w:hAnsi="Times New Roman" w:cs="Times New Roman"/>
          <w:sz w:val="24"/>
          <w:szCs w:val="24"/>
        </w:rPr>
        <w:t>1</w:t>
      </w:r>
      <w:r w:rsidR="00DD2530" w:rsidRPr="001A3149">
        <w:rPr>
          <w:rFonts w:ascii="Times New Roman" w:hAnsi="Times New Roman" w:cs="Times New Roman"/>
          <w:sz w:val="24"/>
          <w:szCs w:val="24"/>
        </w:rPr>
        <w:t xml:space="preserve">-2022. </w:t>
      </w:r>
      <w:r w:rsidR="00E56AAF" w:rsidRPr="001A3149">
        <w:rPr>
          <w:rFonts w:ascii="Times New Roman" w:hAnsi="Times New Roman" w:cs="Times New Roman"/>
          <w:sz w:val="24"/>
          <w:szCs w:val="24"/>
        </w:rPr>
        <w:t>The</w:t>
      </w:r>
      <w:r w:rsidR="008C2B68" w:rsidRPr="001A3149">
        <w:rPr>
          <w:rFonts w:ascii="Times New Roman" w:hAnsi="Times New Roman" w:cs="Times New Roman"/>
          <w:sz w:val="24"/>
          <w:szCs w:val="24"/>
        </w:rPr>
        <w:t xml:space="preserve"> </w:t>
      </w:r>
      <w:r w:rsidR="003D3100" w:rsidRPr="001A3149">
        <w:rPr>
          <w:rFonts w:ascii="Times New Roman" w:hAnsi="Times New Roman" w:cs="Times New Roman"/>
          <w:sz w:val="24"/>
          <w:szCs w:val="24"/>
        </w:rPr>
        <w:t xml:space="preserve">mean </w:t>
      </w:r>
      <w:r w:rsidR="008C2B68" w:rsidRPr="001A3149">
        <w:rPr>
          <w:rFonts w:ascii="Times New Roman" w:hAnsi="Times New Roman" w:cs="Times New Roman"/>
          <w:sz w:val="24"/>
          <w:szCs w:val="24"/>
        </w:rPr>
        <w:t xml:space="preserve">annual </w:t>
      </w:r>
      <w:r w:rsidR="00097476" w:rsidRPr="001A3149">
        <w:rPr>
          <w:rFonts w:ascii="Times New Roman" w:hAnsi="Times New Roman" w:cs="Times New Roman"/>
          <w:sz w:val="24"/>
          <w:szCs w:val="24"/>
        </w:rPr>
        <w:t xml:space="preserve">number of </w:t>
      </w:r>
      <w:r w:rsidR="008C2B68" w:rsidRPr="001A3149">
        <w:rPr>
          <w:rFonts w:ascii="Times New Roman" w:hAnsi="Times New Roman" w:cs="Times New Roman"/>
          <w:sz w:val="24"/>
          <w:szCs w:val="24"/>
        </w:rPr>
        <w:t>deaths doubled (21 vs. 46)</w:t>
      </w:r>
      <w:r w:rsidR="001F6F72" w:rsidRPr="001A3149">
        <w:rPr>
          <w:rFonts w:ascii="Times New Roman" w:hAnsi="Times New Roman" w:cs="Times New Roman"/>
          <w:sz w:val="24"/>
          <w:szCs w:val="24"/>
        </w:rPr>
        <w:t>,</w:t>
      </w:r>
      <w:r w:rsidR="003D3100" w:rsidRPr="001A3149">
        <w:rPr>
          <w:rFonts w:ascii="Times New Roman" w:hAnsi="Times New Roman" w:cs="Times New Roman"/>
          <w:sz w:val="24"/>
          <w:szCs w:val="24"/>
        </w:rPr>
        <w:t xml:space="preserve"> </w:t>
      </w:r>
      <w:r w:rsidR="00A2365C" w:rsidRPr="001A3149">
        <w:rPr>
          <w:rFonts w:ascii="Times New Roman" w:hAnsi="Times New Roman" w:cs="Times New Roman"/>
          <w:sz w:val="24"/>
          <w:szCs w:val="24"/>
        </w:rPr>
        <w:t>but</w:t>
      </w:r>
      <w:r w:rsidR="001F6F72" w:rsidRPr="001A3149">
        <w:rPr>
          <w:rFonts w:ascii="Times New Roman" w:hAnsi="Times New Roman" w:cs="Times New Roman"/>
          <w:sz w:val="24"/>
          <w:szCs w:val="24"/>
        </w:rPr>
        <w:t xml:space="preserve"> </w:t>
      </w:r>
      <w:r w:rsidR="003D3100" w:rsidRPr="001A3149">
        <w:rPr>
          <w:rFonts w:ascii="Times New Roman" w:hAnsi="Times New Roman" w:cs="Times New Roman"/>
          <w:sz w:val="24"/>
          <w:szCs w:val="24"/>
        </w:rPr>
        <w:t xml:space="preserve">the </w:t>
      </w:r>
      <w:r w:rsidR="00E1058F" w:rsidRPr="001A3149">
        <w:rPr>
          <w:rFonts w:ascii="Times New Roman" w:hAnsi="Times New Roman" w:cs="Times New Roman"/>
          <w:sz w:val="24"/>
          <w:szCs w:val="24"/>
        </w:rPr>
        <w:t xml:space="preserve">overall </w:t>
      </w:r>
      <w:r w:rsidR="003D3100" w:rsidRPr="001A3149">
        <w:rPr>
          <w:rFonts w:ascii="Times New Roman" w:hAnsi="Times New Roman" w:cs="Times New Roman"/>
          <w:sz w:val="24"/>
          <w:szCs w:val="24"/>
        </w:rPr>
        <w:t xml:space="preserve">CFR </w:t>
      </w:r>
      <w:r w:rsidR="006711F6" w:rsidRPr="001A3149">
        <w:rPr>
          <w:rFonts w:ascii="Times New Roman" w:hAnsi="Times New Roman" w:cs="Times New Roman"/>
          <w:sz w:val="24"/>
          <w:szCs w:val="24"/>
        </w:rPr>
        <w:t xml:space="preserve">has </w:t>
      </w:r>
      <w:r w:rsidR="003D3100" w:rsidRPr="001A3149">
        <w:rPr>
          <w:rFonts w:ascii="Times New Roman" w:hAnsi="Times New Roman" w:cs="Times New Roman"/>
          <w:sz w:val="24"/>
          <w:szCs w:val="24"/>
        </w:rPr>
        <w:t xml:space="preserve">decreased </w:t>
      </w:r>
      <w:r w:rsidR="007B2D17" w:rsidRPr="001A3149">
        <w:rPr>
          <w:rFonts w:ascii="Times New Roman" w:hAnsi="Times New Roman" w:cs="Times New Roman"/>
          <w:sz w:val="24"/>
          <w:szCs w:val="24"/>
        </w:rPr>
        <w:t>by</w:t>
      </w:r>
      <w:r w:rsidR="003D3100" w:rsidRPr="001A3149">
        <w:rPr>
          <w:rFonts w:ascii="Times New Roman" w:hAnsi="Times New Roman" w:cs="Times New Roman"/>
          <w:sz w:val="24"/>
          <w:szCs w:val="24"/>
        </w:rPr>
        <w:t xml:space="preserve"> one-third (0.69</w:t>
      </w:r>
      <w:r w:rsidR="006E6F0A" w:rsidRPr="001A3149">
        <w:rPr>
          <w:rFonts w:ascii="Times New Roman" w:hAnsi="Times New Roman" w:cs="Times New Roman"/>
          <w:sz w:val="24"/>
          <w:szCs w:val="24"/>
        </w:rPr>
        <w:t>%</w:t>
      </w:r>
      <w:r w:rsidR="003D3100" w:rsidRPr="001A3149">
        <w:rPr>
          <w:rFonts w:ascii="Times New Roman" w:hAnsi="Times New Roman" w:cs="Times New Roman"/>
          <w:sz w:val="24"/>
          <w:szCs w:val="24"/>
        </w:rPr>
        <w:t xml:space="preserve"> vs 0.2</w:t>
      </w:r>
      <w:r w:rsidR="00561B03" w:rsidRPr="001A3149">
        <w:rPr>
          <w:rFonts w:ascii="Times New Roman" w:hAnsi="Times New Roman" w:cs="Times New Roman"/>
          <w:sz w:val="24"/>
          <w:szCs w:val="24"/>
        </w:rPr>
        <w:t>3</w:t>
      </w:r>
      <w:r w:rsidR="006E6F0A" w:rsidRPr="001A3149">
        <w:rPr>
          <w:rFonts w:ascii="Times New Roman" w:hAnsi="Times New Roman" w:cs="Times New Roman"/>
          <w:sz w:val="24"/>
          <w:szCs w:val="24"/>
        </w:rPr>
        <w:t>%</w:t>
      </w:r>
      <w:r w:rsidR="00561B03" w:rsidRPr="001A3149">
        <w:rPr>
          <w:rFonts w:ascii="Times New Roman" w:hAnsi="Times New Roman" w:cs="Times New Roman"/>
          <w:sz w:val="24"/>
          <w:szCs w:val="24"/>
        </w:rPr>
        <w:t>)</w:t>
      </w:r>
      <w:r w:rsidR="009F7F8C" w:rsidRPr="001A3149">
        <w:rPr>
          <w:rFonts w:ascii="Times New Roman" w:hAnsi="Times New Roman" w:cs="Times New Roman"/>
          <w:sz w:val="24"/>
          <w:szCs w:val="24"/>
        </w:rPr>
        <w:t xml:space="preserve">. </w:t>
      </w:r>
      <w:r w:rsidR="007B2D17" w:rsidRPr="001A3149">
        <w:rPr>
          <w:rFonts w:ascii="Times New Roman" w:hAnsi="Times New Roman" w:cs="Times New Roman"/>
          <w:sz w:val="24"/>
          <w:szCs w:val="24"/>
        </w:rPr>
        <w:t xml:space="preserve"> </w:t>
      </w:r>
      <w:bookmarkStart w:id="3" w:name="_Hlk148306576"/>
      <w:r w:rsidR="007B2D17" w:rsidRPr="001A3149">
        <w:rPr>
          <w:rFonts w:ascii="Times New Roman" w:hAnsi="Times New Roman" w:cs="Times New Roman"/>
          <w:sz w:val="24"/>
          <w:szCs w:val="24"/>
        </w:rPr>
        <w:t>Concurrently,</w:t>
      </w:r>
      <w:r w:rsidR="00705889" w:rsidRPr="001A3149">
        <w:rPr>
          <w:rFonts w:ascii="Times New Roman" w:hAnsi="Times New Roman" w:cs="Times New Roman"/>
          <w:sz w:val="24"/>
          <w:szCs w:val="24"/>
        </w:rPr>
        <w:t xml:space="preserve"> the</w:t>
      </w:r>
      <w:r w:rsidR="001449FE" w:rsidRPr="001A3149">
        <w:rPr>
          <w:rFonts w:ascii="Times New Roman" w:hAnsi="Times New Roman" w:cs="Times New Roman"/>
          <w:sz w:val="24"/>
          <w:szCs w:val="24"/>
        </w:rPr>
        <w:t xml:space="preserve"> </w:t>
      </w:r>
      <w:r w:rsidR="008309B9" w:rsidRPr="001A3149">
        <w:rPr>
          <w:rFonts w:ascii="Times New Roman" w:hAnsi="Times New Roman" w:cs="Times New Roman"/>
          <w:sz w:val="24"/>
          <w:szCs w:val="24"/>
        </w:rPr>
        <w:t xml:space="preserve">annual </w:t>
      </w:r>
      <w:r w:rsidR="0014765A" w:rsidRPr="001A3149">
        <w:rPr>
          <w:rFonts w:ascii="Times New Roman" w:hAnsi="Times New Roman" w:cs="Times New Roman"/>
          <w:sz w:val="24"/>
          <w:szCs w:val="24"/>
        </w:rPr>
        <w:t xml:space="preserve">mean </w:t>
      </w:r>
      <w:r w:rsidR="00AD400E" w:rsidRPr="001A3149">
        <w:rPr>
          <w:rFonts w:ascii="Times New Roman" w:hAnsi="Times New Roman" w:cs="Times New Roman"/>
          <w:sz w:val="24"/>
          <w:szCs w:val="24"/>
        </w:rPr>
        <w:t>temperature</w:t>
      </w:r>
      <w:r w:rsidR="001449FE" w:rsidRPr="001A3149">
        <w:rPr>
          <w:rFonts w:ascii="Times New Roman" w:hAnsi="Times New Roman" w:cs="Times New Roman"/>
          <w:sz w:val="24"/>
          <w:szCs w:val="24"/>
        </w:rPr>
        <w:t xml:space="preserve"> increased by 0.4</w:t>
      </w:r>
      <w:r w:rsidR="00BA0F01" w:rsidRPr="001A3149">
        <w:rPr>
          <w:rFonts w:ascii="Times New Roman" w:hAnsi="Times New Roman" w:cs="Times New Roman"/>
          <w:sz w:val="24"/>
          <w:szCs w:val="24"/>
        </w:rPr>
        <w:t>9</w:t>
      </w:r>
      <w:r w:rsidR="001449FE" w:rsidRPr="001A3149">
        <w:rPr>
          <w:rFonts w:ascii="Times New Roman" w:hAnsi="Times New Roman" w:cs="Times New Roman"/>
          <w:sz w:val="24"/>
          <w:szCs w:val="24"/>
        </w:rPr>
        <w:t xml:space="preserve"> </w:t>
      </w:r>
      <w:r w:rsidR="00AD400E" w:rsidRPr="001A3149">
        <w:rPr>
          <w:rFonts w:ascii="Times New Roman" w:hAnsi="Times New Roman" w:cs="Times New Roman"/>
          <w:sz w:val="24"/>
          <w:szCs w:val="24"/>
        </w:rPr>
        <w:t>°</w:t>
      </w:r>
      <w:r w:rsidR="001449FE" w:rsidRPr="001A3149">
        <w:rPr>
          <w:rFonts w:ascii="Times New Roman" w:hAnsi="Times New Roman" w:cs="Times New Roman"/>
          <w:sz w:val="24"/>
          <w:szCs w:val="24"/>
        </w:rPr>
        <w:t>C</w:t>
      </w:r>
      <w:r w:rsidR="00D10746" w:rsidRPr="001A3149">
        <w:rPr>
          <w:rFonts w:ascii="Times New Roman" w:hAnsi="Times New Roman" w:cs="Times New Roman"/>
          <w:sz w:val="24"/>
          <w:szCs w:val="24"/>
        </w:rPr>
        <w:t>,</w:t>
      </w:r>
      <w:r w:rsidR="001449FE" w:rsidRPr="001A3149">
        <w:rPr>
          <w:rFonts w:ascii="Times New Roman" w:hAnsi="Times New Roman" w:cs="Times New Roman"/>
          <w:sz w:val="24"/>
          <w:szCs w:val="24"/>
        </w:rPr>
        <w:t xml:space="preserve"> </w:t>
      </w:r>
      <w:r w:rsidR="00AD400E" w:rsidRPr="001A3149">
        <w:rPr>
          <w:rFonts w:ascii="Times New Roman" w:hAnsi="Times New Roman" w:cs="Times New Roman"/>
          <w:sz w:val="24"/>
          <w:szCs w:val="24"/>
        </w:rPr>
        <w:t>and rainfall decreased by 314 mm</w:t>
      </w:r>
      <w:r w:rsidR="008D2413" w:rsidRPr="001A3149">
        <w:rPr>
          <w:rFonts w:ascii="Times New Roman" w:hAnsi="Times New Roman" w:cs="Times New Roman"/>
          <w:sz w:val="24"/>
          <w:szCs w:val="24"/>
        </w:rPr>
        <w:t xml:space="preserve"> with </w:t>
      </w:r>
      <w:r w:rsidR="00FB2ABF" w:rsidRPr="001A3149">
        <w:rPr>
          <w:rFonts w:ascii="Times New Roman" w:hAnsi="Times New Roman" w:cs="Times New Roman"/>
          <w:sz w:val="24"/>
          <w:szCs w:val="24"/>
        </w:rPr>
        <w:t>altered</w:t>
      </w:r>
      <w:r w:rsidR="004D7DEC" w:rsidRPr="001A3149">
        <w:rPr>
          <w:rFonts w:ascii="Times New Roman" w:hAnsi="Times New Roman" w:cs="Times New Roman"/>
          <w:sz w:val="24"/>
          <w:szCs w:val="24"/>
        </w:rPr>
        <w:t xml:space="preserve"> precipitation seasonality</w:t>
      </w:r>
      <w:r w:rsidR="009C5327" w:rsidRPr="001A3149">
        <w:rPr>
          <w:rFonts w:ascii="Times New Roman" w:hAnsi="Times New Roman" w:cs="Times New Roman"/>
          <w:sz w:val="24"/>
          <w:szCs w:val="24"/>
        </w:rPr>
        <w:t xml:space="preserve">. </w:t>
      </w:r>
      <w:bookmarkEnd w:id="3"/>
      <w:r w:rsidR="00122111" w:rsidRPr="001A3149">
        <w:rPr>
          <w:rFonts w:ascii="Times New Roman" w:hAnsi="Times New Roman" w:cs="Times New Roman"/>
          <w:sz w:val="24"/>
          <w:szCs w:val="24"/>
        </w:rPr>
        <w:t xml:space="preserve">Monthly mean </w:t>
      </w:r>
      <w:r w:rsidR="00EA4B02" w:rsidRPr="001A3149">
        <w:rPr>
          <w:rFonts w:ascii="Times New Roman" w:hAnsi="Times New Roman" w:cs="Times New Roman"/>
          <w:sz w:val="24"/>
          <w:szCs w:val="24"/>
        </w:rPr>
        <w:t>temperature</w:t>
      </w:r>
      <w:r w:rsidR="00122111" w:rsidRPr="001A3149">
        <w:rPr>
          <w:rFonts w:ascii="Times New Roman" w:hAnsi="Times New Roman" w:cs="Times New Roman"/>
          <w:sz w:val="24"/>
          <w:szCs w:val="24"/>
        </w:rPr>
        <w:t xml:space="preserve"> </w:t>
      </w:r>
      <w:r w:rsidR="00EA4B02" w:rsidRPr="001A3149">
        <w:rPr>
          <w:rFonts w:ascii="Times New Roman" w:hAnsi="Times New Roman" w:cs="Times New Roman"/>
          <w:sz w:val="24"/>
          <w:szCs w:val="24"/>
        </w:rPr>
        <w:t>(</w:t>
      </w:r>
      <w:r w:rsidR="002464D7" w:rsidRPr="001A3149">
        <w:rPr>
          <w:rFonts w:ascii="Times New Roman" w:hAnsi="Times New Roman" w:cs="Times New Roman"/>
          <w:sz w:val="24"/>
          <w:szCs w:val="24"/>
        </w:rPr>
        <w:t>Incidence risk ratio</w:t>
      </w:r>
      <w:r w:rsidR="00EA4B02" w:rsidRPr="001A3149">
        <w:rPr>
          <w:rFonts w:ascii="Times New Roman" w:hAnsi="Times New Roman" w:cs="Times New Roman"/>
          <w:sz w:val="24"/>
          <w:szCs w:val="24"/>
        </w:rPr>
        <w:t xml:space="preserve"> [</w:t>
      </w:r>
      <w:r w:rsidR="002464D7" w:rsidRPr="001A3149">
        <w:rPr>
          <w:rFonts w:ascii="Times New Roman" w:hAnsi="Times New Roman" w:cs="Times New Roman"/>
          <w:sz w:val="24"/>
          <w:szCs w:val="24"/>
        </w:rPr>
        <w:t>IR</w:t>
      </w:r>
      <w:r w:rsidR="00EA4B02" w:rsidRPr="001A3149">
        <w:rPr>
          <w:rFonts w:ascii="Times New Roman" w:hAnsi="Times New Roman" w:cs="Times New Roman"/>
          <w:sz w:val="24"/>
          <w:szCs w:val="24"/>
        </w:rPr>
        <w:t>R]: 1.</w:t>
      </w:r>
      <w:r w:rsidR="00992382" w:rsidRPr="001A3149">
        <w:rPr>
          <w:rFonts w:ascii="Times New Roman" w:hAnsi="Times New Roman" w:cs="Times New Roman"/>
          <w:sz w:val="24"/>
          <w:szCs w:val="24"/>
        </w:rPr>
        <w:t>26</w:t>
      </w:r>
      <w:r w:rsidR="00344BF6" w:rsidRPr="001A3149">
        <w:rPr>
          <w:rFonts w:ascii="Times New Roman" w:hAnsi="Times New Roman" w:cs="Times New Roman"/>
          <w:sz w:val="24"/>
          <w:szCs w:val="24"/>
        </w:rPr>
        <w:t>)</w:t>
      </w:r>
      <w:r w:rsidR="00D1770C" w:rsidRPr="001A3149">
        <w:rPr>
          <w:rFonts w:ascii="Times New Roman" w:hAnsi="Times New Roman" w:cs="Times New Roman"/>
          <w:sz w:val="24"/>
          <w:szCs w:val="24"/>
        </w:rPr>
        <w:t>,</w:t>
      </w:r>
      <w:r w:rsidR="00122111" w:rsidRPr="001A3149">
        <w:rPr>
          <w:rFonts w:ascii="Times New Roman" w:hAnsi="Times New Roman" w:cs="Times New Roman"/>
          <w:sz w:val="24"/>
          <w:szCs w:val="24"/>
        </w:rPr>
        <w:t xml:space="preserve"> </w:t>
      </w:r>
      <w:r w:rsidR="00E21CBC" w:rsidRPr="001A3149">
        <w:rPr>
          <w:rFonts w:ascii="Times New Roman" w:hAnsi="Times New Roman" w:cs="Times New Roman"/>
          <w:sz w:val="24"/>
          <w:szCs w:val="24"/>
        </w:rPr>
        <w:t>first-lagged</w:t>
      </w:r>
      <w:r w:rsidR="00122111" w:rsidRPr="001A3149">
        <w:rPr>
          <w:rFonts w:ascii="Times New Roman" w:hAnsi="Times New Roman" w:cs="Times New Roman"/>
          <w:sz w:val="24"/>
          <w:szCs w:val="24"/>
        </w:rPr>
        <w:t xml:space="preserve"> rainfall </w:t>
      </w:r>
      <w:r w:rsidR="00EA4B02" w:rsidRPr="001A3149">
        <w:rPr>
          <w:rFonts w:ascii="Times New Roman" w:hAnsi="Times New Roman" w:cs="Times New Roman"/>
          <w:sz w:val="24"/>
          <w:szCs w:val="24"/>
        </w:rPr>
        <w:t>(</w:t>
      </w:r>
      <w:r w:rsidR="003F2C4A" w:rsidRPr="001A3149">
        <w:rPr>
          <w:rFonts w:ascii="Times New Roman" w:hAnsi="Times New Roman" w:cs="Times New Roman"/>
          <w:sz w:val="24"/>
          <w:szCs w:val="24"/>
        </w:rPr>
        <w:t>IRR</w:t>
      </w:r>
      <w:r w:rsidR="00EA4B02" w:rsidRPr="001A3149">
        <w:rPr>
          <w:rFonts w:ascii="Times New Roman" w:hAnsi="Times New Roman" w:cs="Times New Roman"/>
          <w:sz w:val="24"/>
          <w:szCs w:val="24"/>
        </w:rPr>
        <w:t xml:space="preserve">: </w:t>
      </w:r>
      <w:r w:rsidR="00CB4141" w:rsidRPr="001A3149">
        <w:rPr>
          <w:rFonts w:ascii="Times New Roman" w:hAnsi="Times New Roman" w:cs="Times New Roman"/>
          <w:sz w:val="24"/>
          <w:szCs w:val="24"/>
        </w:rPr>
        <w:t>1</w:t>
      </w:r>
      <w:r w:rsidR="00D1770C" w:rsidRPr="001A3149">
        <w:rPr>
          <w:rFonts w:ascii="Times New Roman" w:hAnsi="Times New Roman" w:cs="Times New Roman"/>
          <w:sz w:val="24"/>
          <w:szCs w:val="24"/>
        </w:rPr>
        <w:t>.</w:t>
      </w:r>
      <w:r w:rsidR="00CB4141" w:rsidRPr="001A3149">
        <w:rPr>
          <w:rFonts w:ascii="Times New Roman" w:hAnsi="Times New Roman" w:cs="Times New Roman"/>
          <w:sz w:val="24"/>
          <w:szCs w:val="24"/>
        </w:rPr>
        <w:t>08</w:t>
      </w:r>
      <w:r w:rsidR="00EA4B02" w:rsidRPr="001A3149">
        <w:rPr>
          <w:rFonts w:ascii="Times New Roman" w:hAnsi="Times New Roman" w:cs="Times New Roman"/>
          <w:sz w:val="24"/>
          <w:szCs w:val="24"/>
        </w:rPr>
        <w:t>)</w:t>
      </w:r>
      <w:r w:rsidR="00D34EAC" w:rsidRPr="001A3149">
        <w:rPr>
          <w:rFonts w:ascii="Times New Roman" w:hAnsi="Times New Roman" w:cs="Times New Roman"/>
          <w:sz w:val="24"/>
          <w:szCs w:val="24"/>
        </w:rPr>
        <w:t>,</w:t>
      </w:r>
      <w:r w:rsidR="00D1770C" w:rsidRPr="001A3149">
        <w:rPr>
          <w:rFonts w:ascii="Times New Roman" w:hAnsi="Times New Roman" w:cs="Times New Roman"/>
          <w:sz w:val="24"/>
          <w:szCs w:val="24"/>
        </w:rPr>
        <w:t xml:space="preserve"> and </w:t>
      </w:r>
      <w:r w:rsidR="00E21CBC" w:rsidRPr="001A3149">
        <w:rPr>
          <w:rFonts w:ascii="Times New Roman" w:hAnsi="Times New Roman" w:cs="Times New Roman"/>
          <w:sz w:val="24"/>
          <w:szCs w:val="24"/>
        </w:rPr>
        <w:t>second-lagged</w:t>
      </w:r>
      <w:r w:rsidR="00D1770C" w:rsidRPr="001A3149">
        <w:rPr>
          <w:rFonts w:ascii="Times New Roman" w:hAnsi="Times New Roman" w:cs="Times New Roman"/>
          <w:sz w:val="24"/>
          <w:szCs w:val="24"/>
        </w:rPr>
        <w:t xml:space="preserve"> rainfall (</w:t>
      </w:r>
      <w:r w:rsidR="00E26B57" w:rsidRPr="001A3149">
        <w:rPr>
          <w:rFonts w:ascii="Times New Roman" w:hAnsi="Times New Roman" w:cs="Times New Roman"/>
          <w:sz w:val="24"/>
          <w:szCs w:val="24"/>
        </w:rPr>
        <w:t>IRR</w:t>
      </w:r>
      <w:r w:rsidR="00D1770C" w:rsidRPr="001A3149">
        <w:rPr>
          <w:rFonts w:ascii="Times New Roman" w:hAnsi="Times New Roman" w:cs="Times New Roman"/>
          <w:sz w:val="24"/>
          <w:szCs w:val="24"/>
        </w:rPr>
        <w:t xml:space="preserve">: </w:t>
      </w:r>
      <w:r w:rsidR="006E39A9" w:rsidRPr="001A3149">
        <w:rPr>
          <w:rFonts w:ascii="Times New Roman" w:hAnsi="Times New Roman" w:cs="Times New Roman"/>
          <w:sz w:val="24"/>
          <w:szCs w:val="24"/>
        </w:rPr>
        <w:t>1.17</w:t>
      </w:r>
      <w:r w:rsidR="00D1770C" w:rsidRPr="001A3149">
        <w:rPr>
          <w:rFonts w:ascii="Times New Roman" w:hAnsi="Times New Roman" w:cs="Times New Roman"/>
          <w:sz w:val="24"/>
          <w:szCs w:val="24"/>
        </w:rPr>
        <w:t>)</w:t>
      </w:r>
      <w:r w:rsidR="00EA4B02" w:rsidRPr="001A3149">
        <w:rPr>
          <w:rFonts w:ascii="Times New Roman" w:hAnsi="Times New Roman" w:cs="Times New Roman"/>
          <w:sz w:val="24"/>
          <w:szCs w:val="24"/>
        </w:rPr>
        <w:t xml:space="preserve"> </w:t>
      </w:r>
      <w:r w:rsidR="00122111" w:rsidRPr="001A3149">
        <w:rPr>
          <w:rFonts w:ascii="Times New Roman" w:hAnsi="Times New Roman" w:cs="Times New Roman"/>
          <w:sz w:val="24"/>
          <w:szCs w:val="24"/>
        </w:rPr>
        <w:t xml:space="preserve">were </w:t>
      </w:r>
      <w:r w:rsidR="00FA5180" w:rsidRPr="001A3149">
        <w:rPr>
          <w:rFonts w:ascii="Times New Roman" w:hAnsi="Times New Roman" w:cs="Times New Roman"/>
          <w:sz w:val="24"/>
          <w:szCs w:val="24"/>
        </w:rPr>
        <w:t xml:space="preserve">significantly </w:t>
      </w:r>
      <w:r w:rsidR="00122111" w:rsidRPr="001A3149">
        <w:rPr>
          <w:rFonts w:ascii="Times New Roman" w:hAnsi="Times New Roman" w:cs="Times New Roman"/>
          <w:sz w:val="24"/>
          <w:szCs w:val="24"/>
        </w:rPr>
        <w:t xml:space="preserve">associated with monthly </w:t>
      </w:r>
      <w:r w:rsidR="00EA4B02" w:rsidRPr="001A3149">
        <w:rPr>
          <w:rFonts w:ascii="Times New Roman" w:hAnsi="Times New Roman" w:cs="Times New Roman"/>
          <w:sz w:val="24"/>
          <w:szCs w:val="24"/>
        </w:rPr>
        <w:t>dengue</w:t>
      </w:r>
      <w:r w:rsidR="00122111" w:rsidRPr="001A3149">
        <w:rPr>
          <w:rFonts w:ascii="Times New Roman" w:hAnsi="Times New Roman" w:cs="Times New Roman"/>
          <w:sz w:val="24"/>
          <w:szCs w:val="24"/>
        </w:rPr>
        <w:t xml:space="preserve"> </w:t>
      </w:r>
      <w:r w:rsidR="00A567C9" w:rsidRPr="001A3149">
        <w:rPr>
          <w:rFonts w:ascii="Times New Roman" w:hAnsi="Times New Roman" w:cs="Times New Roman"/>
          <w:sz w:val="24"/>
          <w:szCs w:val="24"/>
        </w:rPr>
        <w:t>case</w:t>
      </w:r>
      <w:r w:rsidR="00075E57" w:rsidRPr="001A3149">
        <w:rPr>
          <w:rFonts w:ascii="Times New Roman" w:hAnsi="Times New Roman" w:cs="Times New Roman"/>
          <w:sz w:val="24"/>
          <w:szCs w:val="24"/>
        </w:rPr>
        <w:t>s</w:t>
      </w:r>
      <w:r w:rsidR="00122111" w:rsidRPr="001A3149">
        <w:rPr>
          <w:rFonts w:ascii="Times New Roman" w:hAnsi="Times New Roman" w:cs="Times New Roman"/>
          <w:sz w:val="24"/>
          <w:szCs w:val="24"/>
        </w:rPr>
        <w:t xml:space="preserve">. </w:t>
      </w:r>
    </w:p>
    <w:p w14:paraId="6EC0CADD" w14:textId="77777777" w:rsidR="000D5F45" w:rsidRPr="001A3149" w:rsidRDefault="000D5F45" w:rsidP="009F2053">
      <w:pPr>
        <w:spacing w:after="0" w:line="360" w:lineRule="auto"/>
        <w:rPr>
          <w:rFonts w:ascii="Times New Roman" w:hAnsi="Times New Roman" w:cs="Times New Roman"/>
          <w:b/>
          <w:bCs/>
          <w:sz w:val="24"/>
          <w:szCs w:val="24"/>
        </w:rPr>
      </w:pPr>
    </w:p>
    <w:p w14:paraId="31654C77" w14:textId="69E2E695" w:rsidR="00CA7F24" w:rsidRPr="001A3149" w:rsidRDefault="000005DD" w:rsidP="00CA7F24">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Conclusion</w:t>
      </w:r>
      <w:r w:rsidR="000C10E5" w:rsidRPr="001A3149">
        <w:rPr>
          <w:rFonts w:ascii="Times New Roman" w:hAnsi="Times New Roman" w:cs="Times New Roman"/>
          <w:b/>
          <w:bCs/>
          <w:sz w:val="24"/>
          <w:szCs w:val="24"/>
        </w:rPr>
        <w:t>s</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w:t>
      </w:r>
      <w:r w:rsidR="000C2932" w:rsidRPr="001A3149">
        <w:rPr>
          <w:rFonts w:ascii="Times New Roman" w:hAnsi="Times New Roman" w:cs="Times New Roman"/>
          <w:sz w:val="24"/>
          <w:szCs w:val="24"/>
        </w:rPr>
        <w:t>The increased</w:t>
      </w:r>
      <w:r w:rsidR="00F50704" w:rsidRPr="001A3149">
        <w:rPr>
          <w:rFonts w:ascii="Times New Roman" w:hAnsi="Times New Roman" w:cs="Times New Roman"/>
          <w:sz w:val="24"/>
          <w:szCs w:val="24"/>
        </w:rPr>
        <w:t xml:space="preserve"> local temperature</w:t>
      </w:r>
      <w:r w:rsidR="00DE1BFD" w:rsidRPr="001A3149">
        <w:rPr>
          <w:rFonts w:ascii="Times New Roman" w:hAnsi="Times New Roman" w:cs="Times New Roman"/>
          <w:sz w:val="24"/>
          <w:szCs w:val="24"/>
        </w:rPr>
        <w:t xml:space="preserve"> and</w:t>
      </w:r>
      <w:r w:rsidR="00890EB9" w:rsidRPr="001A3149">
        <w:rPr>
          <w:rFonts w:ascii="Times New Roman" w:hAnsi="Times New Roman" w:cs="Times New Roman"/>
          <w:sz w:val="24"/>
          <w:szCs w:val="24"/>
        </w:rPr>
        <w:t xml:space="preserve"> </w:t>
      </w:r>
      <w:r w:rsidR="00BC562E" w:rsidRPr="001A3149">
        <w:rPr>
          <w:rFonts w:ascii="Times New Roman" w:hAnsi="Times New Roman" w:cs="Times New Roman"/>
          <w:sz w:val="24"/>
          <w:szCs w:val="24"/>
        </w:rPr>
        <w:t xml:space="preserve">changes in </w:t>
      </w:r>
      <w:r w:rsidR="00D426F9" w:rsidRPr="001A3149">
        <w:rPr>
          <w:rFonts w:ascii="Times New Roman" w:hAnsi="Times New Roman" w:cs="Times New Roman"/>
          <w:sz w:val="24"/>
          <w:szCs w:val="24"/>
        </w:rPr>
        <w:t xml:space="preserve">rainfall </w:t>
      </w:r>
      <w:r w:rsidR="00BC562E" w:rsidRPr="001A3149">
        <w:rPr>
          <w:rFonts w:ascii="Times New Roman" w:hAnsi="Times New Roman" w:cs="Times New Roman"/>
          <w:sz w:val="24"/>
          <w:szCs w:val="24"/>
        </w:rPr>
        <w:t xml:space="preserve">seasonality </w:t>
      </w:r>
      <w:r w:rsidR="009C205F" w:rsidRPr="001A3149">
        <w:rPr>
          <w:rFonts w:ascii="Times New Roman" w:hAnsi="Times New Roman" w:cs="Times New Roman"/>
          <w:sz w:val="24"/>
          <w:szCs w:val="24"/>
        </w:rPr>
        <w:t>might</w:t>
      </w:r>
      <w:r w:rsidR="00683DFD" w:rsidRPr="001A3149">
        <w:rPr>
          <w:rFonts w:ascii="Times New Roman" w:hAnsi="Times New Roman" w:cs="Times New Roman"/>
          <w:sz w:val="24"/>
          <w:szCs w:val="24"/>
        </w:rPr>
        <w:t xml:space="preserve"> have contributed </w:t>
      </w:r>
      <w:r w:rsidR="00263780" w:rsidRPr="001A3149">
        <w:rPr>
          <w:rFonts w:ascii="Times New Roman" w:hAnsi="Times New Roman" w:cs="Times New Roman"/>
          <w:sz w:val="24"/>
          <w:szCs w:val="24"/>
        </w:rPr>
        <w:t>to</w:t>
      </w:r>
      <w:r w:rsidR="00683DFD" w:rsidRPr="001A3149">
        <w:rPr>
          <w:rFonts w:ascii="Times New Roman" w:hAnsi="Times New Roman" w:cs="Times New Roman"/>
          <w:sz w:val="24"/>
          <w:szCs w:val="24"/>
        </w:rPr>
        <w:t xml:space="preserve"> </w:t>
      </w:r>
      <w:r w:rsidR="00B20C41" w:rsidRPr="001A3149">
        <w:rPr>
          <w:rFonts w:ascii="Times New Roman" w:hAnsi="Times New Roman" w:cs="Times New Roman"/>
          <w:sz w:val="24"/>
          <w:szCs w:val="24"/>
        </w:rPr>
        <w:t>the increased</w:t>
      </w:r>
      <w:r w:rsidR="00890EB9" w:rsidRPr="001A3149">
        <w:rPr>
          <w:rFonts w:ascii="Times New Roman" w:hAnsi="Times New Roman" w:cs="Times New Roman"/>
          <w:sz w:val="24"/>
          <w:szCs w:val="24"/>
        </w:rPr>
        <w:t xml:space="preserve"> </w:t>
      </w:r>
      <w:r w:rsidR="008C077D" w:rsidRPr="001A3149">
        <w:rPr>
          <w:rFonts w:ascii="Times New Roman" w:hAnsi="Times New Roman" w:cs="Times New Roman"/>
          <w:sz w:val="24"/>
          <w:szCs w:val="24"/>
        </w:rPr>
        <w:t xml:space="preserve">dengue </w:t>
      </w:r>
      <w:r w:rsidR="00BC562E" w:rsidRPr="001A3149">
        <w:rPr>
          <w:rFonts w:ascii="Times New Roman" w:hAnsi="Times New Roman" w:cs="Times New Roman"/>
          <w:sz w:val="24"/>
          <w:szCs w:val="24"/>
        </w:rPr>
        <w:t xml:space="preserve">cases </w:t>
      </w:r>
      <w:r w:rsidR="00683DFD" w:rsidRPr="001A3149">
        <w:rPr>
          <w:rFonts w:ascii="Times New Roman" w:hAnsi="Times New Roman" w:cs="Times New Roman"/>
          <w:sz w:val="24"/>
          <w:szCs w:val="24"/>
        </w:rPr>
        <w:t>in Bangladesh</w:t>
      </w:r>
      <w:r w:rsidR="00F725CE" w:rsidRPr="001A3149">
        <w:rPr>
          <w:rFonts w:ascii="Times New Roman" w:hAnsi="Times New Roman" w:cs="Times New Roman"/>
          <w:sz w:val="24"/>
          <w:szCs w:val="24"/>
        </w:rPr>
        <w:t xml:space="preserve">. </w:t>
      </w:r>
    </w:p>
    <w:p w14:paraId="2496FB24" w14:textId="1633344B" w:rsidR="000005DD" w:rsidRPr="001A3149" w:rsidRDefault="000005DD" w:rsidP="009F2053">
      <w:pPr>
        <w:spacing w:after="0" w:line="360" w:lineRule="auto"/>
        <w:rPr>
          <w:rFonts w:ascii="Times New Roman" w:hAnsi="Times New Roman" w:cs="Times New Roman"/>
          <w:sz w:val="24"/>
          <w:szCs w:val="24"/>
        </w:rPr>
      </w:pPr>
    </w:p>
    <w:p w14:paraId="615E51E6" w14:textId="77777777" w:rsidR="00046C32" w:rsidRPr="001A3149" w:rsidRDefault="00046C32" w:rsidP="00B9352D">
      <w:pPr>
        <w:spacing w:after="0" w:line="360" w:lineRule="auto"/>
        <w:rPr>
          <w:rFonts w:ascii="Times New Roman" w:hAnsi="Times New Roman" w:cs="Times New Roman"/>
          <w:sz w:val="24"/>
          <w:szCs w:val="24"/>
        </w:rPr>
      </w:pPr>
    </w:p>
    <w:p w14:paraId="07DBFB75" w14:textId="4BD6F4C1" w:rsidR="00046C32" w:rsidRPr="001A3149" w:rsidRDefault="00046C32" w:rsidP="00B9352D">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Keywords:</w:t>
      </w:r>
      <w:r w:rsidRPr="001A3149">
        <w:rPr>
          <w:rFonts w:ascii="Times New Roman" w:hAnsi="Times New Roman" w:cs="Times New Roman"/>
          <w:sz w:val="24"/>
          <w:szCs w:val="24"/>
        </w:rPr>
        <w:t xml:space="preserve"> </w:t>
      </w:r>
      <w:r w:rsidR="00291030" w:rsidRPr="001A3149">
        <w:rPr>
          <w:rFonts w:ascii="Times New Roman" w:hAnsi="Times New Roman" w:cs="Times New Roman"/>
          <w:sz w:val="24"/>
          <w:szCs w:val="24"/>
        </w:rPr>
        <w:t xml:space="preserve">Dengue, Bangladesh, Climate change, Temperature, </w:t>
      </w:r>
      <w:r w:rsidR="00A60695" w:rsidRPr="001A3149">
        <w:rPr>
          <w:rFonts w:ascii="Times New Roman" w:hAnsi="Times New Roman" w:cs="Times New Roman"/>
          <w:sz w:val="24"/>
          <w:szCs w:val="24"/>
        </w:rPr>
        <w:t>R</w:t>
      </w:r>
      <w:r w:rsidR="00291030" w:rsidRPr="001A3149">
        <w:rPr>
          <w:rFonts w:ascii="Times New Roman" w:hAnsi="Times New Roman" w:cs="Times New Roman"/>
          <w:sz w:val="24"/>
          <w:szCs w:val="24"/>
        </w:rPr>
        <w:t xml:space="preserve">ainfall </w:t>
      </w:r>
    </w:p>
    <w:p w14:paraId="3AC9DAEE" w14:textId="77777777" w:rsidR="001872D9" w:rsidRPr="001A3149" w:rsidRDefault="001872D9">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042E167A" w14:textId="26D7AB0D" w:rsidR="00B16955" w:rsidRPr="001A3149" w:rsidRDefault="006B0362" w:rsidP="00D4739F">
      <w:pPr>
        <w:rPr>
          <w:rFonts w:ascii="Times New Roman" w:hAnsi="Times New Roman" w:cs="Times New Roman"/>
          <w:b/>
          <w:bCs/>
          <w:sz w:val="24"/>
          <w:szCs w:val="24"/>
        </w:rPr>
      </w:pPr>
      <w:r w:rsidRPr="001A3149">
        <w:rPr>
          <w:rFonts w:ascii="Times New Roman" w:hAnsi="Times New Roman" w:cs="Times New Roman"/>
          <w:b/>
          <w:bCs/>
          <w:sz w:val="24"/>
          <w:szCs w:val="24"/>
        </w:rPr>
        <w:lastRenderedPageBreak/>
        <w:t>Introduction:</w:t>
      </w:r>
    </w:p>
    <w:p w14:paraId="1F9BD87A" w14:textId="78D33594" w:rsidR="00837B4D" w:rsidRPr="001A3149" w:rsidRDefault="00CA19E5"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Dengue fever</w:t>
      </w:r>
      <w:r w:rsidR="00B44902" w:rsidRPr="001A3149">
        <w:rPr>
          <w:rFonts w:ascii="Times New Roman" w:hAnsi="Times New Roman" w:cs="Times New Roman"/>
          <w:sz w:val="24"/>
          <w:szCs w:val="24"/>
        </w:rPr>
        <w:t xml:space="preserve"> is </w:t>
      </w:r>
      <w:r w:rsidR="00475C82" w:rsidRPr="001A3149">
        <w:rPr>
          <w:rFonts w:ascii="Times New Roman" w:hAnsi="Times New Roman" w:cs="Times New Roman"/>
          <w:sz w:val="24"/>
          <w:szCs w:val="24"/>
        </w:rPr>
        <w:t>a mos</w:t>
      </w:r>
      <w:r w:rsidR="00A13DDC" w:rsidRPr="001A3149">
        <w:rPr>
          <w:rFonts w:ascii="Times New Roman" w:hAnsi="Times New Roman" w:cs="Times New Roman"/>
          <w:sz w:val="24"/>
          <w:szCs w:val="24"/>
        </w:rPr>
        <w:t xml:space="preserve">quito-borne </w:t>
      </w:r>
      <w:r w:rsidR="00F02AD4" w:rsidRPr="001A3149">
        <w:rPr>
          <w:rFonts w:ascii="Times New Roman" w:hAnsi="Times New Roman" w:cs="Times New Roman"/>
          <w:sz w:val="24"/>
          <w:szCs w:val="24"/>
        </w:rPr>
        <w:t xml:space="preserve">disease </w:t>
      </w:r>
      <w:r w:rsidR="00A13DDC" w:rsidRPr="001A3149">
        <w:rPr>
          <w:rFonts w:ascii="Times New Roman" w:hAnsi="Times New Roman" w:cs="Times New Roman"/>
          <w:sz w:val="24"/>
          <w:szCs w:val="24"/>
        </w:rPr>
        <w:t xml:space="preserve">(MVD) </w:t>
      </w:r>
      <w:r w:rsidR="00B44902" w:rsidRPr="001A3149">
        <w:rPr>
          <w:rFonts w:ascii="Times New Roman" w:hAnsi="Times New Roman" w:cs="Times New Roman"/>
          <w:sz w:val="24"/>
          <w:szCs w:val="24"/>
        </w:rPr>
        <w:t xml:space="preserve">caused by four </w:t>
      </w:r>
      <w:r w:rsidR="001F7033" w:rsidRPr="001A3149">
        <w:rPr>
          <w:rFonts w:ascii="Times New Roman" w:hAnsi="Times New Roman" w:cs="Times New Roman"/>
          <w:sz w:val="24"/>
          <w:szCs w:val="24"/>
        </w:rPr>
        <w:t xml:space="preserve">distinct </w:t>
      </w:r>
      <w:r w:rsidR="00B44902" w:rsidRPr="001A3149">
        <w:rPr>
          <w:rFonts w:ascii="Times New Roman" w:hAnsi="Times New Roman" w:cs="Times New Roman"/>
          <w:sz w:val="24"/>
          <w:szCs w:val="24"/>
        </w:rPr>
        <w:t xml:space="preserve">serotypes of the dengue virus (DENV) </w:t>
      </w:r>
      <w:r w:rsidR="005C409E" w:rsidRPr="001A3149">
        <w:rPr>
          <w:rFonts w:ascii="Times New Roman" w:hAnsi="Times New Roman" w:cs="Times New Roman"/>
          <w:sz w:val="24"/>
          <w:szCs w:val="24"/>
        </w:rPr>
        <w:t>within</w:t>
      </w:r>
      <w:r w:rsidR="00C45925" w:rsidRPr="001A3149">
        <w:rPr>
          <w:rFonts w:ascii="Times New Roman" w:hAnsi="Times New Roman" w:cs="Times New Roman"/>
          <w:sz w:val="24"/>
          <w:szCs w:val="24"/>
        </w:rPr>
        <w:t xml:space="preserve"> the</w:t>
      </w:r>
      <w:r w:rsidR="005C409E" w:rsidRPr="001A3149">
        <w:rPr>
          <w:rFonts w:ascii="Times New Roman" w:hAnsi="Times New Roman" w:cs="Times New Roman"/>
          <w:sz w:val="24"/>
          <w:szCs w:val="24"/>
        </w:rPr>
        <w:t xml:space="preserve"> family</w:t>
      </w:r>
      <w:r w:rsidR="00C45925" w:rsidRPr="001A3149">
        <w:rPr>
          <w:rFonts w:ascii="Times New Roman" w:hAnsi="Times New Roman" w:cs="Times New Roman"/>
          <w:sz w:val="24"/>
          <w:szCs w:val="24"/>
        </w:rPr>
        <w:t xml:space="preserve"> </w:t>
      </w:r>
      <w:r w:rsidR="001F7033" w:rsidRPr="001A3149">
        <w:rPr>
          <w:rFonts w:ascii="Times New Roman" w:hAnsi="Times New Roman" w:cs="Times New Roman"/>
          <w:i/>
          <w:iCs/>
          <w:sz w:val="24"/>
          <w:szCs w:val="24"/>
        </w:rPr>
        <w:t>Flaviviridae</w:t>
      </w:r>
      <w:r w:rsidR="00C45925" w:rsidRPr="001A3149">
        <w:rPr>
          <w:rFonts w:ascii="Times New Roman" w:hAnsi="Times New Roman" w:cs="Times New Roman"/>
          <w:i/>
          <w:iCs/>
          <w:sz w:val="24"/>
          <w:szCs w:val="24"/>
        </w:rPr>
        <w:t xml:space="preserve"> </w:t>
      </w:r>
      <w:sdt>
        <w:sdtPr>
          <w:rPr>
            <w:rFonts w:ascii="Times New Roman" w:hAnsi="Times New Roman" w:cs="Times New Roman"/>
            <w:iCs/>
            <w:sz w:val="24"/>
            <w:szCs w:val="24"/>
          </w:rPr>
          <w:tag w:val="MENDELEY_CITATION_v3_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"/>
          <w:id w:val="1087497960"/>
          <w:placeholder>
            <w:docPart w:val="DefaultPlaceholder_-1854013440"/>
          </w:placeholder>
        </w:sdtPr>
        <w:sdtContent>
          <w:r w:rsidR="00E877D4" w:rsidRPr="001A3149">
            <w:rPr>
              <w:rFonts w:ascii="Times New Roman" w:hAnsi="Times New Roman" w:cs="Times New Roman"/>
              <w:iCs/>
              <w:sz w:val="24"/>
              <w:szCs w:val="24"/>
            </w:rPr>
            <w:t>(Simmonds et al. 2017)</w:t>
          </w:r>
        </w:sdtContent>
      </w:sdt>
      <w:r w:rsidR="003102ED" w:rsidRPr="001A3149">
        <w:rPr>
          <w:rFonts w:ascii="Times New Roman" w:hAnsi="Times New Roman" w:cs="Times New Roman"/>
          <w:sz w:val="24"/>
          <w:szCs w:val="24"/>
        </w:rPr>
        <w:t xml:space="preserve">. </w:t>
      </w:r>
      <w:r w:rsidR="007C67A3" w:rsidRPr="001A3149">
        <w:rPr>
          <w:rFonts w:ascii="Times New Roman" w:hAnsi="Times New Roman" w:cs="Times New Roman"/>
          <w:sz w:val="24"/>
          <w:szCs w:val="24"/>
        </w:rPr>
        <w:t xml:space="preserve">DENV </w:t>
      </w:r>
      <w:r w:rsidR="00924FF8" w:rsidRPr="001A3149">
        <w:rPr>
          <w:rFonts w:ascii="Times New Roman" w:hAnsi="Times New Roman" w:cs="Times New Roman"/>
          <w:sz w:val="24"/>
          <w:szCs w:val="24"/>
        </w:rPr>
        <w:t>is transmitted</w:t>
      </w:r>
      <w:r w:rsidR="00283C0B" w:rsidRPr="001A3149">
        <w:rPr>
          <w:rFonts w:ascii="Times New Roman" w:hAnsi="Times New Roman" w:cs="Times New Roman"/>
          <w:sz w:val="24"/>
          <w:szCs w:val="24"/>
        </w:rPr>
        <w:t xml:space="preserve"> to humans</w:t>
      </w:r>
      <w:r w:rsidR="00924FF8" w:rsidRPr="001A3149">
        <w:rPr>
          <w:rFonts w:ascii="Times New Roman" w:hAnsi="Times New Roman" w:cs="Times New Roman"/>
          <w:sz w:val="24"/>
          <w:szCs w:val="24"/>
        </w:rPr>
        <w:t xml:space="preserve"> by </w:t>
      </w:r>
      <w:r w:rsidR="00BA3EE7" w:rsidRPr="001A3149">
        <w:rPr>
          <w:rFonts w:ascii="Times New Roman" w:hAnsi="Times New Roman" w:cs="Times New Roman"/>
          <w:sz w:val="24"/>
          <w:szCs w:val="24"/>
        </w:rPr>
        <w:t xml:space="preserve">bites of </w:t>
      </w:r>
      <w:r w:rsidR="00731176" w:rsidRPr="001A3149">
        <w:rPr>
          <w:rFonts w:ascii="Times New Roman" w:hAnsi="Times New Roman" w:cs="Times New Roman"/>
          <w:i/>
          <w:iCs/>
          <w:sz w:val="24"/>
          <w:szCs w:val="24"/>
        </w:rPr>
        <w:t>Aedes</w:t>
      </w:r>
      <w:r w:rsidR="00320D4B" w:rsidRPr="001A3149">
        <w:rPr>
          <w:rFonts w:ascii="Times New Roman" w:hAnsi="Times New Roman" w:cs="Times New Roman"/>
          <w:i/>
          <w:iCs/>
          <w:sz w:val="24"/>
          <w:szCs w:val="24"/>
        </w:rPr>
        <w:t xml:space="preserve"> </w:t>
      </w:r>
      <w:r w:rsidR="004A786E" w:rsidRPr="001A3149">
        <w:rPr>
          <w:rFonts w:ascii="Times New Roman" w:hAnsi="Times New Roman" w:cs="Times New Roman"/>
          <w:i/>
          <w:iCs/>
          <w:sz w:val="24"/>
          <w:szCs w:val="24"/>
        </w:rPr>
        <w:t>a</w:t>
      </w:r>
      <w:r w:rsidR="00320D4B" w:rsidRPr="001A3149">
        <w:rPr>
          <w:rFonts w:ascii="Times New Roman" w:hAnsi="Times New Roman" w:cs="Times New Roman"/>
          <w:i/>
          <w:iCs/>
          <w:sz w:val="24"/>
          <w:szCs w:val="24"/>
        </w:rPr>
        <w:t>egypti</w:t>
      </w:r>
      <w:r w:rsidR="006F43C5" w:rsidRPr="001A3149">
        <w:rPr>
          <w:rFonts w:ascii="Times New Roman" w:hAnsi="Times New Roman" w:cs="Times New Roman"/>
          <w:i/>
          <w:iCs/>
          <w:sz w:val="24"/>
          <w:szCs w:val="24"/>
        </w:rPr>
        <w:t xml:space="preserve"> </w:t>
      </w:r>
      <w:r w:rsidR="006F43C5" w:rsidRPr="001A3149">
        <w:rPr>
          <w:rFonts w:ascii="Times New Roman" w:hAnsi="Times New Roman" w:cs="Times New Roman"/>
          <w:sz w:val="24"/>
          <w:szCs w:val="24"/>
        </w:rPr>
        <w:t>(L</w:t>
      </w:r>
      <w:r w:rsidR="00BF13E2" w:rsidRPr="001A3149">
        <w:rPr>
          <w:rFonts w:ascii="Times New Roman" w:hAnsi="Times New Roman" w:cs="Times New Roman"/>
          <w:sz w:val="24"/>
          <w:szCs w:val="24"/>
        </w:rPr>
        <w:t>.</w:t>
      </w:r>
      <w:r w:rsidR="006F43C5" w:rsidRPr="001A3149">
        <w:rPr>
          <w:rFonts w:ascii="Times New Roman" w:hAnsi="Times New Roman" w:cs="Times New Roman"/>
          <w:sz w:val="24"/>
          <w:szCs w:val="24"/>
        </w:rPr>
        <w:t>)</w:t>
      </w:r>
      <w:r w:rsidR="00320D4B" w:rsidRPr="001A3149">
        <w:rPr>
          <w:rFonts w:ascii="Times New Roman" w:hAnsi="Times New Roman" w:cs="Times New Roman"/>
          <w:sz w:val="24"/>
          <w:szCs w:val="24"/>
        </w:rPr>
        <w:t xml:space="preserve"> and </w:t>
      </w:r>
      <w:r w:rsidR="00320D4B" w:rsidRPr="001A3149">
        <w:rPr>
          <w:rFonts w:ascii="Times New Roman" w:hAnsi="Times New Roman" w:cs="Times New Roman"/>
          <w:i/>
          <w:iCs/>
          <w:sz w:val="24"/>
          <w:szCs w:val="24"/>
        </w:rPr>
        <w:t>Ae</w:t>
      </w:r>
      <w:r w:rsidR="00E5255C" w:rsidRPr="001A3149">
        <w:rPr>
          <w:rFonts w:ascii="Times New Roman" w:hAnsi="Times New Roman" w:cs="Times New Roman"/>
          <w:i/>
          <w:iCs/>
          <w:sz w:val="24"/>
          <w:szCs w:val="24"/>
        </w:rPr>
        <w:t>des</w:t>
      </w:r>
      <w:r w:rsidR="00320D4B" w:rsidRPr="001A3149">
        <w:rPr>
          <w:rFonts w:ascii="Times New Roman" w:hAnsi="Times New Roman" w:cs="Times New Roman"/>
          <w:i/>
          <w:iCs/>
          <w:sz w:val="24"/>
          <w:szCs w:val="24"/>
        </w:rPr>
        <w:t xml:space="preserve"> </w:t>
      </w:r>
      <w:r w:rsidR="004A786E" w:rsidRPr="001A3149">
        <w:rPr>
          <w:rFonts w:ascii="Times New Roman" w:hAnsi="Times New Roman" w:cs="Times New Roman"/>
          <w:i/>
          <w:iCs/>
          <w:sz w:val="24"/>
          <w:szCs w:val="24"/>
        </w:rPr>
        <w:t>a</w:t>
      </w:r>
      <w:r w:rsidR="00320D4B" w:rsidRPr="001A3149">
        <w:rPr>
          <w:rFonts w:ascii="Times New Roman" w:hAnsi="Times New Roman" w:cs="Times New Roman"/>
          <w:i/>
          <w:iCs/>
          <w:sz w:val="24"/>
          <w:szCs w:val="24"/>
        </w:rPr>
        <w:t>lbopictus</w:t>
      </w:r>
      <w:r w:rsidR="00CD3B2A" w:rsidRPr="001A3149">
        <w:rPr>
          <w:rFonts w:ascii="Times New Roman" w:hAnsi="Times New Roman" w:cs="Times New Roman"/>
          <w:i/>
          <w:iCs/>
          <w:sz w:val="24"/>
          <w:szCs w:val="24"/>
        </w:rPr>
        <w:t xml:space="preserve"> </w:t>
      </w:r>
      <w:r w:rsidR="00CD3B2A" w:rsidRPr="001A3149">
        <w:rPr>
          <w:rFonts w:ascii="Times New Roman" w:hAnsi="Times New Roman" w:cs="Times New Roman"/>
          <w:sz w:val="24"/>
          <w:szCs w:val="24"/>
        </w:rPr>
        <w:t>(S</w:t>
      </w:r>
      <w:r w:rsidR="007214B1" w:rsidRPr="001A3149">
        <w:rPr>
          <w:rFonts w:ascii="Times New Roman" w:hAnsi="Times New Roman" w:cs="Times New Roman"/>
          <w:sz w:val="24"/>
          <w:szCs w:val="24"/>
        </w:rPr>
        <w:t>kuse</w:t>
      </w:r>
      <w:r w:rsidR="00CD3B2A" w:rsidRPr="001A3149">
        <w:rPr>
          <w:rFonts w:ascii="Times New Roman" w:hAnsi="Times New Roman" w:cs="Times New Roman"/>
          <w:sz w:val="24"/>
          <w:szCs w:val="24"/>
        </w:rPr>
        <w:t>)</w:t>
      </w:r>
      <w:r w:rsidR="00320D4B"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NhZDA0ZjktMTgyMy00ODNlLTkwNTAtYTc1ZDE1MGRjOTNkIiwicHJvcGVydGllcyI6eyJub3RlSW5kZXgiOjB9LCJpc0VkaXRlZCI6ZmFsc2UsIm1hbnVhbE92ZXJyaWRlIjp7ImlzTWFudWFsbHlPdmVycmlkZGVuIjpmYWxzZSwiY2l0ZXByb2NUZXh0IjoiKFdITyAyMDA5Oy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Content>
          <w:r w:rsidR="00E877D4" w:rsidRPr="001A3149">
            <w:rPr>
              <w:rFonts w:ascii="Times New Roman" w:eastAsia="Times New Roman" w:hAnsi="Times New Roman" w:cs="Times New Roman"/>
              <w:sz w:val="24"/>
              <w:szCs w:val="24"/>
            </w:rPr>
            <w:t>(WHO 2009; CDC 2019)</w:t>
          </w:r>
        </w:sdtContent>
      </w:sdt>
      <w:r w:rsidR="00740314" w:rsidRPr="001A3149">
        <w:rPr>
          <w:rFonts w:ascii="Times New Roman" w:hAnsi="Times New Roman" w:cs="Times New Roman"/>
          <w:sz w:val="24"/>
          <w:szCs w:val="24"/>
        </w:rPr>
        <w:t>.</w:t>
      </w:r>
      <w:r w:rsidR="00234017" w:rsidRPr="001A3149">
        <w:rPr>
          <w:rFonts w:ascii="Times New Roman" w:hAnsi="Times New Roman" w:cs="Times New Roman"/>
          <w:sz w:val="24"/>
          <w:szCs w:val="24"/>
        </w:rPr>
        <w:t xml:space="preserve"> </w:t>
      </w:r>
      <w:r w:rsidR="00410EBF" w:rsidRPr="001A3149">
        <w:rPr>
          <w:rFonts w:ascii="Times New Roman" w:hAnsi="Times New Roman" w:cs="Times New Roman"/>
          <w:sz w:val="24"/>
          <w:szCs w:val="24"/>
        </w:rPr>
        <w:t>DENV</w:t>
      </w:r>
      <w:r w:rsidR="00234017" w:rsidRPr="001A3149">
        <w:rPr>
          <w:rFonts w:ascii="Times New Roman" w:hAnsi="Times New Roman" w:cs="Times New Roman"/>
          <w:sz w:val="24"/>
          <w:szCs w:val="24"/>
        </w:rPr>
        <w:t xml:space="preserve"> is endemic in over 1</w:t>
      </w:r>
      <w:r w:rsidR="00C5468D" w:rsidRPr="001A3149">
        <w:rPr>
          <w:rFonts w:ascii="Times New Roman" w:hAnsi="Times New Roman" w:cs="Times New Roman"/>
          <w:sz w:val="24"/>
          <w:szCs w:val="24"/>
        </w:rPr>
        <w:t>25</w:t>
      </w:r>
      <w:r w:rsidR="00234017" w:rsidRPr="001A3149">
        <w:rPr>
          <w:rFonts w:ascii="Times New Roman" w:hAnsi="Times New Roman" w:cs="Times New Roman"/>
          <w:sz w:val="24"/>
          <w:szCs w:val="24"/>
        </w:rPr>
        <w:t xml:space="preserve"> countries</w:t>
      </w:r>
      <w:r w:rsidR="00953058" w:rsidRPr="001A3149">
        <w:rPr>
          <w:rFonts w:ascii="Times New Roman" w:hAnsi="Times New Roman" w:cs="Times New Roman"/>
          <w:sz w:val="24"/>
          <w:szCs w:val="24"/>
        </w:rPr>
        <w:t>, and the number of cases globally reported to WHO continues to increase yearly</w:t>
      </w:r>
      <w:r w:rsidR="00234017"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aXNzdWUiOiI3NDQ2Iiwidm9sdW1lIjoiNDk2In0sImlzVGVtcG9yYXJ5IjpmYWxzZX1dfQ=="/>
          <w:id w:val="-237786135"/>
          <w:placeholder>
            <w:docPart w:val="DefaultPlaceholder_-1854013440"/>
          </w:placeholder>
        </w:sdtPr>
        <w:sdtContent>
          <w:r w:rsidR="00E877D4" w:rsidRPr="001A3149">
            <w:rPr>
              <w:rFonts w:ascii="Times New Roman" w:hAnsi="Times New Roman" w:cs="Times New Roman"/>
              <w:sz w:val="24"/>
              <w:szCs w:val="24"/>
            </w:rPr>
            <w:t>(Bhatt et al. 2013; WHO 20</w:t>
          </w:r>
          <w:r w:rsidR="00E62747" w:rsidRPr="001A3149">
            <w:rPr>
              <w:rFonts w:ascii="Times New Roman" w:hAnsi="Times New Roman" w:cs="Times New Roman"/>
              <w:sz w:val="24"/>
              <w:szCs w:val="24"/>
            </w:rPr>
            <w:t>23</w:t>
          </w:r>
          <w:r w:rsidR="00E877D4" w:rsidRPr="001A3149">
            <w:rPr>
              <w:rFonts w:ascii="Times New Roman" w:hAnsi="Times New Roman" w:cs="Times New Roman"/>
              <w:sz w:val="24"/>
              <w:szCs w:val="24"/>
            </w:rPr>
            <w:t>)</w:t>
          </w:r>
        </w:sdtContent>
      </w:sdt>
      <w:r w:rsidR="00234017" w:rsidRPr="001A3149">
        <w:rPr>
          <w:rFonts w:ascii="Times New Roman" w:hAnsi="Times New Roman" w:cs="Times New Roman"/>
          <w:sz w:val="24"/>
          <w:szCs w:val="24"/>
        </w:rPr>
        <w:t xml:space="preserve">. </w:t>
      </w:r>
      <w:r w:rsidR="003A0BCE" w:rsidRPr="001A3149">
        <w:rPr>
          <w:rFonts w:ascii="Times New Roman" w:hAnsi="Times New Roman" w:cs="Times New Roman"/>
          <w:sz w:val="24"/>
          <w:szCs w:val="24"/>
        </w:rPr>
        <w:t xml:space="preserve">Annually, </w:t>
      </w:r>
      <w:r w:rsidR="004108AB" w:rsidRPr="001A3149">
        <w:rPr>
          <w:rFonts w:ascii="Times New Roman" w:hAnsi="Times New Roman" w:cs="Times New Roman"/>
          <w:sz w:val="24"/>
          <w:szCs w:val="24"/>
        </w:rPr>
        <w:t xml:space="preserve">an estimated 390 million dengue infections </w:t>
      </w:r>
      <w:r w:rsidR="00643F41" w:rsidRPr="001A3149">
        <w:rPr>
          <w:rFonts w:ascii="Times New Roman" w:hAnsi="Times New Roman" w:cs="Times New Roman"/>
          <w:sz w:val="24"/>
          <w:szCs w:val="24"/>
        </w:rPr>
        <w:t xml:space="preserve">are </w:t>
      </w:r>
      <w:r w:rsidR="00E36E3A" w:rsidRPr="001A3149">
        <w:rPr>
          <w:rFonts w:ascii="Times New Roman" w:hAnsi="Times New Roman" w:cs="Times New Roman"/>
          <w:sz w:val="24"/>
          <w:szCs w:val="24"/>
        </w:rPr>
        <w:t xml:space="preserve">estimated </w:t>
      </w:r>
      <w:r w:rsidR="00953058" w:rsidRPr="001A3149">
        <w:rPr>
          <w:rFonts w:ascii="Times New Roman" w:hAnsi="Times New Roman" w:cs="Times New Roman"/>
          <w:sz w:val="24"/>
          <w:szCs w:val="24"/>
        </w:rPr>
        <w:t xml:space="preserve">worldwide, including 96 million clinical cases making DENV one of the most important vector-borne diseases (VBDs) </w:t>
      </w:r>
      <w:sdt>
        <w:sdtPr>
          <w:rPr>
            <w:rFonts w:ascii="Times New Roman" w:hAnsi="Times New Roman" w:cs="Times New Roman"/>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"/>
          <w:id w:val="1506785714"/>
          <w:placeholder>
            <w:docPart w:val="65C8633384D94A34A5B9ABF92FDA462E"/>
          </w:placeholder>
        </w:sdtPr>
        <w:sdtContent>
          <w:r w:rsidR="00E877D4" w:rsidRPr="001A3149">
            <w:rPr>
              <w:rFonts w:ascii="Times New Roman" w:hAnsi="Times New Roman" w:cs="Times New Roman"/>
              <w:sz w:val="24"/>
              <w:szCs w:val="24"/>
            </w:rPr>
            <w:t>(Murray et al. 2013; Messina et al. 2019; WHO 2023)</w:t>
          </w:r>
        </w:sdtContent>
      </w:sdt>
      <w:r w:rsidR="004108AB" w:rsidRPr="001A3149">
        <w:rPr>
          <w:rFonts w:ascii="Times New Roman" w:hAnsi="Times New Roman" w:cs="Times New Roman"/>
          <w:sz w:val="24"/>
          <w:szCs w:val="24"/>
        </w:rPr>
        <w:t xml:space="preserve">. </w:t>
      </w:r>
      <w:r w:rsidR="00837B4D" w:rsidRPr="001A3149">
        <w:rPr>
          <w:rFonts w:ascii="Times New Roman" w:hAnsi="Times New Roman" w:cs="Times New Roman"/>
          <w:sz w:val="24"/>
          <w:szCs w:val="24"/>
        </w:rPr>
        <w:t xml:space="preserve">Most infections (&gt;80%) are self-limiting with no or mild clinical manifestation resulting in lifelong immunity for </w:t>
      </w:r>
      <w:r w:rsidR="00066BE0" w:rsidRPr="001A3149">
        <w:rPr>
          <w:rFonts w:ascii="Times New Roman" w:hAnsi="Times New Roman" w:cs="Times New Roman"/>
          <w:sz w:val="24"/>
          <w:szCs w:val="24"/>
        </w:rPr>
        <w:t xml:space="preserve">that </w:t>
      </w:r>
      <w:r w:rsidR="00837B4D" w:rsidRPr="001A3149">
        <w:rPr>
          <w:rFonts w:ascii="Times New Roman" w:hAnsi="Times New Roman" w:cs="Times New Roman"/>
          <w:sz w:val="24"/>
          <w:szCs w:val="24"/>
        </w:rPr>
        <w:t xml:space="preserve">serotype </w:t>
      </w:r>
      <w:sdt>
        <w:sdtPr>
          <w:rPr>
            <w:rFonts w:ascii="Times New Roman" w:hAnsi="Times New Roman" w:cs="Times New Roman"/>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"/>
          <w:id w:val="322009765"/>
          <w:placeholder>
            <w:docPart w:val="BCC43AB08A9C4472B855B2C5EF27BC74"/>
          </w:placeholder>
        </w:sdtPr>
        <w:sdtContent>
          <w:r w:rsidR="00E877D4" w:rsidRPr="001A3149">
            <w:rPr>
              <w:rFonts w:ascii="Times New Roman" w:hAnsi="Times New Roman" w:cs="Times New Roman"/>
              <w:sz w:val="24"/>
              <w:szCs w:val="24"/>
            </w:rPr>
            <w:t>(WHO-Bangladesh 20</w:t>
          </w:r>
          <w:r w:rsidR="00F82A36" w:rsidRPr="001A3149">
            <w:rPr>
              <w:rFonts w:ascii="Times New Roman" w:hAnsi="Times New Roman" w:cs="Times New Roman"/>
              <w:sz w:val="24"/>
              <w:szCs w:val="24"/>
            </w:rPr>
            <w:t>22</w:t>
          </w:r>
          <w:r w:rsidR="00E877D4" w:rsidRPr="001A3149">
            <w:rPr>
              <w:rFonts w:ascii="Times New Roman" w:hAnsi="Times New Roman" w:cs="Times New Roman"/>
              <w:sz w:val="24"/>
              <w:szCs w:val="24"/>
            </w:rPr>
            <w:t>)</w:t>
          </w:r>
        </w:sdtContent>
      </w:sdt>
      <w:r w:rsidR="00837B4D" w:rsidRPr="001A3149">
        <w:rPr>
          <w:rFonts w:ascii="Times New Roman" w:hAnsi="Times New Roman" w:cs="Times New Roman"/>
          <w:sz w:val="24"/>
          <w:szCs w:val="24"/>
        </w:rPr>
        <w:t>. However</w:t>
      </w:r>
      <w:r w:rsidR="00BB4AEB" w:rsidRPr="001A3149">
        <w:rPr>
          <w:rFonts w:ascii="Times New Roman" w:hAnsi="Times New Roman" w:cs="Times New Roman"/>
          <w:sz w:val="24"/>
          <w:szCs w:val="24"/>
        </w:rPr>
        <w:t>,</w:t>
      </w:r>
      <w:r w:rsidR="002E090D" w:rsidRPr="001A3149">
        <w:rPr>
          <w:rFonts w:ascii="Times New Roman" w:hAnsi="Times New Roman" w:cs="Times New Roman"/>
          <w:sz w:val="24"/>
          <w:szCs w:val="24"/>
        </w:rPr>
        <w:t xml:space="preserve"> </w:t>
      </w:r>
      <w:r w:rsidR="002E090D" w:rsidRPr="001A3149">
        <w:rPr>
          <w:rFonts w:ascii="Times New Roman" w:hAnsi="Times New Roman" w:cs="Times New Roman"/>
          <w:sz w:val="24"/>
          <w:szCs w:val="24"/>
          <w:shd w:val="clear" w:color="auto" w:fill="FFFFFF"/>
        </w:rPr>
        <w:t>reinfection with different serotypes</w:t>
      </w:r>
      <w:r w:rsidR="00837B4D" w:rsidRPr="001A3149">
        <w:rPr>
          <w:rFonts w:ascii="Times New Roman" w:hAnsi="Times New Roman" w:cs="Times New Roman"/>
          <w:sz w:val="24"/>
          <w:szCs w:val="24"/>
        </w:rPr>
        <w:t xml:space="preserve">, known as secondary </w:t>
      </w:r>
      <w:r w:rsidR="007333C9" w:rsidRPr="001A3149">
        <w:rPr>
          <w:rFonts w:ascii="Times New Roman" w:hAnsi="Times New Roman" w:cs="Times New Roman"/>
          <w:sz w:val="24"/>
          <w:szCs w:val="24"/>
        </w:rPr>
        <w:t xml:space="preserve">or tertiary </w:t>
      </w:r>
      <w:r w:rsidR="00837B4D" w:rsidRPr="001A3149">
        <w:rPr>
          <w:rFonts w:ascii="Times New Roman" w:hAnsi="Times New Roman" w:cs="Times New Roman"/>
          <w:sz w:val="24"/>
          <w:szCs w:val="24"/>
        </w:rPr>
        <w:t xml:space="preserve">dengue infection, </w:t>
      </w:r>
      <w:r w:rsidR="00C42D25" w:rsidRPr="001A3149">
        <w:rPr>
          <w:rFonts w:ascii="Times New Roman" w:hAnsi="Times New Roman" w:cs="Times New Roman"/>
          <w:sz w:val="24"/>
          <w:szCs w:val="24"/>
        </w:rPr>
        <w:t xml:space="preserve">may result in severe </w:t>
      </w:r>
      <w:r w:rsidR="008E7AED" w:rsidRPr="001A3149">
        <w:rPr>
          <w:rFonts w:ascii="Times New Roman" w:hAnsi="Times New Roman" w:cs="Times New Roman"/>
          <w:sz w:val="24"/>
          <w:szCs w:val="24"/>
        </w:rPr>
        <w:t>dengue with</w:t>
      </w:r>
      <w:r w:rsidR="00C42D25" w:rsidRPr="001A3149">
        <w:rPr>
          <w:rFonts w:ascii="Times New Roman" w:hAnsi="Times New Roman" w:cs="Times New Roman"/>
          <w:sz w:val="24"/>
          <w:szCs w:val="24"/>
        </w:rPr>
        <w:t xml:space="preserve"> </w:t>
      </w:r>
      <w:r w:rsidR="008E7AED" w:rsidRPr="001A3149">
        <w:rPr>
          <w:rFonts w:ascii="Times New Roman" w:hAnsi="Times New Roman" w:cs="Times New Roman"/>
          <w:sz w:val="24"/>
          <w:szCs w:val="24"/>
        </w:rPr>
        <w:t xml:space="preserve">an </w:t>
      </w:r>
      <w:r w:rsidR="00C42D25" w:rsidRPr="001A3149">
        <w:rPr>
          <w:rFonts w:ascii="Times New Roman" w:hAnsi="Times New Roman" w:cs="Times New Roman"/>
          <w:sz w:val="24"/>
          <w:szCs w:val="24"/>
        </w:rPr>
        <w:t>increasing risk of fatal outcome</w:t>
      </w:r>
      <w:r w:rsidR="00F82A36"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
          <w:id w:val="1960604951"/>
          <w:placeholder>
            <w:docPart w:val="BCC43AB08A9C4472B855B2C5EF27BC74"/>
          </w:placeholder>
        </w:sdtPr>
        <w:sdtContent>
          <w:r w:rsidR="00E877D4" w:rsidRPr="001A3149">
            <w:rPr>
              <w:rFonts w:ascii="Times New Roman" w:hAnsi="Times New Roman" w:cs="Times New Roman"/>
              <w:sz w:val="24"/>
              <w:szCs w:val="24"/>
            </w:rPr>
            <w:t>(Teo et al. 2023)</w:t>
          </w:r>
        </w:sdtContent>
      </w:sdt>
      <w:r w:rsidR="00837B4D" w:rsidRPr="001A3149">
        <w:rPr>
          <w:rFonts w:ascii="Times New Roman" w:hAnsi="Times New Roman" w:cs="Times New Roman"/>
          <w:sz w:val="24"/>
          <w:szCs w:val="24"/>
        </w:rPr>
        <w:t xml:space="preserve">. </w:t>
      </w:r>
    </w:p>
    <w:p w14:paraId="29C85FEB" w14:textId="75BA7744" w:rsidR="00F04065" w:rsidRPr="001A3149" w:rsidRDefault="004108AB"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Currently, South and Southeast Asia </w:t>
      </w:r>
      <w:r w:rsidR="00416AA2" w:rsidRPr="001A3149">
        <w:rPr>
          <w:rFonts w:ascii="Times New Roman" w:hAnsi="Times New Roman" w:cs="Times New Roman"/>
          <w:sz w:val="24"/>
          <w:szCs w:val="24"/>
        </w:rPr>
        <w:t>are</w:t>
      </w:r>
      <w:r w:rsidRPr="001A3149">
        <w:rPr>
          <w:rFonts w:ascii="Times New Roman" w:hAnsi="Times New Roman" w:cs="Times New Roman"/>
          <w:sz w:val="24"/>
          <w:szCs w:val="24"/>
        </w:rPr>
        <w:t xml:space="preserve"> </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hotspot</w:t>
      </w:r>
      <w:r w:rsidR="002266B5" w:rsidRPr="001A3149">
        <w:rPr>
          <w:rFonts w:ascii="Times New Roman" w:hAnsi="Times New Roman" w:cs="Times New Roman"/>
          <w:sz w:val="24"/>
          <w:szCs w:val="24"/>
        </w:rPr>
        <w:t>s</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 xml:space="preserve"> of </w:t>
      </w:r>
      <w:r w:rsidR="00554969" w:rsidRPr="001A3149">
        <w:rPr>
          <w:rFonts w:ascii="Times New Roman" w:hAnsi="Times New Roman" w:cs="Times New Roman"/>
          <w:sz w:val="24"/>
          <w:szCs w:val="24"/>
        </w:rPr>
        <w:t>DENV</w:t>
      </w:r>
      <w:r w:rsidRPr="001A3149">
        <w:rPr>
          <w:rFonts w:ascii="Times New Roman" w:hAnsi="Times New Roman" w:cs="Times New Roman"/>
          <w:sz w:val="24"/>
          <w:szCs w:val="24"/>
        </w:rPr>
        <w:t xml:space="preserve"> infection</w:t>
      </w:r>
      <w:r w:rsidR="00532A32" w:rsidRPr="001A3149">
        <w:rPr>
          <w:rFonts w:ascii="Times New Roman" w:hAnsi="Times New Roman" w:cs="Times New Roman"/>
          <w:sz w:val="24"/>
          <w:szCs w:val="24"/>
        </w:rPr>
        <w:t>,</w:t>
      </w:r>
      <w:r w:rsidRPr="001A3149">
        <w:rPr>
          <w:rFonts w:ascii="Times New Roman" w:hAnsi="Times New Roman" w:cs="Times New Roman"/>
          <w:sz w:val="24"/>
          <w:szCs w:val="24"/>
        </w:rPr>
        <w:t xml:space="preserve"> with more than 50% of cases recorded in the</w:t>
      </w:r>
      <w:r w:rsidR="00532A32" w:rsidRPr="001A3149">
        <w:rPr>
          <w:rFonts w:ascii="Times New Roman" w:hAnsi="Times New Roman" w:cs="Times New Roman"/>
          <w:sz w:val="24"/>
          <w:szCs w:val="24"/>
        </w:rPr>
        <w:t>se</w:t>
      </w:r>
      <w:r w:rsidRPr="001A3149">
        <w:rPr>
          <w:rFonts w:ascii="Times New Roman" w:hAnsi="Times New Roman" w:cs="Times New Roman"/>
          <w:sz w:val="24"/>
          <w:szCs w:val="24"/>
        </w:rPr>
        <w:t xml:space="preserve"> regions </w:t>
      </w:r>
      <w:sdt>
        <w:sdtPr>
          <w:rPr>
            <w:rFonts w:ascii="Times New Roman" w:hAnsi="Times New Roman" w:cs="Times New Roman"/>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"/>
          <w:id w:val="-1503203843"/>
          <w:placeholder>
            <w:docPart w:val="D5B334F8BB6E4D799084F2D107A7095C"/>
          </w:placeholder>
        </w:sdtPr>
        <w:sdtContent>
          <w:r w:rsidR="00E877D4" w:rsidRPr="001A3149">
            <w:rPr>
              <w:rFonts w:ascii="Times New Roman" w:hAnsi="Times New Roman" w:cs="Times New Roman"/>
              <w:sz w:val="24"/>
              <w:szCs w:val="24"/>
            </w:rPr>
            <w:t>(WHO South-East Asia 202</w:t>
          </w:r>
          <w:r w:rsidR="00F82A36" w:rsidRPr="001A3149">
            <w:rPr>
              <w:rFonts w:ascii="Times New Roman" w:hAnsi="Times New Roman" w:cs="Times New Roman"/>
              <w:sz w:val="24"/>
              <w:szCs w:val="24"/>
            </w:rPr>
            <w:t>3</w:t>
          </w:r>
          <w:r w:rsidR="00E877D4" w:rsidRPr="001A3149">
            <w:rPr>
              <w:rFonts w:ascii="Times New Roman" w:hAnsi="Times New Roman" w:cs="Times New Roman"/>
              <w:sz w:val="24"/>
              <w:szCs w:val="24"/>
            </w:rPr>
            <w:t>)</w:t>
          </w:r>
        </w:sdtContent>
      </w:sdt>
      <w:r w:rsidRPr="001A3149">
        <w:rPr>
          <w:rFonts w:ascii="Times New Roman" w:hAnsi="Times New Roman" w:cs="Times New Roman"/>
          <w:sz w:val="24"/>
          <w:szCs w:val="24"/>
        </w:rPr>
        <w:t xml:space="preserve">. </w:t>
      </w:r>
      <w:r w:rsidR="00731892" w:rsidRPr="001A3149">
        <w:rPr>
          <w:rFonts w:ascii="Times New Roman" w:hAnsi="Times New Roman" w:cs="Times New Roman"/>
          <w:sz w:val="24"/>
          <w:szCs w:val="24"/>
        </w:rPr>
        <w:t xml:space="preserve">The first </w:t>
      </w:r>
      <w:r w:rsidR="00554969" w:rsidRPr="001A3149">
        <w:rPr>
          <w:rFonts w:ascii="Times New Roman" w:hAnsi="Times New Roman" w:cs="Times New Roman"/>
          <w:sz w:val="24"/>
          <w:szCs w:val="24"/>
        </w:rPr>
        <w:t>DENV</w:t>
      </w:r>
      <w:r w:rsidR="00731892" w:rsidRPr="001A3149">
        <w:rPr>
          <w:rFonts w:ascii="Times New Roman" w:hAnsi="Times New Roman" w:cs="Times New Roman"/>
          <w:sz w:val="24"/>
          <w:szCs w:val="24"/>
        </w:rPr>
        <w:t xml:space="preserve"> outbreak in Bangladesh was reported in 2000, and since then, dengue has become endemic in the country posing a significant health challenge </w:t>
      </w:r>
      <w:sdt>
        <w:sdtPr>
          <w:rPr>
            <w:rFonts w:ascii="Times New Roman" w:hAnsi="Times New Roman" w:cs="Times New Roman"/>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
          <w:id w:val="1549030088"/>
          <w:placeholder>
            <w:docPart w:val="ADE6C55A3E3B4A94ACAF52B308E8B835"/>
          </w:placeholder>
        </w:sdtPr>
        <w:sdtContent>
          <w:r w:rsidR="00E877D4" w:rsidRPr="001A3149">
            <w:rPr>
              <w:rFonts w:ascii="Times New Roman" w:hAnsi="Times New Roman" w:cs="Times New Roman"/>
              <w:sz w:val="24"/>
              <w:szCs w:val="24"/>
            </w:rPr>
            <w:t>(Sharmin et al. 2015)</w:t>
          </w:r>
        </w:sdtContent>
      </w:sdt>
      <w:r w:rsidR="00731892" w:rsidRPr="001A3149">
        <w:rPr>
          <w:rFonts w:ascii="Times New Roman" w:hAnsi="Times New Roman" w:cs="Times New Roman"/>
          <w:sz w:val="24"/>
          <w:szCs w:val="24"/>
        </w:rPr>
        <w:t xml:space="preserve">. </w:t>
      </w:r>
      <w:r w:rsidR="00F04065" w:rsidRPr="001A3149">
        <w:rPr>
          <w:rFonts w:ascii="Times New Roman" w:hAnsi="Times New Roman" w:cs="Times New Roman"/>
          <w:sz w:val="24"/>
          <w:szCs w:val="24"/>
        </w:rPr>
        <w:t>Over the past few years, the number of dengue cases has been steadily increasing</w:t>
      </w:r>
      <w:r w:rsidR="00435019" w:rsidRPr="001A3149">
        <w:rPr>
          <w:rFonts w:ascii="Times New Roman" w:hAnsi="Times New Roman" w:cs="Times New Roman"/>
          <w:sz w:val="24"/>
          <w:szCs w:val="24"/>
        </w:rPr>
        <w:t>,</w:t>
      </w:r>
      <w:r w:rsidR="00F04065" w:rsidRPr="001A3149">
        <w:rPr>
          <w:rFonts w:ascii="Times New Roman" w:hAnsi="Times New Roman" w:cs="Times New Roman"/>
          <w:sz w:val="24"/>
          <w:szCs w:val="24"/>
        </w:rPr>
        <w:t xml:space="preserve"> with significant seasonal and regional variation. Analysis of data from 2000 to 2017 revealed that almost half of the dengue cases occurred during the monsoon (May-August) and the post-monsoon (September-December)</w:t>
      </w:r>
      <w:r w:rsidR="00AC0EA7" w:rsidRPr="001A3149">
        <w:rPr>
          <w:rFonts w:ascii="Times New Roman" w:hAnsi="Times New Roman" w:cs="Times New Roman"/>
          <w:sz w:val="24"/>
          <w:szCs w:val="24"/>
        </w:rPr>
        <w:t xml:space="preserve"> seasons</w:t>
      </w:r>
      <w:r w:rsidR="00F0406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E877D4" w:rsidRPr="001A3149">
            <w:rPr>
              <w:rFonts w:ascii="Times New Roman" w:hAnsi="Times New Roman" w:cs="Times New Roman"/>
              <w:sz w:val="24"/>
              <w:szCs w:val="24"/>
            </w:rPr>
            <w:t>(</w:t>
          </w:r>
          <w:proofErr w:type="spellStart"/>
          <w:r w:rsidR="00E877D4" w:rsidRPr="001A3149">
            <w:rPr>
              <w:rFonts w:ascii="Times New Roman" w:hAnsi="Times New Roman" w:cs="Times New Roman"/>
              <w:sz w:val="24"/>
              <w:szCs w:val="24"/>
            </w:rPr>
            <w:t>Mutsuddy</w:t>
          </w:r>
          <w:proofErr w:type="spellEnd"/>
          <w:r w:rsidR="00E877D4" w:rsidRPr="001A3149">
            <w:rPr>
              <w:rFonts w:ascii="Times New Roman" w:hAnsi="Times New Roman" w:cs="Times New Roman"/>
              <w:sz w:val="24"/>
              <w:szCs w:val="24"/>
            </w:rPr>
            <w:t xml:space="preserve"> et al. 2019)</w:t>
          </w:r>
        </w:sdtContent>
      </w:sdt>
      <w:r w:rsidR="00F04065" w:rsidRPr="001A3149">
        <w:rPr>
          <w:rFonts w:ascii="Times New Roman" w:hAnsi="Times New Roman" w:cs="Times New Roman"/>
          <w:sz w:val="24"/>
          <w:szCs w:val="24"/>
        </w:rPr>
        <w:t xml:space="preserve">. </w:t>
      </w:r>
      <w:r w:rsidR="000D09A2" w:rsidRPr="001A3149">
        <w:rPr>
          <w:rFonts w:ascii="Times New Roman" w:hAnsi="Times New Roman" w:cs="Times New Roman"/>
          <w:sz w:val="24"/>
          <w:szCs w:val="24"/>
        </w:rPr>
        <w:t>Historically</w:t>
      </w:r>
      <w:r w:rsidR="00AD5E23" w:rsidRPr="001A3149">
        <w:rPr>
          <w:rFonts w:ascii="Times New Roman" w:hAnsi="Times New Roman" w:cs="Times New Roman"/>
          <w:sz w:val="24"/>
          <w:szCs w:val="24"/>
        </w:rPr>
        <w:t xml:space="preserve"> </w:t>
      </w:r>
      <w:r w:rsidR="007E4BC2" w:rsidRPr="001A3149">
        <w:rPr>
          <w:rFonts w:ascii="Times New Roman" w:hAnsi="Times New Roman" w:cs="Times New Roman"/>
          <w:sz w:val="24"/>
          <w:szCs w:val="24"/>
        </w:rPr>
        <w:t>the m</w:t>
      </w:r>
      <w:r w:rsidR="000D09A2" w:rsidRPr="001A3149">
        <w:rPr>
          <w:rFonts w:ascii="Times New Roman" w:hAnsi="Times New Roman" w:cs="Times New Roman"/>
          <w:sz w:val="24"/>
          <w:szCs w:val="24"/>
        </w:rPr>
        <w:t>ons</w:t>
      </w:r>
      <w:r w:rsidR="007E4BC2" w:rsidRPr="001A3149">
        <w:rPr>
          <w:rFonts w:ascii="Times New Roman" w:hAnsi="Times New Roman" w:cs="Times New Roman"/>
          <w:sz w:val="24"/>
          <w:szCs w:val="24"/>
        </w:rPr>
        <w:t>o</w:t>
      </w:r>
      <w:r w:rsidR="000D09A2" w:rsidRPr="001A3149">
        <w:rPr>
          <w:rFonts w:ascii="Times New Roman" w:hAnsi="Times New Roman" w:cs="Times New Roman"/>
          <w:sz w:val="24"/>
          <w:szCs w:val="24"/>
        </w:rPr>
        <w:t>on</w:t>
      </w:r>
      <w:r w:rsidR="00AD5E23" w:rsidRPr="001A3149">
        <w:rPr>
          <w:rFonts w:ascii="Times New Roman" w:hAnsi="Times New Roman" w:cs="Times New Roman"/>
          <w:sz w:val="24"/>
          <w:szCs w:val="24"/>
        </w:rPr>
        <w:t xml:space="preserve"> has been the primary </w:t>
      </w:r>
      <w:r w:rsidR="000D09A2" w:rsidRPr="001A3149">
        <w:rPr>
          <w:rFonts w:ascii="Times New Roman" w:hAnsi="Times New Roman" w:cs="Times New Roman"/>
          <w:sz w:val="24"/>
          <w:szCs w:val="24"/>
        </w:rPr>
        <w:t>dengue transmission</w:t>
      </w:r>
      <w:r w:rsidR="00AD5E23" w:rsidRPr="001A3149">
        <w:rPr>
          <w:rFonts w:ascii="Times New Roman" w:hAnsi="Times New Roman" w:cs="Times New Roman"/>
          <w:sz w:val="24"/>
          <w:szCs w:val="24"/>
        </w:rPr>
        <w:t xml:space="preserve"> season </w:t>
      </w:r>
      <w:r w:rsidR="000D09A2" w:rsidRPr="001A3149">
        <w:rPr>
          <w:rFonts w:ascii="Times New Roman" w:hAnsi="Times New Roman" w:cs="Times New Roman"/>
          <w:sz w:val="24"/>
          <w:szCs w:val="24"/>
        </w:rPr>
        <w:t>in Bangladesh</w:t>
      </w:r>
      <w:r w:rsidR="007E4BC2" w:rsidRPr="001A3149">
        <w:rPr>
          <w:rFonts w:ascii="Times New Roman" w:hAnsi="Times New Roman" w:cs="Times New Roman"/>
          <w:sz w:val="24"/>
          <w:szCs w:val="24"/>
        </w:rPr>
        <w:t>,</w:t>
      </w:r>
      <w:r w:rsidR="000D09A2" w:rsidRPr="001A3149">
        <w:rPr>
          <w:rFonts w:ascii="Times New Roman" w:hAnsi="Times New Roman" w:cs="Times New Roman"/>
          <w:sz w:val="24"/>
          <w:szCs w:val="24"/>
        </w:rPr>
        <w:t xml:space="preserve"> although the </w:t>
      </w:r>
      <w:r w:rsidR="00AD5E23" w:rsidRPr="001A3149">
        <w:rPr>
          <w:rFonts w:ascii="Times New Roman" w:hAnsi="Times New Roman" w:cs="Times New Roman"/>
          <w:sz w:val="24"/>
          <w:szCs w:val="24"/>
        </w:rPr>
        <w:t xml:space="preserve">number of </w:t>
      </w:r>
      <w:r w:rsidR="007774F5" w:rsidRPr="001A3149">
        <w:rPr>
          <w:rFonts w:ascii="Times New Roman" w:hAnsi="Times New Roman" w:cs="Times New Roman"/>
          <w:sz w:val="24"/>
          <w:szCs w:val="24"/>
        </w:rPr>
        <w:t xml:space="preserve">dengue </w:t>
      </w:r>
      <w:r w:rsidR="00AD5E23" w:rsidRPr="001A3149">
        <w:rPr>
          <w:rFonts w:ascii="Times New Roman" w:hAnsi="Times New Roman" w:cs="Times New Roman"/>
          <w:sz w:val="24"/>
          <w:szCs w:val="24"/>
        </w:rPr>
        <w:t xml:space="preserve">cases </w:t>
      </w:r>
      <w:r w:rsidR="007B716E" w:rsidRPr="001A3149">
        <w:rPr>
          <w:rFonts w:ascii="Times New Roman" w:hAnsi="Times New Roman" w:cs="Times New Roman"/>
          <w:sz w:val="24"/>
          <w:szCs w:val="24"/>
        </w:rPr>
        <w:t xml:space="preserve">has </w:t>
      </w:r>
      <w:r w:rsidR="00AD5E23" w:rsidRPr="001A3149">
        <w:rPr>
          <w:rFonts w:ascii="Times New Roman" w:hAnsi="Times New Roman" w:cs="Times New Roman"/>
          <w:sz w:val="24"/>
          <w:szCs w:val="24"/>
        </w:rPr>
        <w:t>inc</w:t>
      </w:r>
      <w:r w:rsidR="000D09A2" w:rsidRPr="001A3149">
        <w:rPr>
          <w:rFonts w:ascii="Times New Roman" w:hAnsi="Times New Roman" w:cs="Times New Roman"/>
          <w:sz w:val="24"/>
          <w:szCs w:val="24"/>
        </w:rPr>
        <w:t>r</w:t>
      </w:r>
      <w:r w:rsidR="00AD5E23" w:rsidRPr="001A3149">
        <w:rPr>
          <w:rFonts w:ascii="Times New Roman" w:hAnsi="Times New Roman" w:cs="Times New Roman"/>
          <w:sz w:val="24"/>
          <w:szCs w:val="24"/>
        </w:rPr>
        <w:t>eas</w:t>
      </w:r>
      <w:r w:rsidR="007B716E" w:rsidRPr="001A3149">
        <w:rPr>
          <w:rFonts w:ascii="Times New Roman" w:hAnsi="Times New Roman" w:cs="Times New Roman"/>
          <w:sz w:val="24"/>
          <w:szCs w:val="24"/>
        </w:rPr>
        <w:t>ed</w:t>
      </w:r>
      <w:r w:rsidR="00AD5E23" w:rsidRPr="001A3149">
        <w:rPr>
          <w:rFonts w:ascii="Times New Roman" w:hAnsi="Times New Roman" w:cs="Times New Roman"/>
          <w:sz w:val="24"/>
          <w:szCs w:val="24"/>
        </w:rPr>
        <w:t xml:space="preserve"> during </w:t>
      </w:r>
      <w:r w:rsidR="007774F5" w:rsidRPr="001A3149">
        <w:rPr>
          <w:rFonts w:ascii="Times New Roman" w:hAnsi="Times New Roman" w:cs="Times New Roman"/>
          <w:sz w:val="24"/>
          <w:szCs w:val="24"/>
        </w:rPr>
        <w:t xml:space="preserve">the post-monsoon season in recent years </w:t>
      </w:r>
      <w:sdt>
        <w:sdtPr>
          <w:rPr>
            <w:rFonts w:ascii="Times New Roman" w:hAnsi="Times New Roman" w:cs="Times New Roman"/>
            <w:sz w:val="24"/>
            <w:szCs w:val="24"/>
          </w:rPr>
          <w:tag w:val="MENDELEY_CITATION_v3_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N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ET0kiOiIxMC4xMTg2L3M0MTE4Mi0wMjMtMDA1MjgtNiIsIklTU04iOiIxMzQ5LTQxNDciLCJpc3N1ZWQiOnsiZGF0ZS1wYXJ0cyI6W1syMDIzLDcsMTFdXX0sInBhZ2UiOiIzNyIsImFic3RyYWN0IjoiPHA+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Q3VycmVudCBSZXNlYXJjaCBpbiBQYXJhc2l0b2xvZ3kgJiBWZWN0b3ItQm9ybmUgRGlzZWFzZXMiLCJET0kiOiIxMC4xMDE2L2ouY3JwdmJkLjIwMjEuMTAwMDYzIiwiSVNTTiI6IjI2NjcxMTRYIiwiaXNzdWVkIjp7ImRhdGUtcGFydHMiOltbMjAyMV1dfSwicGFnZSI6IjEwMDA2MyIsInZvbHVtZSI6IjEiLCJjb250YWluZXItdGl0bGUtc2hvcnQiOiIifSwiaXNUZW1wb3JhcnkiOmZhbHNlfV19"/>
          <w:id w:val="-353803950"/>
          <w:placeholder>
            <w:docPart w:val="DefaultPlaceholder_-1854013440"/>
          </w:placeholder>
        </w:sdtPr>
        <w:sdtContent>
          <w:r w:rsidR="00E877D4" w:rsidRPr="001A3149">
            <w:rPr>
              <w:rFonts w:ascii="Times New Roman" w:hAnsi="Times New Roman" w:cs="Times New Roman"/>
              <w:sz w:val="24"/>
              <w:szCs w:val="24"/>
            </w:rPr>
            <w:t>(Haider et al. 2021; Hossain et al. 2023)</w:t>
          </w:r>
        </w:sdtContent>
      </w:sdt>
      <w:r w:rsidR="00AD5E23" w:rsidRPr="001A3149">
        <w:rPr>
          <w:rFonts w:ascii="Times New Roman" w:hAnsi="Times New Roman" w:cs="Times New Roman"/>
          <w:sz w:val="24"/>
          <w:szCs w:val="24"/>
        </w:rPr>
        <w:t>.</w:t>
      </w:r>
    </w:p>
    <w:p w14:paraId="2D9BC16A" w14:textId="30C44DC5" w:rsidR="00E57BCD" w:rsidRPr="001A3149" w:rsidRDefault="00D96BC3"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Bangladesh’s hot and humid </w:t>
      </w:r>
      <w:r w:rsidR="003D2CA6" w:rsidRPr="001A3149">
        <w:rPr>
          <w:rFonts w:ascii="Times New Roman" w:hAnsi="Times New Roman" w:cs="Times New Roman"/>
          <w:sz w:val="24"/>
          <w:szCs w:val="24"/>
        </w:rPr>
        <w:t xml:space="preserve">weather </w:t>
      </w:r>
      <w:r w:rsidR="004C1018" w:rsidRPr="001A3149">
        <w:rPr>
          <w:rFonts w:ascii="Times New Roman" w:hAnsi="Times New Roman" w:cs="Times New Roman"/>
          <w:sz w:val="24"/>
          <w:szCs w:val="24"/>
        </w:rPr>
        <w:t>favors</w:t>
      </w:r>
      <w:r w:rsidR="00A66749" w:rsidRPr="001A3149">
        <w:rPr>
          <w:rFonts w:ascii="Times New Roman" w:hAnsi="Times New Roman" w:cs="Times New Roman"/>
          <w:sz w:val="24"/>
          <w:szCs w:val="24"/>
        </w:rPr>
        <w:t xml:space="preserve"> </w:t>
      </w:r>
      <w:del w:id="4" w:author="Reisen" w:date="2023-12-15T10:18:00Z">
        <w:r w:rsidR="003D3DEB" w:rsidRPr="001A3149" w:rsidDel="00D007E3">
          <w:rPr>
            <w:rFonts w:ascii="Times New Roman" w:hAnsi="Times New Roman" w:cs="Times New Roman"/>
            <w:sz w:val="24"/>
            <w:szCs w:val="24"/>
          </w:rPr>
          <w:delText xml:space="preserve"> </w:delText>
        </w:r>
      </w:del>
      <w:r w:rsidR="003D3DEB" w:rsidRPr="001A3149">
        <w:rPr>
          <w:rFonts w:ascii="Times New Roman" w:hAnsi="Times New Roman" w:cs="Times New Roman"/>
          <w:sz w:val="24"/>
          <w:szCs w:val="24"/>
        </w:rPr>
        <w:t xml:space="preserve">the </w:t>
      </w:r>
      <w:r w:rsidR="009E72CB" w:rsidRPr="001A3149">
        <w:rPr>
          <w:rFonts w:ascii="Times New Roman" w:hAnsi="Times New Roman" w:cs="Times New Roman"/>
          <w:sz w:val="24"/>
          <w:szCs w:val="24"/>
        </w:rPr>
        <w:t xml:space="preserve">production of </w:t>
      </w:r>
      <w:r w:rsidR="00A66749" w:rsidRPr="001A3149">
        <w:rPr>
          <w:rFonts w:ascii="Times New Roman" w:hAnsi="Times New Roman" w:cs="Times New Roman"/>
          <w:sz w:val="24"/>
          <w:szCs w:val="24"/>
        </w:rPr>
        <w:t xml:space="preserve">a large variety of mosquito species </w:t>
      </w:r>
      <w:r w:rsidR="009E72CB" w:rsidRPr="001A3149">
        <w:rPr>
          <w:rFonts w:ascii="Times New Roman" w:hAnsi="Times New Roman" w:cs="Times New Roman"/>
          <w:sz w:val="24"/>
          <w:szCs w:val="24"/>
        </w:rPr>
        <w:t xml:space="preserve">with more than </w:t>
      </w:r>
      <w:r w:rsidR="002403EC" w:rsidRPr="001A3149">
        <w:rPr>
          <w:rFonts w:ascii="Times New Roman" w:hAnsi="Times New Roman" w:cs="Times New Roman"/>
          <w:sz w:val="24"/>
          <w:szCs w:val="24"/>
        </w:rPr>
        <w:t xml:space="preserve">123 species </w:t>
      </w:r>
      <w:r w:rsidR="00344A2A" w:rsidRPr="001A3149">
        <w:rPr>
          <w:rFonts w:ascii="Times New Roman" w:hAnsi="Times New Roman" w:cs="Times New Roman"/>
          <w:sz w:val="24"/>
          <w:szCs w:val="24"/>
        </w:rPr>
        <w:t xml:space="preserve">listed in </w:t>
      </w:r>
      <w:r w:rsidR="002403EC" w:rsidRPr="001A3149">
        <w:rPr>
          <w:rFonts w:ascii="Times New Roman" w:hAnsi="Times New Roman" w:cs="Times New Roman"/>
          <w:sz w:val="24"/>
          <w:szCs w:val="24"/>
        </w:rPr>
        <w:t>2016</w:t>
      </w:r>
      <w:r w:rsidR="00515D0E"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k5ZWUwZGMtNzIyYS00M2IyLWIxMTktZDlkYzM2MTQ3OWNmIiwicHJvcGVydGllcyI6eyJub3RlSW5kZXgiOjB9LCJpc0VkaXRlZCI6ZmFsc2UsIm1hbnVhbE92ZXJyaWRlIjp7ImlzTWFudWFsbHlPdmVycmlkZGVuIjpmYWxzZSwiY2l0ZXByb2NUZXh0IjoiKElyaXNoIGV0IGFsLiAyMDE2K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
          <w:id w:val="-617527934"/>
          <w:placeholder>
            <w:docPart w:val="DefaultPlaceholder_-1854013440"/>
          </w:placeholder>
        </w:sdtPr>
        <w:sdtContent>
          <w:r w:rsidR="00E877D4" w:rsidRPr="001A3149">
            <w:rPr>
              <w:rFonts w:ascii="Times New Roman" w:hAnsi="Times New Roman" w:cs="Times New Roman"/>
              <w:sz w:val="24"/>
              <w:szCs w:val="24"/>
            </w:rPr>
            <w:t>(Irish et al. 2016</w:t>
          </w:r>
          <w:r w:rsidR="004B27A5" w:rsidRPr="001A3149">
            <w:rPr>
              <w:rFonts w:ascii="Times New Roman" w:hAnsi="Times New Roman" w:cs="Times New Roman"/>
              <w:sz w:val="24"/>
              <w:szCs w:val="24"/>
            </w:rPr>
            <w:t xml:space="preserve">; </w:t>
          </w:r>
        </w:sdtContent>
      </w:sdt>
      <w:r w:rsidR="00E877D4" w:rsidRPr="001A3149">
        <w:rPr>
          <w:rFonts w:ascii="Times New Roman" w:hAnsi="Times New Roman" w:cs="Times New Roman"/>
          <w:iCs/>
          <w:sz w:val="24"/>
          <w:szCs w:val="24"/>
        </w:rPr>
        <w:t>Bashar et al. 2016)</w:t>
      </w:r>
      <w:r w:rsidR="004B27A5" w:rsidRPr="001A3149">
        <w:rPr>
          <w:rFonts w:ascii="Times New Roman" w:hAnsi="Times New Roman" w:cs="Times New Roman"/>
          <w:iCs/>
          <w:sz w:val="24"/>
          <w:szCs w:val="24"/>
        </w:rPr>
        <w:t xml:space="preserve">. </w:t>
      </w:r>
      <w:r w:rsidR="00314D23" w:rsidRPr="001A3149">
        <w:rPr>
          <w:rFonts w:ascii="Times New Roman" w:hAnsi="Times New Roman" w:cs="Times New Roman"/>
          <w:sz w:val="24"/>
          <w:szCs w:val="24"/>
        </w:rPr>
        <w:t xml:space="preserve">The most </w:t>
      </w:r>
      <w:r w:rsidR="00314D23" w:rsidRPr="001A3149">
        <w:rPr>
          <w:rFonts w:ascii="Times New Roman" w:hAnsi="Times New Roman" w:cs="Times New Roman"/>
          <w:sz w:val="24"/>
          <w:szCs w:val="24"/>
        </w:rPr>
        <w:lastRenderedPageBreak/>
        <w:t xml:space="preserve">common </w:t>
      </w:r>
      <w:r w:rsidR="001872D9" w:rsidRPr="001A3149">
        <w:rPr>
          <w:rFonts w:ascii="Times New Roman" w:hAnsi="Times New Roman" w:cs="Times New Roman"/>
          <w:sz w:val="24"/>
          <w:szCs w:val="24"/>
        </w:rPr>
        <w:t>vectors</w:t>
      </w:r>
      <w:r w:rsidR="00314D23" w:rsidRPr="001A3149">
        <w:rPr>
          <w:rFonts w:ascii="Times New Roman" w:hAnsi="Times New Roman" w:cs="Times New Roman"/>
          <w:sz w:val="24"/>
          <w:szCs w:val="24"/>
        </w:rPr>
        <w:t xml:space="preserve"> of dengue virus</w:t>
      </w:r>
      <w:r w:rsidR="00395004" w:rsidRPr="001A3149">
        <w:rPr>
          <w:rFonts w:ascii="Times New Roman" w:hAnsi="Times New Roman" w:cs="Times New Roman"/>
          <w:sz w:val="24"/>
          <w:szCs w:val="24"/>
        </w:rPr>
        <w:t>,</w:t>
      </w:r>
      <w:r w:rsidR="00E046E6" w:rsidRPr="001A3149">
        <w:rPr>
          <w:rFonts w:ascii="Times New Roman" w:hAnsi="Times New Roman" w:cs="Times New Roman"/>
          <w:sz w:val="24"/>
          <w:szCs w:val="24"/>
        </w:rPr>
        <w:t xml:space="preserve"> </w:t>
      </w:r>
      <w:r w:rsidR="00314D23" w:rsidRPr="001A3149">
        <w:rPr>
          <w:rFonts w:ascii="Times New Roman" w:hAnsi="Times New Roman" w:cs="Times New Roman"/>
          <w:i/>
          <w:iCs/>
          <w:sz w:val="24"/>
          <w:szCs w:val="24"/>
        </w:rPr>
        <w:t>Ae aegypti</w:t>
      </w:r>
      <w:r w:rsidR="00314D23" w:rsidRPr="001A3149">
        <w:rPr>
          <w:rFonts w:ascii="Times New Roman" w:hAnsi="Times New Roman" w:cs="Times New Roman"/>
          <w:sz w:val="24"/>
          <w:szCs w:val="24"/>
        </w:rPr>
        <w:t xml:space="preserve"> and </w:t>
      </w:r>
      <w:r w:rsidR="00314D23" w:rsidRPr="001A3149">
        <w:rPr>
          <w:rFonts w:ascii="Times New Roman" w:hAnsi="Times New Roman" w:cs="Times New Roman"/>
          <w:i/>
          <w:iCs/>
          <w:sz w:val="24"/>
          <w:szCs w:val="24"/>
        </w:rPr>
        <w:t>Ae albopictus</w:t>
      </w:r>
      <w:r w:rsidR="008C0F95" w:rsidRPr="001A3149">
        <w:rPr>
          <w:rFonts w:ascii="Times New Roman" w:hAnsi="Times New Roman" w:cs="Times New Roman"/>
          <w:i/>
          <w:iCs/>
          <w:sz w:val="24"/>
          <w:szCs w:val="24"/>
        </w:rPr>
        <w:t>,</w:t>
      </w:r>
      <w:r w:rsidR="00314D23" w:rsidRPr="001A3149">
        <w:rPr>
          <w:rFonts w:ascii="Times New Roman" w:hAnsi="Times New Roman" w:cs="Times New Roman"/>
          <w:sz w:val="24"/>
          <w:szCs w:val="24"/>
        </w:rPr>
        <w:t xml:space="preserve"> were </w:t>
      </w:r>
      <w:r w:rsidR="003B0326" w:rsidRPr="001A3149">
        <w:rPr>
          <w:rFonts w:ascii="Times New Roman" w:hAnsi="Times New Roman" w:cs="Times New Roman"/>
          <w:sz w:val="24"/>
          <w:szCs w:val="24"/>
        </w:rPr>
        <w:t>first recorded in 1952</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"/>
          <w:id w:val="-1092542590"/>
          <w:placeholder>
            <w:docPart w:val="DefaultPlaceholder_-1854013440"/>
          </w:placeholder>
        </w:sdtPr>
        <w:sdtContent>
          <w:r w:rsidR="00E877D4" w:rsidRPr="001A3149">
            <w:rPr>
              <w:rFonts w:ascii="Times New Roman" w:hAnsi="Times New Roman" w:cs="Times New Roman"/>
              <w:sz w:val="24"/>
              <w:szCs w:val="24"/>
            </w:rPr>
            <w:t>(Asir-Ud-Din M 1952)</w:t>
          </w:r>
        </w:sdtContent>
      </w:sdt>
      <w:r w:rsidR="003B0326" w:rsidRPr="001A3149">
        <w:rPr>
          <w:rFonts w:ascii="Times New Roman" w:hAnsi="Times New Roman" w:cs="Times New Roman"/>
          <w:sz w:val="24"/>
          <w:szCs w:val="24"/>
        </w:rPr>
        <w:t xml:space="preserve"> and recent studies </w:t>
      </w:r>
      <w:r w:rsidR="00545E5A" w:rsidRPr="001A3149">
        <w:rPr>
          <w:rFonts w:ascii="Times New Roman" w:hAnsi="Times New Roman" w:cs="Times New Roman"/>
          <w:sz w:val="24"/>
          <w:szCs w:val="24"/>
        </w:rPr>
        <w:t xml:space="preserve">in Dhaka </w:t>
      </w:r>
      <w:r w:rsidR="003B0326" w:rsidRPr="001A3149">
        <w:rPr>
          <w:rFonts w:ascii="Times New Roman" w:hAnsi="Times New Roman" w:cs="Times New Roman"/>
          <w:sz w:val="24"/>
          <w:szCs w:val="24"/>
        </w:rPr>
        <w:t xml:space="preserve">showed a higher </w:t>
      </w:r>
      <w:proofErr w:type="spellStart"/>
      <w:r w:rsidR="00A243A0" w:rsidRPr="001A3149">
        <w:rPr>
          <w:rFonts w:ascii="Times New Roman" w:hAnsi="Times New Roman" w:cs="Times New Roman"/>
          <w:sz w:val="24"/>
          <w:szCs w:val="24"/>
        </w:rPr>
        <w:t>Br</w:t>
      </w:r>
      <w:r w:rsidR="000E49A6" w:rsidRPr="001A3149">
        <w:rPr>
          <w:rFonts w:ascii="Times New Roman" w:hAnsi="Times New Roman" w:cs="Times New Roman"/>
          <w:sz w:val="24"/>
          <w:szCs w:val="24"/>
        </w:rPr>
        <w:t>et</w:t>
      </w:r>
      <w:r w:rsidR="003103E4" w:rsidRPr="001A3149">
        <w:rPr>
          <w:rFonts w:ascii="Times New Roman" w:hAnsi="Times New Roman" w:cs="Times New Roman"/>
          <w:sz w:val="24"/>
          <w:szCs w:val="24"/>
        </w:rPr>
        <w:t>eau</w:t>
      </w:r>
      <w:proofErr w:type="spellEnd"/>
      <w:r w:rsidR="003103E4" w:rsidRPr="001A3149">
        <w:rPr>
          <w:rFonts w:ascii="Times New Roman" w:hAnsi="Times New Roman" w:cs="Times New Roman"/>
          <w:sz w:val="24"/>
          <w:szCs w:val="24"/>
        </w:rPr>
        <w:t xml:space="preserve"> index </w:t>
      </w:r>
      <w:r w:rsidR="00E046E6" w:rsidRPr="001A3149">
        <w:rPr>
          <w:rFonts w:ascii="Times New Roman" w:hAnsi="Times New Roman" w:cs="Times New Roman"/>
          <w:sz w:val="24"/>
          <w:szCs w:val="24"/>
        </w:rPr>
        <w:t xml:space="preserve">which measures </w:t>
      </w:r>
      <w:r w:rsidR="00D12126" w:rsidRPr="001A3149">
        <w:rPr>
          <w:rFonts w:ascii="Times New Roman" w:hAnsi="Times New Roman" w:cs="Times New Roman"/>
          <w:sz w:val="24"/>
          <w:szCs w:val="24"/>
        </w:rPr>
        <w:t xml:space="preserve">the </w:t>
      </w:r>
      <w:r w:rsidR="0004539F" w:rsidRPr="001A3149">
        <w:rPr>
          <w:rFonts w:ascii="Times New Roman" w:hAnsi="Times New Roman" w:cs="Times New Roman"/>
          <w:sz w:val="24"/>
          <w:szCs w:val="24"/>
        </w:rPr>
        <w:t xml:space="preserve">number </w:t>
      </w:r>
      <w:r w:rsidR="0033515A" w:rsidRPr="001A3149">
        <w:rPr>
          <w:rFonts w:ascii="Times New Roman" w:hAnsi="Times New Roman" w:cs="Times New Roman"/>
          <w:sz w:val="24"/>
          <w:szCs w:val="24"/>
        </w:rPr>
        <w:t>of</w:t>
      </w:r>
      <w:r w:rsidR="0004539F" w:rsidRPr="001A3149">
        <w:rPr>
          <w:rFonts w:ascii="Times New Roman" w:hAnsi="Times New Roman" w:cs="Times New Roman"/>
          <w:sz w:val="24"/>
          <w:szCs w:val="24"/>
        </w:rPr>
        <w:t xml:space="preserve"> positive containers per 100 households</w:t>
      </w:r>
      <w:r w:rsidR="004E286F" w:rsidRPr="001A3149">
        <w:rPr>
          <w:rFonts w:ascii="Times New Roman" w:hAnsi="Times New Roman" w:cs="Times New Roman"/>
          <w:sz w:val="24"/>
          <w:szCs w:val="24"/>
        </w:rPr>
        <w:t>:</w:t>
      </w:r>
      <w:r w:rsidR="0004539F" w:rsidRPr="001A3149">
        <w:rPr>
          <w:rFonts w:ascii="Times New Roman" w:hAnsi="Times New Roman" w:cs="Times New Roman"/>
          <w:sz w:val="24"/>
          <w:szCs w:val="24"/>
        </w:rPr>
        <w:t xml:space="preserve"> </w:t>
      </w:r>
      <w:r w:rsidR="003103E4" w:rsidRPr="001A3149">
        <w:rPr>
          <w:rFonts w:ascii="Times New Roman" w:hAnsi="Times New Roman" w:cs="Times New Roman"/>
          <w:sz w:val="24"/>
          <w:szCs w:val="24"/>
        </w:rPr>
        <w:t>30.8 in 1997,</w:t>
      </w:r>
      <w:r w:rsidR="00385856" w:rsidRPr="001A3149">
        <w:rPr>
          <w:rFonts w:ascii="Times New Roman" w:hAnsi="Times New Roman" w:cs="Times New Roman"/>
          <w:sz w:val="24"/>
          <w:szCs w:val="24"/>
        </w:rPr>
        <w:t xml:space="preserve"> 24.</w:t>
      </w:r>
      <w:r w:rsidR="00D4550A" w:rsidRPr="001A3149">
        <w:rPr>
          <w:rFonts w:ascii="Times New Roman" w:hAnsi="Times New Roman" w:cs="Times New Roman"/>
          <w:sz w:val="24"/>
          <w:szCs w:val="24"/>
        </w:rPr>
        <w:t>6 in 2000</w:t>
      </w:r>
      <w:r w:rsidR="009E56C4" w:rsidRPr="001A3149">
        <w:rPr>
          <w:rFonts w:ascii="Times New Roman" w:hAnsi="Times New Roman" w:cs="Times New Roman"/>
          <w:sz w:val="24"/>
          <w:szCs w:val="24"/>
        </w:rPr>
        <w:t xml:space="preserve">, </w:t>
      </w:r>
      <w:r w:rsidR="000A4D7A" w:rsidRPr="001A3149">
        <w:rPr>
          <w:rFonts w:ascii="Times New Roman" w:hAnsi="Times New Roman" w:cs="Times New Roman"/>
          <w:sz w:val="24"/>
          <w:szCs w:val="24"/>
        </w:rPr>
        <w:t>55.8 in 2011, 28.7 in 2012 and 22.5 in 2013</w:t>
      </w:r>
      <w:r w:rsidR="009E56C4"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TBmNWM3MDktNTQ0MS00M2JkLTkyNWQtYjczNDgxNjUyOTdlIiwicHJvcGVydGllcyI6eyJub3RlSW5kZXgiOjB9LCJpc0VkaXRlZCI6ZmFsc2UsIm1hbnVhbE92ZXJyaWRlIjp7ImlzTWFudWFsbHlPdmVycmlkZGVuIjpmYWxzZSwiY2l0ZXByb2NUZXh0IjoiKEZlcmRvdXNpIGV0IGFsLiAyMDE1OyBQYXVsIGV0IGFsLiAyMDE4K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644853983"/>
          <w:placeholder>
            <w:docPart w:val="DefaultPlaceholder_-1854013440"/>
          </w:placeholder>
        </w:sdtPr>
        <w:sdtContent>
          <w:r w:rsidR="00E877D4" w:rsidRPr="001A3149">
            <w:rPr>
              <w:rFonts w:ascii="Times New Roman" w:hAnsi="Times New Roman" w:cs="Times New Roman"/>
              <w:sz w:val="24"/>
              <w:szCs w:val="24"/>
            </w:rPr>
            <w:t>(Ferdousi et al. 2015; Paul et al. 2018)</w:t>
          </w:r>
        </w:sdtContent>
      </w:sdt>
      <w:r w:rsidR="003103E4" w:rsidRPr="001A3149">
        <w:rPr>
          <w:rFonts w:ascii="Times New Roman" w:hAnsi="Times New Roman" w:cs="Times New Roman"/>
          <w:sz w:val="24"/>
          <w:szCs w:val="24"/>
        </w:rPr>
        <w:t>.</w:t>
      </w:r>
      <w:r w:rsidR="000A4D7A" w:rsidRPr="001A3149">
        <w:rPr>
          <w:rFonts w:ascii="Times New Roman" w:hAnsi="Times New Roman" w:cs="Times New Roman"/>
          <w:sz w:val="24"/>
          <w:szCs w:val="24"/>
        </w:rPr>
        <w:t xml:space="preserve"> </w:t>
      </w:r>
      <w:r w:rsidR="003103E4" w:rsidRPr="001A3149">
        <w:rPr>
          <w:rFonts w:ascii="Times New Roman" w:hAnsi="Times New Roman" w:cs="Times New Roman"/>
          <w:sz w:val="24"/>
          <w:szCs w:val="24"/>
        </w:rPr>
        <w:t xml:space="preserve"> </w:t>
      </w:r>
      <w:r w:rsidR="00317776" w:rsidRPr="001A3149">
        <w:rPr>
          <w:rFonts w:ascii="Times New Roman" w:hAnsi="Times New Roman" w:cs="Times New Roman"/>
          <w:sz w:val="24"/>
          <w:szCs w:val="24"/>
        </w:rPr>
        <w:t xml:space="preserve">In 2022, </w:t>
      </w:r>
      <w:r w:rsidR="000A4D7A" w:rsidRPr="001A3149">
        <w:rPr>
          <w:rFonts w:ascii="Times New Roman" w:hAnsi="Times New Roman" w:cs="Times New Roman"/>
          <w:sz w:val="24"/>
          <w:szCs w:val="24"/>
        </w:rPr>
        <w:t>the</w:t>
      </w:r>
      <w:r w:rsidR="00317776" w:rsidRPr="001A3149">
        <w:rPr>
          <w:rFonts w:ascii="Times New Roman" w:hAnsi="Times New Roman" w:cs="Times New Roman"/>
          <w:sz w:val="24"/>
          <w:szCs w:val="24"/>
        </w:rPr>
        <w:t xml:space="preserve"> maximum </w:t>
      </w:r>
      <w:proofErr w:type="spellStart"/>
      <w:r w:rsidR="00317776" w:rsidRPr="001A3149">
        <w:rPr>
          <w:rFonts w:ascii="Times New Roman" w:hAnsi="Times New Roman" w:cs="Times New Roman"/>
          <w:sz w:val="24"/>
          <w:szCs w:val="24"/>
        </w:rPr>
        <w:t>Bre</w:t>
      </w:r>
      <w:r w:rsidR="00402457" w:rsidRPr="001A3149">
        <w:rPr>
          <w:rFonts w:ascii="Times New Roman" w:hAnsi="Times New Roman" w:cs="Times New Roman"/>
          <w:sz w:val="24"/>
          <w:szCs w:val="24"/>
        </w:rPr>
        <w:t>teau</w:t>
      </w:r>
      <w:proofErr w:type="spellEnd"/>
      <w:r w:rsidR="00402457" w:rsidRPr="001A3149">
        <w:rPr>
          <w:rFonts w:ascii="Times New Roman" w:hAnsi="Times New Roman" w:cs="Times New Roman"/>
          <w:sz w:val="24"/>
          <w:szCs w:val="24"/>
        </w:rPr>
        <w:t xml:space="preserve"> index of </w:t>
      </w:r>
      <w:r w:rsidR="009A4B10" w:rsidRPr="001A3149">
        <w:rPr>
          <w:rFonts w:ascii="Times New Roman" w:hAnsi="Times New Roman" w:cs="Times New Roman"/>
          <w:sz w:val="24"/>
          <w:szCs w:val="24"/>
        </w:rPr>
        <w:t>&gt;50</w:t>
      </w:r>
      <w:r w:rsidR="00402457" w:rsidRPr="001A3149">
        <w:rPr>
          <w:rFonts w:ascii="Times New Roman" w:hAnsi="Times New Roman" w:cs="Times New Roman"/>
          <w:sz w:val="24"/>
          <w:szCs w:val="24"/>
        </w:rPr>
        <w:t xml:space="preserve"> was recorded for </w:t>
      </w:r>
      <w:r w:rsidR="008825A0" w:rsidRPr="001A3149">
        <w:rPr>
          <w:rFonts w:ascii="Times New Roman" w:hAnsi="Times New Roman" w:cs="Times New Roman"/>
          <w:sz w:val="24"/>
          <w:szCs w:val="24"/>
        </w:rPr>
        <w:t>six</w:t>
      </w:r>
      <w:r w:rsidR="00402457" w:rsidRPr="001A3149">
        <w:rPr>
          <w:rFonts w:ascii="Times New Roman" w:hAnsi="Times New Roman" w:cs="Times New Roman"/>
          <w:sz w:val="24"/>
          <w:szCs w:val="24"/>
        </w:rPr>
        <w:t xml:space="preserve"> wards of </w:t>
      </w:r>
      <w:r w:rsidR="000A4D7A" w:rsidRPr="001A3149">
        <w:rPr>
          <w:rFonts w:ascii="Times New Roman" w:hAnsi="Times New Roman" w:cs="Times New Roman"/>
          <w:sz w:val="24"/>
          <w:szCs w:val="24"/>
        </w:rPr>
        <w:t xml:space="preserve">the </w:t>
      </w:r>
      <w:r w:rsidR="00402457" w:rsidRPr="001A3149">
        <w:rPr>
          <w:rFonts w:ascii="Times New Roman" w:hAnsi="Times New Roman" w:cs="Times New Roman"/>
          <w:sz w:val="24"/>
          <w:szCs w:val="24"/>
        </w:rPr>
        <w:t xml:space="preserve">Dhaka South City </w:t>
      </w:r>
      <w:r w:rsidR="001872D9" w:rsidRPr="001A3149">
        <w:rPr>
          <w:rFonts w:ascii="Times New Roman" w:hAnsi="Times New Roman" w:cs="Times New Roman"/>
          <w:sz w:val="24"/>
          <w:szCs w:val="24"/>
        </w:rPr>
        <w:t>Corporation</w:t>
      </w:r>
      <w:r w:rsidR="00402457" w:rsidRPr="001A3149">
        <w:rPr>
          <w:rFonts w:ascii="Times New Roman" w:hAnsi="Times New Roman" w:cs="Times New Roman"/>
          <w:sz w:val="24"/>
          <w:szCs w:val="24"/>
        </w:rPr>
        <w:t xml:space="preserve"> area</w:t>
      </w:r>
      <w:r w:rsidR="0066375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"/>
          <w:id w:val="-971522790"/>
          <w:placeholder>
            <w:docPart w:val="DefaultPlaceholder_-1854013440"/>
          </w:placeholder>
        </w:sdtPr>
        <w:sdtContent>
          <w:r w:rsidR="00E877D4" w:rsidRPr="001A3149">
            <w:rPr>
              <w:rFonts w:ascii="Times New Roman" w:hAnsi="Times New Roman" w:cs="Times New Roman"/>
              <w:sz w:val="24"/>
              <w:szCs w:val="24"/>
            </w:rPr>
            <w:t>(</w:t>
          </w:r>
          <w:proofErr w:type="spellStart"/>
          <w:r w:rsidR="00E877D4" w:rsidRPr="001A3149">
            <w:rPr>
              <w:rFonts w:ascii="Times New Roman" w:hAnsi="Times New Roman" w:cs="Times New Roman"/>
              <w:sz w:val="24"/>
              <w:szCs w:val="24"/>
            </w:rPr>
            <w:t>Tawsia</w:t>
          </w:r>
          <w:proofErr w:type="spellEnd"/>
          <w:r w:rsidR="00E877D4" w:rsidRPr="001A3149">
            <w:rPr>
              <w:rFonts w:ascii="Times New Roman" w:hAnsi="Times New Roman" w:cs="Times New Roman"/>
              <w:sz w:val="24"/>
              <w:szCs w:val="24"/>
            </w:rPr>
            <w:t xml:space="preserve"> </w:t>
          </w:r>
          <w:proofErr w:type="spellStart"/>
          <w:r w:rsidR="00E877D4" w:rsidRPr="001A3149">
            <w:rPr>
              <w:rFonts w:ascii="Times New Roman" w:hAnsi="Times New Roman" w:cs="Times New Roman"/>
              <w:sz w:val="24"/>
              <w:szCs w:val="24"/>
            </w:rPr>
            <w:t>Tajmim</w:t>
          </w:r>
          <w:proofErr w:type="spellEnd"/>
          <w:r w:rsidR="00E877D4" w:rsidRPr="001A3149">
            <w:rPr>
              <w:rFonts w:ascii="Times New Roman" w:hAnsi="Times New Roman" w:cs="Times New Roman"/>
              <w:sz w:val="24"/>
              <w:szCs w:val="24"/>
            </w:rPr>
            <w:t xml:space="preserve"> 202</w:t>
          </w:r>
          <w:r w:rsidR="00515AB1" w:rsidRPr="001A3149">
            <w:rPr>
              <w:rFonts w:ascii="Times New Roman" w:hAnsi="Times New Roman" w:cs="Times New Roman"/>
              <w:sz w:val="24"/>
              <w:szCs w:val="24"/>
            </w:rPr>
            <w:t>2</w:t>
          </w:r>
          <w:r w:rsidR="00E877D4" w:rsidRPr="001A3149">
            <w:rPr>
              <w:rFonts w:ascii="Times New Roman" w:hAnsi="Times New Roman" w:cs="Times New Roman"/>
              <w:sz w:val="24"/>
              <w:szCs w:val="24"/>
            </w:rPr>
            <w:t>)</w:t>
          </w:r>
        </w:sdtContent>
      </w:sdt>
      <w:r w:rsidR="00402457" w:rsidRPr="001A3149">
        <w:rPr>
          <w:rFonts w:ascii="Times New Roman" w:hAnsi="Times New Roman" w:cs="Times New Roman"/>
          <w:sz w:val="24"/>
          <w:szCs w:val="24"/>
        </w:rPr>
        <w:t xml:space="preserve">. </w:t>
      </w:r>
      <w:r w:rsidR="005F127C" w:rsidRPr="001A3149">
        <w:rPr>
          <w:rFonts w:ascii="Times New Roman" w:hAnsi="Times New Roman" w:cs="Times New Roman"/>
          <w:sz w:val="24"/>
          <w:szCs w:val="24"/>
        </w:rPr>
        <w:t>The pupal index</w:t>
      </w:r>
      <w:r w:rsidR="000A4D7A" w:rsidRPr="001A3149">
        <w:rPr>
          <w:rFonts w:ascii="Times New Roman" w:hAnsi="Times New Roman" w:cs="Times New Roman"/>
          <w:sz w:val="24"/>
          <w:szCs w:val="24"/>
        </w:rPr>
        <w:t xml:space="preserve"> </w:t>
      </w:r>
      <w:r w:rsidR="00002326" w:rsidRPr="001A3149">
        <w:rPr>
          <w:rFonts w:ascii="Times New Roman" w:hAnsi="Times New Roman" w:cs="Times New Roman"/>
          <w:sz w:val="24"/>
          <w:szCs w:val="24"/>
        </w:rPr>
        <w:t xml:space="preserve">(PI) </w:t>
      </w:r>
      <w:r w:rsidR="000A4D7A" w:rsidRPr="001A3149">
        <w:rPr>
          <w:rFonts w:ascii="Times New Roman" w:hAnsi="Times New Roman" w:cs="Times New Roman"/>
          <w:sz w:val="24"/>
          <w:szCs w:val="24"/>
        </w:rPr>
        <w:t xml:space="preserve">which </w:t>
      </w:r>
      <w:r w:rsidR="00107A41" w:rsidRPr="001A3149">
        <w:rPr>
          <w:rFonts w:ascii="Times New Roman" w:hAnsi="Times New Roman" w:cs="Times New Roman"/>
          <w:sz w:val="24"/>
          <w:szCs w:val="24"/>
        </w:rPr>
        <w:t>measures the number of pupae per 100 houses</w:t>
      </w:r>
      <w:r w:rsidR="00002326" w:rsidRPr="001A3149">
        <w:rPr>
          <w:rFonts w:ascii="Times New Roman" w:hAnsi="Times New Roman" w:cs="Times New Roman"/>
          <w:sz w:val="24"/>
          <w:szCs w:val="24"/>
        </w:rPr>
        <w:t xml:space="preserve"> </w:t>
      </w:r>
      <w:r w:rsidR="00BA333F" w:rsidRPr="001A3149">
        <w:rPr>
          <w:rFonts w:ascii="Times New Roman" w:hAnsi="Times New Roman" w:cs="Times New Roman"/>
          <w:sz w:val="24"/>
          <w:szCs w:val="24"/>
        </w:rPr>
        <w:t xml:space="preserve">was estimated </w:t>
      </w:r>
      <w:r w:rsidR="00E169E5" w:rsidRPr="001A3149">
        <w:rPr>
          <w:rFonts w:ascii="Times New Roman" w:hAnsi="Times New Roman" w:cs="Times New Roman"/>
          <w:sz w:val="24"/>
          <w:szCs w:val="24"/>
        </w:rPr>
        <w:t xml:space="preserve">during the </w:t>
      </w:r>
      <w:r w:rsidR="008203E0" w:rsidRPr="001A3149">
        <w:rPr>
          <w:rFonts w:ascii="Times New Roman" w:hAnsi="Times New Roman" w:cs="Times New Roman"/>
          <w:sz w:val="24"/>
          <w:szCs w:val="24"/>
        </w:rPr>
        <w:t>monsoon</w:t>
      </w:r>
      <w:r w:rsidR="00E169E5" w:rsidRPr="001A3149">
        <w:rPr>
          <w:rFonts w:ascii="Times New Roman" w:hAnsi="Times New Roman" w:cs="Times New Roman"/>
          <w:sz w:val="24"/>
          <w:szCs w:val="24"/>
        </w:rPr>
        <w:t xml:space="preserve"> </w:t>
      </w:r>
      <w:r w:rsidR="008203E0" w:rsidRPr="001A3149">
        <w:rPr>
          <w:rFonts w:ascii="Times New Roman" w:hAnsi="Times New Roman" w:cs="Times New Roman"/>
          <w:sz w:val="24"/>
          <w:szCs w:val="24"/>
        </w:rPr>
        <w:t xml:space="preserve">season </w:t>
      </w:r>
      <w:r w:rsidR="00CB08E0" w:rsidRPr="001A3149">
        <w:rPr>
          <w:rFonts w:ascii="Times New Roman" w:hAnsi="Times New Roman" w:cs="Times New Roman"/>
          <w:sz w:val="24"/>
          <w:szCs w:val="24"/>
        </w:rPr>
        <w:t xml:space="preserve">in several years in Bangladesh: </w:t>
      </w:r>
      <w:r w:rsidR="008203E0" w:rsidRPr="001A3149">
        <w:rPr>
          <w:rFonts w:ascii="Times New Roman" w:hAnsi="Times New Roman" w:cs="Times New Roman"/>
          <w:sz w:val="24"/>
          <w:szCs w:val="24"/>
        </w:rPr>
        <w:t>6</w:t>
      </w:r>
      <w:r w:rsidR="00BA333F" w:rsidRPr="001A3149">
        <w:rPr>
          <w:rFonts w:ascii="Times New Roman" w:hAnsi="Times New Roman" w:cs="Times New Roman"/>
          <w:sz w:val="24"/>
          <w:szCs w:val="24"/>
        </w:rPr>
        <w:t xml:space="preserve">2.2 </w:t>
      </w:r>
      <w:r w:rsidR="008203E0" w:rsidRPr="001A3149">
        <w:rPr>
          <w:rFonts w:ascii="Times New Roman" w:hAnsi="Times New Roman" w:cs="Times New Roman"/>
          <w:sz w:val="24"/>
          <w:szCs w:val="24"/>
        </w:rPr>
        <w:t xml:space="preserve">in </w:t>
      </w:r>
      <w:r w:rsidR="00BA333F" w:rsidRPr="001A3149">
        <w:rPr>
          <w:rFonts w:ascii="Times New Roman" w:hAnsi="Times New Roman" w:cs="Times New Roman"/>
          <w:sz w:val="24"/>
          <w:szCs w:val="24"/>
        </w:rPr>
        <w:t>2011, 153.5 in 2012</w:t>
      </w:r>
      <w:r w:rsidR="00616939" w:rsidRPr="001A3149">
        <w:rPr>
          <w:rFonts w:ascii="Times New Roman" w:hAnsi="Times New Roman" w:cs="Times New Roman"/>
          <w:sz w:val="24"/>
          <w:szCs w:val="24"/>
        </w:rPr>
        <w:t>,</w:t>
      </w:r>
      <w:r w:rsidR="00BA333F" w:rsidRPr="001A3149">
        <w:rPr>
          <w:rFonts w:ascii="Times New Roman" w:hAnsi="Times New Roman" w:cs="Times New Roman"/>
          <w:sz w:val="24"/>
          <w:szCs w:val="24"/>
        </w:rPr>
        <w:t xml:space="preserve"> </w:t>
      </w:r>
      <w:r w:rsidR="0013034B" w:rsidRPr="001A3149">
        <w:rPr>
          <w:rFonts w:ascii="Times New Roman" w:hAnsi="Times New Roman" w:cs="Times New Roman"/>
          <w:sz w:val="24"/>
          <w:szCs w:val="24"/>
        </w:rPr>
        <w:t xml:space="preserve">and 75.9 in 2013. </w:t>
      </w:r>
      <w:r w:rsidR="008203E0" w:rsidRPr="001A3149">
        <w:rPr>
          <w:rFonts w:ascii="Times New Roman" w:hAnsi="Times New Roman" w:cs="Times New Roman"/>
          <w:sz w:val="24"/>
          <w:szCs w:val="24"/>
        </w:rPr>
        <w:t xml:space="preserve">However, during the dry period, the PI was estimated as </w:t>
      </w:r>
      <w:r w:rsidR="00616939" w:rsidRPr="001A3149">
        <w:rPr>
          <w:rFonts w:ascii="Times New Roman" w:hAnsi="Times New Roman" w:cs="Times New Roman"/>
          <w:sz w:val="24"/>
          <w:szCs w:val="24"/>
        </w:rPr>
        <w:t>16.7 in 2012</w:t>
      </w:r>
      <w:r w:rsidR="009D2B54"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kwY2JmY2EtNzI0Yi00Y2Q3LTk5NzMtMjBkMjZkNWZkZWNm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
          <w:id w:val="-744188089"/>
          <w:placeholder>
            <w:docPart w:val="DefaultPlaceholder_-1854013440"/>
          </w:placeholder>
        </w:sdtPr>
        <w:sdtContent>
          <w:r w:rsidR="00E877D4" w:rsidRPr="001A3149">
            <w:rPr>
              <w:rFonts w:ascii="Times New Roman" w:hAnsi="Times New Roman" w:cs="Times New Roman"/>
              <w:sz w:val="24"/>
              <w:szCs w:val="24"/>
            </w:rPr>
            <w:t>(Paul et al. 2018)</w:t>
          </w:r>
        </w:sdtContent>
      </w:sdt>
      <w:r w:rsidR="00616939" w:rsidRPr="001A3149">
        <w:rPr>
          <w:rFonts w:ascii="Times New Roman" w:hAnsi="Times New Roman" w:cs="Times New Roman"/>
          <w:sz w:val="24"/>
          <w:szCs w:val="24"/>
        </w:rPr>
        <w:t xml:space="preserve">. </w:t>
      </w:r>
    </w:p>
    <w:p w14:paraId="18CF1395" w14:textId="7A80EAC3" w:rsidR="003B1390" w:rsidRPr="001A3149" w:rsidRDefault="003B1390"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Climate change</w:t>
      </w:r>
      <w:r w:rsidR="00E03705" w:rsidRPr="001A3149">
        <w:rPr>
          <w:rFonts w:ascii="Times New Roman" w:hAnsi="Times New Roman" w:cs="Times New Roman"/>
          <w:sz w:val="24"/>
          <w:szCs w:val="24"/>
        </w:rPr>
        <w:t>,</w:t>
      </w:r>
      <w:r w:rsidRPr="001A3149">
        <w:rPr>
          <w:rFonts w:ascii="Times New Roman" w:hAnsi="Times New Roman" w:cs="Times New Roman"/>
          <w:sz w:val="24"/>
          <w:szCs w:val="24"/>
        </w:rPr>
        <w:t xml:space="preserve"> including changes in </w:t>
      </w:r>
      <w:r w:rsidR="00377525" w:rsidRPr="001A3149">
        <w:rPr>
          <w:rFonts w:ascii="Times New Roman" w:hAnsi="Times New Roman" w:cs="Times New Roman"/>
          <w:sz w:val="24"/>
          <w:szCs w:val="24"/>
        </w:rPr>
        <w:t>precipitation</w:t>
      </w:r>
      <w:r w:rsidRPr="001A3149">
        <w:rPr>
          <w:rFonts w:ascii="Times New Roman" w:hAnsi="Times New Roman" w:cs="Times New Roman"/>
          <w:sz w:val="24"/>
          <w:szCs w:val="24"/>
        </w:rPr>
        <w:t>, temperature</w:t>
      </w:r>
      <w:r w:rsidR="00BB0412" w:rsidRPr="001A3149">
        <w:rPr>
          <w:rFonts w:ascii="Times New Roman" w:hAnsi="Times New Roman" w:cs="Times New Roman"/>
          <w:sz w:val="24"/>
          <w:szCs w:val="24"/>
        </w:rPr>
        <w:t xml:space="preserve"> and humidity</w:t>
      </w:r>
      <w:r w:rsidRPr="001A3149">
        <w:rPr>
          <w:rFonts w:ascii="Times New Roman" w:hAnsi="Times New Roman" w:cs="Times New Roman"/>
          <w:sz w:val="24"/>
          <w:szCs w:val="24"/>
        </w:rPr>
        <w:t xml:space="preserve">, as well as rapid unplanned urbanization, were identified as strong </w:t>
      </w:r>
      <w:r w:rsidR="00F716C2" w:rsidRPr="001A3149">
        <w:rPr>
          <w:rFonts w:ascii="Times New Roman" w:hAnsi="Times New Roman" w:cs="Times New Roman"/>
          <w:sz w:val="24"/>
          <w:szCs w:val="24"/>
        </w:rPr>
        <w:t>indicators</w:t>
      </w:r>
      <w:r w:rsidRPr="001A3149">
        <w:rPr>
          <w:rFonts w:ascii="Times New Roman" w:hAnsi="Times New Roman" w:cs="Times New Roman"/>
          <w:sz w:val="24"/>
          <w:szCs w:val="24"/>
        </w:rPr>
        <w:t xml:space="preserve"> of an ecological imbalance that has led to an increase in dengue cases in Bangladesh </w:t>
      </w:r>
      <w:sdt>
        <w:sdtPr>
          <w:rPr>
            <w:rFonts w:ascii="Times New Roman" w:hAnsi="Times New Roman" w:cs="Times New Roman"/>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E877D4" w:rsidRPr="001A3149">
            <w:rPr>
              <w:rFonts w:ascii="Times New Roman" w:hAnsi="Times New Roman" w:cs="Times New Roman"/>
              <w:sz w:val="24"/>
              <w:szCs w:val="24"/>
            </w:rPr>
            <w:t>(</w:t>
          </w:r>
          <w:proofErr w:type="spellStart"/>
          <w:r w:rsidR="00E877D4" w:rsidRPr="001A3149">
            <w:rPr>
              <w:rFonts w:ascii="Times New Roman" w:hAnsi="Times New Roman" w:cs="Times New Roman"/>
              <w:sz w:val="24"/>
              <w:szCs w:val="24"/>
            </w:rPr>
            <w:t>Mutsuddy</w:t>
          </w:r>
          <w:proofErr w:type="spellEnd"/>
          <w:r w:rsidR="00E877D4" w:rsidRPr="001A3149">
            <w:rPr>
              <w:rFonts w:ascii="Times New Roman" w:hAnsi="Times New Roman" w:cs="Times New Roman"/>
              <w:sz w:val="24"/>
              <w:szCs w:val="24"/>
            </w:rPr>
            <w:t xml:space="preserve"> et al. 2019)</w:t>
          </w:r>
        </w:sdtContent>
      </w:sdt>
      <w:r w:rsidRPr="001A3149">
        <w:rPr>
          <w:rFonts w:ascii="Times New Roman" w:hAnsi="Times New Roman" w:cs="Times New Roman"/>
          <w:sz w:val="24"/>
          <w:szCs w:val="24"/>
        </w:rPr>
        <w:t xml:space="preserve">. </w:t>
      </w:r>
      <w:r w:rsidR="000251BF" w:rsidRPr="001A3149">
        <w:rPr>
          <w:rFonts w:ascii="Times New Roman" w:hAnsi="Times New Roman" w:cs="Times New Roman"/>
          <w:sz w:val="24"/>
          <w:szCs w:val="24"/>
        </w:rPr>
        <w:t>These</w:t>
      </w:r>
      <w:r w:rsidR="002422AF" w:rsidRPr="001A3149">
        <w:rPr>
          <w:rFonts w:ascii="Times New Roman" w:hAnsi="Times New Roman" w:cs="Times New Roman"/>
          <w:sz w:val="24"/>
          <w:szCs w:val="24"/>
        </w:rPr>
        <w:t xml:space="preserve"> changes</w:t>
      </w:r>
      <w:r w:rsidRPr="001A3149">
        <w:rPr>
          <w:rFonts w:ascii="Times New Roman" w:hAnsi="Times New Roman" w:cs="Times New Roman"/>
          <w:sz w:val="24"/>
          <w:szCs w:val="24"/>
        </w:rPr>
        <w:t xml:space="preserve"> </w:t>
      </w:r>
      <w:r w:rsidR="00C81D1D" w:rsidRPr="001A3149">
        <w:rPr>
          <w:rFonts w:ascii="Times New Roman" w:hAnsi="Times New Roman" w:cs="Times New Roman"/>
          <w:sz w:val="24"/>
          <w:szCs w:val="24"/>
        </w:rPr>
        <w:t xml:space="preserve">could eventually extend </w:t>
      </w:r>
      <w:r w:rsidRPr="001A3149">
        <w:rPr>
          <w:rFonts w:ascii="Times New Roman" w:hAnsi="Times New Roman" w:cs="Times New Roman"/>
          <w:sz w:val="24"/>
          <w:szCs w:val="24"/>
        </w:rPr>
        <w:t>dengue transmission season year-round, with</w:t>
      </w:r>
      <w:r w:rsidR="003A7174" w:rsidRPr="001A3149">
        <w:rPr>
          <w:rFonts w:ascii="Times New Roman" w:hAnsi="Times New Roman" w:cs="Times New Roman"/>
          <w:sz w:val="24"/>
          <w:szCs w:val="24"/>
        </w:rPr>
        <w:t xml:space="preserve"> a chance of</w:t>
      </w:r>
      <w:r w:rsidRPr="001A3149">
        <w:rPr>
          <w:rFonts w:ascii="Times New Roman" w:hAnsi="Times New Roman" w:cs="Times New Roman"/>
          <w:sz w:val="24"/>
          <w:szCs w:val="24"/>
        </w:rPr>
        <w:t xml:space="preserve"> outbreaks occurring at any time</w:t>
      </w:r>
      <w:r w:rsidR="00FD133D" w:rsidRPr="001A3149">
        <w:rPr>
          <w:rFonts w:ascii="Times New Roman" w:hAnsi="Times New Roman" w:cs="Times New Roman"/>
          <w:sz w:val="24"/>
          <w:szCs w:val="24"/>
        </w:rPr>
        <w:t xml:space="preserve"> of the year</w:t>
      </w:r>
      <w:r w:rsidRPr="001A3149">
        <w:rPr>
          <w:rFonts w:ascii="Times New Roman" w:hAnsi="Times New Roman" w:cs="Times New Roman"/>
          <w:sz w:val="24"/>
          <w:szCs w:val="24"/>
        </w:rPr>
        <w:t>.</w:t>
      </w:r>
      <w:r w:rsidR="00074F9B" w:rsidRPr="001A3149">
        <w:rPr>
          <w:rFonts w:ascii="Times New Roman" w:hAnsi="Times New Roman" w:cs="Times New Roman"/>
          <w:sz w:val="24"/>
          <w:szCs w:val="24"/>
        </w:rPr>
        <w:t xml:space="preserve"> </w:t>
      </w:r>
      <w:r w:rsidR="002F5C7E" w:rsidRPr="001A3149">
        <w:rPr>
          <w:rFonts w:ascii="Times New Roman" w:hAnsi="Times New Roman" w:cs="Times New Roman"/>
          <w:bCs/>
          <w:sz w:val="24"/>
          <w:szCs w:val="24"/>
        </w:rPr>
        <w:t xml:space="preserve">Identifying trends and seasonality in dengue cases </w:t>
      </w:r>
      <w:r w:rsidR="006D56EF" w:rsidRPr="001A3149">
        <w:rPr>
          <w:rFonts w:ascii="Times New Roman" w:hAnsi="Times New Roman" w:cs="Times New Roman"/>
          <w:bCs/>
          <w:sz w:val="24"/>
          <w:szCs w:val="24"/>
        </w:rPr>
        <w:t>may</w:t>
      </w:r>
      <w:r w:rsidR="002F5C7E" w:rsidRPr="001A3149">
        <w:rPr>
          <w:rFonts w:ascii="Times New Roman" w:hAnsi="Times New Roman" w:cs="Times New Roman"/>
          <w:bCs/>
          <w:sz w:val="24"/>
          <w:szCs w:val="24"/>
        </w:rPr>
        <w:t xml:space="preserve"> aid health authorities and relevant public and private administrations in effectively allocating resources to control the spread of the DENV through vector control. The objective</w:t>
      </w:r>
      <w:r w:rsidR="00F77C06" w:rsidRPr="001A3149">
        <w:rPr>
          <w:rFonts w:ascii="Times New Roman" w:hAnsi="Times New Roman" w:cs="Times New Roman"/>
          <w:bCs/>
          <w:sz w:val="24"/>
          <w:szCs w:val="24"/>
        </w:rPr>
        <w:t>s</w:t>
      </w:r>
      <w:r w:rsidR="002F5C7E" w:rsidRPr="001A3149">
        <w:rPr>
          <w:rFonts w:ascii="Times New Roman" w:hAnsi="Times New Roman" w:cs="Times New Roman"/>
          <w:bCs/>
          <w:sz w:val="24"/>
          <w:szCs w:val="24"/>
        </w:rPr>
        <w:t xml:space="preserve"> of our </w:t>
      </w:r>
      <w:r w:rsidR="00F45A2E" w:rsidRPr="001A3149">
        <w:rPr>
          <w:rFonts w:ascii="Times New Roman" w:hAnsi="Times New Roman" w:cs="Times New Roman"/>
          <w:bCs/>
          <w:sz w:val="24"/>
          <w:szCs w:val="24"/>
        </w:rPr>
        <w:t xml:space="preserve">current </w:t>
      </w:r>
      <w:r w:rsidR="002F5C7E" w:rsidRPr="001A3149">
        <w:rPr>
          <w:rFonts w:ascii="Times New Roman" w:hAnsi="Times New Roman" w:cs="Times New Roman"/>
          <w:bCs/>
          <w:sz w:val="24"/>
          <w:szCs w:val="24"/>
        </w:rPr>
        <w:t xml:space="preserve">study </w:t>
      </w:r>
      <w:r w:rsidR="00F77C06" w:rsidRPr="001A3149">
        <w:rPr>
          <w:rFonts w:ascii="Times New Roman" w:hAnsi="Times New Roman" w:cs="Times New Roman"/>
          <w:bCs/>
          <w:sz w:val="24"/>
          <w:szCs w:val="24"/>
        </w:rPr>
        <w:t>were</w:t>
      </w:r>
      <w:r w:rsidR="00BA09F4" w:rsidRPr="001A3149">
        <w:rPr>
          <w:rFonts w:ascii="Times New Roman" w:hAnsi="Times New Roman" w:cs="Times New Roman"/>
          <w:bCs/>
          <w:sz w:val="24"/>
          <w:szCs w:val="24"/>
        </w:rPr>
        <w:t xml:space="preserve"> to</w:t>
      </w:r>
      <w:r w:rsidR="007F61A9" w:rsidRPr="001A3149">
        <w:rPr>
          <w:rFonts w:ascii="Times New Roman" w:hAnsi="Times New Roman" w:cs="Times New Roman"/>
          <w:bCs/>
          <w:sz w:val="24"/>
          <w:szCs w:val="24"/>
        </w:rPr>
        <w:t xml:space="preserve">: </w:t>
      </w:r>
      <w:proofErr w:type="spellStart"/>
      <w:r w:rsidRPr="001A3149">
        <w:rPr>
          <w:rFonts w:ascii="Times New Roman" w:hAnsi="Times New Roman" w:cs="Times New Roman"/>
          <w:bCs/>
          <w:sz w:val="24"/>
          <w:szCs w:val="24"/>
        </w:rPr>
        <w:t>i</w:t>
      </w:r>
      <w:proofErr w:type="spellEnd"/>
      <w:r w:rsidRPr="001A3149">
        <w:rPr>
          <w:rFonts w:ascii="Times New Roman" w:hAnsi="Times New Roman" w:cs="Times New Roman"/>
          <w:bCs/>
          <w:sz w:val="24"/>
          <w:szCs w:val="24"/>
        </w:rPr>
        <w:t>)</w:t>
      </w:r>
      <w:r w:rsidR="00745FD9" w:rsidRPr="001A3149">
        <w:rPr>
          <w:rFonts w:ascii="Times New Roman" w:hAnsi="Times New Roman" w:cs="Times New Roman"/>
          <w:sz w:val="24"/>
          <w:szCs w:val="24"/>
          <w:shd w:val="clear" w:color="auto" w:fill="FFFFFF"/>
        </w:rPr>
        <w:t xml:space="preserve"> compare the annual and monthly </w:t>
      </w:r>
      <w:r w:rsidR="002C4AA5" w:rsidRPr="001A3149">
        <w:rPr>
          <w:rFonts w:ascii="Times New Roman" w:hAnsi="Times New Roman" w:cs="Times New Roman"/>
          <w:sz w:val="24"/>
          <w:szCs w:val="24"/>
          <w:shd w:val="clear" w:color="auto" w:fill="FFFFFF"/>
        </w:rPr>
        <w:t xml:space="preserve">number of </w:t>
      </w:r>
      <w:r w:rsidR="00745FD9" w:rsidRPr="001A3149">
        <w:rPr>
          <w:rFonts w:ascii="Times New Roman" w:hAnsi="Times New Roman" w:cs="Times New Roman"/>
          <w:sz w:val="24"/>
          <w:szCs w:val="24"/>
          <w:shd w:val="clear" w:color="auto" w:fill="FFFFFF"/>
        </w:rPr>
        <w:t xml:space="preserve">dengue cases </w:t>
      </w:r>
      <w:r w:rsidR="00DD5B10" w:rsidRPr="001A3149">
        <w:rPr>
          <w:rFonts w:ascii="Times New Roman" w:hAnsi="Times New Roman" w:cs="Times New Roman"/>
          <w:sz w:val="24"/>
          <w:szCs w:val="24"/>
          <w:shd w:val="clear" w:color="auto" w:fill="FFFFFF"/>
        </w:rPr>
        <w:t xml:space="preserve">and deaths </w:t>
      </w:r>
      <w:r w:rsidR="00745FD9" w:rsidRPr="001A3149">
        <w:rPr>
          <w:rFonts w:ascii="Times New Roman" w:hAnsi="Times New Roman" w:cs="Times New Roman"/>
          <w:sz w:val="24"/>
          <w:szCs w:val="24"/>
          <w:shd w:val="clear" w:color="auto" w:fill="FFFFFF"/>
        </w:rPr>
        <w:t>between 2000 and 2022</w:t>
      </w:r>
      <w:r w:rsidR="00FF0531" w:rsidRPr="001A3149">
        <w:rPr>
          <w:rFonts w:ascii="Times New Roman" w:hAnsi="Times New Roman" w:cs="Times New Roman"/>
          <w:bCs/>
          <w:sz w:val="24"/>
          <w:szCs w:val="24"/>
        </w:rPr>
        <w:t>,</w:t>
      </w:r>
      <w:r w:rsidR="00111EF4" w:rsidRPr="001A3149">
        <w:rPr>
          <w:rFonts w:ascii="Times New Roman" w:hAnsi="Times New Roman" w:cs="Times New Roman"/>
          <w:bCs/>
          <w:sz w:val="24"/>
          <w:szCs w:val="24"/>
        </w:rPr>
        <w:t xml:space="preserve"> </w:t>
      </w:r>
      <w:r w:rsidRPr="001A3149">
        <w:rPr>
          <w:rFonts w:ascii="Times New Roman" w:hAnsi="Times New Roman" w:cs="Times New Roman"/>
          <w:bCs/>
          <w:sz w:val="24"/>
          <w:szCs w:val="24"/>
        </w:rPr>
        <w:t xml:space="preserve">ii) identify the </w:t>
      </w:r>
      <w:r w:rsidR="00700E76" w:rsidRPr="001A3149">
        <w:rPr>
          <w:rFonts w:ascii="Times New Roman" w:hAnsi="Times New Roman" w:cs="Times New Roman"/>
          <w:bCs/>
          <w:sz w:val="24"/>
          <w:szCs w:val="24"/>
        </w:rPr>
        <w:t xml:space="preserve">overall </w:t>
      </w:r>
      <w:r w:rsidR="00994B28" w:rsidRPr="001A3149">
        <w:rPr>
          <w:rFonts w:ascii="Times New Roman" w:hAnsi="Times New Roman" w:cs="Times New Roman"/>
          <w:bCs/>
          <w:sz w:val="24"/>
          <w:szCs w:val="24"/>
        </w:rPr>
        <w:t xml:space="preserve">trend and </w:t>
      </w:r>
      <w:r w:rsidRPr="001A3149">
        <w:rPr>
          <w:rFonts w:ascii="Times New Roman" w:hAnsi="Times New Roman" w:cs="Times New Roman"/>
          <w:bCs/>
          <w:sz w:val="24"/>
          <w:szCs w:val="24"/>
        </w:rPr>
        <w:t xml:space="preserve">seasonality of dengue </w:t>
      </w:r>
      <w:r w:rsidR="00A137F3" w:rsidRPr="001A3149">
        <w:rPr>
          <w:rFonts w:ascii="Times New Roman" w:hAnsi="Times New Roman" w:cs="Times New Roman"/>
          <w:bCs/>
          <w:sz w:val="24"/>
          <w:szCs w:val="24"/>
        </w:rPr>
        <w:t>cases, iii</w:t>
      </w:r>
      <w:r w:rsidRPr="001A3149">
        <w:rPr>
          <w:rFonts w:ascii="Times New Roman" w:hAnsi="Times New Roman" w:cs="Times New Roman"/>
          <w:bCs/>
          <w:sz w:val="24"/>
          <w:szCs w:val="24"/>
        </w:rPr>
        <w:t xml:space="preserve">) </w:t>
      </w:r>
      <w:r w:rsidR="00E351C2" w:rsidRPr="001A3149">
        <w:rPr>
          <w:rFonts w:ascii="Times New Roman" w:hAnsi="Times New Roman" w:cs="Times New Roman"/>
          <w:bCs/>
          <w:sz w:val="24"/>
          <w:szCs w:val="24"/>
        </w:rPr>
        <w:t xml:space="preserve">quantify the impact of </w:t>
      </w:r>
      <w:r w:rsidR="004F189C" w:rsidRPr="001A3149">
        <w:rPr>
          <w:rFonts w:ascii="Times New Roman" w:hAnsi="Times New Roman" w:cs="Times New Roman"/>
          <w:bCs/>
          <w:sz w:val="24"/>
          <w:szCs w:val="24"/>
        </w:rPr>
        <w:t>weather</w:t>
      </w:r>
      <w:r w:rsidR="00FF0531" w:rsidRPr="001A3149">
        <w:rPr>
          <w:rFonts w:ascii="Times New Roman" w:hAnsi="Times New Roman" w:cs="Times New Roman"/>
          <w:bCs/>
          <w:sz w:val="24"/>
          <w:szCs w:val="24"/>
        </w:rPr>
        <w:t xml:space="preserve"> </w:t>
      </w:r>
      <w:r w:rsidR="0029546E" w:rsidRPr="001A3149">
        <w:rPr>
          <w:rFonts w:ascii="Times New Roman" w:hAnsi="Times New Roman" w:cs="Times New Roman"/>
          <w:bCs/>
          <w:sz w:val="24"/>
          <w:szCs w:val="24"/>
        </w:rPr>
        <w:t>parameters</w:t>
      </w:r>
      <w:r w:rsidR="00FF0531" w:rsidRPr="001A3149">
        <w:rPr>
          <w:rFonts w:ascii="Times New Roman" w:hAnsi="Times New Roman" w:cs="Times New Roman"/>
          <w:bCs/>
          <w:sz w:val="24"/>
          <w:szCs w:val="24"/>
        </w:rPr>
        <w:t xml:space="preserve"> </w:t>
      </w:r>
      <w:r w:rsidR="00700E76" w:rsidRPr="001A3149">
        <w:rPr>
          <w:rFonts w:ascii="Times New Roman" w:hAnsi="Times New Roman" w:cs="Times New Roman"/>
          <w:bCs/>
          <w:sz w:val="24"/>
          <w:szCs w:val="24"/>
        </w:rPr>
        <w:t>on</w:t>
      </w:r>
      <w:r w:rsidR="00BA0EB0" w:rsidRPr="001A3149">
        <w:rPr>
          <w:rFonts w:ascii="Times New Roman" w:hAnsi="Times New Roman" w:cs="Times New Roman"/>
          <w:bCs/>
          <w:sz w:val="24"/>
          <w:szCs w:val="24"/>
        </w:rPr>
        <w:t xml:space="preserve"> the </w:t>
      </w:r>
      <w:r w:rsidR="00196C01" w:rsidRPr="001A3149">
        <w:rPr>
          <w:rFonts w:ascii="Times New Roman" w:hAnsi="Times New Roman" w:cs="Times New Roman"/>
          <w:bCs/>
          <w:sz w:val="24"/>
          <w:szCs w:val="24"/>
        </w:rPr>
        <w:t xml:space="preserve">number of </w:t>
      </w:r>
      <w:r w:rsidR="00BA0EB0" w:rsidRPr="001A3149">
        <w:rPr>
          <w:rFonts w:ascii="Times New Roman" w:hAnsi="Times New Roman" w:cs="Times New Roman"/>
          <w:bCs/>
          <w:sz w:val="24"/>
          <w:szCs w:val="24"/>
        </w:rPr>
        <w:t>monthly dengue cases</w:t>
      </w:r>
      <w:r w:rsidR="00064BA3" w:rsidRPr="001A3149">
        <w:rPr>
          <w:rFonts w:ascii="Times New Roman" w:hAnsi="Times New Roman" w:cs="Times New Roman"/>
          <w:bCs/>
          <w:sz w:val="24"/>
          <w:szCs w:val="24"/>
        </w:rPr>
        <w:t>,</w:t>
      </w:r>
      <w:r w:rsidR="00896CA7" w:rsidRPr="001A3149">
        <w:rPr>
          <w:rFonts w:ascii="Times New Roman" w:hAnsi="Times New Roman" w:cs="Times New Roman"/>
          <w:bCs/>
          <w:sz w:val="24"/>
          <w:szCs w:val="24"/>
        </w:rPr>
        <w:t xml:space="preserve"> and iv) forecast the annual </w:t>
      </w:r>
      <w:r w:rsidR="007D1CA1" w:rsidRPr="001A3149">
        <w:rPr>
          <w:rFonts w:ascii="Times New Roman" w:hAnsi="Times New Roman" w:cs="Times New Roman"/>
          <w:bCs/>
          <w:sz w:val="24"/>
          <w:szCs w:val="24"/>
        </w:rPr>
        <w:t xml:space="preserve">number of </w:t>
      </w:r>
      <w:r w:rsidR="00896CA7" w:rsidRPr="001A3149">
        <w:rPr>
          <w:rFonts w:ascii="Times New Roman" w:hAnsi="Times New Roman" w:cs="Times New Roman"/>
          <w:bCs/>
          <w:sz w:val="24"/>
          <w:szCs w:val="24"/>
        </w:rPr>
        <w:t xml:space="preserve">dengue cases for </w:t>
      </w:r>
      <w:r w:rsidR="00946EEE" w:rsidRPr="001A3149">
        <w:rPr>
          <w:rFonts w:ascii="Times New Roman" w:hAnsi="Times New Roman" w:cs="Times New Roman"/>
          <w:bCs/>
          <w:sz w:val="24"/>
          <w:szCs w:val="24"/>
        </w:rPr>
        <w:t xml:space="preserve">the </w:t>
      </w:r>
      <w:r w:rsidR="00896CA7" w:rsidRPr="001A3149">
        <w:rPr>
          <w:rFonts w:ascii="Times New Roman" w:hAnsi="Times New Roman" w:cs="Times New Roman"/>
          <w:bCs/>
          <w:sz w:val="24"/>
          <w:szCs w:val="24"/>
        </w:rPr>
        <w:t>next decade</w:t>
      </w:r>
      <w:r w:rsidR="00750C1B" w:rsidRPr="001A3149">
        <w:rPr>
          <w:rFonts w:ascii="Times New Roman" w:hAnsi="Times New Roman" w:cs="Times New Roman"/>
          <w:bCs/>
          <w:sz w:val="24"/>
          <w:szCs w:val="24"/>
        </w:rPr>
        <w:t>.</w:t>
      </w:r>
      <w:r w:rsidR="00BA09F4" w:rsidRPr="001A3149">
        <w:rPr>
          <w:rFonts w:ascii="Times New Roman" w:hAnsi="Times New Roman" w:cs="Times New Roman"/>
          <w:bCs/>
          <w:sz w:val="24"/>
          <w:szCs w:val="24"/>
        </w:rPr>
        <w:t xml:space="preserve"> </w:t>
      </w:r>
    </w:p>
    <w:p w14:paraId="7F9A6A09" w14:textId="77777777" w:rsidR="00210F74" w:rsidRPr="001A3149" w:rsidRDefault="00210F74" w:rsidP="00E51E70">
      <w:pPr>
        <w:spacing w:line="480" w:lineRule="auto"/>
        <w:rPr>
          <w:rFonts w:ascii="Times New Roman" w:hAnsi="Times New Roman" w:cs="Times New Roman"/>
          <w:b/>
          <w:bCs/>
          <w:sz w:val="24"/>
          <w:szCs w:val="24"/>
        </w:rPr>
      </w:pPr>
    </w:p>
    <w:p w14:paraId="3532FC4F" w14:textId="690978F2" w:rsidR="006B0362" w:rsidRPr="001A3149" w:rsidRDefault="00F12313"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Methods: </w:t>
      </w:r>
    </w:p>
    <w:p w14:paraId="09F3BDE2" w14:textId="0D963FD8" w:rsidR="00F12313" w:rsidRPr="001A3149" w:rsidRDefault="00F12313"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Data </w:t>
      </w:r>
      <w:r w:rsidR="00736FC7" w:rsidRPr="001A3149">
        <w:rPr>
          <w:rFonts w:ascii="Times New Roman" w:hAnsi="Times New Roman" w:cs="Times New Roman"/>
          <w:b/>
          <w:bCs/>
          <w:sz w:val="24"/>
          <w:szCs w:val="24"/>
        </w:rPr>
        <w:t>sources</w:t>
      </w:r>
      <w:r w:rsidR="002B1CBF" w:rsidRPr="001A3149">
        <w:rPr>
          <w:rFonts w:ascii="Times New Roman" w:hAnsi="Times New Roman" w:cs="Times New Roman"/>
          <w:b/>
          <w:bCs/>
          <w:sz w:val="24"/>
          <w:szCs w:val="24"/>
        </w:rPr>
        <w:t>:</w:t>
      </w:r>
      <w:r w:rsidRPr="001A3149">
        <w:rPr>
          <w:rFonts w:ascii="Times New Roman" w:hAnsi="Times New Roman" w:cs="Times New Roman"/>
          <w:b/>
          <w:bCs/>
          <w:sz w:val="24"/>
          <w:szCs w:val="24"/>
        </w:rPr>
        <w:t xml:space="preserve"> </w:t>
      </w:r>
    </w:p>
    <w:p w14:paraId="6B9DF55B" w14:textId="25363255" w:rsidR="002A76D2" w:rsidRPr="001A3149" w:rsidRDefault="00C21983" w:rsidP="001872D9">
      <w:pPr>
        <w:spacing w:after="0" w:line="480" w:lineRule="auto"/>
        <w:rPr>
          <w:rFonts w:ascii="Times New Roman" w:hAnsi="Times New Roman" w:cs="Times New Roman"/>
          <w:sz w:val="24"/>
          <w:szCs w:val="24"/>
          <w:shd w:val="clear" w:color="auto" w:fill="FFFFFF"/>
        </w:rPr>
      </w:pPr>
      <w:r w:rsidRPr="001A3149">
        <w:rPr>
          <w:rFonts w:ascii="Times New Roman" w:hAnsi="Times New Roman" w:cs="Times New Roman"/>
          <w:sz w:val="24"/>
          <w:szCs w:val="24"/>
          <w:shd w:val="clear" w:color="auto" w:fill="FFFFFF"/>
        </w:rPr>
        <w:lastRenderedPageBreak/>
        <w:t xml:space="preserve">The current dengue surveillance in Bangladesh is coordinated by the Management Information System (MIS) of the Ministry of Health and Family Welfare of Bangladesh </w:t>
      </w:r>
      <w:sdt>
        <w:sdtPr>
          <w:rPr>
            <w:rFonts w:ascii="Times New Roman" w:hAnsi="Times New Roman" w:cs="Times New Roman"/>
            <w:sz w:val="24"/>
            <w:szCs w:val="24"/>
            <w:shd w:val="clear" w:color="auto" w:fill="FFFFFF"/>
          </w:rPr>
          <w:tag w:val="MENDELEY_CITATION_v3_eyJjaXRhdGlvbklEIjoiTUVOREVMRVlfQ0lUQVRJT05fOThmZDQyNWMtZjcwOS00ODg4LThmNWEtNTE0NTVjYmY1NjU3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567022163"/>
          <w:placeholder>
            <w:docPart w:val="E43E53C2F5AB4089BD6597322ACB0DE3"/>
          </w:placeholder>
        </w:sdtPr>
        <w:sdtContent>
          <w:r w:rsidR="00E877D4" w:rsidRPr="001A3149">
            <w:rPr>
              <w:rFonts w:ascii="Times New Roman" w:hAnsi="Times New Roman" w:cs="Times New Roman"/>
              <w:sz w:val="24"/>
              <w:szCs w:val="24"/>
              <w:shd w:val="clear" w:color="auto" w:fill="FFFFFF"/>
            </w:rPr>
            <w:t>(Haider et al. 2023 Sep)</w:t>
          </w:r>
        </w:sdtContent>
      </w:sdt>
      <w:r w:rsidRPr="001A3149">
        <w:rPr>
          <w:rFonts w:ascii="Times New Roman" w:hAnsi="Times New Roman" w:cs="Times New Roman"/>
          <w:sz w:val="24"/>
          <w:szCs w:val="24"/>
          <w:shd w:val="clear" w:color="auto" w:fill="FFFFFF"/>
        </w:rPr>
        <w:t xml:space="preserve">. The surveillance includes hospitalized patients diagnosed as infected with dengue virus primarily from government hospitals except in the capital city Dhaka, where more than 57 private hospitals are included in addition to 20 public hospitals. Outside </w:t>
      </w:r>
      <w:r w:rsidR="00560EDF" w:rsidRPr="001A3149">
        <w:rPr>
          <w:rFonts w:ascii="Times New Roman" w:hAnsi="Times New Roman" w:cs="Times New Roman"/>
          <w:sz w:val="24"/>
          <w:szCs w:val="24"/>
          <w:shd w:val="clear" w:color="auto" w:fill="FFFFFF"/>
        </w:rPr>
        <w:t xml:space="preserve">the capital city </w:t>
      </w:r>
      <w:r w:rsidRPr="001A3149">
        <w:rPr>
          <w:rFonts w:ascii="Times New Roman" w:hAnsi="Times New Roman" w:cs="Times New Roman"/>
          <w:sz w:val="24"/>
          <w:szCs w:val="24"/>
          <w:shd w:val="clear" w:color="auto" w:fill="FFFFFF"/>
        </w:rPr>
        <w:t>Dhaka, the central district hospital of 64 districts and medical college hospitals are also included in the surveillance system.</w:t>
      </w:r>
      <w:r w:rsidR="00781AB3" w:rsidRPr="001A3149">
        <w:rPr>
          <w:rFonts w:ascii="Times New Roman" w:hAnsi="Times New Roman" w:cs="Times New Roman"/>
          <w:sz w:val="24"/>
          <w:szCs w:val="24"/>
          <w:shd w:val="clear" w:color="auto" w:fill="FFFFFF"/>
        </w:rPr>
        <w:t xml:space="preserve"> </w:t>
      </w:r>
      <w:r w:rsidR="00D95B57" w:rsidRPr="001A3149">
        <w:rPr>
          <w:rFonts w:ascii="Times New Roman" w:hAnsi="Times New Roman" w:cs="Times New Roman"/>
          <w:sz w:val="24"/>
          <w:szCs w:val="24"/>
        </w:rPr>
        <w:t xml:space="preserve">We collected </w:t>
      </w:r>
      <w:r w:rsidR="0003321E" w:rsidRPr="001A3149">
        <w:rPr>
          <w:rFonts w:ascii="Times New Roman" w:hAnsi="Times New Roman" w:cs="Times New Roman"/>
          <w:sz w:val="24"/>
          <w:szCs w:val="24"/>
        </w:rPr>
        <w:t>data on the number of reported dengue</w:t>
      </w:r>
      <w:r w:rsidR="00E857E1" w:rsidRPr="001A3149">
        <w:rPr>
          <w:rFonts w:ascii="Times New Roman" w:hAnsi="Times New Roman" w:cs="Times New Roman"/>
          <w:sz w:val="24"/>
          <w:szCs w:val="24"/>
        </w:rPr>
        <w:t xml:space="preserve"> cases and deaths</w:t>
      </w:r>
      <w:r w:rsidR="008D2413"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from </w:t>
      </w:r>
      <w:r w:rsidR="00560EDF" w:rsidRPr="001A3149">
        <w:rPr>
          <w:rFonts w:ascii="Times New Roman" w:hAnsi="Times New Roman" w:cs="Times New Roman"/>
          <w:sz w:val="24"/>
          <w:szCs w:val="24"/>
        </w:rPr>
        <w:t xml:space="preserve">the </w:t>
      </w:r>
      <w:r w:rsidR="00E857E1" w:rsidRPr="001A3149">
        <w:rPr>
          <w:rFonts w:ascii="Times New Roman" w:hAnsi="Times New Roman" w:cs="Times New Roman"/>
          <w:sz w:val="24"/>
          <w:szCs w:val="24"/>
        </w:rPr>
        <w:t xml:space="preserve">publicly shared database of </w:t>
      </w:r>
      <w:r w:rsidR="00E90B68" w:rsidRPr="001A3149">
        <w:rPr>
          <w:rFonts w:ascii="Times New Roman" w:hAnsi="Times New Roman" w:cs="Times New Roman"/>
          <w:sz w:val="24"/>
          <w:szCs w:val="24"/>
        </w:rPr>
        <w:t xml:space="preserve">the </w:t>
      </w:r>
      <w:r w:rsidR="00E857E1" w:rsidRPr="001A3149">
        <w:rPr>
          <w:rFonts w:ascii="Times New Roman" w:hAnsi="Times New Roman" w:cs="Times New Roman"/>
          <w:sz w:val="24"/>
          <w:szCs w:val="24"/>
        </w:rPr>
        <w:t xml:space="preserve">MIS </w:t>
      </w:r>
      <w:r w:rsidR="008D2413" w:rsidRPr="001A3149">
        <w:rPr>
          <w:rFonts w:ascii="Times New Roman" w:hAnsi="Times New Roman" w:cs="Times New Roman"/>
          <w:sz w:val="24"/>
          <w:szCs w:val="24"/>
        </w:rPr>
        <w:t>from</w:t>
      </w:r>
      <w:r w:rsidR="00AF6215"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January 2000 to </w:t>
      </w:r>
      <w:r w:rsidR="001E0609" w:rsidRPr="001A3149">
        <w:rPr>
          <w:rFonts w:ascii="Times New Roman" w:hAnsi="Times New Roman" w:cs="Times New Roman"/>
          <w:sz w:val="24"/>
          <w:szCs w:val="24"/>
        </w:rPr>
        <w:t>December</w:t>
      </w:r>
      <w:r w:rsidR="0003321E" w:rsidRPr="001A3149">
        <w:rPr>
          <w:rFonts w:ascii="Times New Roman" w:hAnsi="Times New Roman" w:cs="Times New Roman"/>
          <w:sz w:val="24"/>
          <w:szCs w:val="24"/>
        </w:rPr>
        <w:t xml:space="preserve"> 2022.</w:t>
      </w:r>
      <w:r w:rsidR="0077486D" w:rsidRPr="001A3149">
        <w:rPr>
          <w:rFonts w:ascii="Times New Roman" w:hAnsi="Times New Roman" w:cs="Times New Roman"/>
          <w:sz w:val="24"/>
          <w:szCs w:val="24"/>
        </w:rPr>
        <w:t xml:space="preserve"> </w:t>
      </w:r>
      <w:bookmarkStart w:id="5" w:name="_Hlk148268037"/>
      <w:r w:rsidR="006B5582" w:rsidRPr="001A3149">
        <w:rPr>
          <w:rFonts w:ascii="Times New Roman" w:hAnsi="Times New Roman" w:cs="Times New Roman"/>
          <w:sz w:val="24"/>
          <w:szCs w:val="24"/>
        </w:rPr>
        <w:t xml:space="preserve">The </w:t>
      </w:r>
      <w:r w:rsidR="007D7846" w:rsidRPr="001A3149">
        <w:rPr>
          <w:rFonts w:ascii="Times New Roman" w:hAnsi="Times New Roman" w:cs="Times New Roman"/>
          <w:sz w:val="24"/>
          <w:szCs w:val="24"/>
        </w:rPr>
        <w:t>Ministry of Health and Family Welfare</w:t>
      </w:r>
      <w:r w:rsidR="00C779B1" w:rsidRPr="001A3149">
        <w:rPr>
          <w:rFonts w:ascii="Times New Roman" w:hAnsi="Times New Roman" w:cs="Times New Roman"/>
          <w:sz w:val="24"/>
          <w:szCs w:val="24"/>
        </w:rPr>
        <w:t>, Bangladesh</w:t>
      </w:r>
      <w:r w:rsidR="006B5582" w:rsidRPr="001A3149">
        <w:rPr>
          <w:rFonts w:ascii="Times New Roman" w:hAnsi="Times New Roman" w:cs="Times New Roman"/>
          <w:sz w:val="24"/>
          <w:szCs w:val="24"/>
        </w:rPr>
        <w:t xml:space="preserve"> defines </w:t>
      </w:r>
      <w:r w:rsidR="00E8157E" w:rsidRPr="001A3149">
        <w:rPr>
          <w:rFonts w:ascii="Times New Roman" w:hAnsi="Times New Roman" w:cs="Times New Roman"/>
          <w:sz w:val="24"/>
          <w:szCs w:val="24"/>
        </w:rPr>
        <w:t xml:space="preserve">dengue </w:t>
      </w:r>
      <w:r w:rsidR="006B5582" w:rsidRPr="001A3149">
        <w:rPr>
          <w:rFonts w:ascii="Times New Roman" w:hAnsi="Times New Roman" w:cs="Times New Roman"/>
          <w:sz w:val="24"/>
          <w:szCs w:val="24"/>
        </w:rPr>
        <w:t>cases</w:t>
      </w:r>
      <w:r w:rsidR="008E1FD1" w:rsidRPr="001A3149">
        <w:rPr>
          <w:rFonts w:ascii="Times New Roman" w:hAnsi="Times New Roman" w:cs="Times New Roman"/>
          <w:sz w:val="24"/>
          <w:szCs w:val="24"/>
        </w:rPr>
        <w:t xml:space="preserve"> </w:t>
      </w:r>
      <w:r w:rsidR="0083770F" w:rsidRPr="001A3149">
        <w:rPr>
          <w:rFonts w:ascii="Times New Roman" w:hAnsi="Times New Roman" w:cs="Times New Roman"/>
          <w:sz w:val="24"/>
          <w:szCs w:val="24"/>
        </w:rPr>
        <w:t>based on clinical symptoms (including fever and rash) and/or laboratory tests for IgM or IgG antibodies to DENV and nonstructural 1 protein (NS-1) of DENV</w:t>
      </w:r>
      <w:bookmarkStart w:id="6" w:name="_Hlk148279812"/>
      <w:bookmarkStart w:id="7" w:name="_Hlk148273328"/>
      <w:bookmarkStart w:id="8" w:name="_Hlk148309910"/>
      <w:bookmarkEnd w:id="5"/>
      <w:r w:rsidR="008E1FD1"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DefaultPlaceholder_-1854013440"/>
          </w:placeholder>
        </w:sdtPr>
        <w:sdtContent>
          <w:r w:rsidR="00E877D4" w:rsidRPr="001A3149">
            <w:rPr>
              <w:rFonts w:ascii="Times New Roman" w:hAnsi="Times New Roman" w:cs="Times New Roman"/>
              <w:sz w:val="24"/>
              <w:szCs w:val="24"/>
            </w:rPr>
            <w:t>(Ahsan et al. 2021)</w:t>
          </w:r>
        </w:sdtContent>
      </w:sdt>
      <w:r w:rsidR="00096525" w:rsidRPr="001A3149">
        <w:rPr>
          <w:rFonts w:ascii="Times New Roman" w:hAnsi="Times New Roman" w:cs="Times New Roman"/>
          <w:sz w:val="24"/>
          <w:szCs w:val="24"/>
        </w:rPr>
        <w:t xml:space="preserve">. </w:t>
      </w:r>
    </w:p>
    <w:p w14:paraId="153CF944" w14:textId="6F75007D" w:rsidR="001E740E" w:rsidRPr="001A3149" w:rsidRDefault="00F90EF1" w:rsidP="001872D9">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We used three-hourly temperature and daily rainfall data from </w:t>
      </w:r>
      <w:r w:rsidR="00AF6215" w:rsidRPr="001A3149">
        <w:rPr>
          <w:rFonts w:ascii="Times New Roman" w:hAnsi="Times New Roman" w:cs="Times New Roman"/>
          <w:sz w:val="24"/>
          <w:szCs w:val="24"/>
        </w:rPr>
        <w:t xml:space="preserve">the </w:t>
      </w:r>
      <w:r w:rsidRPr="001A3149">
        <w:rPr>
          <w:rFonts w:ascii="Times New Roman" w:hAnsi="Times New Roman" w:cs="Times New Roman"/>
          <w:sz w:val="24"/>
          <w:szCs w:val="24"/>
        </w:rPr>
        <w:t>Bangladesh Meteorological Department (BMD) over the period 2000–2022 f</w:t>
      </w:r>
      <w:r w:rsidR="00404449" w:rsidRPr="001A3149">
        <w:rPr>
          <w:rFonts w:ascii="Times New Roman" w:hAnsi="Times New Roman" w:cs="Times New Roman"/>
          <w:sz w:val="24"/>
          <w:szCs w:val="24"/>
        </w:rPr>
        <w:t>rom</w:t>
      </w:r>
      <w:r w:rsidRPr="001A3149">
        <w:rPr>
          <w:rFonts w:ascii="Times New Roman" w:hAnsi="Times New Roman" w:cs="Times New Roman"/>
          <w:sz w:val="24"/>
          <w:szCs w:val="24"/>
        </w:rPr>
        <w:t xml:space="preserve"> the meteorological station located in Mirpur, Dhaka</w:t>
      </w:r>
      <w:r w:rsidR="00072B43" w:rsidRPr="001A3149">
        <w:rPr>
          <w:rFonts w:ascii="Times New Roman" w:hAnsi="Times New Roman" w:cs="Times New Roman"/>
          <w:sz w:val="24"/>
          <w:szCs w:val="24"/>
        </w:rPr>
        <w:t xml:space="preserve"> (</w:t>
      </w:r>
      <w:r w:rsidR="001C5E69" w:rsidRPr="001A3149">
        <w:rPr>
          <w:rFonts w:ascii="Times New Roman" w:hAnsi="Times New Roman" w:cs="Times New Roman"/>
          <w:sz w:val="24"/>
          <w:szCs w:val="24"/>
        </w:rPr>
        <w:t>Lat 23.46, Lon 90.23)</w:t>
      </w:r>
      <w:r w:rsidRPr="001A3149">
        <w:rPr>
          <w:rFonts w:ascii="Times New Roman" w:hAnsi="Times New Roman" w:cs="Times New Roman"/>
          <w:sz w:val="24"/>
          <w:szCs w:val="24"/>
        </w:rPr>
        <w:t xml:space="preserve">. </w:t>
      </w:r>
      <w:r w:rsidR="00EF049E" w:rsidRPr="001A3149">
        <w:rPr>
          <w:rFonts w:ascii="Times New Roman" w:eastAsia="Times New Roman" w:hAnsi="Times New Roman" w:cs="Times New Roman"/>
          <w:sz w:val="24"/>
          <w:szCs w:val="24"/>
          <w:lang w:val="en-GB" w:eastAsia="en-GB"/>
        </w:rPr>
        <w:t>Given Bangladesh's relatively small land size and</w:t>
      </w:r>
      <w:del w:id="9" w:author="Najmul Haider" w:date="2023-12-17T09:47:00Z">
        <w:r w:rsidR="00EF049E" w:rsidRPr="001A3149" w:rsidDel="007B0ED5">
          <w:rPr>
            <w:rFonts w:ascii="Times New Roman" w:eastAsia="Times New Roman" w:hAnsi="Times New Roman" w:cs="Times New Roman"/>
            <w:sz w:val="24"/>
            <w:szCs w:val="24"/>
            <w:lang w:val="en-GB" w:eastAsia="en-GB"/>
          </w:rPr>
          <w:delText xml:space="preserve">  </w:delText>
        </w:r>
      </w:del>
      <w:ins w:id="10" w:author="Najmul Haider" w:date="2023-12-17T09:47:00Z">
        <w:r w:rsidR="007B0ED5">
          <w:rPr>
            <w:rFonts w:ascii="Times New Roman" w:eastAsia="Times New Roman" w:hAnsi="Times New Roman" w:cs="Times New Roman"/>
            <w:sz w:val="24"/>
            <w:szCs w:val="24"/>
            <w:lang w:val="en-GB" w:eastAsia="en-GB"/>
          </w:rPr>
          <w:t xml:space="preserve"> </w:t>
        </w:r>
      </w:ins>
      <w:r w:rsidR="00EF049E" w:rsidRPr="001A3149">
        <w:rPr>
          <w:rFonts w:ascii="Times New Roman" w:eastAsia="Times New Roman" w:hAnsi="Times New Roman" w:cs="Times New Roman"/>
          <w:sz w:val="24"/>
          <w:szCs w:val="24"/>
          <w:lang w:val="en-GB" w:eastAsia="en-GB"/>
        </w:rPr>
        <w:t xml:space="preserve">moderate climate variation across the country, we focused data solely on the Dhaka station. Furthermore, a substantial proportion of historical dengue cases (&gt;90%) </w:t>
      </w:r>
      <w:r w:rsidR="003F4381" w:rsidRPr="001A3149">
        <w:rPr>
          <w:rFonts w:ascii="Times New Roman" w:eastAsia="Times New Roman" w:hAnsi="Times New Roman" w:cs="Times New Roman"/>
          <w:sz w:val="24"/>
          <w:szCs w:val="24"/>
          <w:lang w:val="en-GB" w:eastAsia="en-GB"/>
        </w:rPr>
        <w:t xml:space="preserve">have </w:t>
      </w:r>
      <w:r w:rsidR="00EF049E" w:rsidRPr="001A3149">
        <w:rPr>
          <w:rFonts w:ascii="Times New Roman" w:eastAsia="Times New Roman" w:hAnsi="Times New Roman" w:cs="Times New Roman"/>
          <w:sz w:val="24"/>
          <w:szCs w:val="24"/>
          <w:lang w:val="en-GB" w:eastAsia="en-GB"/>
        </w:rPr>
        <w:t>originate</w:t>
      </w:r>
      <w:r w:rsidR="003F4381" w:rsidRPr="001A3149">
        <w:rPr>
          <w:rFonts w:ascii="Times New Roman" w:eastAsia="Times New Roman" w:hAnsi="Times New Roman" w:cs="Times New Roman"/>
          <w:sz w:val="24"/>
          <w:szCs w:val="24"/>
          <w:lang w:val="en-GB" w:eastAsia="en-GB"/>
        </w:rPr>
        <w:t>d</w:t>
      </w:r>
      <w:r w:rsidR="00EF049E" w:rsidRPr="001A3149">
        <w:rPr>
          <w:rFonts w:ascii="Times New Roman" w:eastAsia="Times New Roman" w:hAnsi="Times New Roman" w:cs="Times New Roman"/>
          <w:sz w:val="24"/>
          <w:szCs w:val="24"/>
          <w:lang w:val="en-GB" w:eastAsia="en-GB"/>
        </w:rPr>
        <w:t xml:space="preserve"> from Dhaka city</w:t>
      </w:r>
      <w:sdt>
        <w:sdtPr>
          <w:rPr>
            <w:rFonts w:ascii="Times New Roman" w:eastAsia="Times New Roman" w:hAnsi="Times New Roman" w:cs="Times New Roman"/>
            <w:sz w:val="24"/>
            <w:szCs w:val="24"/>
            <w:lang w:val="en-GB" w:eastAsia="en-GB"/>
          </w:rPr>
          <w:tag w:val="MENDELEY_CITATION_v3_eyJjaXRhdGlvbklEIjoiTUVOREVMRVlfQ0lUQVRJT05fMGQ5NmY0MmMtNGEzYi00OTUxLWE2ZjQtMGVlNzNlZjRmZjdhIiwicHJvcGVydGllcyI6eyJub3RlSW5kZXgiOjB9LCJpc0VkaXRlZCI6ZmFsc2UsIm1hbnVhbE92ZXJyaWRlIjp7ImlzTWFudWFsbHlPdmVycmlkZGVuIjpmYWxzZSwiY2l0ZXByb2NUZXh0IjoiKFNoYXJtaW4gZXQgYWwuIDIwMTgp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1506583006"/>
          <w:placeholder>
            <w:docPart w:val="DefaultPlaceholder_-1854013440"/>
          </w:placeholder>
        </w:sdtPr>
        <w:sdtContent>
          <w:r w:rsidR="00515AB1" w:rsidRPr="001A3149">
            <w:rPr>
              <w:rFonts w:ascii="Times New Roman" w:eastAsia="Times New Roman" w:hAnsi="Times New Roman" w:cs="Times New Roman"/>
              <w:sz w:val="24"/>
              <w:szCs w:val="24"/>
              <w:lang w:val="en-GB" w:eastAsia="en-GB"/>
            </w:rPr>
            <w:t xml:space="preserve"> </w:t>
          </w:r>
          <w:r w:rsidR="00E877D4" w:rsidRPr="001A3149">
            <w:rPr>
              <w:rFonts w:ascii="Times New Roman" w:eastAsia="Times New Roman" w:hAnsi="Times New Roman" w:cs="Times New Roman"/>
              <w:sz w:val="24"/>
              <w:szCs w:val="24"/>
              <w:lang w:val="en-GB" w:eastAsia="en-GB"/>
            </w:rPr>
            <w:t>(Sharmin et al. 2018)</w:t>
          </w:r>
        </w:sdtContent>
      </w:sdt>
      <w:r w:rsidRPr="001A3149">
        <w:rPr>
          <w:rFonts w:ascii="Times New Roman" w:hAnsi="Times New Roman" w:cs="Times New Roman"/>
          <w:sz w:val="24"/>
          <w:szCs w:val="24"/>
        </w:rPr>
        <w:t xml:space="preserve">. </w:t>
      </w:r>
      <w:bookmarkEnd w:id="6"/>
      <w:bookmarkEnd w:id="7"/>
      <w:bookmarkEnd w:id="8"/>
    </w:p>
    <w:p w14:paraId="5E8AA66B" w14:textId="11998615" w:rsidR="00DE3119" w:rsidRPr="001A3149" w:rsidRDefault="00F725CE"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Procedures</w:t>
      </w:r>
    </w:p>
    <w:p w14:paraId="43202E59" w14:textId="12C70B86" w:rsidR="001E740E" w:rsidRPr="001A3149" w:rsidRDefault="00AC214F" w:rsidP="00E51E70">
      <w:pPr>
        <w:spacing w:line="480" w:lineRule="auto"/>
        <w:rPr>
          <w:rFonts w:ascii="Times New Roman" w:hAnsi="Times New Roman" w:cs="Times New Roman"/>
          <w:sz w:val="24"/>
          <w:szCs w:val="24"/>
        </w:rPr>
      </w:pPr>
      <w:r w:rsidRPr="001A3149">
        <w:rPr>
          <w:rFonts w:ascii="Times New Roman" w:hAnsi="Times New Roman" w:cs="Times New Roman"/>
          <w:sz w:val="24"/>
          <w:szCs w:val="24"/>
        </w:rPr>
        <w:t>T</w:t>
      </w:r>
      <w:r w:rsidR="00E92446" w:rsidRPr="001A3149">
        <w:rPr>
          <w:rFonts w:ascii="Times New Roman" w:hAnsi="Times New Roman" w:cs="Times New Roman"/>
          <w:sz w:val="24"/>
          <w:szCs w:val="24"/>
        </w:rPr>
        <w:t>he mont</w:t>
      </w:r>
      <w:r w:rsidR="00EC62BF" w:rsidRPr="001A3149">
        <w:rPr>
          <w:rFonts w:ascii="Times New Roman" w:hAnsi="Times New Roman" w:cs="Times New Roman"/>
          <w:sz w:val="24"/>
          <w:szCs w:val="24"/>
        </w:rPr>
        <w:t>h</w:t>
      </w:r>
      <w:r w:rsidR="00E92446" w:rsidRPr="001A3149">
        <w:rPr>
          <w:rFonts w:ascii="Times New Roman" w:hAnsi="Times New Roman" w:cs="Times New Roman"/>
          <w:sz w:val="24"/>
          <w:szCs w:val="24"/>
        </w:rPr>
        <w:t xml:space="preserve">ly number of </w:t>
      </w:r>
      <w:r w:rsidR="003F4381" w:rsidRPr="001A3149">
        <w:rPr>
          <w:rFonts w:ascii="Times New Roman" w:hAnsi="Times New Roman" w:cs="Times New Roman"/>
          <w:sz w:val="24"/>
          <w:szCs w:val="24"/>
        </w:rPr>
        <w:t xml:space="preserve">reported </w:t>
      </w:r>
      <w:r w:rsidR="00E92446" w:rsidRPr="001A3149">
        <w:rPr>
          <w:rFonts w:ascii="Times New Roman" w:hAnsi="Times New Roman" w:cs="Times New Roman"/>
          <w:sz w:val="24"/>
          <w:szCs w:val="24"/>
        </w:rPr>
        <w:t xml:space="preserve">dengue </w:t>
      </w:r>
      <w:r w:rsidR="001E740E" w:rsidRPr="001A3149">
        <w:rPr>
          <w:rFonts w:ascii="Times New Roman" w:hAnsi="Times New Roman" w:cs="Times New Roman"/>
          <w:sz w:val="24"/>
          <w:szCs w:val="24"/>
        </w:rPr>
        <w:t xml:space="preserve">cases </w:t>
      </w:r>
      <w:r w:rsidR="00081E2A" w:rsidRPr="001A3149">
        <w:rPr>
          <w:rFonts w:ascii="Times New Roman" w:hAnsi="Times New Roman" w:cs="Times New Roman"/>
          <w:sz w:val="24"/>
          <w:szCs w:val="24"/>
        </w:rPr>
        <w:t>was</w:t>
      </w:r>
      <w:r w:rsidR="001E740E"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used as the</w:t>
      </w:r>
      <w:r w:rsidR="00094F32" w:rsidRPr="001A3149">
        <w:rPr>
          <w:rFonts w:ascii="Times New Roman" w:hAnsi="Times New Roman" w:cs="Times New Roman"/>
          <w:sz w:val="24"/>
          <w:szCs w:val="24"/>
        </w:rPr>
        <w:t xml:space="preserve"> primary</w:t>
      </w:r>
      <w:r w:rsidR="00E92446" w:rsidRPr="001A3149">
        <w:rPr>
          <w:rFonts w:ascii="Times New Roman" w:hAnsi="Times New Roman" w:cs="Times New Roman"/>
          <w:sz w:val="24"/>
          <w:szCs w:val="24"/>
        </w:rPr>
        <w:t xml:space="preserve"> outcome variable.</w:t>
      </w:r>
      <w:r w:rsidR="00DA5E45" w:rsidRPr="001A3149">
        <w:rPr>
          <w:rFonts w:ascii="Times New Roman" w:hAnsi="Times New Roman" w:cs="Times New Roman"/>
          <w:sz w:val="24"/>
          <w:szCs w:val="24"/>
        </w:rPr>
        <w:t xml:space="preserve"> </w:t>
      </w:r>
      <w:r w:rsidR="00C34BDF" w:rsidRPr="001A3149">
        <w:rPr>
          <w:rFonts w:ascii="Times New Roman" w:hAnsi="Times New Roman" w:cs="Times New Roman"/>
          <w:sz w:val="24"/>
          <w:szCs w:val="24"/>
        </w:rPr>
        <w:t>Two weather variables, temperature, and rainfall</w:t>
      </w:r>
      <w:r w:rsidR="00E92446" w:rsidRPr="001A3149">
        <w:rPr>
          <w:rFonts w:ascii="Times New Roman" w:hAnsi="Times New Roman" w:cs="Times New Roman"/>
          <w:sz w:val="24"/>
          <w:szCs w:val="24"/>
        </w:rPr>
        <w:t xml:space="preserve"> </w:t>
      </w:r>
      <w:r w:rsidR="004A6316" w:rsidRPr="001A3149">
        <w:rPr>
          <w:rFonts w:ascii="Times New Roman" w:hAnsi="Times New Roman" w:cs="Times New Roman"/>
          <w:sz w:val="24"/>
          <w:szCs w:val="24"/>
        </w:rPr>
        <w:t>were</w:t>
      </w:r>
      <w:r w:rsidR="00E92446" w:rsidRPr="001A3149">
        <w:rPr>
          <w:rFonts w:ascii="Times New Roman" w:hAnsi="Times New Roman" w:cs="Times New Roman"/>
          <w:sz w:val="24"/>
          <w:szCs w:val="24"/>
        </w:rPr>
        <w:t xml:space="preserve"> used as the covariates for the regression analysis</w:t>
      </w:r>
      <w:r w:rsidR="001E740E"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 xml:space="preserve">In addition, </w:t>
      </w:r>
      <w:r w:rsidR="00D74AC2" w:rsidRPr="001A3149">
        <w:rPr>
          <w:rFonts w:ascii="Times New Roman" w:hAnsi="Times New Roman" w:cs="Times New Roman"/>
          <w:sz w:val="24"/>
          <w:szCs w:val="24"/>
        </w:rPr>
        <w:t xml:space="preserve">monthly </w:t>
      </w:r>
      <w:r w:rsidR="001E740E" w:rsidRPr="001A3149">
        <w:rPr>
          <w:rFonts w:ascii="Times New Roman" w:hAnsi="Times New Roman" w:cs="Times New Roman"/>
          <w:sz w:val="24"/>
          <w:szCs w:val="24"/>
        </w:rPr>
        <w:t xml:space="preserve">rainfall </w:t>
      </w:r>
      <w:r w:rsidR="00752DCD" w:rsidRPr="001A3149">
        <w:rPr>
          <w:rFonts w:ascii="Times New Roman" w:hAnsi="Times New Roman" w:cs="Times New Roman"/>
          <w:sz w:val="24"/>
          <w:szCs w:val="24"/>
        </w:rPr>
        <w:t xml:space="preserve">lagged by 1 or 2 </w:t>
      </w:r>
      <w:r w:rsidR="00971578" w:rsidRPr="001A3149">
        <w:rPr>
          <w:rFonts w:ascii="Times New Roman" w:hAnsi="Times New Roman" w:cs="Times New Roman"/>
          <w:sz w:val="24"/>
          <w:szCs w:val="24"/>
        </w:rPr>
        <w:t xml:space="preserve">preceding </w:t>
      </w:r>
      <w:r w:rsidR="00752DCD" w:rsidRPr="001A3149">
        <w:rPr>
          <w:rFonts w:ascii="Times New Roman" w:hAnsi="Times New Roman" w:cs="Times New Roman"/>
          <w:sz w:val="24"/>
          <w:szCs w:val="24"/>
        </w:rPr>
        <w:t>months</w:t>
      </w:r>
      <w:r w:rsidR="00E92446" w:rsidRPr="001A3149">
        <w:rPr>
          <w:rFonts w:ascii="Times New Roman" w:hAnsi="Times New Roman" w:cs="Times New Roman"/>
          <w:sz w:val="24"/>
          <w:szCs w:val="24"/>
        </w:rPr>
        <w:t xml:space="preserve"> </w:t>
      </w:r>
      <w:r w:rsidR="00C34BDF">
        <w:rPr>
          <w:rFonts w:ascii="Times New Roman" w:hAnsi="Times New Roman" w:cs="Times New Roman"/>
          <w:sz w:val="24"/>
          <w:szCs w:val="24"/>
        </w:rPr>
        <w:t>was</w:t>
      </w:r>
      <w:r w:rsidR="00753DF8"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also</w:t>
      </w:r>
      <w:r w:rsidR="006D5A74" w:rsidRPr="001A3149">
        <w:rPr>
          <w:rFonts w:ascii="Times New Roman" w:hAnsi="Times New Roman" w:cs="Times New Roman"/>
          <w:sz w:val="24"/>
          <w:szCs w:val="24"/>
        </w:rPr>
        <w:t xml:space="preserve"> </w:t>
      </w:r>
      <w:r w:rsidR="00E92446" w:rsidRPr="001A3149">
        <w:rPr>
          <w:rFonts w:ascii="Times New Roman" w:hAnsi="Times New Roman" w:cs="Times New Roman"/>
          <w:sz w:val="24"/>
          <w:szCs w:val="24"/>
        </w:rPr>
        <w:t xml:space="preserve">used as </w:t>
      </w:r>
      <w:r w:rsidR="005E1413">
        <w:rPr>
          <w:rFonts w:ascii="Times New Roman" w:hAnsi="Times New Roman" w:cs="Times New Roman"/>
          <w:sz w:val="24"/>
          <w:szCs w:val="24"/>
        </w:rPr>
        <w:t>predictors</w:t>
      </w:r>
      <w:r w:rsidR="00E92446" w:rsidRPr="001A3149">
        <w:rPr>
          <w:rFonts w:ascii="Times New Roman" w:hAnsi="Times New Roman" w:cs="Times New Roman"/>
          <w:sz w:val="24"/>
          <w:szCs w:val="24"/>
        </w:rPr>
        <w:t xml:space="preserve"> for the </w:t>
      </w:r>
      <w:r w:rsidR="003D0765" w:rsidRPr="001A3149">
        <w:rPr>
          <w:rFonts w:ascii="Times New Roman" w:hAnsi="Times New Roman" w:cs="Times New Roman"/>
          <w:sz w:val="24"/>
          <w:szCs w:val="24"/>
        </w:rPr>
        <w:t xml:space="preserve">number of </w:t>
      </w:r>
      <w:r w:rsidR="00807B51" w:rsidRPr="001A3149">
        <w:rPr>
          <w:rFonts w:ascii="Times New Roman" w:hAnsi="Times New Roman" w:cs="Times New Roman"/>
          <w:sz w:val="24"/>
          <w:szCs w:val="24"/>
        </w:rPr>
        <w:t>monthly dengue cases</w:t>
      </w:r>
      <w:bookmarkStart w:id="11" w:name="_Hlk148279436"/>
      <w:bookmarkStart w:id="12" w:name="_Hlk148310578"/>
      <w:ins w:id="13" w:author="Reisen" w:date="2023-12-15T10:22:00Z">
        <w:r w:rsidR="00152366">
          <w:rPr>
            <w:rFonts w:ascii="Times New Roman" w:hAnsi="Times New Roman" w:cs="Times New Roman"/>
            <w:sz w:val="24"/>
            <w:szCs w:val="24"/>
          </w:rPr>
          <w:t>.</w:t>
        </w:r>
      </w:ins>
      <w:r w:rsidR="008D419C" w:rsidRPr="001A3149">
        <w:rPr>
          <w:rFonts w:ascii="Times New Roman" w:hAnsi="Times New Roman" w:cs="Times New Roman"/>
          <w:sz w:val="24"/>
          <w:szCs w:val="24"/>
        </w:rPr>
        <w:t xml:space="preserve"> </w:t>
      </w:r>
      <w:bookmarkEnd w:id="11"/>
      <w:bookmarkEnd w:id="12"/>
    </w:p>
    <w:p w14:paraId="6312F0B7" w14:textId="77222D0A" w:rsidR="0003321E" w:rsidRPr="001A3149" w:rsidRDefault="0003321E"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Statistical analysis</w:t>
      </w:r>
    </w:p>
    <w:p w14:paraId="6762DAA6" w14:textId="4ABA4FE5" w:rsidR="005F3426" w:rsidRPr="001A3149" w:rsidRDefault="00EC1B32" w:rsidP="00463370">
      <w:pPr>
        <w:spacing w:after="0" w:line="480" w:lineRule="auto"/>
        <w:rPr>
          <w:rFonts w:ascii="Times New Roman" w:eastAsiaTheme="minorEastAsia" w:hAnsi="Times New Roman" w:cs="Times New Roman"/>
          <w:sz w:val="24"/>
          <w:szCs w:val="24"/>
        </w:rPr>
      </w:pPr>
      <w:r w:rsidRPr="001A3149">
        <w:rPr>
          <w:rFonts w:ascii="Times New Roman" w:hAnsi="Times New Roman" w:cs="Times New Roman"/>
          <w:sz w:val="24"/>
          <w:szCs w:val="24"/>
        </w:rPr>
        <w:lastRenderedPageBreak/>
        <w:t>We</w:t>
      </w:r>
      <w:r w:rsidR="004E5C2D" w:rsidRPr="001A3149">
        <w:rPr>
          <w:rFonts w:ascii="Times New Roman" w:hAnsi="Times New Roman" w:cs="Times New Roman"/>
          <w:sz w:val="24"/>
          <w:szCs w:val="24"/>
        </w:rPr>
        <w:t xml:space="preserve"> analyzed</w:t>
      </w:r>
      <w:r w:rsidR="00FF04E6" w:rsidRPr="001A3149">
        <w:rPr>
          <w:rFonts w:ascii="Times New Roman" w:hAnsi="Times New Roman" w:cs="Times New Roman"/>
          <w:sz w:val="24"/>
          <w:szCs w:val="24"/>
        </w:rPr>
        <w:t xml:space="preserve"> the </w:t>
      </w:r>
      <w:r w:rsidR="002125B0" w:rsidRPr="001A3149">
        <w:rPr>
          <w:rFonts w:ascii="Times New Roman" w:hAnsi="Times New Roman" w:cs="Times New Roman"/>
          <w:sz w:val="24"/>
          <w:szCs w:val="24"/>
        </w:rPr>
        <w:t xml:space="preserve">monthly </w:t>
      </w:r>
      <w:r w:rsidR="00FF04E6" w:rsidRPr="001A3149">
        <w:rPr>
          <w:rFonts w:ascii="Times New Roman" w:hAnsi="Times New Roman" w:cs="Times New Roman"/>
          <w:sz w:val="24"/>
          <w:szCs w:val="24"/>
        </w:rPr>
        <w:t>dengue</w:t>
      </w:r>
      <w:r w:rsidRPr="001A3149">
        <w:rPr>
          <w:rFonts w:ascii="Times New Roman" w:hAnsi="Times New Roman" w:cs="Times New Roman"/>
          <w:sz w:val="24"/>
          <w:szCs w:val="24"/>
        </w:rPr>
        <w:t xml:space="preserve"> </w:t>
      </w:r>
      <w:r w:rsidR="00504254" w:rsidRPr="001A3149">
        <w:rPr>
          <w:rFonts w:ascii="Times New Roman" w:hAnsi="Times New Roman" w:cs="Times New Roman"/>
          <w:sz w:val="24"/>
          <w:szCs w:val="24"/>
        </w:rPr>
        <w:t>cases</w:t>
      </w:r>
      <w:r w:rsidR="001872D9" w:rsidRPr="001A3149">
        <w:rPr>
          <w:rFonts w:ascii="Times New Roman" w:hAnsi="Times New Roman" w:cs="Times New Roman"/>
          <w:sz w:val="24"/>
          <w:szCs w:val="24"/>
        </w:rPr>
        <w:t xml:space="preserve"> </w:t>
      </w:r>
      <w:r w:rsidRPr="001A3149">
        <w:rPr>
          <w:rFonts w:ascii="Times New Roman" w:hAnsi="Times New Roman" w:cs="Times New Roman"/>
          <w:sz w:val="24"/>
          <w:szCs w:val="24"/>
        </w:rPr>
        <w:t>and</w:t>
      </w:r>
      <w:r w:rsidR="00FF04E6"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meteorological data </w:t>
      </w:r>
      <w:r w:rsidR="002E3143" w:rsidRPr="001A3149">
        <w:rPr>
          <w:rFonts w:ascii="Times New Roman" w:hAnsi="Times New Roman" w:cs="Times New Roman"/>
          <w:sz w:val="24"/>
          <w:szCs w:val="24"/>
        </w:rPr>
        <w:t>for the period of 2000-2022</w:t>
      </w:r>
      <w:r w:rsidR="0003321E" w:rsidRPr="001A3149">
        <w:rPr>
          <w:rFonts w:ascii="Times New Roman" w:hAnsi="Times New Roman" w:cs="Times New Roman"/>
          <w:sz w:val="24"/>
          <w:szCs w:val="24"/>
        </w:rPr>
        <w:t xml:space="preserve">. </w:t>
      </w:r>
      <w:r w:rsidR="00593744" w:rsidRPr="001A3149">
        <w:rPr>
          <w:rFonts w:ascii="Times New Roman" w:hAnsi="Times New Roman" w:cs="Times New Roman"/>
          <w:sz w:val="24"/>
          <w:szCs w:val="24"/>
          <w:shd w:val="clear" w:color="auto" w:fill="FFFFFF"/>
        </w:rPr>
        <w:t xml:space="preserve">We </w:t>
      </w:r>
      <w:r w:rsidR="00360ECB" w:rsidRPr="001A3149">
        <w:rPr>
          <w:rFonts w:ascii="Times New Roman" w:hAnsi="Times New Roman" w:cs="Times New Roman"/>
          <w:sz w:val="24"/>
          <w:szCs w:val="24"/>
          <w:shd w:val="clear" w:color="auto" w:fill="FFFFFF"/>
        </w:rPr>
        <w:t>used</w:t>
      </w:r>
      <w:r w:rsidR="00593744" w:rsidRPr="001A3149">
        <w:rPr>
          <w:rFonts w:ascii="Times New Roman" w:hAnsi="Times New Roman" w:cs="Times New Roman"/>
          <w:sz w:val="24"/>
          <w:szCs w:val="24"/>
          <w:shd w:val="clear" w:color="auto" w:fill="FFFFFF"/>
        </w:rPr>
        <w:t xml:space="preserve"> 2010 </w:t>
      </w:r>
      <w:r w:rsidR="00360ECB" w:rsidRPr="001A3149">
        <w:rPr>
          <w:rFonts w:ascii="Times New Roman" w:hAnsi="Times New Roman" w:cs="Times New Roman"/>
          <w:sz w:val="24"/>
          <w:szCs w:val="24"/>
          <w:shd w:val="clear" w:color="auto" w:fill="FFFFFF"/>
        </w:rPr>
        <w:t xml:space="preserve">(the median year) </w:t>
      </w:r>
      <w:r w:rsidR="00320770" w:rsidRPr="001A3149">
        <w:rPr>
          <w:rFonts w:ascii="Times New Roman" w:hAnsi="Times New Roman" w:cs="Times New Roman"/>
          <w:sz w:val="24"/>
          <w:szCs w:val="24"/>
          <w:shd w:val="clear" w:color="auto" w:fill="FFFFFF"/>
        </w:rPr>
        <w:t>to</w:t>
      </w:r>
      <w:r w:rsidR="00593744" w:rsidRPr="001A3149">
        <w:rPr>
          <w:rFonts w:ascii="Times New Roman" w:hAnsi="Times New Roman" w:cs="Times New Roman"/>
          <w:sz w:val="24"/>
          <w:szCs w:val="24"/>
          <w:shd w:val="clear" w:color="auto" w:fill="FFFFFF"/>
        </w:rPr>
        <w:t xml:space="preserve"> divide the period 2000-2022</w:t>
      </w:r>
      <w:r w:rsidR="00360ECB" w:rsidRPr="001A3149">
        <w:rPr>
          <w:rFonts w:ascii="Times New Roman" w:hAnsi="Times New Roman" w:cs="Times New Roman"/>
          <w:sz w:val="24"/>
          <w:szCs w:val="24"/>
          <w:shd w:val="clear" w:color="auto" w:fill="FFFFFF"/>
        </w:rPr>
        <w:t>.</w:t>
      </w:r>
      <w:r w:rsidR="00593744" w:rsidRPr="001A3149">
        <w:rPr>
          <w:rFonts w:ascii="Times New Roman" w:hAnsi="Times New Roman" w:cs="Times New Roman"/>
          <w:sz w:val="24"/>
          <w:szCs w:val="24"/>
          <w:shd w:val="clear" w:color="auto" w:fill="FFFFFF"/>
        </w:rPr>
        <w:t xml:space="preserve"> Then, we compared the number of dengue cases, deaths, and weather parameters </w:t>
      </w:r>
      <w:r w:rsidR="00360ECB" w:rsidRPr="001A3149">
        <w:rPr>
          <w:rFonts w:ascii="Times New Roman" w:hAnsi="Times New Roman" w:cs="Times New Roman"/>
          <w:sz w:val="24"/>
          <w:szCs w:val="24"/>
          <w:shd w:val="clear" w:color="auto" w:fill="FFFFFF"/>
        </w:rPr>
        <w:t>during</w:t>
      </w:r>
      <w:r w:rsidR="008D76BA" w:rsidRPr="001A3149">
        <w:rPr>
          <w:rFonts w:ascii="Times New Roman" w:hAnsi="Times New Roman" w:cs="Times New Roman"/>
          <w:sz w:val="24"/>
          <w:szCs w:val="24"/>
          <w:shd w:val="clear" w:color="auto" w:fill="FFFFFF"/>
        </w:rPr>
        <w:t xml:space="preserve"> the</w:t>
      </w:r>
      <w:r w:rsidR="00593744" w:rsidRPr="001A3149">
        <w:rPr>
          <w:rFonts w:ascii="Times New Roman" w:hAnsi="Times New Roman" w:cs="Times New Roman"/>
          <w:sz w:val="24"/>
          <w:szCs w:val="24"/>
          <w:shd w:val="clear" w:color="auto" w:fill="FFFFFF"/>
        </w:rPr>
        <w:t xml:space="preserve"> two decades (2000-2010 and 2011-2022) using </w:t>
      </w:r>
      <w:r w:rsidR="00C57E8E" w:rsidRPr="001A3149">
        <w:rPr>
          <w:rFonts w:ascii="Times New Roman" w:hAnsi="Times New Roman" w:cs="Times New Roman"/>
          <w:sz w:val="24"/>
          <w:szCs w:val="24"/>
          <w:shd w:val="clear" w:color="auto" w:fill="FFFFFF"/>
        </w:rPr>
        <w:t xml:space="preserve">a </w:t>
      </w:r>
      <w:r w:rsidR="00593744" w:rsidRPr="001A3149">
        <w:rPr>
          <w:rFonts w:ascii="Times New Roman" w:hAnsi="Times New Roman" w:cs="Times New Roman"/>
          <w:sz w:val="24"/>
          <w:szCs w:val="24"/>
          <w:shd w:val="clear" w:color="auto" w:fill="FFFFFF"/>
        </w:rPr>
        <w:t xml:space="preserve">paired sample t-test, aimed at comparing trends, developments, and changes </w:t>
      </w:r>
      <w:r w:rsidR="006131FB" w:rsidRPr="001A3149">
        <w:rPr>
          <w:rFonts w:ascii="Times New Roman" w:hAnsi="Times New Roman" w:cs="Times New Roman"/>
          <w:sz w:val="24"/>
          <w:szCs w:val="24"/>
          <w:shd w:val="clear" w:color="auto" w:fill="FFFFFF"/>
        </w:rPr>
        <w:t>between</w:t>
      </w:r>
      <w:r w:rsidR="00593744" w:rsidRPr="001A3149">
        <w:rPr>
          <w:rFonts w:ascii="Times New Roman" w:hAnsi="Times New Roman" w:cs="Times New Roman"/>
          <w:sz w:val="24"/>
          <w:szCs w:val="24"/>
          <w:shd w:val="clear" w:color="auto" w:fill="FFFFFF"/>
        </w:rPr>
        <w:t xml:space="preserve"> </w:t>
      </w:r>
      <w:r w:rsidR="006131FB" w:rsidRPr="001A3149">
        <w:rPr>
          <w:rFonts w:ascii="Times New Roman" w:hAnsi="Times New Roman" w:cs="Times New Roman"/>
          <w:sz w:val="24"/>
          <w:szCs w:val="24"/>
          <w:shd w:val="clear" w:color="auto" w:fill="FFFFFF"/>
        </w:rPr>
        <w:t xml:space="preserve">these </w:t>
      </w:r>
      <w:del w:id="14" w:author="Reisen" w:date="2023-12-15T10:23:00Z">
        <w:r w:rsidR="00593744" w:rsidRPr="001A3149" w:rsidDel="000E5534">
          <w:rPr>
            <w:rFonts w:ascii="Times New Roman" w:hAnsi="Times New Roman" w:cs="Times New Roman"/>
            <w:sz w:val="24"/>
            <w:szCs w:val="24"/>
            <w:shd w:val="clear" w:color="auto" w:fill="FFFFFF"/>
          </w:rPr>
          <w:delText xml:space="preserve"> </w:delText>
        </w:r>
      </w:del>
      <w:r w:rsidR="00593744" w:rsidRPr="001A3149">
        <w:rPr>
          <w:rFonts w:ascii="Times New Roman" w:hAnsi="Times New Roman" w:cs="Times New Roman"/>
          <w:sz w:val="24"/>
          <w:szCs w:val="24"/>
          <w:shd w:val="clear" w:color="auto" w:fill="FFFFFF"/>
        </w:rPr>
        <w:t>periods</w:t>
      </w:r>
      <w:r w:rsidR="00C57E8E" w:rsidRPr="001A3149">
        <w:rPr>
          <w:rFonts w:ascii="Times New Roman" w:hAnsi="Times New Roman" w:cs="Times New Roman"/>
          <w:sz w:val="24"/>
          <w:szCs w:val="24"/>
          <w:shd w:val="clear" w:color="auto" w:fill="FFFFFF"/>
        </w:rPr>
        <w:t xml:space="preserve">. </w:t>
      </w:r>
      <w:r w:rsidR="0003321E" w:rsidRPr="001A3149">
        <w:rPr>
          <w:rFonts w:ascii="Times New Roman" w:hAnsi="Times New Roman" w:cs="Times New Roman"/>
          <w:sz w:val="24"/>
          <w:szCs w:val="24"/>
        </w:rPr>
        <w:t xml:space="preserve">In the first stage, descriptive </w:t>
      </w:r>
      <w:r w:rsidR="002C014C" w:rsidRPr="001A3149">
        <w:rPr>
          <w:rFonts w:ascii="Times New Roman" w:hAnsi="Times New Roman" w:cs="Times New Roman"/>
          <w:sz w:val="24"/>
          <w:szCs w:val="24"/>
        </w:rPr>
        <w:t>analys</w:t>
      </w:r>
      <w:r w:rsidR="00896AE1" w:rsidRPr="001A3149">
        <w:rPr>
          <w:rFonts w:ascii="Times New Roman" w:hAnsi="Times New Roman" w:cs="Times New Roman"/>
          <w:sz w:val="24"/>
          <w:szCs w:val="24"/>
        </w:rPr>
        <w:t>e</w:t>
      </w:r>
      <w:r w:rsidR="002C014C" w:rsidRPr="001A3149">
        <w:rPr>
          <w:rFonts w:ascii="Times New Roman" w:hAnsi="Times New Roman" w:cs="Times New Roman"/>
          <w:sz w:val="24"/>
          <w:szCs w:val="24"/>
        </w:rPr>
        <w:t xml:space="preserve">s </w:t>
      </w:r>
      <w:r w:rsidR="00A736A3" w:rsidRPr="001A3149">
        <w:rPr>
          <w:rFonts w:ascii="Times New Roman" w:hAnsi="Times New Roman" w:cs="Times New Roman"/>
          <w:sz w:val="24"/>
          <w:szCs w:val="24"/>
        </w:rPr>
        <w:t xml:space="preserve">were </w:t>
      </w:r>
      <w:r w:rsidR="002C014C" w:rsidRPr="001A3149">
        <w:rPr>
          <w:rFonts w:ascii="Times New Roman" w:hAnsi="Times New Roman" w:cs="Times New Roman"/>
          <w:sz w:val="24"/>
          <w:szCs w:val="24"/>
        </w:rPr>
        <w:t xml:space="preserve">conducted </w:t>
      </w:r>
      <w:r w:rsidR="0003321E" w:rsidRPr="001A3149">
        <w:rPr>
          <w:rFonts w:ascii="Times New Roman" w:hAnsi="Times New Roman" w:cs="Times New Roman"/>
          <w:sz w:val="24"/>
          <w:szCs w:val="24"/>
        </w:rPr>
        <w:t xml:space="preserve">to determine the characteristics of </w:t>
      </w:r>
      <w:del w:id="15" w:author="Reisen" w:date="2023-12-15T10:23:00Z">
        <w:r w:rsidR="0003321E" w:rsidRPr="001A3149" w:rsidDel="000E5534">
          <w:rPr>
            <w:rFonts w:ascii="Times New Roman" w:hAnsi="Times New Roman" w:cs="Times New Roman"/>
            <w:sz w:val="24"/>
            <w:szCs w:val="24"/>
          </w:rPr>
          <w:delText xml:space="preserve"> </w:delText>
        </w:r>
      </w:del>
      <w:r w:rsidR="0003321E" w:rsidRPr="001A3149">
        <w:rPr>
          <w:rFonts w:ascii="Times New Roman" w:hAnsi="Times New Roman" w:cs="Times New Roman"/>
          <w:sz w:val="24"/>
          <w:szCs w:val="24"/>
        </w:rPr>
        <w:t>dengue cases and deaths</w:t>
      </w:r>
      <w:ins w:id="16" w:author="Reisen" w:date="2023-12-15T10:24:00Z">
        <w:r w:rsidR="00951379">
          <w:rPr>
            <w:rFonts w:ascii="Times New Roman" w:hAnsi="Times New Roman" w:cs="Times New Roman"/>
            <w:sz w:val="24"/>
            <w:szCs w:val="24"/>
          </w:rPr>
          <w:t>,</w:t>
        </w:r>
      </w:ins>
      <w:r w:rsidR="0003321E" w:rsidRPr="001A3149">
        <w:rPr>
          <w:rFonts w:ascii="Times New Roman" w:hAnsi="Times New Roman" w:cs="Times New Roman"/>
          <w:sz w:val="24"/>
          <w:szCs w:val="24"/>
        </w:rPr>
        <w:t xml:space="preserve"> </w:t>
      </w:r>
      <w:r w:rsidR="002125B0" w:rsidRPr="001A3149">
        <w:rPr>
          <w:rFonts w:ascii="Times New Roman" w:hAnsi="Times New Roman" w:cs="Times New Roman"/>
          <w:sz w:val="24"/>
          <w:szCs w:val="24"/>
        </w:rPr>
        <w:t>with</w:t>
      </w:r>
      <w:r w:rsidR="00C50659" w:rsidRPr="001A3149">
        <w:rPr>
          <w:rFonts w:ascii="Times New Roman" w:hAnsi="Times New Roman" w:cs="Times New Roman"/>
          <w:sz w:val="24"/>
          <w:szCs w:val="24"/>
        </w:rPr>
        <w:t xml:space="preserve"> </w:t>
      </w:r>
      <w:r w:rsidR="00226A6F" w:rsidRPr="001A3149">
        <w:rPr>
          <w:rFonts w:ascii="Times New Roman" w:hAnsi="Times New Roman" w:cs="Times New Roman"/>
          <w:sz w:val="24"/>
          <w:szCs w:val="24"/>
        </w:rPr>
        <w:t>mean</w:t>
      </w:r>
      <w:del w:id="17" w:author="Reisen" w:date="2023-12-15T10:24:00Z">
        <w:r w:rsidR="00226A6F" w:rsidRPr="001A3149" w:rsidDel="00D14990">
          <w:rPr>
            <w:rFonts w:ascii="Times New Roman" w:hAnsi="Times New Roman" w:cs="Times New Roman"/>
            <w:sz w:val="24"/>
            <w:szCs w:val="24"/>
          </w:rPr>
          <w:delText>,</w:delText>
        </w:r>
      </w:del>
      <w:r w:rsidR="00226A6F" w:rsidRPr="001A3149">
        <w:rPr>
          <w:rFonts w:ascii="Times New Roman" w:hAnsi="Times New Roman" w:cs="Times New Roman"/>
          <w:sz w:val="24"/>
          <w:szCs w:val="24"/>
        </w:rPr>
        <w:t xml:space="preserve"> </w:t>
      </w:r>
      <w:r w:rsidR="00270FB5" w:rsidRPr="001A3149">
        <w:rPr>
          <w:rFonts w:ascii="Times New Roman" w:hAnsi="Times New Roman" w:cs="Times New Roman"/>
          <w:sz w:val="24"/>
          <w:szCs w:val="24"/>
        </w:rPr>
        <w:t>and interquartile</w:t>
      </w:r>
      <w:r w:rsidR="00066015" w:rsidRPr="001A3149">
        <w:rPr>
          <w:rFonts w:ascii="Times New Roman" w:hAnsi="Times New Roman" w:cs="Times New Roman"/>
          <w:sz w:val="24"/>
          <w:szCs w:val="24"/>
        </w:rPr>
        <w:t xml:space="preserve"> range (IQR)</w:t>
      </w:r>
      <w:r w:rsidR="0003321E" w:rsidRPr="001A3149">
        <w:rPr>
          <w:rFonts w:ascii="Times New Roman" w:hAnsi="Times New Roman" w:cs="Times New Roman"/>
          <w:sz w:val="24"/>
          <w:szCs w:val="24"/>
        </w:rPr>
        <w:t xml:space="preserve"> in each year </w:t>
      </w:r>
      <w:r w:rsidR="005E40EF" w:rsidRPr="001A3149">
        <w:rPr>
          <w:rFonts w:ascii="Times New Roman" w:hAnsi="Times New Roman" w:cs="Times New Roman"/>
          <w:sz w:val="24"/>
          <w:szCs w:val="24"/>
        </w:rPr>
        <w:t>and</w:t>
      </w:r>
      <w:r w:rsidR="0003321E" w:rsidRPr="001A3149">
        <w:rPr>
          <w:rFonts w:ascii="Times New Roman" w:hAnsi="Times New Roman" w:cs="Times New Roman"/>
          <w:sz w:val="24"/>
          <w:szCs w:val="24"/>
        </w:rPr>
        <w:t xml:space="preserve"> each month</w:t>
      </w:r>
      <w:r w:rsidR="008461D0" w:rsidRPr="001A3149">
        <w:rPr>
          <w:rFonts w:ascii="Times New Roman" w:hAnsi="Times New Roman" w:cs="Times New Roman"/>
          <w:sz w:val="24"/>
          <w:szCs w:val="24"/>
        </w:rPr>
        <w:t xml:space="preserve"> </w:t>
      </w:r>
      <w:ins w:id="18" w:author="Reisen" w:date="2023-12-15T10:24:00Z">
        <w:r w:rsidR="00D14990">
          <w:rPr>
            <w:rFonts w:ascii="Times New Roman" w:hAnsi="Times New Roman" w:cs="Times New Roman"/>
            <w:sz w:val="24"/>
            <w:szCs w:val="24"/>
          </w:rPr>
          <w:t xml:space="preserve">calculated </w:t>
        </w:r>
      </w:ins>
      <w:r w:rsidR="008461D0" w:rsidRPr="001A3149">
        <w:rPr>
          <w:rFonts w:ascii="Times New Roman" w:hAnsi="Times New Roman" w:cs="Times New Roman"/>
          <w:sz w:val="24"/>
          <w:szCs w:val="24"/>
        </w:rPr>
        <w:t>for the entire period</w:t>
      </w:r>
      <w:r w:rsidR="0003321E" w:rsidRPr="001A3149">
        <w:rPr>
          <w:rFonts w:ascii="Times New Roman" w:hAnsi="Times New Roman" w:cs="Times New Roman"/>
          <w:sz w:val="24"/>
          <w:szCs w:val="24"/>
        </w:rPr>
        <w:t xml:space="preserve">. </w:t>
      </w:r>
      <w:r w:rsidR="00E04108" w:rsidRPr="001A3149">
        <w:rPr>
          <w:rFonts w:ascii="Times New Roman" w:hAnsi="Times New Roman" w:cs="Times New Roman"/>
          <w:sz w:val="24"/>
          <w:szCs w:val="24"/>
        </w:rPr>
        <w:t>Next, w</w:t>
      </w:r>
      <w:r w:rsidR="0003321E" w:rsidRPr="001A3149">
        <w:rPr>
          <w:rFonts w:ascii="Times New Roman" w:hAnsi="Times New Roman" w:cs="Times New Roman"/>
          <w:sz w:val="24"/>
          <w:szCs w:val="24"/>
        </w:rPr>
        <w:t>e</w:t>
      </w:r>
      <w:r w:rsidR="0044323F"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calculate</w:t>
      </w:r>
      <w:r w:rsidR="0044323F" w:rsidRPr="001A3149">
        <w:rPr>
          <w:rFonts w:ascii="Times New Roman" w:hAnsi="Times New Roman" w:cs="Times New Roman"/>
          <w:sz w:val="24"/>
          <w:szCs w:val="24"/>
        </w:rPr>
        <w:t>d</w:t>
      </w:r>
      <w:r w:rsidR="0003321E" w:rsidRPr="001A3149">
        <w:rPr>
          <w:rFonts w:ascii="Times New Roman" w:hAnsi="Times New Roman" w:cs="Times New Roman"/>
          <w:sz w:val="24"/>
          <w:szCs w:val="24"/>
        </w:rPr>
        <w:t xml:space="preserve"> the monthly </w:t>
      </w:r>
      <w:r w:rsidR="00C50659" w:rsidRPr="001A3149">
        <w:rPr>
          <w:rFonts w:ascii="Times New Roman" w:hAnsi="Times New Roman" w:cs="Times New Roman"/>
          <w:sz w:val="24"/>
          <w:szCs w:val="24"/>
        </w:rPr>
        <w:t>growth factor</w:t>
      </w:r>
      <w:r w:rsidR="0003321E" w:rsidRPr="001A3149">
        <w:rPr>
          <w:rFonts w:ascii="Times New Roman" w:hAnsi="Times New Roman" w:cs="Times New Roman"/>
          <w:sz w:val="24"/>
          <w:szCs w:val="24"/>
        </w:rPr>
        <w:t xml:space="preserve"> (GF) of dengue cases </w:t>
      </w:r>
      <w:r w:rsidR="00E04108" w:rsidRPr="001A3149">
        <w:rPr>
          <w:rFonts w:ascii="Times New Roman" w:hAnsi="Times New Roman" w:cs="Times New Roman"/>
          <w:sz w:val="24"/>
          <w:szCs w:val="24"/>
        </w:rPr>
        <w:t xml:space="preserve">by </w:t>
      </w:r>
      <w:r w:rsidR="0003321E" w:rsidRPr="001A3149">
        <w:rPr>
          <w:rFonts w:ascii="Times New Roman" w:hAnsi="Times New Roman" w:cs="Times New Roman"/>
          <w:sz w:val="24"/>
          <w:szCs w:val="24"/>
        </w:rPr>
        <w:t xml:space="preserve">dividing the number of dengue cases </w:t>
      </w:r>
      <w:r w:rsidR="002A65D7" w:rsidRPr="001A3149">
        <w:rPr>
          <w:rFonts w:ascii="Times New Roman" w:hAnsi="Times New Roman" w:cs="Times New Roman"/>
          <w:sz w:val="24"/>
          <w:szCs w:val="24"/>
        </w:rPr>
        <w:t>reported</w:t>
      </w:r>
      <w:r w:rsidR="0003321E" w:rsidRPr="001A3149">
        <w:rPr>
          <w:rFonts w:ascii="Times New Roman" w:hAnsi="Times New Roman" w:cs="Times New Roman"/>
          <w:sz w:val="24"/>
          <w:szCs w:val="24"/>
        </w:rPr>
        <w:t xml:space="preserve"> </w:t>
      </w:r>
      <w:r w:rsidR="00C17167" w:rsidRPr="001A3149">
        <w:rPr>
          <w:rFonts w:ascii="Times New Roman" w:hAnsi="Times New Roman" w:cs="Times New Roman"/>
          <w:sz w:val="24"/>
          <w:szCs w:val="24"/>
        </w:rPr>
        <w:t>in each</w:t>
      </w:r>
      <w:r w:rsidR="0003321E" w:rsidRPr="001A3149">
        <w:rPr>
          <w:rFonts w:ascii="Times New Roman" w:hAnsi="Times New Roman" w:cs="Times New Roman"/>
          <w:sz w:val="24"/>
          <w:szCs w:val="24"/>
        </w:rPr>
        <w:t xml:space="preserve"> </w:t>
      </w:r>
      <w:r w:rsidR="002A65D7" w:rsidRPr="001A3149">
        <w:rPr>
          <w:rFonts w:ascii="Times New Roman" w:hAnsi="Times New Roman" w:cs="Times New Roman"/>
          <w:sz w:val="24"/>
          <w:szCs w:val="24"/>
        </w:rPr>
        <w:t>month</w:t>
      </w:r>
      <w:r w:rsidR="0003321E" w:rsidRPr="001A3149">
        <w:rPr>
          <w:rFonts w:ascii="Times New Roman" w:hAnsi="Times New Roman" w:cs="Times New Roman"/>
          <w:sz w:val="24"/>
          <w:szCs w:val="24"/>
        </w:rPr>
        <w:t xml:space="preserve"> by the number of dengue cases reported in the previous </w:t>
      </w:r>
      <w:r w:rsidR="003D5685" w:rsidRPr="001A3149">
        <w:rPr>
          <w:rFonts w:ascii="Times New Roman" w:hAnsi="Times New Roman" w:cs="Times New Roman"/>
          <w:sz w:val="24"/>
          <w:szCs w:val="24"/>
        </w:rPr>
        <w:t>month and</w:t>
      </w:r>
      <w:r w:rsidR="0003321E" w:rsidRPr="001A3149">
        <w:rPr>
          <w:rFonts w:ascii="Times New Roman" w:hAnsi="Times New Roman" w:cs="Times New Roman"/>
          <w:sz w:val="24"/>
          <w:szCs w:val="24"/>
        </w:rPr>
        <w:t xml:space="preserve"> repeating this process for eac</w:t>
      </w:r>
      <w:r w:rsidR="00363851" w:rsidRPr="001A3149">
        <w:rPr>
          <w:rFonts w:ascii="Times New Roman" w:hAnsi="Times New Roman" w:cs="Times New Roman"/>
          <w:sz w:val="24"/>
          <w:szCs w:val="24"/>
        </w:rPr>
        <w:t xml:space="preserve">h </w:t>
      </w:r>
      <w:r w:rsidR="0003321E" w:rsidRPr="001A3149">
        <w:rPr>
          <w:rFonts w:ascii="Times New Roman" w:hAnsi="Times New Roman" w:cs="Times New Roman"/>
          <w:sz w:val="24"/>
          <w:szCs w:val="24"/>
        </w:rPr>
        <w:t>month from 2000 to 2022</w:t>
      </w:r>
      <w:r w:rsidR="00A9543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664360608"/>
          <w:placeholder>
            <w:docPart w:val="DefaultPlaceholder_-1854013440"/>
          </w:placeholder>
        </w:sdtPr>
        <w:sdtContent>
          <w:r w:rsidR="00E877D4" w:rsidRPr="001A3149">
            <w:rPr>
              <w:rFonts w:ascii="Times New Roman" w:hAnsi="Times New Roman" w:cs="Times New Roman"/>
              <w:sz w:val="24"/>
              <w:szCs w:val="24"/>
            </w:rPr>
            <w:t>(Haider et al. 2021)</w:t>
          </w:r>
        </w:sdtContent>
      </w:sdt>
      <w:r w:rsidR="00A95435"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T</w:t>
      </w:r>
      <w:r w:rsidR="0044323F" w:rsidRPr="001A3149">
        <w:rPr>
          <w:rFonts w:ascii="Times New Roman" w:hAnsi="Times New Roman" w:cs="Times New Roman"/>
          <w:sz w:val="24"/>
          <w:szCs w:val="24"/>
        </w:rPr>
        <w:t>he formula for the growth factor can be given by</w:t>
      </w:r>
    </w:p>
    <w:p w14:paraId="2BED4F8E" w14:textId="189D58C2" w:rsidR="0044323F" w:rsidRPr="001A3149" w:rsidRDefault="0044323F" w:rsidP="00463370">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Pr="001A3149" w:rsidRDefault="00E95E9C" w:rsidP="00E51E70">
      <w:pPr>
        <w:spacing w:after="0" w:line="480" w:lineRule="auto"/>
        <w:rPr>
          <w:rFonts w:ascii="Times New Roman" w:eastAsiaTheme="minorEastAsia" w:hAnsi="Times New Roman" w:cs="Times New Roman"/>
          <w:sz w:val="24"/>
          <w:szCs w:val="24"/>
        </w:rPr>
      </w:pPr>
    </w:p>
    <w:p w14:paraId="434B1BE8" w14:textId="7B56DFC0" w:rsidR="002A6F11" w:rsidRPr="001A3149" w:rsidRDefault="0003321E"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where</w:t>
      </w:r>
      <w:r w:rsidR="0044323F" w:rsidRPr="001A314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1A3149">
        <w:rPr>
          <w:rFonts w:ascii="Times New Roman" w:hAnsi="Times New Roman" w:cs="Times New Roman"/>
          <w:sz w:val="24"/>
          <w:szCs w:val="24"/>
        </w:rPr>
        <w:t xml:space="preserve"> indicates the number of dengue cases </w:t>
      </w:r>
      <w:r w:rsidR="0044323F" w:rsidRPr="001A3149">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1A3149">
        <w:rPr>
          <w:rFonts w:ascii="Times New Roman" w:eastAsiaTheme="minorEastAsia" w:hAnsi="Times New Roman" w:cs="Times New Roman"/>
          <w:sz w:val="24"/>
          <w:szCs w:val="24"/>
          <w:vertAlign w:val="superscript"/>
        </w:rPr>
        <w:t>th</w:t>
      </w:r>
      <w:r w:rsidR="00F343E4" w:rsidRPr="001A3149">
        <w:rPr>
          <w:rFonts w:ascii="Times New Roman" w:eastAsiaTheme="minorEastAsia" w:hAnsi="Times New Roman" w:cs="Times New Roman"/>
          <w:sz w:val="24"/>
          <w:szCs w:val="24"/>
        </w:rPr>
        <w:t xml:space="preserve"> </w:t>
      </w:r>
      <w:r w:rsidRPr="001A3149">
        <w:rPr>
          <w:rFonts w:ascii="Times New Roman" w:hAnsi="Times New Roman" w:cs="Times New Roman"/>
          <w:sz w:val="24"/>
          <w:szCs w:val="24"/>
        </w:rPr>
        <w:t xml:space="preserve">month. </w:t>
      </w:r>
      <w:r w:rsidR="00961BAD" w:rsidRPr="001A3149">
        <w:rPr>
          <w:rFonts w:ascii="Times New Roman" w:hAnsi="Times New Roman" w:cs="Times New Roman"/>
          <w:sz w:val="24"/>
          <w:szCs w:val="24"/>
        </w:rPr>
        <w:t xml:space="preserve">To avoid the occurrence of zeros in some months, </w:t>
      </w:r>
      <w:r w:rsidRPr="001A3149">
        <w:rPr>
          <w:rFonts w:ascii="Times New Roman" w:hAnsi="Times New Roman" w:cs="Times New Roman"/>
          <w:sz w:val="24"/>
          <w:szCs w:val="24"/>
        </w:rPr>
        <w:t xml:space="preserve">we added 1 to the total number of cases for </w:t>
      </w:r>
      <w:r w:rsidR="00A17507" w:rsidRPr="001A3149">
        <w:rPr>
          <w:rFonts w:ascii="Times New Roman" w:hAnsi="Times New Roman" w:cs="Times New Roman"/>
          <w:sz w:val="24"/>
          <w:szCs w:val="24"/>
        </w:rPr>
        <w:t>each</w:t>
      </w:r>
      <w:r w:rsidRPr="001A3149">
        <w:rPr>
          <w:rFonts w:ascii="Times New Roman" w:hAnsi="Times New Roman" w:cs="Times New Roman"/>
          <w:sz w:val="24"/>
          <w:szCs w:val="24"/>
        </w:rPr>
        <w:t xml:space="preserve"> month.</w:t>
      </w:r>
      <w:r w:rsidR="00961BAD" w:rsidRPr="001A3149">
        <w:rPr>
          <w:rFonts w:ascii="Times New Roman" w:hAnsi="Times New Roman" w:cs="Times New Roman"/>
          <w:sz w:val="24"/>
          <w:szCs w:val="24"/>
        </w:rPr>
        <w:t xml:space="preserve"> </w:t>
      </w:r>
      <w:r w:rsidRPr="001A3149">
        <w:rPr>
          <w:rFonts w:ascii="Times New Roman" w:hAnsi="Times New Roman" w:cs="Times New Roman"/>
          <w:sz w:val="24"/>
          <w:szCs w:val="24"/>
        </w:rPr>
        <w:t>The distribution</w:t>
      </w:r>
      <w:r w:rsidR="00024A26" w:rsidRPr="001A3149">
        <w:rPr>
          <w:rFonts w:ascii="Times New Roman" w:hAnsi="Times New Roman" w:cs="Times New Roman"/>
          <w:sz w:val="24"/>
          <w:szCs w:val="24"/>
        </w:rPr>
        <w:t xml:space="preserve"> of </w:t>
      </w:r>
      <w:r w:rsidR="0071395E" w:rsidRPr="001A3149">
        <w:rPr>
          <w:rFonts w:ascii="Times New Roman" w:hAnsi="Times New Roman" w:cs="Times New Roman"/>
          <w:sz w:val="24"/>
          <w:szCs w:val="24"/>
        </w:rPr>
        <w:t xml:space="preserve">the </w:t>
      </w:r>
      <w:r w:rsidR="00024A26" w:rsidRPr="001A3149">
        <w:rPr>
          <w:rFonts w:ascii="Times New Roman" w:hAnsi="Times New Roman" w:cs="Times New Roman"/>
          <w:sz w:val="24"/>
          <w:szCs w:val="24"/>
        </w:rPr>
        <w:t>GF</w:t>
      </w:r>
      <w:r w:rsidRPr="001A3149">
        <w:rPr>
          <w:rFonts w:ascii="Times New Roman" w:hAnsi="Times New Roman" w:cs="Times New Roman"/>
          <w:sz w:val="24"/>
          <w:szCs w:val="24"/>
        </w:rPr>
        <w:t xml:space="preserve"> </w:t>
      </w:r>
      <w:r w:rsidR="00FD133D" w:rsidRPr="001A3149">
        <w:rPr>
          <w:rFonts w:ascii="Times New Roman" w:hAnsi="Times New Roman" w:cs="Times New Roman"/>
          <w:sz w:val="24"/>
          <w:szCs w:val="24"/>
        </w:rPr>
        <w:t xml:space="preserve">was </w:t>
      </w:r>
      <w:r w:rsidR="007A1738" w:rsidRPr="001A3149">
        <w:rPr>
          <w:rFonts w:ascii="Times New Roman" w:hAnsi="Times New Roman" w:cs="Times New Roman"/>
          <w:sz w:val="24"/>
          <w:szCs w:val="24"/>
        </w:rPr>
        <w:t>skewed;</w:t>
      </w:r>
      <w:r w:rsidR="00024A26" w:rsidRPr="001A3149">
        <w:rPr>
          <w:rFonts w:ascii="Times New Roman" w:hAnsi="Times New Roman" w:cs="Times New Roman"/>
          <w:sz w:val="24"/>
          <w:szCs w:val="24"/>
        </w:rPr>
        <w:t xml:space="preserve"> therefore</w:t>
      </w:r>
      <w:r w:rsidRPr="001A3149">
        <w:rPr>
          <w:rFonts w:ascii="Times New Roman" w:hAnsi="Times New Roman" w:cs="Times New Roman"/>
          <w:sz w:val="24"/>
          <w:szCs w:val="24"/>
        </w:rPr>
        <w:t xml:space="preserve">, </w:t>
      </w:r>
      <w:r w:rsidR="00024A26" w:rsidRPr="001A3149">
        <w:rPr>
          <w:rFonts w:ascii="Times New Roman" w:hAnsi="Times New Roman" w:cs="Times New Roman"/>
          <w:sz w:val="24"/>
          <w:szCs w:val="24"/>
        </w:rPr>
        <w:t xml:space="preserve">we used </w:t>
      </w:r>
      <w:r w:rsidR="007A1738" w:rsidRPr="001A3149">
        <w:rPr>
          <w:rFonts w:ascii="Times New Roman" w:hAnsi="Times New Roman" w:cs="Times New Roman"/>
          <w:sz w:val="24"/>
          <w:szCs w:val="24"/>
        </w:rPr>
        <w:t xml:space="preserve">the </w:t>
      </w:r>
      <w:r w:rsidR="004A5904" w:rsidRPr="001A3149">
        <w:rPr>
          <w:rFonts w:ascii="Times New Roman" w:hAnsi="Times New Roman" w:cs="Times New Roman"/>
          <w:sz w:val="24"/>
          <w:szCs w:val="24"/>
        </w:rPr>
        <w:t xml:space="preserve">natural </w:t>
      </w:r>
      <w:r w:rsidR="007A1738" w:rsidRPr="001A3149">
        <w:rPr>
          <w:rFonts w:ascii="Times New Roman" w:hAnsi="Times New Roman" w:cs="Times New Roman"/>
          <w:sz w:val="24"/>
          <w:szCs w:val="24"/>
        </w:rPr>
        <w:t>log transformation</w:t>
      </w:r>
      <w:r w:rsidRPr="001A3149">
        <w:rPr>
          <w:rFonts w:ascii="Times New Roman" w:hAnsi="Times New Roman" w:cs="Times New Roman"/>
          <w:sz w:val="24"/>
          <w:szCs w:val="24"/>
        </w:rPr>
        <w:t xml:space="preserve"> before </w:t>
      </w:r>
      <w:r w:rsidR="00024A26" w:rsidRPr="001A3149">
        <w:rPr>
          <w:rFonts w:ascii="Times New Roman" w:hAnsi="Times New Roman" w:cs="Times New Roman"/>
          <w:sz w:val="24"/>
          <w:szCs w:val="24"/>
        </w:rPr>
        <w:t>the data</w:t>
      </w:r>
      <w:r w:rsidR="00A17507" w:rsidRPr="001A3149">
        <w:rPr>
          <w:rFonts w:ascii="Times New Roman" w:hAnsi="Times New Roman" w:cs="Times New Roman"/>
          <w:sz w:val="24"/>
          <w:szCs w:val="24"/>
        </w:rPr>
        <w:t xml:space="preserve"> </w:t>
      </w:r>
      <w:r w:rsidR="007A1738" w:rsidRPr="001A3149">
        <w:rPr>
          <w:rFonts w:ascii="Times New Roman" w:hAnsi="Times New Roman" w:cs="Times New Roman"/>
          <w:sz w:val="24"/>
          <w:szCs w:val="24"/>
        </w:rPr>
        <w:t>was</w:t>
      </w:r>
      <w:r w:rsidR="00A17507" w:rsidRPr="001A3149">
        <w:rPr>
          <w:rFonts w:ascii="Times New Roman" w:hAnsi="Times New Roman" w:cs="Times New Roman"/>
          <w:sz w:val="24"/>
          <w:szCs w:val="24"/>
        </w:rPr>
        <w:t xml:space="preserve"> </w:t>
      </w:r>
      <w:r w:rsidRPr="001A3149">
        <w:rPr>
          <w:rFonts w:ascii="Times New Roman" w:hAnsi="Times New Roman" w:cs="Times New Roman"/>
          <w:sz w:val="24"/>
          <w:szCs w:val="24"/>
        </w:rPr>
        <w:t>further examined.</w:t>
      </w:r>
      <w:r w:rsidR="00851886" w:rsidRPr="001A3149">
        <w:rPr>
          <w:rFonts w:ascii="Times New Roman" w:hAnsi="Times New Roman" w:cs="Times New Roman"/>
          <w:sz w:val="24"/>
          <w:szCs w:val="24"/>
        </w:rPr>
        <w:t xml:space="preserve"> </w:t>
      </w:r>
      <w:r w:rsidR="009924CD" w:rsidRPr="001A3149">
        <w:rPr>
          <w:rFonts w:ascii="Times New Roman" w:hAnsi="Times New Roman" w:cs="Times New Roman"/>
          <w:sz w:val="24"/>
          <w:szCs w:val="24"/>
        </w:rPr>
        <w:t xml:space="preserve">However, </w:t>
      </w:r>
      <w:r w:rsidR="0090185C" w:rsidRPr="001A3149">
        <w:rPr>
          <w:rFonts w:ascii="Times New Roman" w:hAnsi="Times New Roman" w:cs="Times New Roman"/>
          <w:sz w:val="24"/>
          <w:szCs w:val="24"/>
        </w:rPr>
        <w:t xml:space="preserve">we </w:t>
      </w:r>
      <w:r w:rsidR="00024A26" w:rsidRPr="001A3149">
        <w:rPr>
          <w:rFonts w:ascii="Times New Roman" w:hAnsi="Times New Roman" w:cs="Times New Roman"/>
          <w:sz w:val="24"/>
          <w:szCs w:val="24"/>
        </w:rPr>
        <w:t xml:space="preserve">have </w:t>
      </w:r>
      <w:r w:rsidR="009924CD" w:rsidRPr="001A3149">
        <w:rPr>
          <w:rFonts w:ascii="Times New Roman" w:hAnsi="Times New Roman" w:cs="Times New Roman"/>
          <w:sz w:val="24"/>
          <w:szCs w:val="24"/>
        </w:rPr>
        <w:t xml:space="preserve">also </w:t>
      </w:r>
      <w:r w:rsidR="00024A26" w:rsidRPr="001A3149">
        <w:rPr>
          <w:rFonts w:ascii="Times New Roman" w:hAnsi="Times New Roman" w:cs="Times New Roman"/>
          <w:sz w:val="24"/>
          <w:szCs w:val="24"/>
        </w:rPr>
        <w:t xml:space="preserve">performed a reverse </w:t>
      </w:r>
      <w:r w:rsidR="008713DA" w:rsidRPr="001A3149">
        <w:rPr>
          <w:rFonts w:ascii="Times New Roman" w:hAnsi="Times New Roman" w:cs="Times New Roman"/>
          <w:sz w:val="24"/>
          <w:szCs w:val="24"/>
        </w:rPr>
        <w:t>transform</w:t>
      </w:r>
      <w:r w:rsidR="00024A26" w:rsidRPr="001A3149">
        <w:rPr>
          <w:rFonts w:ascii="Times New Roman" w:hAnsi="Times New Roman" w:cs="Times New Roman"/>
          <w:sz w:val="24"/>
          <w:szCs w:val="24"/>
        </w:rPr>
        <w:t xml:space="preserve">ation of </w:t>
      </w:r>
      <w:r w:rsidR="0090185C" w:rsidRPr="001A3149">
        <w:rPr>
          <w:rFonts w:ascii="Times New Roman" w:hAnsi="Times New Roman" w:cs="Times New Roman"/>
          <w:sz w:val="24"/>
          <w:szCs w:val="24"/>
        </w:rPr>
        <w:t>the log (GF) value</w:t>
      </w:r>
      <w:r w:rsidR="009924CD" w:rsidRPr="001A3149">
        <w:rPr>
          <w:rFonts w:ascii="Times New Roman" w:hAnsi="Times New Roman" w:cs="Times New Roman"/>
          <w:sz w:val="24"/>
          <w:szCs w:val="24"/>
        </w:rPr>
        <w:t>s</w:t>
      </w:r>
      <w:r w:rsidR="0090185C" w:rsidRPr="001A3149">
        <w:rPr>
          <w:rFonts w:ascii="Times New Roman" w:hAnsi="Times New Roman" w:cs="Times New Roman"/>
          <w:sz w:val="24"/>
          <w:szCs w:val="24"/>
        </w:rPr>
        <w:t xml:space="preserve"> by </w:t>
      </w:r>
      <w:r w:rsidR="001872D9" w:rsidRPr="001A3149">
        <w:rPr>
          <w:rFonts w:ascii="Times New Roman" w:hAnsi="Times New Roman" w:cs="Times New Roman"/>
          <w:sz w:val="24"/>
          <w:szCs w:val="24"/>
        </w:rPr>
        <w:t>back-transforming</w:t>
      </w:r>
      <w:r w:rsidR="00157D8A" w:rsidRPr="001A3149">
        <w:rPr>
          <w:rFonts w:ascii="Times New Roman" w:hAnsi="Times New Roman" w:cs="Times New Roman"/>
          <w:sz w:val="24"/>
          <w:szCs w:val="24"/>
        </w:rPr>
        <w:t xml:space="preserve"> </w:t>
      </w:r>
      <w:del w:id="19" w:author="Reisen" w:date="2023-12-15T10:25:00Z">
        <w:r w:rsidR="00157D8A" w:rsidRPr="001A3149" w:rsidDel="00F0582E">
          <w:rPr>
            <w:rFonts w:ascii="Times New Roman" w:hAnsi="Times New Roman" w:cs="Times New Roman"/>
            <w:sz w:val="24"/>
            <w:szCs w:val="24"/>
          </w:rPr>
          <w:delText>exponentiating</w:delText>
        </w:r>
        <w:r w:rsidR="0090185C" w:rsidRPr="001A3149" w:rsidDel="00F0582E">
          <w:rPr>
            <w:rFonts w:ascii="Times New Roman" w:hAnsi="Times New Roman" w:cs="Times New Roman"/>
            <w:sz w:val="24"/>
            <w:szCs w:val="24"/>
          </w:rPr>
          <w:delText xml:space="preserve"> </w:delText>
        </w:r>
      </w:del>
      <w:r w:rsidR="0090185C" w:rsidRPr="001A3149">
        <w:rPr>
          <w:rFonts w:ascii="Times New Roman" w:hAnsi="Times New Roman" w:cs="Times New Roman"/>
          <w:sz w:val="24"/>
          <w:szCs w:val="24"/>
        </w:rPr>
        <w:t>values to the original scale for ease of interpretation</w:t>
      </w:r>
      <w:r w:rsidR="00982ADD"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GJjODJkZTktOTRjYS00ZDVhLTk4NWUtMmJhMmFlY2VhZmZm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769700802"/>
          <w:placeholder>
            <w:docPart w:val="DefaultPlaceholder_-1854013440"/>
          </w:placeholder>
        </w:sdtPr>
        <w:sdtContent>
          <w:r w:rsidR="00E877D4" w:rsidRPr="001A3149">
            <w:rPr>
              <w:rFonts w:ascii="Times New Roman" w:hAnsi="Times New Roman" w:cs="Times New Roman"/>
              <w:sz w:val="24"/>
              <w:szCs w:val="24"/>
            </w:rPr>
            <w:t>(Haider et al. 2021)</w:t>
          </w:r>
        </w:sdtContent>
      </w:sdt>
      <w:r w:rsidR="00157D8A" w:rsidRPr="001A3149">
        <w:rPr>
          <w:rFonts w:ascii="Times New Roman" w:hAnsi="Times New Roman" w:cs="Times New Roman"/>
          <w:sz w:val="24"/>
          <w:szCs w:val="24"/>
        </w:rPr>
        <w:t xml:space="preserve">. </w:t>
      </w:r>
      <w:r w:rsidR="00B06D1D" w:rsidRPr="001A3149">
        <w:rPr>
          <w:rFonts w:ascii="Times New Roman" w:hAnsi="Times New Roman" w:cs="Times New Roman"/>
          <w:sz w:val="24"/>
          <w:szCs w:val="24"/>
        </w:rPr>
        <w:t xml:space="preserve"> </w:t>
      </w:r>
      <w:bookmarkStart w:id="20" w:name="_Hlk148308081"/>
      <w:r w:rsidR="00F620A4" w:rsidRPr="001A3149">
        <w:rPr>
          <w:rFonts w:ascii="Times New Roman" w:hAnsi="Times New Roman" w:cs="Times New Roman"/>
          <w:sz w:val="24"/>
          <w:szCs w:val="24"/>
          <w:shd w:val="clear" w:color="auto" w:fill="FFFFFF"/>
        </w:rPr>
        <w:t>A monthly</w:t>
      </w:r>
      <w:r w:rsidR="00824DA0" w:rsidRPr="001A3149">
        <w:rPr>
          <w:rFonts w:ascii="Times New Roman" w:hAnsi="Times New Roman" w:cs="Times New Roman"/>
          <w:sz w:val="24"/>
          <w:szCs w:val="24"/>
          <w:shd w:val="clear" w:color="auto" w:fill="FFFFFF"/>
        </w:rPr>
        <w:t xml:space="preserve"> </w:t>
      </w:r>
      <w:r w:rsidR="00824DA0" w:rsidRPr="001A3149">
        <w:rPr>
          <w:rFonts w:ascii="Times New Roman" w:hAnsi="Times New Roman" w:cs="Times New Roman"/>
          <w:sz w:val="24"/>
          <w:szCs w:val="24"/>
        </w:rPr>
        <w:t>GF greater than 1 indicates that the number of dengue cases would be more than the number of dengue cases of the previous month</w:t>
      </w:r>
      <w:r w:rsidR="003A22F9" w:rsidRPr="001A3149">
        <w:rPr>
          <w:rFonts w:ascii="Times New Roman" w:hAnsi="Times New Roman" w:cs="Times New Roman"/>
          <w:sz w:val="24"/>
          <w:szCs w:val="24"/>
        </w:rPr>
        <w:t>,</w:t>
      </w:r>
      <w:r w:rsidR="00824DA0" w:rsidRPr="001A3149">
        <w:rPr>
          <w:rFonts w:ascii="Times New Roman" w:hAnsi="Times New Roman" w:cs="Times New Roman"/>
          <w:sz w:val="24"/>
          <w:szCs w:val="24"/>
        </w:rPr>
        <w:t xml:space="preserve"> while </w:t>
      </w:r>
      <w:r w:rsidR="00F620A4" w:rsidRPr="001A3149">
        <w:rPr>
          <w:rFonts w:ascii="Times New Roman" w:hAnsi="Times New Roman" w:cs="Times New Roman"/>
          <w:sz w:val="24"/>
          <w:szCs w:val="24"/>
        </w:rPr>
        <w:t xml:space="preserve">a </w:t>
      </w:r>
      <w:r w:rsidR="00824DA0" w:rsidRPr="001A3149">
        <w:rPr>
          <w:rFonts w:ascii="Times New Roman" w:hAnsi="Times New Roman" w:cs="Times New Roman"/>
          <w:sz w:val="24"/>
          <w:szCs w:val="24"/>
        </w:rPr>
        <w:t xml:space="preserve">GF less than </w:t>
      </w:r>
      <w:r w:rsidR="00F620A4" w:rsidRPr="001A3149">
        <w:rPr>
          <w:rFonts w:ascii="Times New Roman" w:hAnsi="Times New Roman" w:cs="Times New Roman"/>
          <w:sz w:val="24"/>
          <w:szCs w:val="24"/>
        </w:rPr>
        <w:t>1</w:t>
      </w:r>
      <w:r w:rsidR="00824DA0" w:rsidRPr="001A3149">
        <w:rPr>
          <w:rFonts w:ascii="Times New Roman" w:hAnsi="Times New Roman" w:cs="Times New Roman"/>
          <w:sz w:val="24"/>
          <w:szCs w:val="24"/>
        </w:rPr>
        <w:t xml:space="preserve"> mean</w:t>
      </w:r>
      <w:r w:rsidR="000B785F" w:rsidRPr="001A3149">
        <w:rPr>
          <w:rFonts w:ascii="Times New Roman" w:hAnsi="Times New Roman" w:cs="Times New Roman"/>
          <w:sz w:val="24"/>
          <w:szCs w:val="24"/>
        </w:rPr>
        <w:t>s</w:t>
      </w:r>
      <w:r w:rsidR="00824DA0" w:rsidRPr="001A3149">
        <w:rPr>
          <w:rFonts w:ascii="Times New Roman" w:hAnsi="Times New Roman" w:cs="Times New Roman"/>
          <w:sz w:val="24"/>
          <w:szCs w:val="24"/>
        </w:rPr>
        <w:t xml:space="preserve"> that the number of dengue </w:t>
      </w:r>
      <w:r w:rsidR="000B785F" w:rsidRPr="001A3149">
        <w:rPr>
          <w:rFonts w:ascii="Times New Roman" w:hAnsi="Times New Roman" w:cs="Times New Roman"/>
          <w:sz w:val="24"/>
          <w:szCs w:val="24"/>
        </w:rPr>
        <w:t>cases</w:t>
      </w:r>
      <w:r w:rsidR="00824DA0" w:rsidRPr="001A3149">
        <w:rPr>
          <w:rFonts w:ascii="Times New Roman" w:hAnsi="Times New Roman" w:cs="Times New Roman"/>
          <w:sz w:val="24"/>
          <w:szCs w:val="24"/>
        </w:rPr>
        <w:t xml:space="preserve"> </w:t>
      </w:r>
      <w:r w:rsidR="00F620A4" w:rsidRPr="001A3149">
        <w:rPr>
          <w:rFonts w:ascii="Times New Roman" w:hAnsi="Times New Roman" w:cs="Times New Roman"/>
          <w:sz w:val="24"/>
          <w:szCs w:val="24"/>
        </w:rPr>
        <w:t>in</w:t>
      </w:r>
      <w:r w:rsidR="00824DA0" w:rsidRPr="001A3149">
        <w:rPr>
          <w:rFonts w:ascii="Times New Roman" w:hAnsi="Times New Roman" w:cs="Times New Roman"/>
          <w:sz w:val="24"/>
          <w:szCs w:val="24"/>
        </w:rPr>
        <w:t xml:space="preserve"> </w:t>
      </w:r>
      <w:r w:rsidR="000B785F" w:rsidRPr="001A3149">
        <w:rPr>
          <w:rFonts w:ascii="Times New Roman" w:hAnsi="Times New Roman" w:cs="Times New Roman"/>
          <w:sz w:val="24"/>
          <w:szCs w:val="24"/>
        </w:rPr>
        <w:t>a</w:t>
      </w:r>
      <w:r w:rsidR="00824DA0" w:rsidRPr="001A3149">
        <w:rPr>
          <w:rFonts w:ascii="Times New Roman" w:hAnsi="Times New Roman" w:cs="Times New Roman"/>
          <w:sz w:val="24"/>
          <w:szCs w:val="24"/>
        </w:rPr>
        <w:t xml:space="preserve"> new month would be less than the previous month. For example, if there are 100 cases in January, the number of dengue cases in February would be 200 when the value of GF is 2.0 or 50 cases when the value of GF is 0.5 </w:t>
      </w:r>
      <w:r w:rsidR="001872D9" w:rsidRPr="001A3149">
        <w:rPr>
          <w:rFonts w:ascii="Times New Roman" w:hAnsi="Times New Roman" w:cs="Times New Roman"/>
          <w:sz w:val="24"/>
          <w:szCs w:val="24"/>
        </w:rPr>
        <w:t>in</w:t>
      </w:r>
      <w:r w:rsidR="00824DA0" w:rsidRPr="001A3149">
        <w:rPr>
          <w:rFonts w:ascii="Times New Roman" w:hAnsi="Times New Roman" w:cs="Times New Roman"/>
          <w:sz w:val="24"/>
          <w:szCs w:val="24"/>
        </w:rPr>
        <w:t xml:space="preserve"> January</w:t>
      </w:r>
      <w:bookmarkEnd w:id="20"/>
      <w:r w:rsidR="003812AF"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FhNTI5YTctNGYzOC00MmU0LWFjZTAtNmU0NzkxYWZjYmQ0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1370487749"/>
          <w:placeholder>
            <w:docPart w:val="DefaultPlaceholder_-1854013440"/>
          </w:placeholder>
        </w:sdtPr>
        <w:sdtContent>
          <w:r w:rsidR="00E877D4" w:rsidRPr="001A3149">
            <w:rPr>
              <w:rFonts w:ascii="Times New Roman" w:hAnsi="Times New Roman" w:cs="Times New Roman"/>
              <w:sz w:val="24"/>
              <w:szCs w:val="24"/>
            </w:rPr>
            <w:t>(Haider et al. 2021)</w:t>
          </w:r>
        </w:sdtContent>
      </w:sdt>
    </w:p>
    <w:p w14:paraId="4BD9334F" w14:textId="4DD4BED6" w:rsidR="004B5AF5" w:rsidRPr="001A3149" w:rsidRDefault="00F66AC0"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lastRenderedPageBreak/>
        <w:t>W</w:t>
      </w:r>
      <w:r w:rsidR="00731495" w:rsidRPr="001A3149">
        <w:rPr>
          <w:rFonts w:ascii="Times New Roman" w:hAnsi="Times New Roman" w:cs="Times New Roman"/>
          <w:sz w:val="24"/>
          <w:szCs w:val="24"/>
        </w:rPr>
        <w:t>e performed forecasting using the autoregressive integrated moving average (ARIMA) model. The ARIMA model is a data-driven, exploratory strategy that enable</w:t>
      </w:r>
      <w:r w:rsidR="00526420" w:rsidRPr="001A3149">
        <w:rPr>
          <w:rFonts w:ascii="Times New Roman" w:hAnsi="Times New Roman" w:cs="Times New Roman"/>
          <w:sz w:val="24"/>
          <w:szCs w:val="24"/>
        </w:rPr>
        <w:t>d</w:t>
      </w:r>
      <w:r w:rsidR="00731495" w:rsidRPr="001A3149">
        <w:rPr>
          <w:rFonts w:ascii="Times New Roman" w:hAnsi="Times New Roman" w:cs="Times New Roman"/>
          <w:sz w:val="24"/>
          <w:szCs w:val="24"/>
        </w:rPr>
        <w:t xml:space="preserve"> us to fit a suitable model and forecast values.</w:t>
      </w:r>
      <w:r w:rsidR="001E06F9" w:rsidRPr="001A3149">
        <w:rPr>
          <w:rFonts w:ascii="Times New Roman" w:hAnsi="Times New Roman" w:cs="Times New Roman"/>
          <w:sz w:val="24"/>
          <w:szCs w:val="24"/>
        </w:rPr>
        <w:t xml:space="preserve"> The ARIMA model consists of autoregressive (p) terms, differencing (d) terms, and moving average (q) operations, and it is denoted as ARIMA (p, d, q)</w:t>
      </w:r>
      <w:r w:rsidR="00BA72FA"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E877D4" w:rsidRPr="001A3149">
            <w:rPr>
              <w:rFonts w:ascii="Times New Roman" w:hAnsi="Times New Roman" w:cs="Times New Roman"/>
              <w:sz w:val="24"/>
              <w:szCs w:val="24"/>
            </w:rPr>
            <w:t>(Kumar and Susan 2020)</w:t>
          </w:r>
        </w:sdtContent>
      </w:sdt>
      <w:r w:rsidR="001E06F9" w:rsidRPr="001A3149">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sidRPr="001A3149">
        <w:rPr>
          <w:rFonts w:ascii="Times New Roman" w:hAnsi="Times New Roman" w:cs="Times New Roman"/>
          <w:sz w:val="24"/>
          <w:szCs w:val="24"/>
        </w:rPr>
        <w:t xml:space="preserve">were </w:t>
      </w:r>
      <w:r w:rsidR="001E06F9" w:rsidRPr="001A3149">
        <w:rPr>
          <w:rFonts w:ascii="Times New Roman" w:hAnsi="Times New Roman" w:cs="Times New Roman"/>
          <w:sz w:val="24"/>
          <w:szCs w:val="24"/>
        </w:rPr>
        <w:t>examined. Additionally, the differencing parameter, represented by "d," indicate</w:t>
      </w:r>
      <w:r w:rsidR="006623AE" w:rsidRPr="001A3149">
        <w:rPr>
          <w:rFonts w:ascii="Times New Roman" w:hAnsi="Times New Roman" w:cs="Times New Roman"/>
          <w:sz w:val="24"/>
          <w:szCs w:val="24"/>
        </w:rPr>
        <w:t>d</w:t>
      </w:r>
      <w:r w:rsidR="001E06F9" w:rsidRPr="001A3149">
        <w:rPr>
          <w:rFonts w:ascii="Times New Roman" w:hAnsi="Times New Roman" w:cs="Times New Roman"/>
          <w:sz w:val="24"/>
          <w:szCs w:val="24"/>
        </w:rPr>
        <w:t xml:space="preserve"> the number of times the time series </w:t>
      </w:r>
      <w:r w:rsidR="006623AE" w:rsidRPr="001A3149">
        <w:rPr>
          <w:rFonts w:ascii="Times New Roman" w:hAnsi="Times New Roman" w:cs="Times New Roman"/>
          <w:sz w:val="24"/>
          <w:szCs w:val="24"/>
        </w:rPr>
        <w:t>was</w:t>
      </w:r>
      <w:r w:rsidR="001E06F9" w:rsidRPr="001A3149">
        <w:rPr>
          <w:rFonts w:ascii="Times New Roman" w:hAnsi="Times New Roman" w:cs="Times New Roman"/>
          <w:sz w:val="24"/>
          <w:szCs w:val="24"/>
        </w:rPr>
        <w:t xml:space="preserve"> </w:t>
      </w:r>
      <w:r w:rsidR="003F5C2E" w:rsidRPr="001A3149">
        <w:rPr>
          <w:rFonts w:ascii="Times New Roman" w:hAnsi="Times New Roman" w:cs="Times New Roman"/>
          <w:sz w:val="24"/>
          <w:szCs w:val="24"/>
        </w:rPr>
        <w:t>different</w:t>
      </w:r>
      <w:r w:rsidR="001E06F9" w:rsidRPr="001A3149">
        <w:rPr>
          <w:rFonts w:ascii="Times New Roman" w:hAnsi="Times New Roman" w:cs="Times New Roman"/>
          <w:sz w:val="24"/>
          <w:szCs w:val="24"/>
        </w:rPr>
        <w:t xml:space="preserve"> to achieve stationarity</w:t>
      </w:r>
      <w:r w:rsidR="00F86B73"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2Q4Nzc1YzMtOGIxNS00ODY1LTg0MWEtNjgxZDU3NTgwNmM5IiwicHJvcGVydGllcyI6eyJub3RlSW5kZXgiOjB9LCJpc0VkaXRlZCI6ZmFsc2UsIm1hbnVhbE92ZXJyaWRlIjp7ImlzTWFudWFsbHlPdmVycmlkZGVuIjpmYWxzZSwiY2l0ZXByb2NUZXh0IjoiKEhhc2FuIGV0IGFsLiAyMDIxK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
          <w:id w:val="-351809339"/>
          <w:placeholder>
            <w:docPart w:val="DefaultPlaceholder_-1854013440"/>
          </w:placeholder>
        </w:sdtPr>
        <w:sdtContent>
          <w:r w:rsidR="00E877D4" w:rsidRPr="001A3149">
            <w:rPr>
              <w:rFonts w:ascii="Times New Roman" w:hAnsi="Times New Roman" w:cs="Times New Roman"/>
              <w:sz w:val="24"/>
              <w:szCs w:val="24"/>
            </w:rPr>
            <w:t>(Hasan et al. 2021)</w:t>
          </w:r>
        </w:sdtContent>
      </w:sdt>
      <w:r w:rsidR="00BB4AEB"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By removing high-frequency noise from the data, th</w:t>
      </w:r>
      <w:r w:rsidR="00DF22E0" w:rsidRPr="001A3149">
        <w:rPr>
          <w:rFonts w:ascii="Times New Roman" w:hAnsi="Times New Roman" w:cs="Times New Roman"/>
          <w:sz w:val="24"/>
          <w:szCs w:val="24"/>
        </w:rPr>
        <w:t>e model</w:t>
      </w:r>
      <w:r w:rsidR="0003321E" w:rsidRPr="001A3149">
        <w:rPr>
          <w:rFonts w:ascii="Times New Roman" w:hAnsi="Times New Roman" w:cs="Times New Roman"/>
          <w:sz w:val="24"/>
          <w:szCs w:val="24"/>
        </w:rPr>
        <w:t xml:space="preserve"> discover</w:t>
      </w:r>
      <w:r w:rsidR="00DF22E0" w:rsidRPr="001A3149">
        <w:rPr>
          <w:rFonts w:ascii="Times New Roman" w:hAnsi="Times New Roman" w:cs="Times New Roman"/>
          <w:sz w:val="24"/>
          <w:szCs w:val="24"/>
        </w:rPr>
        <w:t>s</w:t>
      </w:r>
      <w:r w:rsidR="0003321E" w:rsidRPr="001A3149">
        <w:rPr>
          <w:rFonts w:ascii="Times New Roman" w:hAnsi="Times New Roman" w:cs="Times New Roman"/>
          <w:sz w:val="24"/>
          <w:szCs w:val="24"/>
        </w:rPr>
        <w:t xml:space="preserve"> local patterns by </w:t>
      </w:r>
      <w:r w:rsidR="00DF22E0" w:rsidRPr="001A3149">
        <w:rPr>
          <w:rFonts w:ascii="Times New Roman" w:hAnsi="Times New Roman" w:cs="Times New Roman"/>
          <w:sz w:val="24"/>
          <w:szCs w:val="24"/>
        </w:rPr>
        <w:t>as</w:t>
      </w:r>
      <w:r w:rsidR="0003321E" w:rsidRPr="001A3149">
        <w:rPr>
          <w:rFonts w:ascii="Times New Roman" w:hAnsi="Times New Roman" w:cs="Times New Roman"/>
          <w:sz w:val="24"/>
          <w:szCs w:val="24"/>
        </w:rPr>
        <w:t xml:space="preserve">suming that the time series values are linearly related. </w:t>
      </w:r>
      <w:bookmarkStart w:id="21" w:name="_Hlk148309638"/>
      <w:r w:rsidR="0003321E" w:rsidRPr="001A3149">
        <w:rPr>
          <w:rFonts w:ascii="Times New Roman" w:hAnsi="Times New Roman" w:cs="Times New Roman"/>
          <w:sz w:val="24"/>
          <w:szCs w:val="24"/>
        </w:rPr>
        <w:t xml:space="preserve">We also conducted a Mann-Kendall (M-K) trend analysis to </w:t>
      </w:r>
      <w:r w:rsidR="00F50B89" w:rsidRPr="001A3149">
        <w:rPr>
          <w:rFonts w:ascii="Times New Roman" w:hAnsi="Times New Roman" w:cs="Times New Roman"/>
          <w:sz w:val="24"/>
          <w:szCs w:val="24"/>
        </w:rPr>
        <w:t>determine possible</w:t>
      </w:r>
      <w:r w:rsidR="00612B77" w:rsidRPr="001A3149">
        <w:rPr>
          <w:rFonts w:ascii="Times New Roman" w:hAnsi="Times New Roman" w:cs="Times New Roman"/>
          <w:sz w:val="24"/>
          <w:szCs w:val="24"/>
        </w:rPr>
        <w:t xml:space="preserve"> upward</w:t>
      </w:r>
      <w:r w:rsidR="00E96958" w:rsidRPr="001A3149">
        <w:rPr>
          <w:rFonts w:ascii="Times New Roman" w:hAnsi="Times New Roman" w:cs="Times New Roman"/>
          <w:sz w:val="24"/>
          <w:szCs w:val="24"/>
        </w:rPr>
        <w:t xml:space="preserve"> or downward</w:t>
      </w:r>
      <w:r w:rsidR="00800492"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trends</w:t>
      </w:r>
      <w:r w:rsidR="004B5AF5"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
          <w:id w:val="-1183121360"/>
          <w:placeholder>
            <w:docPart w:val="5F3FB7753B8B4617AD6031CD65FBBD61"/>
          </w:placeholder>
        </w:sdtPr>
        <w:sdtContent>
          <w:r w:rsidR="00E877D4" w:rsidRPr="001A3149">
            <w:rPr>
              <w:rFonts w:ascii="Times New Roman" w:hAnsi="Times New Roman" w:cs="Times New Roman"/>
              <w:sz w:val="24"/>
              <w:szCs w:val="24"/>
            </w:rPr>
            <w:t>(Yue and Pilon 2004)</w:t>
          </w:r>
        </w:sdtContent>
      </w:sdt>
      <w:r w:rsidR="0003321E" w:rsidRPr="001A3149">
        <w:rPr>
          <w:rFonts w:ascii="Times New Roman" w:hAnsi="Times New Roman" w:cs="Times New Roman"/>
          <w:sz w:val="24"/>
          <w:szCs w:val="24"/>
        </w:rPr>
        <w:t xml:space="preserve">. </w:t>
      </w:r>
      <w:r w:rsidR="00564041" w:rsidRPr="001A3149">
        <w:rPr>
          <w:rFonts w:ascii="Times New Roman" w:hAnsi="Times New Roman" w:cs="Times New Roman"/>
          <w:sz w:val="24"/>
          <w:szCs w:val="24"/>
        </w:rPr>
        <w:t>The null hypothesis posits no monotonic trend, while the alternative hypothesis suggests the presence of a trend, which could be positive, negative, or non-null.</w:t>
      </w:r>
      <w:r w:rsidR="00C11CAC" w:rsidRPr="001A3149">
        <w:rPr>
          <w:rFonts w:ascii="Times New Roman" w:hAnsi="Times New Roman" w:cs="Times New Roman"/>
          <w:sz w:val="24"/>
          <w:szCs w:val="24"/>
        </w:rPr>
        <w:t xml:space="preserve"> </w:t>
      </w:r>
      <w:r w:rsidR="00AE5236" w:rsidRPr="001A3149">
        <w:rPr>
          <w:rFonts w:ascii="Times New Roman" w:hAnsi="Times New Roman" w:cs="Times New Roman"/>
          <w:sz w:val="24"/>
          <w:szCs w:val="24"/>
        </w:rPr>
        <w:t>We</w:t>
      </w:r>
      <w:r w:rsidR="005A3FBC" w:rsidRPr="001A3149">
        <w:rPr>
          <w:rFonts w:ascii="Times New Roman" w:hAnsi="Times New Roman" w:cs="Times New Roman"/>
          <w:sz w:val="24"/>
          <w:szCs w:val="24"/>
        </w:rPr>
        <w:t xml:space="preserve"> also performed </w:t>
      </w:r>
      <w:r w:rsidR="0003321E" w:rsidRPr="001A3149">
        <w:rPr>
          <w:rFonts w:ascii="Times New Roman" w:hAnsi="Times New Roman" w:cs="Times New Roman"/>
          <w:sz w:val="24"/>
          <w:szCs w:val="24"/>
        </w:rPr>
        <w:t xml:space="preserve">Sen's slope test to assess variations in </w:t>
      </w:r>
      <w:r w:rsidR="001D681D" w:rsidRPr="001A3149">
        <w:rPr>
          <w:rFonts w:ascii="Times New Roman" w:hAnsi="Times New Roman" w:cs="Times New Roman"/>
          <w:sz w:val="24"/>
          <w:szCs w:val="24"/>
        </w:rPr>
        <w:t>annual dengue cases and deaths</w:t>
      </w:r>
      <w:r w:rsidR="00193471" w:rsidRPr="001A3149">
        <w:rPr>
          <w:rFonts w:ascii="Times New Roman" w:hAnsi="Times New Roman" w:cs="Times New Roman"/>
          <w:sz w:val="24"/>
          <w:szCs w:val="24"/>
        </w:rPr>
        <w:t xml:space="preserve">. </w:t>
      </w:r>
      <w:r w:rsidR="003E1344" w:rsidRPr="001A3149">
        <w:rPr>
          <w:rFonts w:ascii="Times New Roman" w:hAnsi="Times New Roman" w:cs="Times New Roman"/>
          <w:sz w:val="24"/>
          <w:szCs w:val="24"/>
        </w:rPr>
        <w:t>The s</w:t>
      </w:r>
      <w:r w:rsidR="00193471" w:rsidRPr="001A3149">
        <w:rPr>
          <w:rFonts w:ascii="Times New Roman" w:hAnsi="Times New Roman" w:cs="Times New Roman"/>
          <w:sz w:val="24"/>
          <w:szCs w:val="24"/>
        </w:rPr>
        <w:t>lope greater than 0 indicates a</w:t>
      </w:r>
      <w:r w:rsidR="00306656" w:rsidRPr="001A3149">
        <w:rPr>
          <w:rFonts w:ascii="Times New Roman" w:hAnsi="Times New Roman" w:cs="Times New Roman"/>
          <w:sz w:val="24"/>
          <w:szCs w:val="24"/>
        </w:rPr>
        <w:t>n</w:t>
      </w:r>
      <w:r w:rsidR="00193471" w:rsidRPr="001A3149">
        <w:rPr>
          <w:rFonts w:ascii="Times New Roman" w:hAnsi="Times New Roman" w:cs="Times New Roman"/>
          <w:sz w:val="24"/>
          <w:szCs w:val="24"/>
        </w:rPr>
        <w:t xml:space="preserve"> upward trend and less than 0 indicates a downward trend</w:t>
      </w:r>
      <w:r w:rsidR="00F62813" w:rsidRPr="001A3149">
        <w:rPr>
          <w:rFonts w:ascii="Times New Roman" w:hAnsi="Times New Roman" w:cs="Times New Roman"/>
          <w:sz w:val="24"/>
          <w:szCs w:val="24"/>
        </w:rPr>
        <w:t xml:space="preserve"> of a given period</w:t>
      </w:r>
      <w:r w:rsidR="00564041" w:rsidRPr="001A3149">
        <w:rPr>
          <w:rFonts w:ascii="Times New Roman" w:hAnsi="Times New Roman" w:cs="Times New Roman"/>
          <w:sz w:val="24"/>
          <w:szCs w:val="24"/>
        </w:rPr>
        <w:t xml:space="preserve"> </w:t>
      </w:r>
      <w:bookmarkEnd w:id="21"/>
      <w:sdt>
        <w:sdtPr>
          <w:rPr>
            <w:rFonts w:ascii="Times New Roman" w:hAnsi="Times New Roman" w:cs="Times New Roman"/>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E877D4" w:rsidRPr="001A3149">
            <w:rPr>
              <w:rFonts w:ascii="Times New Roman" w:hAnsi="Times New Roman" w:cs="Times New Roman"/>
              <w:sz w:val="24"/>
              <w:szCs w:val="24"/>
            </w:rPr>
            <w:t>(Sen 1968)</w:t>
          </w:r>
        </w:sdtContent>
      </w:sdt>
      <w:r w:rsidR="001D681D" w:rsidRPr="001A3149">
        <w:rPr>
          <w:rFonts w:ascii="Times New Roman" w:hAnsi="Times New Roman" w:cs="Times New Roman"/>
          <w:sz w:val="24"/>
          <w:szCs w:val="24"/>
        </w:rPr>
        <w:t>.</w:t>
      </w:r>
    </w:p>
    <w:p w14:paraId="21877FF5" w14:textId="02CE96D2" w:rsidR="00A00A3F" w:rsidRPr="001A3149" w:rsidRDefault="00F66AC0" w:rsidP="001872D9">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We then used a time series count generalized linear model (GLM), more specifically, a time-series Poisson regression model</w:t>
      </w:r>
      <w:r w:rsidR="00872C37" w:rsidRPr="001A3149">
        <w:rPr>
          <w:rFonts w:ascii="Times New Roman" w:hAnsi="Times New Roman" w:cs="Times New Roman"/>
          <w:sz w:val="24"/>
          <w:szCs w:val="24"/>
        </w:rPr>
        <w:t>,</w:t>
      </w:r>
      <w:r w:rsidRPr="001A3149">
        <w:rPr>
          <w:rFonts w:ascii="Times New Roman" w:hAnsi="Times New Roman" w:cs="Times New Roman"/>
          <w:sz w:val="24"/>
          <w:szCs w:val="24"/>
        </w:rPr>
        <w:t xml:space="preserve"> to determine whether the </w:t>
      </w:r>
      <w:r w:rsidR="00C81B72" w:rsidRPr="001A3149">
        <w:rPr>
          <w:rFonts w:ascii="Times New Roman" w:hAnsi="Times New Roman" w:cs="Times New Roman"/>
          <w:sz w:val="24"/>
          <w:szCs w:val="24"/>
        </w:rPr>
        <w:t>meteorological</w:t>
      </w:r>
      <w:r w:rsidRPr="001A3149">
        <w:rPr>
          <w:rFonts w:ascii="Times New Roman" w:hAnsi="Times New Roman" w:cs="Times New Roman"/>
          <w:sz w:val="24"/>
          <w:szCs w:val="24"/>
        </w:rPr>
        <w:t xml:space="preserve"> factors </w:t>
      </w:r>
      <w:r w:rsidR="00FD133D" w:rsidRPr="001A3149">
        <w:rPr>
          <w:rFonts w:ascii="Times New Roman" w:hAnsi="Times New Roman" w:cs="Times New Roman"/>
          <w:sz w:val="24"/>
          <w:szCs w:val="24"/>
        </w:rPr>
        <w:t xml:space="preserve">were </w:t>
      </w:r>
      <w:r w:rsidRPr="001A3149">
        <w:rPr>
          <w:rFonts w:ascii="Times New Roman" w:hAnsi="Times New Roman" w:cs="Times New Roman"/>
          <w:sz w:val="24"/>
          <w:szCs w:val="24"/>
        </w:rPr>
        <w:t xml:space="preserve">associated with the </w:t>
      </w:r>
      <w:r w:rsidR="004E6649" w:rsidRPr="001A3149">
        <w:rPr>
          <w:rFonts w:ascii="Times New Roman" w:hAnsi="Times New Roman" w:cs="Times New Roman"/>
          <w:sz w:val="24"/>
          <w:szCs w:val="24"/>
        </w:rPr>
        <w:t xml:space="preserve">change in </w:t>
      </w:r>
      <w:r w:rsidRPr="001A3149">
        <w:rPr>
          <w:rFonts w:ascii="Times New Roman" w:hAnsi="Times New Roman" w:cs="Times New Roman"/>
          <w:sz w:val="24"/>
          <w:szCs w:val="24"/>
        </w:rPr>
        <w:t xml:space="preserve">dengue cases over time </w:t>
      </w:r>
      <w:sdt>
        <w:sdtPr>
          <w:rPr>
            <w:rFonts w:ascii="Times New Roman" w:hAnsi="Times New Roman" w:cs="Times New Roman"/>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
          <w:id w:val="-455875536"/>
          <w:placeholder>
            <w:docPart w:val="018492A358D445608C2B636DD56F2A47"/>
          </w:placeholder>
        </w:sdtPr>
        <w:sdtContent>
          <w:r w:rsidR="00E877D4" w:rsidRPr="001A3149">
            <w:rPr>
              <w:rFonts w:ascii="Times New Roman" w:hAnsi="Times New Roman" w:cs="Times New Roman"/>
              <w:sz w:val="24"/>
              <w:szCs w:val="24"/>
            </w:rPr>
            <w:t>(Sumi et al. 2021)</w:t>
          </w:r>
        </w:sdtContent>
      </w:sdt>
      <w:r w:rsidR="001962C2" w:rsidRPr="001A3149">
        <w:rPr>
          <w:rFonts w:ascii="Times New Roman" w:hAnsi="Times New Roman" w:cs="Times New Roman"/>
          <w:sz w:val="24"/>
          <w:szCs w:val="24"/>
        </w:rPr>
        <w:t xml:space="preserve">. </w:t>
      </w:r>
      <w:r w:rsidRPr="001A3149">
        <w:rPr>
          <w:rFonts w:ascii="Times New Roman" w:hAnsi="Times New Roman" w:cs="Times New Roman"/>
          <w:sz w:val="24"/>
          <w:szCs w:val="24"/>
        </w:rPr>
        <w:t>Monthly d</w:t>
      </w:r>
      <w:r w:rsidR="0003321E" w:rsidRPr="001A3149">
        <w:rPr>
          <w:rFonts w:ascii="Times New Roman" w:hAnsi="Times New Roman" w:cs="Times New Roman"/>
          <w:sz w:val="24"/>
          <w:szCs w:val="24"/>
        </w:rPr>
        <w:t xml:space="preserve">engue cases were utilized as the outcome variable in this </w:t>
      </w:r>
      <w:del w:id="22" w:author="Mohammad Nayeem Hasan" w:date="2023-12-17T17:44:00Z">
        <w:r w:rsidR="0003321E" w:rsidRPr="001A3149" w:rsidDel="002570E7">
          <w:rPr>
            <w:rFonts w:ascii="Times New Roman" w:hAnsi="Times New Roman" w:cs="Times New Roman"/>
            <w:sz w:val="24"/>
            <w:szCs w:val="24"/>
          </w:rPr>
          <w:delText>model, along with</w:delText>
        </w:r>
      </w:del>
      <w:ins w:id="23" w:author="Reisen" w:date="2023-12-15T10:29:00Z">
        <w:del w:id="24" w:author="Mohammad Nayeem Hasan" w:date="2023-12-17T17:44:00Z">
          <w:r w:rsidR="002C1D51" w:rsidDel="002570E7">
            <w:rPr>
              <w:rFonts w:ascii="Times New Roman" w:hAnsi="Times New Roman" w:cs="Times New Roman"/>
              <w:sz w:val="24"/>
              <w:szCs w:val="24"/>
            </w:rPr>
            <w:delText>predicted</w:delText>
          </w:r>
        </w:del>
      </w:ins>
      <w:ins w:id="25" w:author="Mohammad Nayeem Hasan" w:date="2023-12-17T17:44:00Z">
        <w:r w:rsidR="002570E7">
          <w:rPr>
            <w:rFonts w:ascii="Times New Roman" w:hAnsi="Times New Roman" w:cs="Times New Roman"/>
            <w:sz w:val="24"/>
            <w:szCs w:val="24"/>
          </w:rPr>
          <w:t>model predicted</w:t>
        </w:r>
      </w:ins>
      <w:ins w:id="26" w:author="Reisen" w:date="2023-12-15T10:29:00Z">
        <w:r w:rsidR="00520F0E">
          <w:rPr>
            <w:rFonts w:ascii="Times New Roman" w:hAnsi="Times New Roman" w:cs="Times New Roman"/>
            <w:sz w:val="24"/>
            <w:szCs w:val="24"/>
          </w:rPr>
          <w:t xml:space="preserve"> by</w:t>
        </w:r>
      </w:ins>
      <w:r w:rsidR="0003321E" w:rsidRPr="001A3149">
        <w:rPr>
          <w:rFonts w:ascii="Times New Roman" w:hAnsi="Times New Roman" w:cs="Times New Roman"/>
          <w:sz w:val="24"/>
          <w:szCs w:val="24"/>
        </w:rPr>
        <w:t xml:space="preserve"> </w:t>
      </w:r>
      <w:ins w:id="27" w:author="Reisen" w:date="2023-12-15T10:29:00Z">
        <w:r w:rsidR="00520F0E" w:rsidRPr="001A3149">
          <w:rPr>
            <w:rFonts w:ascii="Times New Roman" w:hAnsi="Times New Roman" w:cs="Times New Roman"/>
            <w:sz w:val="24"/>
            <w:szCs w:val="24"/>
          </w:rPr>
          <w:t xml:space="preserve">temperature and rainfall </w:t>
        </w:r>
      </w:ins>
      <w:r w:rsidR="0003321E" w:rsidRPr="001A3149">
        <w:rPr>
          <w:rFonts w:ascii="Times New Roman" w:hAnsi="Times New Roman" w:cs="Times New Roman"/>
          <w:sz w:val="24"/>
          <w:szCs w:val="24"/>
        </w:rPr>
        <w:t>data from the Bangladesh Meteorological Department (BMD)</w:t>
      </w:r>
      <w:del w:id="28" w:author="Reisen" w:date="2023-12-15T10:29:00Z">
        <w:r w:rsidR="0003321E" w:rsidRPr="001A3149" w:rsidDel="00520F0E">
          <w:rPr>
            <w:rFonts w:ascii="Times New Roman" w:hAnsi="Times New Roman" w:cs="Times New Roman"/>
            <w:sz w:val="24"/>
            <w:szCs w:val="24"/>
          </w:rPr>
          <w:delText xml:space="preserve"> on temperature and rainfall</w:delText>
        </w:r>
      </w:del>
      <w:r w:rsidR="0003321E" w:rsidRPr="001A3149">
        <w:rPr>
          <w:rFonts w:ascii="Times New Roman" w:hAnsi="Times New Roman" w:cs="Times New Roman"/>
          <w:sz w:val="24"/>
          <w:szCs w:val="24"/>
        </w:rPr>
        <w:t xml:space="preserve">. </w:t>
      </w:r>
      <w:r w:rsidR="00F16BAB" w:rsidRPr="001A3149">
        <w:rPr>
          <w:rFonts w:ascii="Times New Roman" w:hAnsi="Times New Roman" w:cs="Times New Roman"/>
          <w:sz w:val="24"/>
          <w:szCs w:val="24"/>
        </w:rPr>
        <w:t xml:space="preserve">We have estimated the degree-hour </w:t>
      </w:r>
      <w:ins w:id="29" w:author="Reisen" w:date="2023-12-15T10:30:00Z">
        <w:r w:rsidR="00FC3DB6">
          <w:rPr>
            <w:rFonts w:ascii="Times New Roman" w:hAnsi="Times New Roman" w:cs="Times New Roman"/>
            <w:sz w:val="24"/>
            <w:szCs w:val="24"/>
          </w:rPr>
          <w:t xml:space="preserve">of heat </w:t>
        </w:r>
      </w:ins>
      <w:r w:rsidR="00F16BAB" w:rsidRPr="001A3149">
        <w:rPr>
          <w:rFonts w:ascii="Times New Roman" w:hAnsi="Times New Roman" w:cs="Times New Roman"/>
          <w:sz w:val="24"/>
          <w:szCs w:val="24"/>
        </w:rPr>
        <w:t>generated by the addition</w:t>
      </w:r>
      <w:del w:id="30" w:author="Reisen" w:date="2023-12-15T10:30:00Z">
        <w:r w:rsidR="00F16BAB" w:rsidRPr="001A3149" w:rsidDel="00AB2DF3">
          <w:rPr>
            <w:rFonts w:ascii="Times New Roman" w:hAnsi="Times New Roman" w:cs="Times New Roman"/>
            <w:sz w:val="24"/>
            <w:szCs w:val="24"/>
          </w:rPr>
          <w:delText>al</w:delText>
        </w:r>
      </w:del>
      <w:r w:rsidR="00F16BAB" w:rsidRPr="001A3149">
        <w:rPr>
          <w:rFonts w:ascii="Times New Roman" w:hAnsi="Times New Roman" w:cs="Times New Roman"/>
          <w:sz w:val="24"/>
          <w:szCs w:val="24"/>
        </w:rPr>
        <w:t xml:space="preserve"> temperature each year in Bangladesh. To compare this with the extrinsic incubation period </w:t>
      </w:r>
      <w:ins w:id="31" w:author="Reisen" w:date="2023-12-15T10:41:00Z">
        <w:r w:rsidR="0008249F">
          <w:rPr>
            <w:rFonts w:ascii="Times New Roman" w:hAnsi="Times New Roman" w:cs="Times New Roman"/>
            <w:sz w:val="24"/>
            <w:szCs w:val="24"/>
          </w:rPr>
          <w:t>(E</w:t>
        </w:r>
      </w:ins>
      <w:ins w:id="32" w:author="Reisen" w:date="2023-12-15T10:42:00Z">
        <w:r w:rsidR="0008249F">
          <w:rPr>
            <w:rFonts w:ascii="Times New Roman" w:hAnsi="Times New Roman" w:cs="Times New Roman"/>
            <w:sz w:val="24"/>
            <w:szCs w:val="24"/>
          </w:rPr>
          <w:t xml:space="preserve">IP) </w:t>
        </w:r>
      </w:ins>
      <w:r w:rsidR="00F16BAB" w:rsidRPr="001A3149">
        <w:rPr>
          <w:rFonts w:ascii="Times New Roman" w:hAnsi="Times New Roman" w:cs="Times New Roman"/>
          <w:sz w:val="24"/>
          <w:szCs w:val="24"/>
        </w:rPr>
        <w:t xml:space="preserve">of the dengue virus in </w:t>
      </w:r>
      <w:r w:rsidR="00F16BAB" w:rsidRPr="001A3149">
        <w:rPr>
          <w:rFonts w:ascii="Times New Roman" w:hAnsi="Times New Roman" w:cs="Times New Roman"/>
          <w:i/>
          <w:iCs/>
          <w:sz w:val="24"/>
          <w:szCs w:val="24"/>
        </w:rPr>
        <w:t>Aedes</w:t>
      </w:r>
      <w:r w:rsidR="00F16BAB" w:rsidRPr="001A3149">
        <w:rPr>
          <w:rFonts w:ascii="Times New Roman" w:hAnsi="Times New Roman" w:cs="Times New Roman"/>
          <w:sz w:val="24"/>
          <w:szCs w:val="24"/>
        </w:rPr>
        <w:t xml:space="preserve"> mosquito</w:t>
      </w:r>
      <w:r w:rsidR="00D95016" w:rsidRPr="001A3149">
        <w:rPr>
          <w:rFonts w:ascii="Times New Roman" w:hAnsi="Times New Roman" w:cs="Times New Roman"/>
          <w:sz w:val="24"/>
          <w:szCs w:val="24"/>
        </w:rPr>
        <w:t>,</w:t>
      </w:r>
      <w:r w:rsidR="00F16BAB" w:rsidRPr="001A3149">
        <w:rPr>
          <w:rFonts w:ascii="Times New Roman" w:hAnsi="Times New Roman" w:cs="Times New Roman"/>
          <w:sz w:val="24"/>
          <w:szCs w:val="24"/>
        </w:rPr>
        <w:t xml:space="preserve"> we estimated </w:t>
      </w:r>
      <w:r w:rsidR="00AE5236" w:rsidRPr="001A3149">
        <w:rPr>
          <w:rFonts w:ascii="Times New Roman" w:hAnsi="Times New Roman" w:cs="Times New Roman"/>
          <w:sz w:val="24"/>
          <w:szCs w:val="24"/>
        </w:rPr>
        <w:t xml:space="preserve">the </w:t>
      </w:r>
      <w:r w:rsidR="00F16BAB" w:rsidRPr="001A3149">
        <w:rPr>
          <w:rFonts w:ascii="Times New Roman" w:hAnsi="Times New Roman" w:cs="Times New Roman"/>
          <w:sz w:val="24"/>
          <w:szCs w:val="24"/>
        </w:rPr>
        <w:t xml:space="preserve">degree-hour required to </w:t>
      </w:r>
      <w:r w:rsidR="005C617C" w:rsidRPr="001A3149">
        <w:rPr>
          <w:rFonts w:ascii="Times New Roman" w:hAnsi="Times New Roman" w:cs="Times New Roman"/>
          <w:sz w:val="24"/>
          <w:szCs w:val="24"/>
        </w:rPr>
        <w:t>complete</w:t>
      </w:r>
      <w:r w:rsidR="00F16BAB" w:rsidRPr="001A3149">
        <w:rPr>
          <w:rFonts w:ascii="Times New Roman" w:hAnsi="Times New Roman" w:cs="Times New Roman"/>
          <w:sz w:val="24"/>
          <w:szCs w:val="24"/>
        </w:rPr>
        <w:t xml:space="preserve"> the </w:t>
      </w:r>
      <w:r w:rsidR="0054706B" w:rsidRPr="001A3149">
        <w:rPr>
          <w:rFonts w:ascii="Times New Roman" w:hAnsi="Times New Roman" w:cs="Times New Roman"/>
          <w:sz w:val="24"/>
          <w:szCs w:val="24"/>
        </w:rPr>
        <w:t>extrinsic incubation period (</w:t>
      </w:r>
      <w:r w:rsidR="00F16BAB" w:rsidRPr="001A3149">
        <w:rPr>
          <w:rFonts w:ascii="Times New Roman" w:hAnsi="Times New Roman" w:cs="Times New Roman"/>
          <w:sz w:val="24"/>
          <w:szCs w:val="24"/>
        </w:rPr>
        <w:t>EIP</w:t>
      </w:r>
      <w:r w:rsidR="0054706B" w:rsidRPr="001A3149">
        <w:rPr>
          <w:rFonts w:ascii="Times New Roman" w:hAnsi="Times New Roman" w:cs="Times New Roman"/>
          <w:sz w:val="24"/>
          <w:szCs w:val="24"/>
        </w:rPr>
        <w:t>)</w:t>
      </w:r>
      <w:r w:rsidR="00F16BAB" w:rsidRPr="001A3149">
        <w:rPr>
          <w:rFonts w:ascii="Times New Roman" w:hAnsi="Times New Roman" w:cs="Times New Roman"/>
          <w:sz w:val="24"/>
          <w:szCs w:val="24"/>
        </w:rPr>
        <w:t xml:space="preserve"> at 2</w:t>
      </w:r>
      <w:r w:rsidR="00AE5236" w:rsidRPr="001A3149">
        <w:rPr>
          <w:rFonts w:ascii="Times New Roman" w:hAnsi="Times New Roman" w:cs="Times New Roman"/>
          <w:sz w:val="24"/>
          <w:szCs w:val="24"/>
        </w:rPr>
        <w:t>6</w:t>
      </w:r>
      <w:r w:rsidR="00F16BAB" w:rsidRPr="001A3149">
        <w:rPr>
          <w:rFonts w:ascii="Times New Roman" w:hAnsi="Times New Roman" w:cs="Times New Roman"/>
          <w:sz w:val="24"/>
          <w:szCs w:val="24"/>
        </w:rPr>
        <w:t xml:space="preserve">° C using the </w:t>
      </w:r>
      <w:r w:rsidR="00F16BAB" w:rsidRPr="001A3149">
        <w:rPr>
          <w:rFonts w:ascii="Times New Roman" w:hAnsi="Times New Roman" w:cs="Times New Roman"/>
          <w:sz w:val="24"/>
          <w:szCs w:val="24"/>
        </w:rPr>
        <w:lastRenderedPageBreak/>
        <w:t>mathematical formula [</w:t>
      </w:r>
      <w:r w:rsidR="00F16BAB" w:rsidRPr="001A3149">
        <w:rPr>
          <w:rFonts w:ascii="Times New Roman" w:eastAsia="Times New Roman" w:hAnsi="Times New Roman" w:cs="Times New Roman"/>
          <w:sz w:val="24"/>
          <w:szCs w:val="24"/>
          <w:lang w:val="en-GB" w:eastAsia="en-GB"/>
        </w:rPr>
        <w:t>-0.1393 + 0.008*Temp</w:t>
      </w:r>
      <w:r w:rsidR="00F16BAB" w:rsidRPr="001A3149">
        <w:rPr>
          <w:rFonts w:ascii="Times New Roman" w:hAnsi="Times New Roman" w:cs="Times New Roman"/>
          <w:sz w:val="24"/>
          <w:szCs w:val="24"/>
        </w:rPr>
        <w:t xml:space="preserve">] </w:t>
      </w:r>
      <w:r w:rsidR="006462F1" w:rsidRPr="001A3149">
        <w:rPr>
          <w:rFonts w:ascii="Times New Roman" w:hAnsi="Times New Roman" w:cs="Times New Roman"/>
          <w:sz w:val="24"/>
          <w:szCs w:val="24"/>
        </w:rPr>
        <w:t>presented</w:t>
      </w:r>
      <w:r w:rsidR="00F16BAB" w:rsidRPr="001A3149">
        <w:rPr>
          <w:rFonts w:ascii="Times New Roman" w:hAnsi="Times New Roman" w:cs="Times New Roman"/>
          <w:sz w:val="24"/>
          <w:szCs w:val="24"/>
        </w:rPr>
        <w:t xml:space="preserve"> by Fock</w:t>
      </w:r>
      <w:r w:rsidR="006845A2" w:rsidRPr="001A3149">
        <w:rPr>
          <w:rFonts w:ascii="Times New Roman" w:hAnsi="Times New Roman" w:cs="Times New Roman"/>
          <w:sz w:val="24"/>
          <w:szCs w:val="24"/>
        </w:rPr>
        <w:t>s</w:t>
      </w:r>
      <w:r w:rsidR="00F16BAB" w:rsidRPr="001A3149">
        <w:rPr>
          <w:rFonts w:ascii="Times New Roman" w:hAnsi="Times New Roman" w:cs="Times New Roman"/>
          <w:sz w:val="24"/>
          <w:szCs w:val="24"/>
        </w:rPr>
        <w:t xml:space="preserve"> et al</w:t>
      </w:r>
      <w:r w:rsidR="00B276C7" w:rsidRPr="001A3149">
        <w:rPr>
          <w:rFonts w:ascii="Times New Roman" w:hAnsi="Times New Roman" w:cs="Times New Roman"/>
          <w:sz w:val="24"/>
          <w:szCs w:val="24"/>
        </w:rPr>
        <w:t>.</w:t>
      </w:r>
      <w:r w:rsidR="00F16BAB" w:rsidRPr="001A3149">
        <w:rPr>
          <w:rFonts w:ascii="Times New Roman" w:hAnsi="Times New Roman" w:cs="Times New Roman"/>
          <w:sz w:val="24"/>
          <w:szCs w:val="24"/>
        </w:rPr>
        <w:t xml:space="preserve"> (1995)</w:t>
      </w:r>
      <w:ins w:id="33" w:author="Mohammad Nayeem Hasan" w:date="2023-12-17T20:01:00Z">
        <w:r w:rsidR="00595007">
          <w:rPr>
            <w:rFonts w:ascii="Times New Roman" w:hAnsi="Times New Roman" w:cs="Times New Roman"/>
            <w:sz w:val="24"/>
            <w:szCs w:val="24"/>
          </w:rPr>
          <w:t>.</w:t>
        </w:r>
      </w:ins>
      <w:del w:id="34" w:author="Mohammad Nayeem Hasan" w:date="2023-12-17T20:01:00Z">
        <w:r w:rsidR="00F16BAB" w:rsidRPr="001A3149" w:rsidDel="00595007">
          <w:rPr>
            <w:rFonts w:ascii="Times New Roman" w:hAnsi="Times New Roman" w:cs="Times New Roman"/>
            <w:sz w:val="24"/>
            <w:szCs w:val="24"/>
          </w:rPr>
          <w:delText xml:space="preserve"> </w:delText>
        </w:r>
      </w:del>
      <w:customXmlDelRangeStart w:id="35" w:author="Mohammad Nayeem Hasan" w:date="2023-12-17T20:01:00Z"/>
      <w:sdt>
        <w:sdtPr>
          <w:rPr>
            <w:rFonts w:ascii="Times New Roman" w:hAnsi="Times New Roman" w:cs="Times New Roman"/>
            <w:sz w:val="24"/>
            <w:szCs w:val="24"/>
          </w:rPr>
          <w:tag w:val="MENDELEY_CITATION_v3_eyJjaXRhdGlvbklEIjoiTUVOREVMRVlfQ0lUQVRJT05fMTEzNDE0MzMtN2QzYS00NDc4LTlkM2QtNDE1ZTg1NDExZWYy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345635173"/>
          <w:placeholder>
            <w:docPart w:val="617997AD64784C9DAC915A084EA28679"/>
          </w:placeholder>
        </w:sdtPr>
        <w:sdtContent>
          <w:customXmlDelRangeEnd w:id="35"/>
          <w:del w:id="36" w:author="Mohammad Nayeem Hasan" w:date="2023-12-17T20:01:00Z">
            <w:r w:rsidR="00E877D4" w:rsidRPr="001A3149" w:rsidDel="00595007">
              <w:rPr>
                <w:rFonts w:ascii="Times New Roman" w:hAnsi="Times New Roman" w:cs="Times New Roman"/>
                <w:sz w:val="24"/>
                <w:szCs w:val="24"/>
              </w:rPr>
              <w:delText>(Focks et al. 1995)</w:delText>
            </w:r>
          </w:del>
          <w:customXmlDelRangeStart w:id="37" w:author="Mohammad Nayeem Hasan" w:date="2023-12-17T20:01:00Z"/>
        </w:sdtContent>
      </w:sdt>
      <w:customXmlDelRangeEnd w:id="37"/>
      <w:del w:id="38" w:author="Mohammad Nayeem Hasan" w:date="2023-12-17T20:01:00Z">
        <w:r w:rsidR="001043BC" w:rsidRPr="001A3149" w:rsidDel="00595007">
          <w:rPr>
            <w:rFonts w:ascii="Times New Roman" w:hAnsi="Times New Roman" w:cs="Times New Roman"/>
            <w:sz w:val="24"/>
            <w:szCs w:val="24"/>
          </w:rPr>
          <w:delText>.</w:delText>
        </w:r>
      </w:del>
      <w:r w:rsidR="001043BC" w:rsidRPr="001A3149">
        <w:rPr>
          <w:rFonts w:ascii="Times New Roman" w:hAnsi="Times New Roman" w:cs="Times New Roman"/>
          <w:sz w:val="24"/>
          <w:szCs w:val="24"/>
        </w:rPr>
        <w:t xml:space="preserve"> </w:t>
      </w:r>
      <w:r w:rsidR="00F16BAB" w:rsidRPr="001A3149">
        <w:rPr>
          <w:rFonts w:ascii="Times New Roman" w:eastAsia="Times New Roman" w:hAnsi="Times New Roman" w:cs="Times New Roman"/>
          <w:sz w:val="24"/>
          <w:szCs w:val="24"/>
          <w:lang w:val="en-GB" w:eastAsia="en-GB"/>
        </w:rPr>
        <w:t xml:space="preserve"> </w:t>
      </w:r>
      <w:r w:rsidR="00B40EC9" w:rsidRPr="001A3149">
        <w:rPr>
          <w:rFonts w:ascii="Times New Roman" w:hAnsi="Times New Roman" w:cs="Times New Roman"/>
          <w:sz w:val="24"/>
          <w:szCs w:val="24"/>
        </w:rPr>
        <w:t>We</w:t>
      </w:r>
      <w:r w:rsidR="00005F8E" w:rsidRPr="001A3149">
        <w:rPr>
          <w:rFonts w:ascii="Times New Roman" w:hAnsi="Times New Roman" w:cs="Times New Roman"/>
          <w:sz w:val="24"/>
          <w:szCs w:val="24"/>
        </w:rPr>
        <w:t xml:space="preserve"> </w:t>
      </w:r>
      <w:r w:rsidR="00B40EC9" w:rsidRPr="001A3149">
        <w:rPr>
          <w:rFonts w:ascii="Times New Roman" w:hAnsi="Times New Roman" w:cs="Times New Roman"/>
          <w:sz w:val="24"/>
          <w:szCs w:val="24"/>
        </w:rPr>
        <w:t>used</w:t>
      </w:r>
      <w:r w:rsidR="0003321E" w:rsidRPr="001A3149">
        <w:rPr>
          <w:rFonts w:ascii="Times New Roman" w:hAnsi="Times New Roman" w:cs="Times New Roman"/>
          <w:sz w:val="24"/>
          <w:szCs w:val="24"/>
        </w:rPr>
        <w:t xml:space="preserve"> </w:t>
      </w:r>
      <w:r w:rsidR="00E22E5F" w:rsidRPr="001A3149">
        <w:rPr>
          <w:rFonts w:ascii="Times New Roman" w:hAnsi="Times New Roman" w:cs="Times New Roman"/>
          <w:sz w:val="24"/>
          <w:szCs w:val="24"/>
        </w:rPr>
        <w:t xml:space="preserve">the </w:t>
      </w:r>
      <w:r w:rsidR="0003321E" w:rsidRPr="001A3149">
        <w:rPr>
          <w:rFonts w:ascii="Times New Roman" w:hAnsi="Times New Roman" w:cs="Times New Roman"/>
          <w:sz w:val="24"/>
          <w:szCs w:val="24"/>
        </w:rPr>
        <w:t>statistical program R</w:t>
      </w:r>
      <w:r w:rsidR="00676286" w:rsidRPr="001A3149">
        <w:rPr>
          <w:rFonts w:ascii="Times New Roman" w:hAnsi="Times New Roman" w:cs="Times New Roman"/>
          <w:sz w:val="24"/>
          <w:szCs w:val="24"/>
        </w:rPr>
        <w:t>Studio</w:t>
      </w:r>
      <w:r w:rsidR="0003321E" w:rsidRPr="001A3149">
        <w:rPr>
          <w:rFonts w:ascii="Times New Roman" w:hAnsi="Times New Roman" w:cs="Times New Roman"/>
          <w:sz w:val="24"/>
          <w:szCs w:val="24"/>
        </w:rPr>
        <w:t>, version 3.5.2.2</w:t>
      </w:r>
      <w:r w:rsidR="00B40EC9" w:rsidRPr="001A3149">
        <w:rPr>
          <w:rFonts w:ascii="Times New Roman" w:hAnsi="Times New Roman" w:cs="Times New Roman"/>
          <w:sz w:val="24"/>
          <w:szCs w:val="24"/>
        </w:rPr>
        <w:t xml:space="preserve"> </w:t>
      </w:r>
      <w:r w:rsidR="0003321E" w:rsidRPr="001A3149">
        <w:rPr>
          <w:rFonts w:ascii="Times New Roman" w:hAnsi="Times New Roman" w:cs="Times New Roman"/>
          <w:sz w:val="24"/>
          <w:szCs w:val="24"/>
        </w:rPr>
        <w:t xml:space="preserve">for </w:t>
      </w:r>
      <w:r w:rsidR="00B40EC9" w:rsidRPr="001A3149">
        <w:rPr>
          <w:rFonts w:ascii="Times New Roman" w:hAnsi="Times New Roman" w:cs="Times New Roman"/>
          <w:sz w:val="24"/>
          <w:szCs w:val="24"/>
        </w:rPr>
        <w:t>the</w:t>
      </w:r>
      <w:r w:rsidR="0003321E" w:rsidRPr="001A3149">
        <w:rPr>
          <w:rFonts w:ascii="Times New Roman" w:hAnsi="Times New Roman" w:cs="Times New Roman"/>
          <w:sz w:val="24"/>
          <w:szCs w:val="24"/>
        </w:rPr>
        <w:t xml:space="preserve"> analyses</w:t>
      </w:r>
      <w:r w:rsidR="00BA1748"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
          <w:id w:val="1657954785"/>
          <w:placeholder>
            <w:docPart w:val="DefaultPlaceholder_-1854013440"/>
          </w:placeholder>
        </w:sdtPr>
        <w:sdtContent>
          <w:r w:rsidR="00E877D4" w:rsidRPr="001A3149">
            <w:rPr>
              <w:rFonts w:ascii="Times New Roman" w:hAnsi="Times New Roman" w:cs="Times New Roman"/>
              <w:sz w:val="24"/>
              <w:szCs w:val="24"/>
            </w:rPr>
            <w:t>(R Core Team 2022)</w:t>
          </w:r>
        </w:sdtContent>
      </w:sdt>
      <w:r w:rsidR="0003321E" w:rsidRPr="001A3149">
        <w:rPr>
          <w:rFonts w:ascii="Times New Roman" w:hAnsi="Times New Roman" w:cs="Times New Roman"/>
          <w:sz w:val="24"/>
          <w:szCs w:val="24"/>
        </w:rPr>
        <w:t>.</w:t>
      </w:r>
    </w:p>
    <w:p w14:paraId="46419684" w14:textId="77777777" w:rsidR="001872D9" w:rsidRPr="001A3149" w:rsidRDefault="001872D9" w:rsidP="001872D9">
      <w:pPr>
        <w:spacing w:after="0" w:line="480" w:lineRule="auto"/>
        <w:rPr>
          <w:rFonts w:ascii="Times New Roman" w:hAnsi="Times New Roman" w:cs="Times New Roman"/>
          <w:sz w:val="24"/>
          <w:szCs w:val="24"/>
        </w:rPr>
      </w:pPr>
    </w:p>
    <w:p w14:paraId="4A75D384" w14:textId="21EABEC8" w:rsidR="00B16955" w:rsidRPr="001A3149" w:rsidRDefault="00110A0B"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Results: </w:t>
      </w:r>
    </w:p>
    <w:p w14:paraId="7A364498" w14:textId="071FC59B" w:rsidR="000E64BF" w:rsidRPr="001A3149" w:rsidRDefault="00E741C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Between 2000 and 2022, </w:t>
      </w:r>
      <w:r w:rsidR="00C00249" w:rsidRPr="001A3149">
        <w:rPr>
          <w:rFonts w:ascii="Times New Roman" w:hAnsi="Times New Roman" w:cs="Times New Roman"/>
          <w:sz w:val="24"/>
          <w:szCs w:val="24"/>
        </w:rPr>
        <w:t xml:space="preserve">DGHS </w:t>
      </w:r>
      <w:r w:rsidR="009F0356" w:rsidRPr="001A3149">
        <w:rPr>
          <w:rFonts w:ascii="Times New Roman" w:hAnsi="Times New Roman" w:cs="Times New Roman"/>
          <w:sz w:val="24"/>
          <w:szCs w:val="24"/>
        </w:rPr>
        <w:t>reported a total of 244,246 dengue cases</w:t>
      </w:r>
      <w:r w:rsidR="0073772B" w:rsidRPr="001A3149">
        <w:rPr>
          <w:rFonts w:ascii="Times New Roman" w:hAnsi="Times New Roman" w:cs="Times New Roman"/>
          <w:sz w:val="24"/>
          <w:szCs w:val="24"/>
        </w:rPr>
        <w:t>,</w:t>
      </w:r>
      <w:r w:rsidR="009F0356" w:rsidRPr="001A3149">
        <w:rPr>
          <w:rFonts w:ascii="Times New Roman" w:hAnsi="Times New Roman" w:cs="Times New Roman"/>
          <w:sz w:val="24"/>
          <w:szCs w:val="24"/>
        </w:rPr>
        <w:t xml:space="preserve"> </w:t>
      </w:r>
      <w:r w:rsidR="00496F27" w:rsidRPr="001A3149">
        <w:rPr>
          <w:rFonts w:ascii="Times New Roman" w:hAnsi="Times New Roman" w:cs="Times New Roman"/>
          <w:sz w:val="24"/>
          <w:szCs w:val="24"/>
        </w:rPr>
        <w:t>with a</w:t>
      </w:r>
      <w:r w:rsidR="00173B85" w:rsidRPr="001A3149">
        <w:rPr>
          <w:rFonts w:ascii="Times New Roman" w:hAnsi="Times New Roman" w:cs="Times New Roman"/>
          <w:sz w:val="24"/>
          <w:szCs w:val="24"/>
        </w:rPr>
        <w:t>n annual</w:t>
      </w:r>
      <w:r w:rsidR="00496F27" w:rsidRPr="001A3149">
        <w:rPr>
          <w:rFonts w:ascii="Times New Roman" w:hAnsi="Times New Roman" w:cs="Times New Roman"/>
          <w:sz w:val="24"/>
          <w:szCs w:val="24"/>
        </w:rPr>
        <w:t xml:space="preserve"> mean of </w:t>
      </w:r>
      <w:r w:rsidR="00173B85" w:rsidRPr="001A3149">
        <w:rPr>
          <w:rFonts w:ascii="Times New Roman" w:hAnsi="Times New Roman" w:cs="Times New Roman"/>
          <w:sz w:val="24"/>
          <w:szCs w:val="24"/>
        </w:rPr>
        <w:t>10,</w:t>
      </w:r>
      <w:r w:rsidR="00467208" w:rsidRPr="001A3149">
        <w:rPr>
          <w:rFonts w:ascii="Times New Roman" w:hAnsi="Times New Roman" w:cs="Times New Roman"/>
          <w:sz w:val="24"/>
          <w:szCs w:val="24"/>
        </w:rPr>
        <w:t>619</w:t>
      </w:r>
      <w:r w:rsidR="00173B85" w:rsidRPr="001A3149">
        <w:rPr>
          <w:rFonts w:ascii="Times New Roman" w:hAnsi="Times New Roman" w:cs="Times New Roman"/>
          <w:sz w:val="24"/>
          <w:szCs w:val="24"/>
        </w:rPr>
        <w:t xml:space="preserve"> cases</w:t>
      </w:r>
      <w:r w:rsidR="00462E88" w:rsidRPr="001A3149">
        <w:rPr>
          <w:rFonts w:ascii="Times New Roman" w:hAnsi="Times New Roman" w:cs="Times New Roman"/>
          <w:sz w:val="24"/>
          <w:szCs w:val="24"/>
        </w:rPr>
        <w:t xml:space="preserve"> (</w:t>
      </w:r>
      <w:r w:rsidR="00F81CE8" w:rsidRPr="001A3149">
        <w:rPr>
          <w:rFonts w:ascii="Times New Roman" w:hAnsi="Times New Roman" w:cs="Times New Roman"/>
          <w:sz w:val="24"/>
          <w:szCs w:val="24"/>
        </w:rPr>
        <w:t>interquartile range</w:t>
      </w:r>
      <w:r w:rsidR="00173B85" w:rsidRPr="001A3149">
        <w:rPr>
          <w:rFonts w:ascii="Times New Roman" w:hAnsi="Times New Roman" w:cs="Times New Roman"/>
          <w:sz w:val="24"/>
          <w:szCs w:val="24"/>
        </w:rPr>
        <w:t xml:space="preserve"> [</w:t>
      </w:r>
      <w:r w:rsidR="00F81CE8" w:rsidRPr="001A3149">
        <w:rPr>
          <w:rFonts w:ascii="Times New Roman" w:hAnsi="Times New Roman" w:cs="Times New Roman"/>
          <w:sz w:val="24"/>
          <w:szCs w:val="24"/>
        </w:rPr>
        <w:t>IQR</w:t>
      </w:r>
      <w:r w:rsidR="00173B85" w:rsidRPr="001A3149">
        <w:rPr>
          <w:rFonts w:ascii="Times New Roman" w:hAnsi="Times New Roman" w:cs="Times New Roman"/>
          <w:sz w:val="24"/>
          <w:szCs w:val="24"/>
        </w:rPr>
        <w:t>]</w:t>
      </w:r>
      <w:r w:rsidR="00F81CE8" w:rsidRPr="001A3149">
        <w:rPr>
          <w:rFonts w:ascii="Times New Roman" w:hAnsi="Times New Roman" w:cs="Times New Roman"/>
          <w:sz w:val="24"/>
          <w:szCs w:val="24"/>
        </w:rPr>
        <w:t>: 859.5-5</w:t>
      </w:r>
      <w:ins w:id="39" w:author="Reisen" w:date="2023-12-15T10:31:00Z">
        <w:r w:rsidR="001F28FC">
          <w:rPr>
            <w:rFonts w:ascii="Times New Roman" w:hAnsi="Times New Roman" w:cs="Times New Roman"/>
            <w:sz w:val="24"/>
            <w:szCs w:val="24"/>
          </w:rPr>
          <w:t>,</w:t>
        </w:r>
      </w:ins>
      <w:r w:rsidR="00F81CE8" w:rsidRPr="001A3149">
        <w:rPr>
          <w:rFonts w:ascii="Times New Roman" w:hAnsi="Times New Roman" w:cs="Times New Roman"/>
          <w:sz w:val="24"/>
          <w:szCs w:val="24"/>
        </w:rPr>
        <w:t>805.5</w:t>
      </w:r>
      <w:r w:rsidR="00173B85" w:rsidRPr="001A3149">
        <w:rPr>
          <w:rFonts w:ascii="Times New Roman" w:hAnsi="Times New Roman" w:cs="Times New Roman"/>
          <w:sz w:val="24"/>
          <w:szCs w:val="24"/>
        </w:rPr>
        <w:t>)</w:t>
      </w:r>
      <w:r w:rsidR="00106A56" w:rsidRPr="001A3149">
        <w:rPr>
          <w:rFonts w:ascii="Times New Roman" w:hAnsi="Times New Roman" w:cs="Times New Roman"/>
          <w:sz w:val="24"/>
          <w:szCs w:val="24"/>
        </w:rPr>
        <w:t>,</w:t>
      </w:r>
      <w:r w:rsidR="00173B85" w:rsidRPr="001A3149">
        <w:rPr>
          <w:rFonts w:ascii="Times New Roman" w:hAnsi="Times New Roman" w:cs="Times New Roman"/>
          <w:sz w:val="24"/>
          <w:szCs w:val="24"/>
        </w:rPr>
        <w:t xml:space="preserve"> </w:t>
      </w:r>
      <w:r w:rsidR="00FA6FE1" w:rsidRPr="001A3149">
        <w:rPr>
          <w:rFonts w:ascii="Times New Roman" w:hAnsi="Times New Roman" w:cs="Times New Roman"/>
          <w:sz w:val="24"/>
          <w:szCs w:val="24"/>
        </w:rPr>
        <w:t>including</w:t>
      </w:r>
      <w:r w:rsidR="009F0356" w:rsidRPr="001A3149">
        <w:rPr>
          <w:rFonts w:ascii="Times New Roman" w:hAnsi="Times New Roman" w:cs="Times New Roman"/>
          <w:sz w:val="24"/>
          <w:szCs w:val="24"/>
        </w:rPr>
        <w:t xml:space="preserve"> </w:t>
      </w:r>
      <w:r w:rsidR="00EC5699" w:rsidRPr="001A3149">
        <w:rPr>
          <w:rFonts w:ascii="Times New Roman" w:hAnsi="Times New Roman" w:cs="Times New Roman"/>
          <w:sz w:val="24"/>
          <w:szCs w:val="24"/>
        </w:rPr>
        <w:t xml:space="preserve">849 </w:t>
      </w:r>
      <w:r w:rsidR="009F0356" w:rsidRPr="001A3149">
        <w:rPr>
          <w:rFonts w:ascii="Times New Roman" w:hAnsi="Times New Roman" w:cs="Times New Roman"/>
          <w:sz w:val="24"/>
          <w:szCs w:val="24"/>
        </w:rPr>
        <w:t xml:space="preserve">fatal outcomes </w:t>
      </w:r>
      <w:r w:rsidR="00C60A1F" w:rsidRPr="001A3149">
        <w:rPr>
          <w:rFonts w:ascii="Times New Roman" w:hAnsi="Times New Roman" w:cs="Times New Roman"/>
          <w:sz w:val="24"/>
          <w:szCs w:val="24"/>
        </w:rPr>
        <w:t>with</w:t>
      </w:r>
      <w:r w:rsidR="00566A50" w:rsidRPr="001A3149">
        <w:rPr>
          <w:rFonts w:ascii="Times New Roman" w:hAnsi="Times New Roman" w:cs="Times New Roman"/>
          <w:sz w:val="24"/>
          <w:szCs w:val="24"/>
        </w:rPr>
        <w:t xml:space="preserve"> a </w:t>
      </w:r>
      <w:r w:rsidR="009F0356" w:rsidRPr="001A3149">
        <w:rPr>
          <w:rFonts w:ascii="Times New Roman" w:hAnsi="Times New Roman" w:cs="Times New Roman"/>
          <w:sz w:val="24"/>
          <w:szCs w:val="24"/>
        </w:rPr>
        <w:t>case-fatality ratio</w:t>
      </w:r>
      <w:r w:rsidR="00566A50" w:rsidRPr="001A3149">
        <w:rPr>
          <w:rFonts w:ascii="Times New Roman" w:hAnsi="Times New Roman" w:cs="Times New Roman"/>
          <w:sz w:val="24"/>
          <w:szCs w:val="24"/>
        </w:rPr>
        <w:t xml:space="preserve"> (CFR) </w:t>
      </w:r>
      <w:r w:rsidR="003F3EB9" w:rsidRPr="001A3149">
        <w:rPr>
          <w:rFonts w:ascii="Times New Roman" w:hAnsi="Times New Roman" w:cs="Times New Roman"/>
          <w:sz w:val="24"/>
          <w:szCs w:val="24"/>
        </w:rPr>
        <w:t>of 0.3</w:t>
      </w:r>
      <w:r w:rsidR="005A12D3" w:rsidRPr="001A3149">
        <w:rPr>
          <w:rFonts w:ascii="Times New Roman" w:hAnsi="Times New Roman" w:cs="Times New Roman"/>
          <w:sz w:val="24"/>
          <w:szCs w:val="24"/>
        </w:rPr>
        <w:t>4</w:t>
      </w:r>
      <w:r w:rsidR="0055109A" w:rsidRPr="001A3149">
        <w:rPr>
          <w:rFonts w:ascii="Times New Roman" w:hAnsi="Times New Roman" w:cs="Times New Roman"/>
          <w:sz w:val="24"/>
          <w:szCs w:val="24"/>
        </w:rPr>
        <w:t>%</w:t>
      </w:r>
      <w:r w:rsidR="009F0356" w:rsidRPr="001A3149">
        <w:rPr>
          <w:rFonts w:ascii="Times New Roman" w:hAnsi="Times New Roman" w:cs="Times New Roman"/>
          <w:sz w:val="24"/>
          <w:szCs w:val="24"/>
        </w:rPr>
        <w:t>.</w:t>
      </w:r>
      <w:r w:rsidR="008B643D" w:rsidRPr="001A3149">
        <w:rPr>
          <w:rFonts w:ascii="Times New Roman" w:hAnsi="Times New Roman" w:cs="Times New Roman"/>
          <w:sz w:val="24"/>
          <w:szCs w:val="24"/>
        </w:rPr>
        <w:t xml:space="preserve"> </w:t>
      </w:r>
      <w:r w:rsidR="000872DE" w:rsidRPr="001A3149">
        <w:rPr>
          <w:rFonts w:ascii="Times New Roman" w:hAnsi="Times New Roman" w:cs="Times New Roman"/>
          <w:sz w:val="24"/>
          <w:szCs w:val="24"/>
        </w:rPr>
        <w:t xml:space="preserve">Between </w:t>
      </w:r>
      <w:r w:rsidR="005A19C4" w:rsidRPr="001A3149">
        <w:rPr>
          <w:rFonts w:ascii="Times New Roman" w:hAnsi="Times New Roman" w:cs="Times New Roman"/>
          <w:sz w:val="24"/>
          <w:szCs w:val="24"/>
        </w:rPr>
        <w:t xml:space="preserve">2000 to 2010, the mean annual number of dengue cases </w:t>
      </w:r>
      <w:r w:rsidR="00276878" w:rsidRPr="001A3149">
        <w:rPr>
          <w:rFonts w:ascii="Times New Roman" w:hAnsi="Times New Roman" w:cs="Times New Roman"/>
          <w:sz w:val="24"/>
          <w:szCs w:val="24"/>
        </w:rPr>
        <w:t xml:space="preserve">was </w:t>
      </w:r>
      <w:r w:rsidR="00AB17E6" w:rsidRPr="001A3149">
        <w:rPr>
          <w:rFonts w:ascii="Times New Roman" w:hAnsi="Times New Roman" w:cs="Times New Roman"/>
          <w:sz w:val="24"/>
          <w:szCs w:val="24"/>
        </w:rPr>
        <w:t>2</w:t>
      </w:r>
      <w:r w:rsidR="000A3480" w:rsidRPr="001A3149">
        <w:rPr>
          <w:rFonts w:ascii="Times New Roman" w:hAnsi="Times New Roman" w:cs="Times New Roman"/>
          <w:sz w:val="24"/>
          <w:szCs w:val="24"/>
        </w:rPr>
        <w:t>,</w:t>
      </w:r>
      <w:r w:rsidR="00AB17E6" w:rsidRPr="001A3149">
        <w:rPr>
          <w:rFonts w:ascii="Times New Roman" w:hAnsi="Times New Roman" w:cs="Times New Roman"/>
          <w:sz w:val="24"/>
          <w:szCs w:val="24"/>
        </w:rPr>
        <w:t>216 (</w:t>
      </w:r>
      <w:r w:rsidR="006B5641" w:rsidRPr="001A3149">
        <w:rPr>
          <w:rFonts w:ascii="Times New Roman" w:hAnsi="Times New Roman" w:cs="Times New Roman"/>
          <w:sz w:val="24"/>
          <w:szCs w:val="24"/>
        </w:rPr>
        <w:t xml:space="preserve">IQR: </w:t>
      </w:r>
      <w:r w:rsidR="006B5641" w:rsidRPr="001A3149">
        <w:rPr>
          <w:rStyle w:val="label"/>
          <w:rFonts w:ascii="Times New Roman" w:hAnsi="Times New Roman" w:cs="Times New Roman"/>
          <w:sz w:val="24"/>
          <w:szCs w:val="24"/>
        </w:rPr>
        <w:t>480-3182</w:t>
      </w:r>
      <w:r w:rsidR="00AB17E6" w:rsidRPr="001A3149">
        <w:rPr>
          <w:rFonts w:ascii="Times New Roman" w:hAnsi="Times New Roman" w:cs="Times New Roman"/>
          <w:sz w:val="24"/>
          <w:szCs w:val="24"/>
        </w:rPr>
        <w:t xml:space="preserve">) which increased </w:t>
      </w:r>
      <w:r w:rsidR="009E1CD1" w:rsidRPr="001A3149">
        <w:rPr>
          <w:rFonts w:ascii="Times New Roman" w:hAnsi="Times New Roman" w:cs="Times New Roman"/>
          <w:sz w:val="24"/>
          <w:szCs w:val="24"/>
        </w:rPr>
        <w:t>by</w:t>
      </w:r>
      <w:r w:rsidR="0037143D" w:rsidRPr="001A3149">
        <w:rPr>
          <w:rFonts w:ascii="Times New Roman" w:hAnsi="Times New Roman" w:cs="Times New Roman"/>
          <w:sz w:val="24"/>
          <w:szCs w:val="24"/>
        </w:rPr>
        <w:t xml:space="preserve"> </w:t>
      </w:r>
      <w:r w:rsidR="00AD45CE" w:rsidRPr="001A3149">
        <w:rPr>
          <w:rFonts w:ascii="Times New Roman" w:hAnsi="Times New Roman" w:cs="Times New Roman"/>
          <w:sz w:val="24"/>
          <w:szCs w:val="24"/>
        </w:rPr>
        <w:t>8 times</w:t>
      </w:r>
      <w:r w:rsidR="007A080D" w:rsidRPr="001A3149">
        <w:rPr>
          <w:rFonts w:ascii="Times New Roman" w:hAnsi="Times New Roman" w:cs="Times New Roman"/>
          <w:sz w:val="24"/>
          <w:szCs w:val="24"/>
        </w:rPr>
        <w:t xml:space="preserve"> in the </w:t>
      </w:r>
      <w:r w:rsidR="00092638" w:rsidRPr="001A3149">
        <w:rPr>
          <w:rFonts w:ascii="Times New Roman" w:hAnsi="Times New Roman" w:cs="Times New Roman"/>
          <w:sz w:val="24"/>
          <w:szCs w:val="24"/>
        </w:rPr>
        <w:t>following</w:t>
      </w:r>
      <w:r w:rsidR="00A73123" w:rsidRPr="001A3149">
        <w:rPr>
          <w:rFonts w:ascii="Times New Roman" w:hAnsi="Times New Roman" w:cs="Times New Roman"/>
          <w:sz w:val="24"/>
          <w:szCs w:val="24"/>
        </w:rPr>
        <w:t xml:space="preserve"> </w:t>
      </w:r>
      <w:r w:rsidR="00AB17E6" w:rsidRPr="001A3149">
        <w:rPr>
          <w:rFonts w:ascii="Times New Roman" w:hAnsi="Times New Roman" w:cs="Times New Roman"/>
          <w:sz w:val="24"/>
          <w:szCs w:val="24"/>
        </w:rPr>
        <w:t xml:space="preserve">decade (2011-2022) at </w:t>
      </w:r>
      <w:r w:rsidR="00A82154" w:rsidRPr="001A3149">
        <w:rPr>
          <w:rFonts w:ascii="Times New Roman" w:hAnsi="Times New Roman" w:cs="Times New Roman"/>
          <w:sz w:val="24"/>
          <w:szCs w:val="24"/>
        </w:rPr>
        <w:t>18</w:t>
      </w:r>
      <w:r w:rsidR="000A3480" w:rsidRPr="001A3149">
        <w:rPr>
          <w:rFonts w:ascii="Times New Roman" w:hAnsi="Times New Roman" w:cs="Times New Roman"/>
          <w:sz w:val="24"/>
          <w:szCs w:val="24"/>
        </w:rPr>
        <w:t>,</w:t>
      </w:r>
      <w:r w:rsidR="00A82154" w:rsidRPr="001A3149">
        <w:rPr>
          <w:rFonts w:ascii="Times New Roman" w:hAnsi="Times New Roman" w:cs="Times New Roman"/>
          <w:sz w:val="24"/>
          <w:szCs w:val="24"/>
        </w:rPr>
        <w:t>321 (</w:t>
      </w:r>
      <w:r w:rsidR="006B5641" w:rsidRPr="001A3149">
        <w:rPr>
          <w:rFonts w:ascii="Times New Roman" w:hAnsi="Times New Roman" w:cs="Times New Roman"/>
          <w:sz w:val="24"/>
          <w:szCs w:val="24"/>
        </w:rPr>
        <w:t xml:space="preserve">IQR: </w:t>
      </w:r>
      <w:r w:rsidR="006B5641" w:rsidRPr="001A3149">
        <w:rPr>
          <w:rStyle w:val="label"/>
          <w:rFonts w:ascii="Times New Roman" w:hAnsi="Times New Roman" w:cs="Times New Roman"/>
          <w:sz w:val="24"/>
          <w:szCs w:val="24"/>
        </w:rPr>
        <w:t>1405-28429</w:t>
      </w:r>
      <w:r w:rsidR="00DB20CA" w:rsidRPr="001A3149">
        <w:rPr>
          <w:rFonts w:ascii="Times New Roman" w:hAnsi="Times New Roman" w:cs="Times New Roman"/>
          <w:sz w:val="24"/>
          <w:szCs w:val="24"/>
        </w:rPr>
        <w:t xml:space="preserve">, </w:t>
      </w:r>
      <w:r w:rsidR="0030419F" w:rsidRPr="001A3149">
        <w:rPr>
          <w:rFonts w:ascii="Times New Roman" w:hAnsi="Times New Roman" w:cs="Times New Roman"/>
          <w:sz w:val="24"/>
          <w:szCs w:val="24"/>
        </w:rPr>
        <w:t>p=0.22</w:t>
      </w:r>
      <w:r w:rsidR="00A82154" w:rsidRPr="001A3149">
        <w:rPr>
          <w:rFonts w:ascii="Times New Roman" w:hAnsi="Times New Roman" w:cs="Times New Roman"/>
          <w:sz w:val="24"/>
          <w:szCs w:val="24"/>
        </w:rPr>
        <w:t>)</w:t>
      </w:r>
      <w:r w:rsidR="00D20857" w:rsidRPr="001A3149">
        <w:rPr>
          <w:rFonts w:ascii="Times New Roman" w:hAnsi="Times New Roman" w:cs="Times New Roman"/>
          <w:sz w:val="24"/>
          <w:szCs w:val="24"/>
        </w:rPr>
        <w:t xml:space="preserve"> </w:t>
      </w:r>
      <w:r w:rsidR="00FB7DE3" w:rsidRPr="001A3149">
        <w:rPr>
          <w:rFonts w:ascii="Times New Roman" w:hAnsi="Times New Roman" w:cs="Times New Roman"/>
          <w:b/>
          <w:bCs/>
          <w:sz w:val="24"/>
          <w:szCs w:val="24"/>
        </w:rPr>
        <w:t>(</w:t>
      </w:r>
      <w:r w:rsidR="00D20857" w:rsidRPr="001A3149">
        <w:rPr>
          <w:rFonts w:ascii="Times New Roman" w:hAnsi="Times New Roman" w:cs="Times New Roman"/>
          <w:b/>
          <w:bCs/>
          <w:sz w:val="24"/>
          <w:szCs w:val="24"/>
        </w:rPr>
        <w:t>Table 1</w:t>
      </w:r>
      <w:r w:rsidR="00FB7DE3" w:rsidRPr="001A3149">
        <w:rPr>
          <w:rFonts w:ascii="Times New Roman" w:hAnsi="Times New Roman" w:cs="Times New Roman"/>
          <w:b/>
          <w:bCs/>
          <w:sz w:val="24"/>
          <w:szCs w:val="24"/>
        </w:rPr>
        <w:t>)</w:t>
      </w:r>
      <w:r w:rsidR="00F131FA" w:rsidRPr="001A3149">
        <w:rPr>
          <w:rFonts w:ascii="Times New Roman" w:hAnsi="Times New Roman" w:cs="Times New Roman"/>
          <w:sz w:val="24"/>
          <w:szCs w:val="24"/>
        </w:rPr>
        <w:t xml:space="preserve">. </w:t>
      </w:r>
      <w:r w:rsidR="002C01A7" w:rsidRPr="001A3149">
        <w:rPr>
          <w:rFonts w:ascii="Times New Roman" w:hAnsi="Times New Roman" w:cs="Times New Roman"/>
          <w:sz w:val="24"/>
          <w:szCs w:val="24"/>
        </w:rPr>
        <w:t>Between these two</w:t>
      </w:r>
      <w:r w:rsidR="00140471" w:rsidRPr="001A3149">
        <w:rPr>
          <w:rFonts w:ascii="Times New Roman" w:hAnsi="Times New Roman" w:cs="Times New Roman"/>
          <w:sz w:val="24"/>
          <w:szCs w:val="24"/>
        </w:rPr>
        <w:t xml:space="preserve"> periods</w:t>
      </w:r>
      <w:r w:rsidR="002C01A7" w:rsidRPr="001A3149">
        <w:rPr>
          <w:rFonts w:ascii="Times New Roman" w:hAnsi="Times New Roman" w:cs="Times New Roman"/>
          <w:sz w:val="24"/>
          <w:szCs w:val="24"/>
        </w:rPr>
        <w:t>,</w:t>
      </w:r>
      <w:r w:rsidR="00A82154" w:rsidRPr="001A3149">
        <w:rPr>
          <w:rFonts w:ascii="Times New Roman" w:hAnsi="Times New Roman" w:cs="Times New Roman"/>
          <w:sz w:val="24"/>
          <w:szCs w:val="24"/>
        </w:rPr>
        <w:t xml:space="preserve"> the </w:t>
      </w:r>
      <w:r w:rsidR="006876CC" w:rsidRPr="001A3149">
        <w:rPr>
          <w:rFonts w:ascii="Times New Roman" w:hAnsi="Times New Roman" w:cs="Times New Roman"/>
          <w:sz w:val="24"/>
          <w:szCs w:val="24"/>
        </w:rPr>
        <w:t>m</w:t>
      </w:r>
      <w:r w:rsidR="00B96122" w:rsidRPr="001A3149">
        <w:rPr>
          <w:rFonts w:ascii="Times New Roman" w:hAnsi="Times New Roman" w:cs="Times New Roman"/>
          <w:sz w:val="24"/>
          <w:szCs w:val="24"/>
        </w:rPr>
        <w:t xml:space="preserve">ean </w:t>
      </w:r>
      <w:r w:rsidR="00F131FA" w:rsidRPr="001A3149">
        <w:rPr>
          <w:rFonts w:ascii="Times New Roman" w:hAnsi="Times New Roman" w:cs="Times New Roman"/>
          <w:sz w:val="24"/>
          <w:szCs w:val="24"/>
        </w:rPr>
        <w:t xml:space="preserve">number of </w:t>
      </w:r>
      <w:r w:rsidR="006876CC" w:rsidRPr="001A3149">
        <w:rPr>
          <w:rFonts w:ascii="Times New Roman" w:hAnsi="Times New Roman" w:cs="Times New Roman"/>
          <w:sz w:val="24"/>
          <w:szCs w:val="24"/>
        </w:rPr>
        <w:t xml:space="preserve">annual deaths due to </w:t>
      </w:r>
      <w:r w:rsidR="004724AD" w:rsidRPr="001A3149">
        <w:rPr>
          <w:rFonts w:ascii="Times New Roman" w:hAnsi="Times New Roman" w:cs="Times New Roman"/>
          <w:sz w:val="24"/>
          <w:szCs w:val="24"/>
        </w:rPr>
        <w:t xml:space="preserve">DENV </w:t>
      </w:r>
      <w:r w:rsidR="00274BCA" w:rsidRPr="001A3149">
        <w:rPr>
          <w:rFonts w:ascii="Times New Roman" w:hAnsi="Times New Roman" w:cs="Times New Roman"/>
          <w:sz w:val="24"/>
          <w:szCs w:val="24"/>
        </w:rPr>
        <w:t>cases</w:t>
      </w:r>
      <w:r w:rsidR="006876CC" w:rsidRPr="001A3149">
        <w:rPr>
          <w:rFonts w:ascii="Times New Roman" w:hAnsi="Times New Roman" w:cs="Times New Roman"/>
          <w:sz w:val="24"/>
          <w:szCs w:val="24"/>
        </w:rPr>
        <w:t xml:space="preserve"> increased by </w:t>
      </w:r>
      <w:r w:rsidR="00DF53D3" w:rsidRPr="001A3149">
        <w:rPr>
          <w:rFonts w:ascii="Times New Roman" w:hAnsi="Times New Roman" w:cs="Times New Roman"/>
          <w:sz w:val="24"/>
          <w:szCs w:val="24"/>
        </w:rPr>
        <w:t>2.2</w:t>
      </w:r>
      <w:r w:rsidR="006876CC" w:rsidRPr="001A3149">
        <w:rPr>
          <w:rFonts w:ascii="Times New Roman" w:hAnsi="Times New Roman" w:cs="Times New Roman"/>
          <w:sz w:val="24"/>
          <w:szCs w:val="24"/>
        </w:rPr>
        <w:t xml:space="preserve"> times</w:t>
      </w:r>
      <w:r w:rsidR="00111606" w:rsidRPr="001A3149">
        <w:rPr>
          <w:rFonts w:ascii="Times New Roman" w:hAnsi="Times New Roman" w:cs="Times New Roman"/>
          <w:sz w:val="24"/>
          <w:szCs w:val="24"/>
        </w:rPr>
        <w:t>, from</w:t>
      </w:r>
      <w:r w:rsidR="00F337E0" w:rsidRPr="001A3149">
        <w:rPr>
          <w:rFonts w:ascii="Times New Roman" w:hAnsi="Times New Roman" w:cs="Times New Roman"/>
          <w:sz w:val="24"/>
          <w:szCs w:val="24"/>
        </w:rPr>
        <w:t xml:space="preserve"> </w:t>
      </w:r>
      <w:r w:rsidR="00DF53D3" w:rsidRPr="001A3149">
        <w:rPr>
          <w:rFonts w:ascii="Times New Roman" w:hAnsi="Times New Roman" w:cs="Times New Roman"/>
          <w:sz w:val="24"/>
          <w:szCs w:val="24"/>
        </w:rPr>
        <w:t>21.</w:t>
      </w:r>
      <w:r w:rsidR="008154E2" w:rsidRPr="001A3149">
        <w:rPr>
          <w:rFonts w:ascii="Times New Roman" w:hAnsi="Times New Roman" w:cs="Times New Roman"/>
          <w:sz w:val="24"/>
          <w:szCs w:val="24"/>
        </w:rPr>
        <w:t>2</w:t>
      </w:r>
      <w:r w:rsidR="00140471" w:rsidRPr="001A3149">
        <w:rPr>
          <w:rFonts w:ascii="Times New Roman" w:hAnsi="Times New Roman" w:cs="Times New Roman"/>
          <w:sz w:val="24"/>
          <w:szCs w:val="24"/>
        </w:rPr>
        <w:t xml:space="preserve"> </w:t>
      </w:r>
      <w:r w:rsidR="008154E2" w:rsidRPr="001A3149">
        <w:rPr>
          <w:rFonts w:ascii="Times New Roman" w:hAnsi="Times New Roman" w:cs="Times New Roman"/>
          <w:sz w:val="24"/>
          <w:szCs w:val="24"/>
        </w:rPr>
        <w:t xml:space="preserve">to </w:t>
      </w:r>
      <w:r w:rsidR="00DF53D3" w:rsidRPr="001A3149">
        <w:rPr>
          <w:rFonts w:ascii="Times New Roman" w:hAnsi="Times New Roman" w:cs="Times New Roman"/>
          <w:sz w:val="24"/>
          <w:szCs w:val="24"/>
        </w:rPr>
        <w:t>46.</w:t>
      </w:r>
      <w:r w:rsidR="008154E2" w:rsidRPr="001A3149">
        <w:rPr>
          <w:rFonts w:ascii="Times New Roman" w:hAnsi="Times New Roman" w:cs="Times New Roman"/>
          <w:sz w:val="24"/>
          <w:szCs w:val="24"/>
        </w:rPr>
        <w:t>6</w:t>
      </w:r>
      <w:r w:rsidR="00F337E0" w:rsidRPr="001A3149">
        <w:rPr>
          <w:rFonts w:ascii="Times New Roman" w:hAnsi="Times New Roman" w:cs="Times New Roman"/>
          <w:sz w:val="24"/>
          <w:szCs w:val="24"/>
        </w:rPr>
        <w:t xml:space="preserve"> </w:t>
      </w:r>
      <w:r w:rsidR="00140471" w:rsidRPr="001A3149">
        <w:rPr>
          <w:rFonts w:ascii="Times New Roman" w:hAnsi="Times New Roman" w:cs="Times New Roman"/>
          <w:sz w:val="24"/>
          <w:szCs w:val="24"/>
        </w:rPr>
        <w:t>cases</w:t>
      </w:r>
      <w:r w:rsidR="00021A8C" w:rsidRPr="001A3149">
        <w:rPr>
          <w:rFonts w:ascii="Times New Roman" w:hAnsi="Times New Roman" w:cs="Times New Roman"/>
          <w:sz w:val="24"/>
          <w:szCs w:val="24"/>
        </w:rPr>
        <w:t xml:space="preserve"> (p=</w:t>
      </w:r>
      <w:r w:rsidR="00FE63A6" w:rsidRPr="001A3149">
        <w:rPr>
          <w:rFonts w:ascii="Times New Roman" w:hAnsi="Times New Roman" w:cs="Times New Roman"/>
          <w:sz w:val="24"/>
          <w:szCs w:val="24"/>
        </w:rPr>
        <w:t>0.85)</w:t>
      </w:r>
      <w:r w:rsidR="000B2ACD" w:rsidRPr="001A3149">
        <w:rPr>
          <w:rFonts w:ascii="Times New Roman" w:hAnsi="Times New Roman" w:cs="Times New Roman"/>
          <w:sz w:val="24"/>
          <w:szCs w:val="24"/>
        </w:rPr>
        <w:t xml:space="preserve">. </w:t>
      </w:r>
      <w:r w:rsidR="000E64BF" w:rsidRPr="001A3149">
        <w:rPr>
          <w:rFonts w:ascii="Times New Roman" w:hAnsi="Times New Roman" w:cs="Times New Roman"/>
          <w:sz w:val="24"/>
          <w:szCs w:val="24"/>
        </w:rPr>
        <w:t xml:space="preserve">However, the </w:t>
      </w:r>
      <w:r w:rsidR="00566A50" w:rsidRPr="001A3149">
        <w:rPr>
          <w:rFonts w:ascii="Times New Roman" w:hAnsi="Times New Roman" w:cs="Times New Roman"/>
          <w:sz w:val="24"/>
          <w:szCs w:val="24"/>
        </w:rPr>
        <w:t xml:space="preserve">CFR </w:t>
      </w:r>
      <w:r w:rsidR="00655FFB" w:rsidRPr="001A3149">
        <w:rPr>
          <w:rFonts w:ascii="Times New Roman" w:hAnsi="Times New Roman" w:cs="Times New Roman"/>
          <w:sz w:val="24"/>
          <w:szCs w:val="24"/>
        </w:rPr>
        <w:t xml:space="preserve">of DENV </w:t>
      </w:r>
      <w:r w:rsidR="00274BCA" w:rsidRPr="001A3149">
        <w:rPr>
          <w:rFonts w:ascii="Times New Roman" w:hAnsi="Times New Roman" w:cs="Times New Roman"/>
          <w:sz w:val="24"/>
          <w:szCs w:val="24"/>
        </w:rPr>
        <w:t>cases</w:t>
      </w:r>
      <w:r w:rsidR="00C21E68" w:rsidRPr="001A3149">
        <w:rPr>
          <w:rFonts w:ascii="Times New Roman" w:hAnsi="Times New Roman" w:cs="Times New Roman"/>
          <w:sz w:val="24"/>
          <w:szCs w:val="24"/>
        </w:rPr>
        <w:t xml:space="preserve"> </w:t>
      </w:r>
      <w:r w:rsidR="00D923EC" w:rsidRPr="001A3149">
        <w:rPr>
          <w:rFonts w:ascii="Times New Roman" w:hAnsi="Times New Roman" w:cs="Times New Roman"/>
          <w:sz w:val="24"/>
          <w:szCs w:val="24"/>
        </w:rPr>
        <w:t xml:space="preserve">decreased </w:t>
      </w:r>
      <w:r w:rsidR="00955DB2" w:rsidRPr="001A3149">
        <w:rPr>
          <w:rFonts w:ascii="Times New Roman" w:hAnsi="Times New Roman" w:cs="Times New Roman"/>
          <w:sz w:val="24"/>
          <w:szCs w:val="24"/>
        </w:rPr>
        <w:t xml:space="preserve">slightly </w:t>
      </w:r>
      <w:r w:rsidR="00D923EC" w:rsidRPr="001A3149">
        <w:rPr>
          <w:rFonts w:ascii="Times New Roman" w:hAnsi="Times New Roman" w:cs="Times New Roman"/>
          <w:sz w:val="24"/>
          <w:szCs w:val="24"/>
        </w:rPr>
        <w:t>from</w:t>
      </w:r>
      <w:r w:rsidR="001D6A83" w:rsidRPr="001A3149">
        <w:rPr>
          <w:rFonts w:ascii="Times New Roman" w:hAnsi="Times New Roman" w:cs="Times New Roman"/>
          <w:sz w:val="24"/>
          <w:szCs w:val="24"/>
        </w:rPr>
        <w:t xml:space="preserve"> </w:t>
      </w:r>
      <w:r w:rsidR="00C75FDB" w:rsidRPr="001A3149">
        <w:rPr>
          <w:rFonts w:ascii="Times New Roman" w:hAnsi="Times New Roman" w:cs="Times New Roman"/>
          <w:sz w:val="24"/>
          <w:szCs w:val="24"/>
        </w:rPr>
        <w:t>0.</w:t>
      </w:r>
      <w:r w:rsidR="00C21E68" w:rsidRPr="001A3149">
        <w:rPr>
          <w:rFonts w:ascii="Times New Roman" w:hAnsi="Times New Roman" w:cs="Times New Roman"/>
          <w:sz w:val="24"/>
          <w:szCs w:val="24"/>
        </w:rPr>
        <w:t>69</w:t>
      </w:r>
      <w:r w:rsidR="001D6A83" w:rsidRPr="001A3149">
        <w:rPr>
          <w:rFonts w:ascii="Times New Roman" w:hAnsi="Times New Roman" w:cs="Times New Roman"/>
          <w:sz w:val="24"/>
          <w:szCs w:val="24"/>
        </w:rPr>
        <w:t>%</w:t>
      </w:r>
      <w:r w:rsidR="00C21E68" w:rsidRPr="001A3149">
        <w:rPr>
          <w:rFonts w:ascii="Times New Roman" w:hAnsi="Times New Roman" w:cs="Times New Roman"/>
          <w:sz w:val="24"/>
          <w:szCs w:val="24"/>
        </w:rPr>
        <w:t xml:space="preserve"> </w:t>
      </w:r>
      <w:r w:rsidR="001D6A83" w:rsidRPr="001A3149">
        <w:rPr>
          <w:rFonts w:ascii="Times New Roman" w:hAnsi="Times New Roman" w:cs="Times New Roman"/>
          <w:sz w:val="24"/>
          <w:szCs w:val="24"/>
        </w:rPr>
        <w:t>to</w:t>
      </w:r>
      <w:r w:rsidR="00C21E68" w:rsidRPr="001A3149">
        <w:rPr>
          <w:rFonts w:ascii="Times New Roman" w:hAnsi="Times New Roman" w:cs="Times New Roman"/>
          <w:sz w:val="24"/>
          <w:szCs w:val="24"/>
        </w:rPr>
        <w:t xml:space="preserve"> 0.2</w:t>
      </w:r>
      <w:r w:rsidR="005A12D3" w:rsidRPr="001A3149">
        <w:rPr>
          <w:rFonts w:ascii="Times New Roman" w:hAnsi="Times New Roman" w:cs="Times New Roman"/>
          <w:sz w:val="24"/>
          <w:szCs w:val="24"/>
        </w:rPr>
        <w:t>3</w:t>
      </w:r>
      <w:r w:rsidR="00813C55" w:rsidRPr="001A3149">
        <w:rPr>
          <w:rFonts w:ascii="Times New Roman" w:hAnsi="Times New Roman" w:cs="Times New Roman"/>
          <w:sz w:val="24"/>
          <w:szCs w:val="24"/>
        </w:rPr>
        <w:t>%</w:t>
      </w:r>
      <w:r w:rsidR="0045313D" w:rsidRPr="001A3149">
        <w:rPr>
          <w:rFonts w:ascii="Times New Roman" w:hAnsi="Times New Roman" w:cs="Times New Roman"/>
          <w:sz w:val="24"/>
          <w:szCs w:val="24"/>
        </w:rPr>
        <w:t xml:space="preserve"> (p=0.08)</w:t>
      </w:r>
      <w:r w:rsidR="00300F53" w:rsidRPr="001A3149">
        <w:rPr>
          <w:rFonts w:ascii="Times New Roman" w:hAnsi="Times New Roman" w:cs="Times New Roman"/>
          <w:sz w:val="24"/>
          <w:szCs w:val="24"/>
        </w:rPr>
        <w:t xml:space="preserve"> (</w:t>
      </w:r>
      <w:r w:rsidR="000B2ACD" w:rsidRPr="001A3149">
        <w:rPr>
          <w:rFonts w:ascii="Times New Roman" w:hAnsi="Times New Roman" w:cs="Times New Roman"/>
          <w:b/>
          <w:bCs/>
          <w:sz w:val="24"/>
          <w:szCs w:val="24"/>
        </w:rPr>
        <w:t>Table 1)</w:t>
      </w:r>
      <w:r w:rsidR="007B01A4" w:rsidRPr="001A3149">
        <w:rPr>
          <w:rFonts w:ascii="Times New Roman" w:hAnsi="Times New Roman" w:cs="Times New Roman"/>
          <w:sz w:val="24"/>
          <w:szCs w:val="24"/>
        </w:rPr>
        <w:t xml:space="preserve">. </w:t>
      </w:r>
    </w:p>
    <w:p w14:paraId="1350F4D6" w14:textId="6C0402C0" w:rsidR="00977C22" w:rsidRPr="001A3149" w:rsidRDefault="002A65D7"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The</w:t>
      </w:r>
      <w:r w:rsidR="00174CDB" w:rsidRPr="001A3149">
        <w:rPr>
          <w:rFonts w:ascii="Times New Roman" w:hAnsi="Times New Roman" w:cs="Times New Roman"/>
          <w:sz w:val="24"/>
          <w:szCs w:val="24"/>
        </w:rPr>
        <w:t xml:space="preserve"> highest </w:t>
      </w:r>
      <w:r w:rsidR="00425CC6" w:rsidRPr="001A3149">
        <w:rPr>
          <w:rFonts w:ascii="Times New Roman" w:hAnsi="Times New Roman" w:cs="Times New Roman"/>
          <w:sz w:val="24"/>
          <w:szCs w:val="24"/>
        </w:rPr>
        <w:t xml:space="preserve">monthly </w:t>
      </w:r>
      <w:r w:rsidR="005D1255" w:rsidRPr="001A3149">
        <w:rPr>
          <w:rFonts w:ascii="Times New Roman" w:hAnsi="Times New Roman" w:cs="Times New Roman"/>
          <w:sz w:val="24"/>
          <w:szCs w:val="24"/>
        </w:rPr>
        <w:t xml:space="preserve">average </w:t>
      </w:r>
      <w:r w:rsidR="00174CDB" w:rsidRPr="001A3149">
        <w:rPr>
          <w:rFonts w:ascii="Times New Roman" w:hAnsi="Times New Roman" w:cs="Times New Roman"/>
          <w:sz w:val="24"/>
          <w:szCs w:val="24"/>
        </w:rPr>
        <w:t xml:space="preserve">number of cases was recorded in August </w:t>
      </w:r>
      <w:r w:rsidR="0063783A" w:rsidRPr="001A3149">
        <w:rPr>
          <w:rStyle w:val="label"/>
          <w:rFonts w:ascii="Times New Roman" w:hAnsi="Times New Roman" w:cs="Times New Roman"/>
          <w:sz w:val="24"/>
          <w:szCs w:val="24"/>
        </w:rPr>
        <w:t>(</w:t>
      </w:r>
      <w:r w:rsidR="00EC5699" w:rsidRPr="001A3149">
        <w:rPr>
          <w:rStyle w:val="label"/>
          <w:rFonts w:ascii="Times New Roman" w:hAnsi="Times New Roman" w:cs="Times New Roman"/>
          <w:sz w:val="24"/>
          <w:szCs w:val="24"/>
        </w:rPr>
        <w:t>n=</w:t>
      </w:r>
      <w:r w:rsidR="00DF7C0D" w:rsidRPr="001A3149">
        <w:rPr>
          <w:rStyle w:val="label"/>
          <w:rFonts w:ascii="Times New Roman" w:hAnsi="Times New Roman" w:cs="Times New Roman"/>
          <w:sz w:val="24"/>
          <w:szCs w:val="24"/>
        </w:rPr>
        <w:t>3</w:t>
      </w:r>
      <w:r w:rsidR="00C76EBF" w:rsidRPr="001A3149">
        <w:rPr>
          <w:rStyle w:val="label"/>
          <w:rFonts w:ascii="Times New Roman" w:hAnsi="Times New Roman" w:cs="Times New Roman"/>
          <w:sz w:val="24"/>
          <w:szCs w:val="24"/>
        </w:rPr>
        <w:t>,</w:t>
      </w:r>
      <w:r w:rsidR="00DF7C0D" w:rsidRPr="001A3149">
        <w:rPr>
          <w:rStyle w:val="label"/>
          <w:rFonts w:ascii="Times New Roman" w:hAnsi="Times New Roman" w:cs="Times New Roman"/>
          <w:sz w:val="24"/>
          <w:szCs w:val="24"/>
        </w:rPr>
        <w:t>407</w:t>
      </w:r>
      <w:r w:rsidR="00640A76" w:rsidRPr="001A3149">
        <w:rPr>
          <w:rStyle w:val="label"/>
          <w:rFonts w:ascii="Times New Roman" w:hAnsi="Times New Roman" w:cs="Times New Roman"/>
          <w:sz w:val="24"/>
          <w:szCs w:val="24"/>
        </w:rPr>
        <w:t xml:space="preserve"> cases</w:t>
      </w:r>
      <w:r w:rsidR="00DF7C0D" w:rsidRPr="001A3149">
        <w:rPr>
          <w:rStyle w:val="label"/>
          <w:rFonts w:ascii="Times New Roman" w:hAnsi="Times New Roman" w:cs="Times New Roman"/>
          <w:sz w:val="24"/>
          <w:szCs w:val="24"/>
        </w:rPr>
        <w:t>) and</w:t>
      </w:r>
      <w:r w:rsidR="006D3A16" w:rsidRPr="001A3149">
        <w:rPr>
          <w:rStyle w:val="label"/>
          <w:rFonts w:ascii="Times New Roman" w:hAnsi="Times New Roman" w:cs="Times New Roman"/>
          <w:sz w:val="24"/>
          <w:szCs w:val="24"/>
        </w:rPr>
        <w:t xml:space="preserve"> the lowest </w:t>
      </w:r>
      <w:r w:rsidR="00635BC6" w:rsidRPr="001A3149">
        <w:rPr>
          <w:rStyle w:val="label"/>
          <w:rFonts w:ascii="Times New Roman" w:hAnsi="Times New Roman" w:cs="Times New Roman"/>
          <w:sz w:val="24"/>
          <w:szCs w:val="24"/>
        </w:rPr>
        <w:t xml:space="preserve">was </w:t>
      </w:r>
      <w:r w:rsidR="006D3A16" w:rsidRPr="001A3149">
        <w:rPr>
          <w:rStyle w:val="label"/>
          <w:rFonts w:ascii="Times New Roman" w:hAnsi="Times New Roman" w:cs="Times New Roman"/>
          <w:sz w:val="24"/>
          <w:szCs w:val="24"/>
        </w:rPr>
        <w:t xml:space="preserve">in </w:t>
      </w:r>
      <w:r w:rsidR="002426F7" w:rsidRPr="001A3149">
        <w:rPr>
          <w:rStyle w:val="label"/>
          <w:rFonts w:ascii="Times New Roman" w:hAnsi="Times New Roman" w:cs="Times New Roman"/>
          <w:sz w:val="24"/>
          <w:szCs w:val="24"/>
        </w:rPr>
        <w:t>March</w:t>
      </w:r>
      <w:r w:rsidR="006D3A16" w:rsidRPr="001A3149">
        <w:rPr>
          <w:rStyle w:val="label"/>
          <w:rFonts w:ascii="Times New Roman" w:hAnsi="Times New Roman" w:cs="Times New Roman"/>
          <w:sz w:val="24"/>
          <w:szCs w:val="24"/>
        </w:rPr>
        <w:t xml:space="preserve"> (</w:t>
      </w:r>
      <w:r w:rsidR="00B13AD6" w:rsidRPr="001A3149">
        <w:rPr>
          <w:rStyle w:val="label"/>
          <w:rFonts w:ascii="Times New Roman" w:hAnsi="Times New Roman" w:cs="Times New Roman"/>
          <w:sz w:val="24"/>
          <w:szCs w:val="24"/>
        </w:rPr>
        <w:t>n=</w:t>
      </w:r>
      <w:r w:rsidR="002426F7" w:rsidRPr="001A3149">
        <w:rPr>
          <w:rStyle w:val="label"/>
          <w:rFonts w:ascii="Times New Roman" w:hAnsi="Times New Roman" w:cs="Times New Roman"/>
          <w:sz w:val="24"/>
          <w:szCs w:val="24"/>
        </w:rPr>
        <w:t>6.7</w:t>
      </w:r>
      <w:r w:rsidR="006D3A16" w:rsidRPr="001A3149">
        <w:rPr>
          <w:rStyle w:val="label"/>
          <w:rFonts w:ascii="Times New Roman" w:hAnsi="Times New Roman" w:cs="Times New Roman"/>
          <w:sz w:val="24"/>
          <w:szCs w:val="24"/>
        </w:rPr>
        <w:t xml:space="preserve"> cases)</w:t>
      </w:r>
      <w:r w:rsidR="0063783A" w:rsidRPr="001A3149">
        <w:rPr>
          <w:rFonts w:ascii="Times New Roman" w:hAnsi="Times New Roman" w:cs="Times New Roman"/>
          <w:sz w:val="24"/>
          <w:szCs w:val="24"/>
        </w:rPr>
        <w:t xml:space="preserve"> </w:t>
      </w:r>
      <w:r w:rsidR="0063783A" w:rsidRPr="001A3149">
        <w:rPr>
          <w:rFonts w:ascii="Times New Roman" w:hAnsi="Times New Roman" w:cs="Times New Roman"/>
          <w:b/>
          <w:bCs/>
          <w:sz w:val="24"/>
          <w:szCs w:val="24"/>
        </w:rPr>
        <w:t>(</w:t>
      </w:r>
      <w:r w:rsidR="00491D4B" w:rsidRPr="001A3149">
        <w:rPr>
          <w:rFonts w:ascii="Times New Roman" w:hAnsi="Times New Roman" w:cs="Times New Roman"/>
          <w:b/>
          <w:bCs/>
          <w:sz w:val="24"/>
          <w:szCs w:val="24"/>
        </w:rPr>
        <w:t xml:space="preserve">Fig </w:t>
      </w:r>
      <w:r w:rsidR="0063783A" w:rsidRPr="001A3149">
        <w:rPr>
          <w:rFonts w:ascii="Times New Roman" w:hAnsi="Times New Roman" w:cs="Times New Roman"/>
          <w:b/>
          <w:bCs/>
          <w:sz w:val="24"/>
          <w:szCs w:val="24"/>
        </w:rPr>
        <w:t>1</w:t>
      </w:r>
      <w:r w:rsidR="00F32F76" w:rsidRPr="001A3149">
        <w:rPr>
          <w:rFonts w:ascii="Times New Roman" w:hAnsi="Times New Roman" w:cs="Times New Roman"/>
          <w:b/>
          <w:bCs/>
          <w:sz w:val="24"/>
          <w:szCs w:val="24"/>
        </w:rPr>
        <w:t>B</w:t>
      </w:r>
      <w:r w:rsidR="0063783A" w:rsidRPr="001A3149">
        <w:rPr>
          <w:rFonts w:ascii="Times New Roman" w:hAnsi="Times New Roman" w:cs="Times New Roman"/>
          <w:b/>
          <w:bCs/>
          <w:sz w:val="24"/>
          <w:szCs w:val="24"/>
        </w:rPr>
        <w:t>)</w:t>
      </w:r>
      <w:r w:rsidR="0063783A" w:rsidRPr="001A3149">
        <w:rPr>
          <w:rFonts w:ascii="Times New Roman" w:hAnsi="Times New Roman" w:cs="Times New Roman"/>
          <w:sz w:val="24"/>
          <w:szCs w:val="24"/>
        </w:rPr>
        <w:t xml:space="preserve">. </w:t>
      </w:r>
      <w:r w:rsidR="007F409B" w:rsidRPr="001A3149">
        <w:rPr>
          <w:rFonts w:ascii="Times New Roman" w:hAnsi="Times New Roman" w:cs="Times New Roman"/>
          <w:sz w:val="24"/>
          <w:szCs w:val="24"/>
        </w:rPr>
        <w:t xml:space="preserve"> The highest number of annual cases was reported in 2019 with 101,354</w:t>
      </w:r>
      <w:r w:rsidR="00AA3D19" w:rsidRPr="001A3149">
        <w:rPr>
          <w:rFonts w:ascii="Times New Roman" w:hAnsi="Times New Roman" w:cs="Times New Roman"/>
          <w:sz w:val="24"/>
          <w:szCs w:val="24"/>
        </w:rPr>
        <w:t>. T</w:t>
      </w:r>
      <w:r w:rsidR="007F409B" w:rsidRPr="001A3149">
        <w:rPr>
          <w:rFonts w:ascii="Times New Roman" w:hAnsi="Times New Roman" w:cs="Times New Roman"/>
          <w:sz w:val="24"/>
          <w:szCs w:val="24"/>
        </w:rPr>
        <w:t xml:space="preserve">he highest number of deaths was recorded in 2022 with 281 deaths, which was 35% of total deaths recorded in the past 23 years in Bangladesh </w:t>
      </w:r>
      <w:r w:rsidR="007F409B" w:rsidRPr="001A3149">
        <w:rPr>
          <w:rFonts w:ascii="Times New Roman" w:hAnsi="Times New Roman" w:cs="Times New Roman"/>
          <w:b/>
          <w:bCs/>
          <w:sz w:val="24"/>
          <w:szCs w:val="24"/>
        </w:rPr>
        <w:t>(Fig 1)</w:t>
      </w:r>
      <w:r w:rsidR="007F409B" w:rsidRPr="001A3149">
        <w:rPr>
          <w:rFonts w:ascii="Times New Roman" w:hAnsi="Times New Roman" w:cs="Times New Roman"/>
          <w:sz w:val="24"/>
          <w:szCs w:val="24"/>
        </w:rPr>
        <w:t xml:space="preserve">. Most </w:t>
      </w:r>
      <w:r w:rsidR="00A95F6C" w:rsidRPr="001A3149">
        <w:rPr>
          <w:rFonts w:ascii="Times New Roman" w:hAnsi="Times New Roman" w:cs="Times New Roman"/>
          <w:sz w:val="24"/>
          <w:szCs w:val="24"/>
        </w:rPr>
        <w:t>(65</w:t>
      </w:r>
      <w:r w:rsidR="00890EB9" w:rsidRPr="001A3149">
        <w:rPr>
          <w:rFonts w:ascii="Times New Roman" w:hAnsi="Times New Roman" w:cs="Times New Roman"/>
          <w:sz w:val="24"/>
          <w:szCs w:val="24"/>
        </w:rPr>
        <w:t>%, n</w:t>
      </w:r>
      <w:r w:rsidR="00A95F6C" w:rsidRPr="001A3149">
        <w:rPr>
          <w:rFonts w:ascii="Times New Roman" w:hAnsi="Times New Roman" w:cs="Times New Roman"/>
          <w:sz w:val="24"/>
          <w:szCs w:val="24"/>
        </w:rPr>
        <w:t xml:space="preserve">=550) </w:t>
      </w:r>
      <w:del w:id="40" w:author="Reisen" w:date="2023-12-15T10:33:00Z">
        <w:r w:rsidR="007F409B" w:rsidRPr="001A3149" w:rsidDel="00600061">
          <w:rPr>
            <w:rFonts w:ascii="Times New Roman" w:hAnsi="Times New Roman" w:cs="Times New Roman"/>
            <w:sz w:val="24"/>
            <w:szCs w:val="24"/>
          </w:rPr>
          <w:delText xml:space="preserve">of the </w:delText>
        </w:r>
      </w:del>
      <w:r w:rsidR="007F409B" w:rsidRPr="001A3149">
        <w:rPr>
          <w:rFonts w:ascii="Times New Roman" w:hAnsi="Times New Roman" w:cs="Times New Roman"/>
          <w:sz w:val="24"/>
          <w:szCs w:val="24"/>
        </w:rPr>
        <w:t>dengue-related deaths were recorded after 2018</w:t>
      </w:r>
      <w:r w:rsidR="00A95F6C" w:rsidRPr="001A3149">
        <w:rPr>
          <w:rFonts w:ascii="Times New Roman" w:hAnsi="Times New Roman" w:cs="Times New Roman"/>
          <w:sz w:val="24"/>
          <w:szCs w:val="24"/>
        </w:rPr>
        <w:t xml:space="preserve"> </w:t>
      </w:r>
      <w:r w:rsidR="007F409B" w:rsidRPr="001A3149">
        <w:rPr>
          <w:rFonts w:ascii="Times New Roman" w:hAnsi="Times New Roman" w:cs="Times New Roman"/>
          <w:b/>
          <w:bCs/>
          <w:sz w:val="24"/>
          <w:szCs w:val="24"/>
        </w:rPr>
        <w:t>(Fig 1)</w:t>
      </w:r>
      <w:r w:rsidR="007F409B" w:rsidRPr="001A3149">
        <w:rPr>
          <w:rFonts w:ascii="Times New Roman" w:hAnsi="Times New Roman" w:cs="Times New Roman"/>
          <w:sz w:val="24"/>
          <w:szCs w:val="24"/>
        </w:rPr>
        <w:t xml:space="preserve">.  </w:t>
      </w:r>
    </w:p>
    <w:p w14:paraId="7249EFB0" w14:textId="32FB12A6" w:rsidR="004E6707" w:rsidRPr="001A3149" w:rsidRDefault="0063783A" w:rsidP="00DE2C68">
      <w:pPr>
        <w:spacing w:line="480" w:lineRule="auto"/>
        <w:rPr>
          <w:rFonts w:ascii="Times New Roman" w:hAnsi="Times New Roman" w:cs="Times New Roman"/>
          <w:sz w:val="24"/>
          <w:szCs w:val="24"/>
        </w:rPr>
      </w:pPr>
      <w:r w:rsidRPr="001A3149">
        <w:rPr>
          <w:rFonts w:ascii="Times New Roman" w:hAnsi="Times New Roman" w:cs="Times New Roman"/>
          <w:sz w:val="24"/>
          <w:szCs w:val="24"/>
        </w:rPr>
        <w:t xml:space="preserve">The average annual temperature was </w:t>
      </w:r>
      <w:r w:rsidR="00DF53D3" w:rsidRPr="001A3149">
        <w:rPr>
          <w:rFonts w:ascii="Times New Roman" w:hAnsi="Times New Roman" w:cs="Times New Roman"/>
          <w:sz w:val="24"/>
          <w:szCs w:val="24"/>
        </w:rPr>
        <w:t>26.35</w:t>
      </w:r>
      <w:r w:rsidRPr="001A3149">
        <w:rPr>
          <w:rFonts w:ascii="Times New Roman" w:hAnsi="Times New Roman" w:cs="Times New Roman"/>
          <w:sz w:val="24"/>
          <w:szCs w:val="24"/>
        </w:rPr>
        <w:t xml:space="preserve"> °C (SD=</w:t>
      </w:r>
      <w:r w:rsidR="005A12D3" w:rsidRPr="001A3149">
        <w:rPr>
          <w:rFonts w:ascii="Times New Roman" w:hAnsi="Times New Roman" w:cs="Times New Roman"/>
          <w:sz w:val="24"/>
          <w:szCs w:val="24"/>
        </w:rPr>
        <w:t>0.49</w:t>
      </w:r>
      <w:r w:rsidRPr="001A3149">
        <w:rPr>
          <w:rFonts w:ascii="Times New Roman" w:hAnsi="Times New Roman" w:cs="Times New Roman"/>
          <w:sz w:val="24"/>
          <w:szCs w:val="24"/>
        </w:rPr>
        <w:t xml:space="preserve">) </w:t>
      </w:r>
      <w:r w:rsidR="0080259B" w:rsidRPr="001A3149">
        <w:rPr>
          <w:rFonts w:ascii="Times New Roman" w:hAnsi="Times New Roman" w:cs="Times New Roman"/>
          <w:sz w:val="24"/>
          <w:szCs w:val="24"/>
        </w:rPr>
        <w:t xml:space="preserve">during the first decade (2000-2010) </w:t>
      </w:r>
      <w:r w:rsidRPr="001A3149">
        <w:rPr>
          <w:rFonts w:ascii="Times New Roman" w:hAnsi="Times New Roman" w:cs="Times New Roman"/>
          <w:sz w:val="24"/>
          <w:szCs w:val="24"/>
        </w:rPr>
        <w:t>and 26.84 °C (SD=</w:t>
      </w:r>
      <w:r w:rsidR="0093683B" w:rsidRPr="001A3149">
        <w:rPr>
          <w:rFonts w:ascii="Times New Roman" w:hAnsi="Times New Roman" w:cs="Times New Roman"/>
          <w:sz w:val="24"/>
          <w:szCs w:val="24"/>
        </w:rPr>
        <w:t>0.37</w:t>
      </w:r>
      <w:r w:rsidRPr="001A3149">
        <w:rPr>
          <w:rFonts w:ascii="Times New Roman" w:hAnsi="Times New Roman" w:cs="Times New Roman"/>
          <w:sz w:val="24"/>
          <w:szCs w:val="24"/>
        </w:rPr>
        <w:t>)</w:t>
      </w:r>
      <w:r w:rsidR="00CD32C5" w:rsidRPr="001A3149">
        <w:rPr>
          <w:rFonts w:ascii="Times New Roman" w:hAnsi="Times New Roman" w:cs="Times New Roman"/>
          <w:sz w:val="24"/>
          <w:szCs w:val="24"/>
        </w:rPr>
        <w:t xml:space="preserve"> </w:t>
      </w:r>
      <w:r w:rsidR="00075849" w:rsidRPr="001A3149">
        <w:rPr>
          <w:rFonts w:ascii="Times New Roman" w:hAnsi="Times New Roman" w:cs="Times New Roman"/>
          <w:sz w:val="24"/>
          <w:szCs w:val="24"/>
        </w:rPr>
        <w:t>during the</w:t>
      </w:r>
      <w:r w:rsidRPr="001A3149">
        <w:rPr>
          <w:rFonts w:ascii="Times New Roman" w:hAnsi="Times New Roman" w:cs="Times New Roman"/>
          <w:sz w:val="24"/>
          <w:szCs w:val="24"/>
        </w:rPr>
        <w:t xml:space="preserve"> recent decade (2011-2022)</w:t>
      </w:r>
      <w:r w:rsidR="0037417E" w:rsidRPr="001A3149">
        <w:rPr>
          <w:rFonts w:ascii="Times New Roman" w:hAnsi="Times New Roman" w:cs="Times New Roman"/>
          <w:sz w:val="24"/>
          <w:szCs w:val="24"/>
        </w:rPr>
        <w:t xml:space="preserve"> (</w:t>
      </w:r>
      <w:r w:rsidR="0037417E" w:rsidRPr="001A3149">
        <w:rPr>
          <w:rFonts w:ascii="Times New Roman" w:hAnsi="Times New Roman" w:cs="Times New Roman"/>
          <w:b/>
          <w:bCs/>
          <w:sz w:val="24"/>
          <w:szCs w:val="24"/>
        </w:rPr>
        <w:t>Table 1</w:t>
      </w:r>
      <w:r w:rsidR="0037417E" w:rsidRPr="001A3149">
        <w:rPr>
          <w:rFonts w:ascii="Times New Roman" w:hAnsi="Times New Roman" w:cs="Times New Roman"/>
          <w:sz w:val="24"/>
          <w:szCs w:val="24"/>
        </w:rPr>
        <w:t>)</w:t>
      </w:r>
      <w:r w:rsidR="00075849" w:rsidRPr="001A3149">
        <w:rPr>
          <w:rFonts w:ascii="Times New Roman" w:hAnsi="Times New Roman" w:cs="Times New Roman"/>
          <w:sz w:val="24"/>
          <w:szCs w:val="24"/>
        </w:rPr>
        <w:t xml:space="preserve">. </w:t>
      </w:r>
      <w:r w:rsidR="00BA1748" w:rsidRPr="001A3149">
        <w:rPr>
          <w:rFonts w:ascii="Times New Roman" w:hAnsi="Times New Roman" w:cs="Times New Roman"/>
          <w:sz w:val="24"/>
          <w:szCs w:val="24"/>
        </w:rPr>
        <w:t xml:space="preserve">The </w:t>
      </w:r>
      <w:r w:rsidR="009A1728" w:rsidRPr="001A3149">
        <w:rPr>
          <w:rFonts w:ascii="Times New Roman" w:hAnsi="Times New Roman" w:cs="Times New Roman"/>
          <w:sz w:val="24"/>
          <w:szCs w:val="24"/>
        </w:rPr>
        <w:t>increase of 0.4</w:t>
      </w:r>
      <w:r w:rsidR="00B13AD6" w:rsidRPr="001A3149">
        <w:rPr>
          <w:rFonts w:ascii="Times New Roman" w:hAnsi="Times New Roman" w:cs="Times New Roman"/>
          <w:sz w:val="24"/>
          <w:szCs w:val="24"/>
        </w:rPr>
        <w:t>9</w:t>
      </w:r>
      <w:r w:rsidR="00203515" w:rsidRPr="001A3149">
        <w:rPr>
          <w:rFonts w:ascii="Times New Roman" w:hAnsi="Times New Roman" w:cs="Times New Roman"/>
          <w:sz w:val="24"/>
          <w:szCs w:val="24"/>
        </w:rPr>
        <w:t xml:space="preserve">° </w:t>
      </w:r>
      <w:r w:rsidR="009A1728" w:rsidRPr="001A3149">
        <w:rPr>
          <w:rFonts w:ascii="Times New Roman" w:hAnsi="Times New Roman" w:cs="Times New Roman"/>
          <w:sz w:val="24"/>
          <w:szCs w:val="24"/>
        </w:rPr>
        <w:t xml:space="preserve">C temperature </w:t>
      </w:r>
      <w:r w:rsidR="00F80C49" w:rsidRPr="001A3149">
        <w:rPr>
          <w:rFonts w:ascii="Times New Roman" w:hAnsi="Times New Roman" w:cs="Times New Roman"/>
          <w:sz w:val="24"/>
          <w:szCs w:val="24"/>
        </w:rPr>
        <w:t xml:space="preserve">was </w:t>
      </w:r>
      <w:r w:rsidR="009A1728" w:rsidRPr="001A3149">
        <w:rPr>
          <w:rFonts w:ascii="Times New Roman" w:hAnsi="Times New Roman" w:cs="Times New Roman"/>
          <w:sz w:val="24"/>
          <w:szCs w:val="24"/>
        </w:rPr>
        <w:t xml:space="preserve">equivalent to </w:t>
      </w:r>
      <w:r w:rsidR="00394A2E" w:rsidRPr="001A3149">
        <w:rPr>
          <w:rFonts w:ascii="Times New Roman" w:hAnsi="Times New Roman" w:cs="Times New Roman"/>
          <w:sz w:val="24"/>
          <w:szCs w:val="24"/>
        </w:rPr>
        <w:t>4</w:t>
      </w:r>
      <w:r w:rsidR="00AC18A3" w:rsidRPr="001A3149">
        <w:rPr>
          <w:rFonts w:ascii="Times New Roman" w:hAnsi="Times New Roman" w:cs="Times New Roman"/>
          <w:sz w:val="24"/>
          <w:szCs w:val="24"/>
        </w:rPr>
        <w:t>,</w:t>
      </w:r>
      <w:r w:rsidR="00394A2E" w:rsidRPr="001A3149">
        <w:rPr>
          <w:rFonts w:ascii="Times New Roman" w:hAnsi="Times New Roman" w:cs="Times New Roman"/>
          <w:sz w:val="24"/>
          <w:szCs w:val="24"/>
        </w:rPr>
        <w:t>292 degree</w:t>
      </w:r>
      <w:r w:rsidR="00203515" w:rsidRPr="001A3149">
        <w:rPr>
          <w:rFonts w:ascii="Times New Roman" w:hAnsi="Times New Roman" w:cs="Times New Roman"/>
          <w:sz w:val="24"/>
          <w:szCs w:val="24"/>
        </w:rPr>
        <w:t>-hour</w:t>
      </w:r>
      <w:r w:rsidR="00102892" w:rsidRPr="001A3149">
        <w:rPr>
          <w:rFonts w:ascii="Times New Roman" w:hAnsi="Times New Roman" w:cs="Times New Roman"/>
          <w:sz w:val="24"/>
          <w:szCs w:val="24"/>
        </w:rPr>
        <w:t>s</w:t>
      </w:r>
      <w:r w:rsidR="00203515" w:rsidRPr="001A3149">
        <w:rPr>
          <w:rFonts w:ascii="Times New Roman" w:hAnsi="Times New Roman" w:cs="Times New Roman"/>
          <w:sz w:val="24"/>
          <w:szCs w:val="24"/>
        </w:rPr>
        <w:t>/year</w:t>
      </w:r>
      <w:r w:rsidR="009E540D" w:rsidRPr="001A3149">
        <w:rPr>
          <w:rFonts w:ascii="Times New Roman" w:hAnsi="Times New Roman" w:cs="Times New Roman"/>
          <w:sz w:val="24"/>
          <w:szCs w:val="24"/>
        </w:rPr>
        <w:t xml:space="preserve"> of heat</w:t>
      </w:r>
      <w:r w:rsidR="00395042" w:rsidRPr="001A3149">
        <w:rPr>
          <w:rFonts w:ascii="Times New Roman" w:hAnsi="Times New Roman" w:cs="Times New Roman"/>
          <w:sz w:val="24"/>
          <w:szCs w:val="24"/>
        </w:rPr>
        <w:t xml:space="preserve"> (</w:t>
      </w:r>
      <w:r w:rsidR="00E4718D" w:rsidRPr="001A3149">
        <w:rPr>
          <w:rFonts w:ascii="Times New Roman" w:hAnsi="Times New Roman" w:cs="Times New Roman"/>
          <w:sz w:val="24"/>
          <w:szCs w:val="24"/>
        </w:rPr>
        <w:t>3</w:t>
      </w:r>
      <w:r w:rsidR="00395042" w:rsidRPr="001A3149">
        <w:rPr>
          <w:rFonts w:ascii="Times New Roman" w:hAnsi="Times New Roman" w:cs="Times New Roman"/>
          <w:sz w:val="24"/>
          <w:szCs w:val="24"/>
        </w:rPr>
        <w:t>65 days X 24 hours X 0.4</w:t>
      </w:r>
      <w:r w:rsidR="0078588D" w:rsidRPr="001A3149">
        <w:rPr>
          <w:rFonts w:ascii="Times New Roman" w:hAnsi="Times New Roman" w:cs="Times New Roman"/>
          <w:sz w:val="24"/>
          <w:szCs w:val="24"/>
        </w:rPr>
        <w:t>9</w:t>
      </w:r>
      <w:r w:rsidR="00C10C6B" w:rsidRPr="001A3149">
        <w:rPr>
          <w:rFonts w:ascii="Times New Roman" w:hAnsi="Times New Roman" w:cs="Times New Roman"/>
          <w:sz w:val="24"/>
          <w:szCs w:val="24"/>
        </w:rPr>
        <w:t>° C</w:t>
      </w:r>
      <w:r w:rsidR="00395042" w:rsidRPr="001A3149">
        <w:rPr>
          <w:rFonts w:ascii="Times New Roman" w:hAnsi="Times New Roman" w:cs="Times New Roman"/>
          <w:sz w:val="24"/>
          <w:szCs w:val="24"/>
        </w:rPr>
        <w:t>)</w:t>
      </w:r>
      <w:r w:rsidR="00203515" w:rsidRPr="001A3149">
        <w:rPr>
          <w:rFonts w:ascii="Times New Roman" w:hAnsi="Times New Roman" w:cs="Times New Roman"/>
          <w:sz w:val="24"/>
          <w:szCs w:val="24"/>
        </w:rPr>
        <w:t xml:space="preserve">. </w:t>
      </w:r>
      <w:r w:rsidR="004F6B2A" w:rsidRPr="001A3149">
        <w:rPr>
          <w:rFonts w:ascii="Times New Roman" w:hAnsi="Times New Roman" w:cs="Times New Roman"/>
          <w:sz w:val="24"/>
          <w:szCs w:val="24"/>
        </w:rPr>
        <w:t xml:space="preserve">For dengue virus transmission, approximately 349-degree-hours </w:t>
      </w:r>
      <w:r w:rsidR="006F467E" w:rsidRPr="001A3149">
        <w:rPr>
          <w:rFonts w:ascii="Times New Roman" w:hAnsi="Times New Roman" w:cs="Times New Roman"/>
          <w:sz w:val="24"/>
          <w:szCs w:val="24"/>
        </w:rPr>
        <w:t xml:space="preserve">of </w:t>
      </w:r>
      <w:r w:rsidR="004F6B2A" w:rsidRPr="001A3149">
        <w:rPr>
          <w:rFonts w:ascii="Times New Roman" w:hAnsi="Times New Roman" w:cs="Times New Roman"/>
          <w:sz w:val="24"/>
          <w:szCs w:val="24"/>
        </w:rPr>
        <w:t xml:space="preserve">equivalent heat is needed to complete the EIP of DENV in the </w:t>
      </w:r>
      <w:r w:rsidR="004F6B2A" w:rsidRPr="001A3149">
        <w:rPr>
          <w:rFonts w:ascii="Times New Roman" w:hAnsi="Times New Roman" w:cs="Times New Roman"/>
          <w:i/>
          <w:iCs/>
          <w:sz w:val="24"/>
          <w:szCs w:val="24"/>
        </w:rPr>
        <w:t>Aedes</w:t>
      </w:r>
      <w:r w:rsidR="004F6B2A" w:rsidRPr="001A3149">
        <w:rPr>
          <w:rFonts w:ascii="Times New Roman" w:hAnsi="Times New Roman" w:cs="Times New Roman"/>
          <w:sz w:val="24"/>
          <w:szCs w:val="24"/>
        </w:rPr>
        <w:t xml:space="preserve"> mosquito at 26° C </w:t>
      </w:r>
      <w:sdt>
        <w:sdtPr>
          <w:rPr>
            <w:rFonts w:ascii="Times New Roman" w:hAnsi="Times New Roman" w:cs="Times New Roman"/>
            <w:sz w:val="24"/>
            <w:szCs w:val="24"/>
          </w:rPr>
          <w:tag w:val="MENDELEY_CITATION_v3_eyJjaXRhdGlvbklEIjoiTUVOREVMRVlfQ0lUQVRJT05fMDM0NDg0ODgtYTY2Yy00OTljLTk4NjAtMzc5ZmQ0ZTgzZjkw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1454698079"/>
          <w:placeholder>
            <w:docPart w:val="E5E03C4DF0A3453684EF7FA9621AD1EC"/>
          </w:placeholder>
        </w:sdtPr>
        <w:sdtContent>
          <w:r w:rsidR="00E877D4" w:rsidRPr="001A3149">
            <w:rPr>
              <w:rFonts w:ascii="Times New Roman" w:hAnsi="Times New Roman" w:cs="Times New Roman"/>
              <w:sz w:val="24"/>
              <w:szCs w:val="24"/>
            </w:rPr>
            <w:t>(Focks et al. 1995)</w:t>
          </w:r>
        </w:sdtContent>
      </w:sdt>
      <w:r w:rsidR="004F6B2A" w:rsidRPr="001A3149">
        <w:rPr>
          <w:rFonts w:ascii="Times New Roman" w:hAnsi="Times New Roman" w:cs="Times New Roman"/>
          <w:sz w:val="24"/>
          <w:szCs w:val="24"/>
        </w:rPr>
        <w:t xml:space="preserve">. </w:t>
      </w:r>
      <w:r w:rsidR="006F467E" w:rsidRPr="001A3149">
        <w:rPr>
          <w:rFonts w:ascii="Times New Roman" w:hAnsi="Times New Roman" w:cs="Times New Roman"/>
          <w:sz w:val="24"/>
          <w:szCs w:val="24"/>
        </w:rPr>
        <w:t xml:space="preserve"> </w:t>
      </w:r>
      <w:r w:rsidR="00AF6EC3" w:rsidRPr="001A3149">
        <w:rPr>
          <w:rFonts w:ascii="Times New Roman" w:hAnsi="Times New Roman" w:cs="Times New Roman"/>
          <w:sz w:val="24"/>
          <w:szCs w:val="24"/>
        </w:rPr>
        <w:t xml:space="preserve">The annual </w:t>
      </w:r>
      <w:r w:rsidR="00E176B6" w:rsidRPr="001A3149">
        <w:rPr>
          <w:rFonts w:ascii="Times New Roman" w:hAnsi="Times New Roman" w:cs="Times New Roman"/>
          <w:sz w:val="24"/>
          <w:szCs w:val="24"/>
        </w:rPr>
        <w:t xml:space="preserve">total </w:t>
      </w:r>
      <w:r w:rsidR="00AF6EC3" w:rsidRPr="001A3149">
        <w:rPr>
          <w:rFonts w:ascii="Times New Roman" w:hAnsi="Times New Roman" w:cs="Times New Roman"/>
          <w:sz w:val="24"/>
          <w:szCs w:val="24"/>
        </w:rPr>
        <w:t>rainfall</w:t>
      </w:r>
      <w:r w:rsidR="00C9468D" w:rsidRPr="001A3149">
        <w:rPr>
          <w:rFonts w:ascii="Times New Roman" w:hAnsi="Times New Roman" w:cs="Times New Roman"/>
          <w:sz w:val="24"/>
          <w:szCs w:val="24"/>
        </w:rPr>
        <w:t xml:space="preserve"> </w:t>
      </w:r>
      <w:r w:rsidR="00AF6EC3" w:rsidRPr="001A3149">
        <w:rPr>
          <w:rFonts w:ascii="Times New Roman" w:hAnsi="Times New Roman" w:cs="Times New Roman"/>
          <w:sz w:val="24"/>
          <w:szCs w:val="24"/>
        </w:rPr>
        <w:t xml:space="preserve">decreased </w:t>
      </w:r>
      <w:r w:rsidR="00FA14B1" w:rsidRPr="001A3149">
        <w:rPr>
          <w:rFonts w:ascii="Times New Roman" w:hAnsi="Times New Roman" w:cs="Times New Roman"/>
          <w:sz w:val="24"/>
          <w:szCs w:val="24"/>
        </w:rPr>
        <w:t xml:space="preserve">by </w:t>
      </w:r>
      <w:r w:rsidR="00DF53D3" w:rsidRPr="001A3149">
        <w:rPr>
          <w:rFonts w:ascii="Times New Roman" w:hAnsi="Times New Roman" w:cs="Times New Roman"/>
          <w:sz w:val="24"/>
          <w:szCs w:val="24"/>
        </w:rPr>
        <w:t>314</w:t>
      </w:r>
      <w:r w:rsidR="00FA14B1" w:rsidRPr="001A3149">
        <w:rPr>
          <w:rFonts w:ascii="Times New Roman" w:hAnsi="Times New Roman" w:cs="Times New Roman"/>
          <w:sz w:val="24"/>
          <w:szCs w:val="24"/>
        </w:rPr>
        <w:t xml:space="preserve"> m</w:t>
      </w:r>
      <w:r w:rsidR="00264143" w:rsidRPr="001A3149">
        <w:rPr>
          <w:rFonts w:ascii="Times New Roman" w:hAnsi="Times New Roman" w:cs="Times New Roman"/>
          <w:sz w:val="24"/>
          <w:szCs w:val="24"/>
        </w:rPr>
        <w:t>m</w:t>
      </w:r>
      <w:r w:rsidR="00FA14B1" w:rsidRPr="001A3149">
        <w:rPr>
          <w:rFonts w:ascii="Times New Roman" w:hAnsi="Times New Roman" w:cs="Times New Roman"/>
          <w:sz w:val="24"/>
          <w:szCs w:val="24"/>
        </w:rPr>
        <w:t xml:space="preserve"> between </w:t>
      </w:r>
      <w:ins w:id="41" w:author="Reisen" w:date="2023-12-15T10:34:00Z">
        <w:r w:rsidR="00AE53F6">
          <w:rPr>
            <w:rFonts w:ascii="Times New Roman" w:hAnsi="Times New Roman" w:cs="Times New Roman"/>
            <w:sz w:val="24"/>
            <w:szCs w:val="24"/>
          </w:rPr>
          <w:t xml:space="preserve">the </w:t>
        </w:r>
      </w:ins>
      <w:r w:rsidR="00FA14B1" w:rsidRPr="001A3149">
        <w:rPr>
          <w:rFonts w:ascii="Times New Roman" w:hAnsi="Times New Roman" w:cs="Times New Roman"/>
          <w:sz w:val="24"/>
          <w:szCs w:val="24"/>
        </w:rPr>
        <w:t>two decades</w:t>
      </w:r>
      <w:r w:rsidR="00957B57" w:rsidRPr="001A3149">
        <w:rPr>
          <w:rFonts w:ascii="Times New Roman" w:hAnsi="Times New Roman" w:cs="Times New Roman"/>
          <w:sz w:val="24"/>
          <w:szCs w:val="24"/>
        </w:rPr>
        <w:t xml:space="preserve">, from </w:t>
      </w:r>
      <w:r w:rsidR="00DF53D3" w:rsidRPr="001A3149">
        <w:rPr>
          <w:rFonts w:ascii="Times New Roman" w:hAnsi="Times New Roman" w:cs="Times New Roman"/>
          <w:sz w:val="24"/>
          <w:szCs w:val="24"/>
        </w:rPr>
        <w:t>2078.6</w:t>
      </w:r>
      <w:r w:rsidR="00FA14B1" w:rsidRPr="001A3149">
        <w:rPr>
          <w:rFonts w:ascii="Times New Roman" w:hAnsi="Times New Roman" w:cs="Times New Roman"/>
          <w:sz w:val="24"/>
          <w:szCs w:val="24"/>
        </w:rPr>
        <w:t xml:space="preserve"> mm </w:t>
      </w:r>
      <w:r w:rsidR="00957B57" w:rsidRPr="001A3149">
        <w:rPr>
          <w:rFonts w:ascii="Times New Roman" w:hAnsi="Times New Roman" w:cs="Times New Roman"/>
          <w:sz w:val="24"/>
          <w:szCs w:val="24"/>
        </w:rPr>
        <w:t>to</w:t>
      </w:r>
      <w:r w:rsidR="00FA14B1" w:rsidRPr="001A3149">
        <w:rPr>
          <w:rFonts w:ascii="Times New Roman" w:hAnsi="Times New Roman" w:cs="Times New Roman"/>
          <w:sz w:val="24"/>
          <w:szCs w:val="24"/>
        </w:rPr>
        <w:t xml:space="preserve"> </w:t>
      </w:r>
      <w:r w:rsidR="00DF53D3" w:rsidRPr="001A3149">
        <w:rPr>
          <w:rFonts w:ascii="Times New Roman" w:hAnsi="Times New Roman" w:cs="Times New Roman"/>
          <w:sz w:val="24"/>
          <w:szCs w:val="24"/>
        </w:rPr>
        <w:t>1764.5</w:t>
      </w:r>
      <w:r w:rsidR="005A19C4" w:rsidRPr="001A3149">
        <w:rPr>
          <w:rFonts w:ascii="Times New Roman" w:hAnsi="Times New Roman" w:cs="Times New Roman"/>
          <w:sz w:val="24"/>
          <w:szCs w:val="24"/>
        </w:rPr>
        <w:t xml:space="preserve"> </w:t>
      </w:r>
      <w:r w:rsidR="00FA14B1" w:rsidRPr="001A3149">
        <w:rPr>
          <w:rFonts w:ascii="Times New Roman" w:hAnsi="Times New Roman" w:cs="Times New Roman"/>
          <w:sz w:val="24"/>
          <w:szCs w:val="24"/>
        </w:rPr>
        <w:t>mm</w:t>
      </w:r>
      <w:r w:rsidR="0037417E" w:rsidRPr="001A3149">
        <w:rPr>
          <w:rFonts w:ascii="Times New Roman" w:hAnsi="Times New Roman" w:cs="Times New Roman"/>
          <w:sz w:val="24"/>
          <w:szCs w:val="24"/>
        </w:rPr>
        <w:t xml:space="preserve"> </w:t>
      </w:r>
      <w:r w:rsidR="00DF7C0D" w:rsidRPr="001A3149">
        <w:rPr>
          <w:rFonts w:ascii="Times New Roman" w:hAnsi="Times New Roman" w:cs="Times New Roman"/>
          <w:sz w:val="24"/>
          <w:szCs w:val="24"/>
        </w:rPr>
        <w:lastRenderedPageBreak/>
        <w:t>(</w:t>
      </w:r>
      <w:r w:rsidR="00DF7C0D" w:rsidRPr="001A3149">
        <w:rPr>
          <w:rFonts w:ascii="Times New Roman" w:hAnsi="Times New Roman" w:cs="Times New Roman"/>
          <w:b/>
          <w:bCs/>
          <w:sz w:val="24"/>
          <w:szCs w:val="24"/>
        </w:rPr>
        <w:t>Table 1</w:t>
      </w:r>
      <w:r w:rsidR="00DF7C0D" w:rsidRPr="001A3149">
        <w:rPr>
          <w:rFonts w:ascii="Times New Roman" w:hAnsi="Times New Roman" w:cs="Times New Roman"/>
          <w:sz w:val="24"/>
          <w:szCs w:val="24"/>
        </w:rPr>
        <w:t>)</w:t>
      </w:r>
      <w:r w:rsidR="00423541" w:rsidRPr="001A3149">
        <w:rPr>
          <w:rFonts w:ascii="Times New Roman" w:hAnsi="Times New Roman" w:cs="Times New Roman"/>
          <w:sz w:val="24"/>
          <w:szCs w:val="24"/>
        </w:rPr>
        <w:t xml:space="preserve">, </w:t>
      </w:r>
      <w:r w:rsidR="00D852F4" w:rsidRPr="001A3149">
        <w:rPr>
          <w:rFonts w:ascii="Times New Roman" w:hAnsi="Times New Roman" w:cs="Times New Roman"/>
          <w:sz w:val="24"/>
          <w:szCs w:val="24"/>
        </w:rPr>
        <w:t xml:space="preserve">of which 308 mm decreased during the monsoon (July-October) season and </w:t>
      </w:r>
      <w:r w:rsidR="00337DAD" w:rsidRPr="001A3149">
        <w:rPr>
          <w:rFonts w:ascii="Times New Roman" w:hAnsi="Times New Roman" w:cs="Times New Roman"/>
          <w:sz w:val="24"/>
          <w:szCs w:val="24"/>
        </w:rPr>
        <w:t>only 6 mm</w:t>
      </w:r>
      <w:r w:rsidR="00D852F4" w:rsidRPr="001A3149">
        <w:rPr>
          <w:rFonts w:ascii="Times New Roman" w:hAnsi="Times New Roman" w:cs="Times New Roman"/>
          <w:sz w:val="24"/>
          <w:szCs w:val="24"/>
        </w:rPr>
        <w:t xml:space="preserve"> </w:t>
      </w:r>
      <w:r w:rsidR="009B0E29" w:rsidRPr="001A3149">
        <w:rPr>
          <w:rFonts w:ascii="Times New Roman" w:hAnsi="Times New Roman" w:cs="Times New Roman"/>
          <w:sz w:val="24"/>
          <w:szCs w:val="24"/>
        </w:rPr>
        <w:t xml:space="preserve">decreased </w:t>
      </w:r>
      <w:r w:rsidR="00D852F4" w:rsidRPr="001A3149">
        <w:rPr>
          <w:rFonts w:ascii="Times New Roman" w:hAnsi="Times New Roman" w:cs="Times New Roman"/>
          <w:sz w:val="24"/>
          <w:szCs w:val="24"/>
        </w:rPr>
        <w:t xml:space="preserve">during </w:t>
      </w:r>
      <w:r w:rsidR="00394A2E" w:rsidRPr="001A3149">
        <w:rPr>
          <w:rFonts w:ascii="Times New Roman" w:hAnsi="Times New Roman" w:cs="Times New Roman"/>
          <w:sz w:val="24"/>
          <w:szCs w:val="24"/>
        </w:rPr>
        <w:t xml:space="preserve">the </w:t>
      </w:r>
      <w:r w:rsidR="00D852F4" w:rsidRPr="001A3149">
        <w:rPr>
          <w:rFonts w:ascii="Times New Roman" w:hAnsi="Times New Roman" w:cs="Times New Roman"/>
          <w:sz w:val="24"/>
          <w:szCs w:val="24"/>
        </w:rPr>
        <w:t>non-monsoon period</w:t>
      </w:r>
      <w:r w:rsidR="00337DAD" w:rsidRPr="001A3149">
        <w:rPr>
          <w:rFonts w:ascii="Times New Roman" w:hAnsi="Times New Roman" w:cs="Times New Roman"/>
          <w:sz w:val="24"/>
          <w:szCs w:val="24"/>
        </w:rPr>
        <w:t xml:space="preserve">. </w:t>
      </w:r>
      <w:r w:rsidR="00534558" w:rsidRPr="001A3149">
        <w:rPr>
          <w:rFonts w:ascii="Times New Roman" w:hAnsi="Times New Roman" w:cs="Times New Roman"/>
          <w:sz w:val="24"/>
          <w:szCs w:val="24"/>
        </w:rPr>
        <w:t xml:space="preserve">However, </w:t>
      </w:r>
      <w:r w:rsidR="006202CC" w:rsidRPr="001A3149">
        <w:rPr>
          <w:rFonts w:ascii="Times New Roman" w:hAnsi="Times New Roman" w:cs="Times New Roman"/>
          <w:sz w:val="24"/>
          <w:szCs w:val="24"/>
        </w:rPr>
        <w:t>during</w:t>
      </w:r>
      <w:r w:rsidR="00534558" w:rsidRPr="001A3149">
        <w:rPr>
          <w:rFonts w:ascii="Times New Roman" w:hAnsi="Times New Roman" w:cs="Times New Roman"/>
          <w:sz w:val="24"/>
          <w:szCs w:val="24"/>
        </w:rPr>
        <w:t xml:space="preserve"> pre-and-post monsoon season</w:t>
      </w:r>
      <w:r w:rsidR="00C9468D" w:rsidRPr="001A3149">
        <w:rPr>
          <w:rFonts w:ascii="Times New Roman" w:hAnsi="Times New Roman" w:cs="Times New Roman"/>
          <w:sz w:val="24"/>
          <w:szCs w:val="24"/>
        </w:rPr>
        <w:t>,</w:t>
      </w:r>
      <w:r w:rsidR="00534558" w:rsidRPr="001A3149">
        <w:rPr>
          <w:rFonts w:ascii="Times New Roman" w:hAnsi="Times New Roman" w:cs="Times New Roman"/>
          <w:sz w:val="24"/>
          <w:szCs w:val="24"/>
        </w:rPr>
        <w:t xml:space="preserve"> rainfall (more than 3</w:t>
      </w:r>
      <w:r w:rsidR="00534558" w:rsidRPr="001A3149">
        <w:rPr>
          <w:rFonts w:ascii="Times New Roman" w:hAnsi="Times New Roman" w:cs="Times New Roman"/>
          <w:sz w:val="24"/>
          <w:szCs w:val="24"/>
          <w:vertAlign w:val="superscript"/>
        </w:rPr>
        <w:t>rd</w:t>
      </w:r>
      <w:r w:rsidR="00534558" w:rsidRPr="001A3149">
        <w:rPr>
          <w:rFonts w:ascii="Times New Roman" w:hAnsi="Times New Roman" w:cs="Times New Roman"/>
          <w:sz w:val="24"/>
          <w:szCs w:val="24"/>
        </w:rPr>
        <w:t xml:space="preserve"> quantile value of monthly rainfall for the decade) increased in the second decade </w:t>
      </w:r>
      <w:r w:rsidR="00534558" w:rsidRPr="001A3149">
        <w:rPr>
          <w:rFonts w:ascii="Times New Roman" w:hAnsi="Times New Roman" w:cs="Times New Roman"/>
          <w:b/>
          <w:bCs/>
          <w:sz w:val="24"/>
          <w:szCs w:val="24"/>
        </w:rPr>
        <w:t>(Fig 2)</w:t>
      </w:r>
      <w:r w:rsidR="00534558" w:rsidRPr="001A3149">
        <w:rPr>
          <w:rFonts w:ascii="Times New Roman" w:hAnsi="Times New Roman" w:cs="Times New Roman"/>
          <w:sz w:val="24"/>
          <w:szCs w:val="24"/>
        </w:rPr>
        <w:t>.</w:t>
      </w:r>
      <w:r w:rsidR="00A96291" w:rsidRPr="001A3149">
        <w:rPr>
          <w:rFonts w:ascii="Times New Roman" w:hAnsi="Times New Roman" w:cs="Times New Roman"/>
          <w:sz w:val="24"/>
          <w:szCs w:val="24"/>
        </w:rPr>
        <w:t xml:space="preserve"> </w:t>
      </w:r>
      <w:hyperlink r:id="rId26" w:history="1">
        <w:r w:rsidR="0052020F" w:rsidRPr="001A3149">
          <w:rPr>
            <w:rFonts w:ascii="Times New Roman" w:eastAsia="Times New Roman" w:hAnsi="Times New Roman" w:cs="Times New Roman"/>
            <w:b/>
            <w:bCs/>
            <w:sz w:val="24"/>
            <w:szCs w:val="24"/>
            <w:bdr w:val="single" w:sz="24" w:space="6" w:color="BCD2DC" w:frame="1"/>
            <w:shd w:val="clear" w:color="auto" w:fill="FFFFFF"/>
            <w:lang w:val="en-GB" w:eastAsia="en-GB"/>
          </w:rPr>
          <w:br/>
        </w:r>
      </w:hyperlink>
      <w:r w:rsidR="007678F3" w:rsidRPr="001A3149">
        <w:rPr>
          <w:rStyle w:val="label"/>
          <w:rFonts w:ascii="Times New Roman" w:hAnsi="Times New Roman" w:cs="Times New Roman"/>
          <w:sz w:val="24"/>
          <w:szCs w:val="24"/>
        </w:rPr>
        <w:t>T</w:t>
      </w:r>
      <w:r w:rsidR="002C6D12" w:rsidRPr="001A3149">
        <w:rPr>
          <w:rStyle w:val="label"/>
          <w:rFonts w:ascii="Times New Roman" w:hAnsi="Times New Roman" w:cs="Times New Roman"/>
          <w:sz w:val="24"/>
          <w:szCs w:val="24"/>
        </w:rPr>
        <w:t>he overall mean</w:t>
      </w:r>
      <w:r w:rsidR="00350199"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GF </w:t>
      </w:r>
      <w:r w:rsidR="00A53F4F" w:rsidRPr="001A3149">
        <w:rPr>
          <w:rStyle w:val="label"/>
          <w:rFonts w:ascii="Times New Roman" w:hAnsi="Times New Roman" w:cs="Times New Roman"/>
          <w:sz w:val="24"/>
          <w:szCs w:val="24"/>
        </w:rPr>
        <w:t xml:space="preserve">for the number of dengue cases per month </w:t>
      </w:r>
      <w:r w:rsidR="002C6D12" w:rsidRPr="001A3149">
        <w:rPr>
          <w:rStyle w:val="label"/>
          <w:rFonts w:ascii="Times New Roman" w:hAnsi="Times New Roman" w:cs="Times New Roman"/>
          <w:sz w:val="24"/>
          <w:szCs w:val="24"/>
        </w:rPr>
        <w:t xml:space="preserve">was </w:t>
      </w:r>
      <w:r w:rsidR="000B317F" w:rsidRPr="001A3149">
        <w:rPr>
          <w:rStyle w:val="label"/>
          <w:rFonts w:ascii="Times New Roman" w:hAnsi="Times New Roman" w:cs="Times New Roman"/>
          <w:sz w:val="24"/>
          <w:szCs w:val="24"/>
        </w:rPr>
        <w:t>1.37</w:t>
      </w:r>
      <w:r w:rsidR="002C6D12" w:rsidRPr="001A3149">
        <w:rPr>
          <w:rStyle w:val="label"/>
          <w:rFonts w:ascii="Times New Roman" w:hAnsi="Times New Roman" w:cs="Times New Roman"/>
          <w:sz w:val="24"/>
          <w:szCs w:val="24"/>
        </w:rPr>
        <w:t xml:space="preserve"> (</w:t>
      </w:r>
      <w:r w:rsidR="005E12AB" w:rsidRPr="001A3149">
        <w:rPr>
          <w:rStyle w:val="label"/>
          <w:rFonts w:ascii="Times New Roman" w:hAnsi="Times New Roman" w:cs="Times New Roman"/>
          <w:sz w:val="24"/>
          <w:szCs w:val="24"/>
        </w:rPr>
        <w:t>SD=</w:t>
      </w:r>
      <w:r w:rsidR="000B317F" w:rsidRPr="001A3149">
        <w:rPr>
          <w:rStyle w:val="label"/>
          <w:rFonts w:ascii="Times New Roman" w:hAnsi="Times New Roman" w:cs="Times New Roman"/>
          <w:sz w:val="24"/>
          <w:szCs w:val="24"/>
        </w:rPr>
        <w:t>0.86</w:t>
      </w:r>
      <w:r w:rsidR="002C6D12" w:rsidRPr="001A3149">
        <w:rPr>
          <w:rStyle w:val="label"/>
          <w:rFonts w:ascii="Times New Roman" w:hAnsi="Times New Roman" w:cs="Times New Roman"/>
          <w:sz w:val="24"/>
          <w:szCs w:val="24"/>
        </w:rPr>
        <w:t xml:space="preserve">). However, </w:t>
      </w:r>
      <w:r w:rsidR="000B317F" w:rsidRPr="001A3149">
        <w:rPr>
          <w:rStyle w:val="label"/>
          <w:rFonts w:ascii="Times New Roman" w:hAnsi="Times New Roman" w:cs="Times New Roman"/>
          <w:sz w:val="24"/>
          <w:szCs w:val="24"/>
        </w:rPr>
        <w:t xml:space="preserve">in </w:t>
      </w:r>
      <w:r w:rsidR="001E3E65" w:rsidRPr="001A3149">
        <w:rPr>
          <w:rStyle w:val="label"/>
          <w:rFonts w:ascii="Times New Roman" w:hAnsi="Times New Roman" w:cs="Times New Roman"/>
          <w:sz w:val="24"/>
          <w:szCs w:val="24"/>
        </w:rPr>
        <w:t>four</w:t>
      </w:r>
      <w:r w:rsidR="002C6D12" w:rsidRPr="001A3149">
        <w:rPr>
          <w:rStyle w:val="label"/>
          <w:rFonts w:ascii="Times New Roman" w:hAnsi="Times New Roman" w:cs="Times New Roman"/>
          <w:sz w:val="24"/>
          <w:szCs w:val="24"/>
        </w:rPr>
        <w:t xml:space="preserve"> months</w:t>
      </w:r>
      <w:r w:rsidR="00D1564E" w:rsidRPr="001A3149">
        <w:rPr>
          <w:rStyle w:val="label"/>
          <w:rFonts w:ascii="Times New Roman" w:hAnsi="Times New Roman" w:cs="Times New Roman"/>
          <w:sz w:val="24"/>
          <w:szCs w:val="24"/>
        </w:rPr>
        <w:t xml:space="preserve"> (</w:t>
      </w:r>
      <w:r w:rsidR="000B317F" w:rsidRPr="001A3149">
        <w:rPr>
          <w:rStyle w:val="label"/>
          <w:rFonts w:ascii="Times New Roman" w:hAnsi="Times New Roman" w:cs="Times New Roman"/>
          <w:sz w:val="24"/>
          <w:szCs w:val="24"/>
        </w:rPr>
        <w:t>April</w:t>
      </w:r>
      <w:r w:rsidR="001E3E65" w:rsidRPr="001A3149">
        <w:rPr>
          <w:rStyle w:val="label"/>
          <w:rFonts w:ascii="Times New Roman" w:hAnsi="Times New Roman" w:cs="Times New Roman"/>
          <w:sz w:val="24"/>
          <w:szCs w:val="24"/>
        </w:rPr>
        <w:t>-</w:t>
      </w:r>
      <w:r w:rsidR="00D1564E" w:rsidRPr="001A3149">
        <w:rPr>
          <w:rStyle w:val="label"/>
          <w:rFonts w:ascii="Times New Roman" w:hAnsi="Times New Roman" w:cs="Times New Roman"/>
          <w:sz w:val="24"/>
          <w:szCs w:val="24"/>
        </w:rPr>
        <w:t>July)</w:t>
      </w:r>
      <w:r w:rsidR="00350199"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the monthly GF </w:t>
      </w:r>
      <w:r w:rsidR="00E15FA4" w:rsidRPr="001A3149">
        <w:rPr>
          <w:rStyle w:val="label"/>
          <w:rFonts w:ascii="Times New Roman" w:hAnsi="Times New Roman" w:cs="Times New Roman"/>
          <w:sz w:val="24"/>
          <w:szCs w:val="24"/>
        </w:rPr>
        <w:t>w</w:t>
      </w:r>
      <w:r w:rsidR="00D1564E" w:rsidRPr="001A3149">
        <w:rPr>
          <w:rStyle w:val="label"/>
          <w:rFonts w:ascii="Times New Roman" w:hAnsi="Times New Roman" w:cs="Times New Roman"/>
          <w:sz w:val="24"/>
          <w:szCs w:val="24"/>
        </w:rPr>
        <w:t>as</w:t>
      </w:r>
      <w:r w:rsidR="00E15FA4" w:rsidRPr="001A3149">
        <w:rPr>
          <w:rStyle w:val="label"/>
          <w:rFonts w:ascii="Times New Roman" w:hAnsi="Times New Roman" w:cs="Times New Roman"/>
          <w:sz w:val="24"/>
          <w:szCs w:val="24"/>
        </w:rPr>
        <w:t xml:space="preserve"> above one (</w:t>
      </w:r>
      <w:r w:rsidR="008C3568" w:rsidRPr="001A3149">
        <w:rPr>
          <w:rStyle w:val="label"/>
          <w:rFonts w:ascii="Times New Roman" w:hAnsi="Times New Roman" w:cs="Times New Roman"/>
          <w:sz w:val="24"/>
          <w:szCs w:val="24"/>
        </w:rPr>
        <w:t xml:space="preserve">lower </w:t>
      </w:r>
      <w:r w:rsidR="00E15FA4" w:rsidRPr="001A3149">
        <w:rPr>
          <w:rStyle w:val="label"/>
          <w:rFonts w:ascii="Times New Roman" w:hAnsi="Times New Roman" w:cs="Times New Roman"/>
          <w:sz w:val="24"/>
          <w:szCs w:val="24"/>
        </w:rPr>
        <w:t>95% confidence interval &gt;1),</w:t>
      </w:r>
      <w:r w:rsidR="002C6D12" w:rsidRPr="001A3149">
        <w:rPr>
          <w:rStyle w:val="label"/>
          <w:rFonts w:ascii="Times New Roman" w:hAnsi="Times New Roman" w:cs="Times New Roman"/>
          <w:sz w:val="24"/>
          <w:szCs w:val="24"/>
        </w:rPr>
        <w:t xml:space="preserve"> while </w:t>
      </w:r>
      <w:r w:rsidR="0059549A" w:rsidRPr="001A3149">
        <w:rPr>
          <w:rStyle w:val="label"/>
          <w:rFonts w:ascii="Times New Roman" w:hAnsi="Times New Roman" w:cs="Times New Roman"/>
          <w:sz w:val="24"/>
          <w:szCs w:val="24"/>
        </w:rPr>
        <w:t xml:space="preserve">for the </w:t>
      </w:r>
      <w:r w:rsidR="000B317F" w:rsidRPr="001A3149">
        <w:rPr>
          <w:rStyle w:val="label"/>
          <w:rFonts w:ascii="Times New Roman" w:hAnsi="Times New Roman" w:cs="Times New Roman"/>
          <w:sz w:val="24"/>
          <w:szCs w:val="24"/>
        </w:rPr>
        <w:t>rest of</w:t>
      </w:r>
      <w:r w:rsidR="002C6D12" w:rsidRPr="001A3149">
        <w:rPr>
          <w:rStyle w:val="label"/>
          <w:rFonts w:ascii="Times New Roman" w:hAnsi="Times New Roman" w:cs="Times New Roman"/>
          <w:sz w:val="24"/>
          <w:szCs w:val="24"/>
        </w:rPr>
        <w:t xml:space="preserve"> </w:t>
      </w:r>
      <w:r w:rsidR="00C64F57" w:rsidRPr="001A3149">
        <w:rPr>
          <w:rStyle w:val="label"/>
          <w:rFonts w:ascii="Times New Roman" w:hAnsi="Times New Roman" w:cs="Times New Roman"/>
          <w:sz w:val="24"/>
          <w:szCs w:val="24"/>
        </w:rPr>
        <w:t>t</w:t>
      </w:r>
      <w:r w:rsidR="00E15FA4" w:rsidRPr="001A3149">
        <w:rPr>
          <w:rStyle w:val="label"/>
          <w:rFonts w:ascii="Times New Roman" w:hAnsi="Times New Roman" w:cs="Times New Roman"/>
          <w:sz w:val="24"/>
          <w:szCs w:val="24"/>
        </w:rPr>
        <w:t>he</w:t>
      </w:r>
      <w:r w:rsidR="000B317F" w:rsidRPr="001A3149">
        <w:rPr>
          <w:rStyle w:val="label"/>
          <w:rFonts w:ascii="Times New Roman" w:hAnsi="Times New Roman" w:cs="Times New Roman"/>
          <w:sz w:val="24"/>
          <w:szCs w:val="24"/>
        </w:rPr>
        <w:t xml:space="preserve"> </w:t>
      </w:r>
      <w:r w:rsidR="000F5D51" w:rsidRPr="001A3149">
        <w:rPr>
          <w:rStyle w:val="label"/>
          <w:rFonts w:ascii="Times New Roman" w:hAnsi="Times New Roman" w:cs="Times New Roman"/>
          <w:sz w:val="24"/>
          <w:szCs w:val="24"/>
        </w:rPr>
        <w:t>months</w:t>
      </w:r>
      <w:r w:rsidR="000B317F" w:rsidRPr="001A3149">
        <w:rPr>
          <w:rStyle w:val="label"/>
          <w:rFonts w:ascii="Times New Roman" w:hAnsi="Times New Roman" w:cs="Times New Roman"/>
          <w:sz w:val="24"/>
          <w:szCs w:val="24"/>
        </w:rPr>
        <w:t>,</w:t>
      </w:r>
      <w:r w:rsidR="00E15FA4" w:rsidRPr="001A3149">
        <w:rPr>
          <w:rStyle w:val="label"/>
          <w:rFonts w:ascii="Times New Roman" w:hAnsi="Times New Roman" w:cs="Times New Roman"/>
          <w:sz w:val="24"/>
          <w:szCs w:val="24"/>
        </w:rPr>
        <w:t xml:space="preserve"> </w:t>
      </w:r>
      <w:r w:rsidR="005B3616" w:rsidRPr="001A3149">
        <w:rPr>
          <w:rStyle w:val="label"/>
          <w:rFonts w:ascii="Times New Roman" w:hAnsi="Times New Roman" w:cs="Times New Roman"/>
          <w:sz w:val="24"/>
          <w:szCs w:val="24"/>
        </w:rPr>
        <w:t xml:space="preserve">the </w:t>
      </w:r>
      <w:r w:rsidR="00E15FA4" w:rsidRPr="001A3149">
        <w:rPr>
          <w:rStyle w:val="label"/>
          <w:rFonts w:ascii="Times New Roman" w:hAnsi="Times New Roman" w:cs="Times New Roman"/>
          <w:sz w:val="24"/>
          <w:szCs w:val="24"/>
        </w:rPr>
        <w:t>monthly GF was less than 1</w:t>
      </w:r>
      <w:r w:rsidR="00CD4C9E" w:rsidRPr="001A3149">
        <w:rPr>
          <w:rStyle w:val="label"/>
          <w:rFonts w:ascii="Times New Roman" w:hAnsi="Times New Roman" w:cs="Times New Roman"/>
          <w:sz w:val="24"/>
          <w:szCs w:val="24"/>
        </w:rPr>
        <w:t xml:space="preserve"> (95% confidence interval </w:t>
      </w:r>
      <w:r w:rsidR="00DA2F56" w:rsidRPr="001A3149">
        <w:rPr>
          <w:rStyle w:val="label"/>
          <w:rFonts w:ascii="Times New Roman" w:hAnsi="Times New Roman" w:cs="Times New Roman"/>
          <w:sz w:val="24"/>
          <w:szCs w:val="24"/>
        </w:rPr>
        <w:t xml:space="preserve">crossed </w:t>
      </w:r>
      <w:r w:rsidR="00CD4C9E" w:rsidRPr="001A3149">
        <w:rPr>
          <w:rStyle w:val="label"/>
          <w:rFonts w:ascii="Times New Roman" w:hAnsi="Times New Roman" w:cs="Times New Roman"/>
          <w:sz w:val="24"/>
          <w:szCs w:val="24"/>
        </w:rPr>
        <w:t>1)</w:t>
      </w:r>
      <w:r w:rsidR="002C6D12" w:rsidRPr="001A3149">
        <w:rPr>
          <w:rStyle w:val="label"/>
          <w:rFonts w:ascii="Times New Roman" w:hAnsi="Times New Roman" w:cs="Times New Roman"/>
          <w:sz w:val="24"/>
          <w:szCs w:val="24"/>
        </w:rPr>
        <w:t>.</w:t>
      </w:r>
      <w:r w:rsidR="00072704" w:rsidRPr="001A3149">
        <w:rPr>
          <w:rStyle w:val="label"/>
          <w:rFonts w:ascii="Times New Roman" w:hAnsi="Times New Roman" w:cs="Times New Roman"/>
          <w:sz w:val="24"/>
          <w:szCs w:val="24"/>
        </w:rPr>
        <w:t xml:space="preserve"> </w:t>
      </w:r>
      <w:r w:rsidR="001E3E65" w:rsidRPr="001A3149">
        <w:rPr>
          <w:rStyle w:val="label"/>
          <w:rFonts w:ascii="Times New Roman" w:hAnsi="Times New Roman" w:cs="Times New Roman"/>
          <w:sz w:val="24"/>
          <w:szCs w:val="24"/>
        </w:rPr>
        <w:t xml:space="preserve"> </w:t>
      </w:r>
      <w:r w:rsidR="002C6D12" w:rsidRPr="001A3149">
        <w:rPr>
          <w:rStyle w:val="label"/>
          <w:rFonts w:ascii="Times New Roman" w:hAnsi="Times New Roman" w:cs="Times New Roman"/>
          <w:sz w:val="24"/>
          <w:szCs w:val="24"/>
        </w:rPr>
        <w:t xml:space="preserve">More than </w:t>
      </w:r>
      <w:r w:rsidR="00F233E1" w:rsidRPr="001A3149">
        <w:rPr>
          <w:rStyle w:val="label"/>
          <w:rFonts w:ascii="Times New Roman" w:hAnsi="Times New Roman" w:cs="Times New Roman"/>
          <w:sz w:val="24"/>
          <w:szCs w:val="24"/>
        </w:rPr>
        <w:t>7</w:t>
      </w:r>
      <w:r w:rsidR="002D4691" w:rsidRPr="001A3149">
        <w:rPr>
          <w:rStyle w:val="label"/>
          <w:rFonts w:ascii="Times New Roman" w:hAnsi="Times New Roman" w:cs="Times New Roman"/>
          <w:sz w:val="24"/>
          <w:szCs w:val="24"/>
        </w:rPr>
        <w:t>7</w:t>
      </w:r>
      <w:r w:rsidR="002C6D12" w:rsidRPr="001A3149">
        <w:rPr>
          <w:rStyle w:val="label"/>
          <w:rFonts w:ascii="Times New Roman" w:hAnsi="Times New Roman" w:cs="Times New Roman"/>
          <w:sz w:val="24"/>
          <w:szCs w:val="24"/>
        </w:rPr>
        <w:t>% (</w:t>
      </w:r>
      <w:r w:rsidR="005B3616" w:rsidRPr="001A3149">
        <w:rPr>
          <w:rStyle w:val="label"/>
          <w:rFonts w:ascii="Times New Roman" w:hAnsi="Times New Roman" w:cs="Times New Roman"/>
          <w:sz w:val="24"/>
          <w:szCs w:val="24"/>
        </w:rPr>
        <w:t>71</w:t>
      </w:r>
      <w:r w:rsidR="002C6D12" w:rsidRPr="001A3149">
        <w:rPr>
          <w:rStyle w:val="label"/>
          <w:rFonts w:ascii="Times New Roman" w:hAnsi="Times New Roman" w:cs="Times New Roman"/>
          <w:sz w:val="24"/>
          <w:szCs w:val="24"/>
        </w:rPr>
        <w:t>/</w:t>
      </w:r>
      <w:r w:rsidR="005B3616" w:rsidRPr="001A3149">
        <w:rPr>
          <w:rStyle w:val="label"/>
          <w:rFonts w:ascii="Times New Roman" w:hAnsi="Times New Roman" w:cs="Times New Roman"/>
          <w:sz w:val="24"/>
          <w:szCs w:val="24"/>
        </w:rPr>
        <w:t>92</w:t>
      </w:r>
      <w:r w:rsidR="002C6D12" w:rsidRPr="001A3149">
        <w:rPr>
          <w:rStyle w:val="label"/>
          <w:rFonts w:ascii="Times New Roman" w:hAnsi="Times New Roman" w:cs="Times New Roman"/>
          <w:sz w:val="24"/>
          <w:szCs w:val="24"/>
        </w:rPr>
        <w:t xml:space="preserve">) of months between </w:t>
      </w:r>
      <w:r w:rsidR="005B3616" w:rsidRPr="001A3149">
        <w:rPr>
          <w:rStyle w:val="label"/>
          <w:rFonts w:ascii="Times New Roman" w:hAnsi="Times New Roman" w:cs="Times New Roman"/>
          <w:sz w:val="24"/>
          <w:szCs w:val="24"/>
        </w:rPr>
        <w:t>April</w:t>
      </w:r>
      <w:r w:rsidR="002C6D12" w:rsidRPr="001A3149">
        <w:rPr>
          <w:rStyle w:val="label"/>
          <w:rFonts w:ascii="Times New Roman" w:hAnsi="Times New Roman" w:cs="Times New Roman"/>
          <w:sz w:val="24"/>
          <w:szCs w:val="24"/>
        </w:rPr>
        <w:t xml:space="preserve"> and July for the period 200</w:t>
      </w:r>
      <w:r w:rsidR="00F233E1" w:rsidRPr="001A3149">
        <w:rPr>
          <w:rStyle w:val="label"/>
          <w:rFonts w:ascii="Times New Roman" w:hAnsi="Times New Roman" w:cs="Times New Roman"/>
          <w:sz w:val="24"/>
          <w:szCs w:val="24"/>
        </w:rPr>
        <w:t>0</w:t>
      </w:r>
      <w:r w:rsidR="002C6D12" w:rsidRPr="001A3149">
        <w:rPr>
          <w:rStyle w:val="label"/>
          <w:rFonts w:ascii="Times New Roman" w:hAnsi="Times New Roman" w:cs="Times New Roman"/>
          <w:sz w:val="24"/>
          <w:szCs w:val="24"/>
        </w:rPr>
        <w:t>–20</w:t>
      </w:r>
      <w:r w:rsidR="00F233E1" w:rsidRPr="001A3149">
        <w:rPr>
          <w:rStyle w:val="label"/>
          <w:rFonts w:ascii="Times New Roman" w:hAnsi="Times New Roman" w:cs="Times New Roman"/>
          <w:sz w:val="24"/>
          <w:szCs w:val="24"/>
        </w:rPr>
        <w:t>22</w:t>
      </w:r>
      <w:r w:rsidR="002C6D12" w:rsidRPr="001A3149">
        <w:rPr>
          <w:rStyle w:val="label"/>
          <w:rFonts w:ascii="Times New Roman" w:hAnsi="Times New Roman" w:cs="Times New Roman"/>
          <w:sz w:val="24"/>
          <w:szCs w:val="24"/>
        </w:rPr>
        <w:t xml:space="preserve"> had mean monthly GF &gt; 1 compared to </w:t>
      </w:r>
      <w:r w:rsidR="00891959" w:rsidRPr="001A3149">
        <w:rPr>
          <w:rStyle w:val="label"/>
          <w:rFonts w:ascii="Times New Roman" w:hAnsi="Times New Roman" w:cs="Times New Roman"/>
          <w:sz w:val="24"/>
          <w:szCs w:val="24"/>
        </w:rPr>
        <w:t xml:space="preserve">only </w:t>
      </w:r>
      <w:r w:rsidR="00E062E9" w:rsidRPr="001A3149">
        <w:rPr>
          <w:rStyle w:val="label"/>
          <w:rFonts w:ascii="Times New Roman" w:hAnsi="Times New Roman" w:cs="Times New Roman"/>
          <w:sz w:val="24"/>
          <w:szCs w:val="24"/>
        </w:rPr>
        <w:t>1</w:t>
      </w:r>
      <w:r w:rsidR="006613E0" w:rsidRPr="001A3149">
        <w:rPr>
          <w:rStyle w:val="label"/>
          <w:rFonts w:ascii="Times New Roman" w:hAnsi="Times New Roman" w:cs="Times New Roman"/>
          <w:sz w:val="24"/>
          <w:szCs w:val="24"/>
        </w:rPr>
        <w:t>6</w:t>
      </w:r>
      <w:r w:rsidR="002C6D12" w:rsidRPr="001A3149">
        <w:rPr>
          <w:rStyle w:val="label"/>
          <w:rFonts w:ascii="Times New Roman" w:hAnsi="Times New Roman" w:cs="Times New Roman"/>
          <w:sz w:val="24"/>
          <w:szCs w:val="24"/>
        </w:rPr>
        <w:t>% (</w:t>
      </w:r>
      <w:r w:rsidR="006613E0" w:rsidRPr="001A3149">
        <w:rPr>
          <w:rStyle w:val="label"/>
          <w:rFonts w:ascii="Times New Roman" w:hAnsi="Times New Roman" w:cs="Times New Roman"/>
          <w:sz w:val="24"/>
          <w:szCs w:val="24"/>
        </w:rPr>
        <w:t>30</w:t>
      </w:r>
      <w:r w:rsidR="002C6D12" w:rsidRPr="001A3149">
        <w:rPr>
          <w:rStyle w:val="label"/>
          <w:rFonts w:ascii="Times New Roman" w:hAnsi="Times New Roman" w:cs="Times New Roman"/>
          <w:sz w:val="24"/>
          <w:szCs w:val="24"/>
        </w:rPr>
        <w:t>/</w:t>
      </w:r>
      <w:r w:rsidR="00767695" w:rsidRPr="001A3149">
        <w:rPr>
          <w:rStyle w:val="label"/>
          <w:rFonts w:ascii="Times New Roman" w:hAnsi="Times New Roman" w:cs="Times New Roman"/>
          <w:sz w:val="24"/>
          <w:szCs w:val="24"/>
        </w:rPr>
        <w:t>184</w:t>
      </w:r>
      <w:r w:rsidR="002C6D12" w:rsidRPr="001A3149">
        <w:rPr>
          <w:rStyle w:val="label"/>
          <w:rFonts w:ascii="Times New Roman" w:hAnsi="Times New Roman" w:cs="Times New Roman"/>
          <w:sz w:val="24"/>
          <w:szCs w:val="24"/>
        </w:rPr>
        <w:t xml:space="preserve">) </w:t>
      </w:r>
      <w:r w:rsidR="009B41A3" w:rsidRPr="001A3149">
        <w:rPr>
          <w:rStyle w:val="label"/>
          <w:rFonts w:ascii="Times New Roman" w:hAnsi="Times New Roman" w:cs="Times New Roman"/>
          <w:sz w:val="24"/>
          <w:szCs w:val="24"/>
        </w:rPr>
        <w:t xml:space="preserve">of </w:t>
      </w:r>
      <w:r w:rsidR="002C6D12" w:rsidRPr="001A3149">
        <w:rPr>
          <w:rStyle w:val="label"/>
          <w:rFonts w:ascii="Times New Roman" w:hAnsi="Times New Roman" w:cs="Times New Roman"/>
          <w:sz w:val="24"/>
          <w:szCs w:val="24"/>
        </w:rPr>
        <w:t>months between August and</w:t>
      </w:r>
      <w:r w:rsidR="00767695" w:rsidRPr="001A3149">
        <w:rPr>
          <w:rStyle w:val="label"/>
          <w:rFonts w:ascii="Times New Roman" w:hAnsi="Times New Roman" w:cs="Times New Roman"/>
          <w:sz w:val="24"/>
          <w:szCs w:val="24"/>
        </w:rPr>
        <w:t xml:space="preserve"> March</w:t>
      </w:r>
      <w:r w:rsidR="002C6D12" w:rsidRPr="001A3149">
        <w:rPr>
          <w:rStyle w:val="label"/>
          <w:rFonts w:ascii="Times New Roman" w:hAnsi="Times New Roman" w:cs="Times New Roman"/>
          <w:sz w:val="24"/>
          <w:szCs w:val="24"/>
        </w:rPr>
        <w:t xml:space="preserve"> of the same period. Ju</w:t>
      </w:r>
      <w:r w:rsidR="00767695" w:rsidRPr="001A3149">
        <w:rPr>
          <w:rStyle w:val="label"/>
          <w:rFonts w:ascii="Times New Roman" w:hAnsi="Times New Roman" w:cs="Times New Roman"/>
          <w:sz w:val="24"/>
          <w:szCs w:val="24"/>
        </w:rPr>
        <w:t>ne</w:t>
      </w:r>
      <w:r w:rsidR="002C6D12" w:rsidRPr="001A3149">
        <w:rPr>
          <w:rStyle w:val="label"/>
          <w:rFonts w:ascii="Times New Roman" w:hAnsi="Times New Roman" w:cs="Times New Roman"/>
          <w:sz w:val="24"/>
          <w:szCs w:val="24"/>
        </w:rPr>
        <w:t xml:space="preserve"> </w:t>
      </w:r>
      <w:r w:rsidR="002F7DE3" w:rsidRPr="001A3149">
        <w:rPr>
          <w:rStyle w:val="label"/>
          <w:rFonts w:ascii="Times New Roman" w:hAnsi="Times New Roman" w:cs="Times New Roman"/>
          <w:sz w:val="24"/>
          <w:szCs w:val="24"/>
        </w:rPr>
        <w:t xml:space="preserve">had </w:t>
      </w:r>
      <w:r w:rsidR="002C6D12" w:rsidRPr="001A3149">
        <w:rPr>
          <w:rStyle w:val="label"/>
          <w:rFonts w:ascii="Times New Roman" w:hAnsi="Times New Roman" w:cs="Times New Roman"/>
          <w:sz w:val="24"/>
          <w:szCs w:val="24"/>
        </w:rPr>
        <w:t xml:space="preserve">the highest GF with a mean value of </w:t>
      </w:r>
      <w:r w:rsidR="00767695" w:rsidRPr="001A3149">
        <w:rPr>
          <w:rStyle w:val="label"/>
          <w:rFonts w:ascii="Times New Roman" w:hAnsi="Times New Roman" w:cs="Times New Roman"/>
          <w:sz w:val="24"/>
          <w:szCs w:val="24"/>
        </w:rPr>
        <w:t>3.47</w:t>
      </w:r>
      <w:r w:rsidR="00B62AF8" w:rsidRPr="001A3149">
        <w:rPr>
          <w:rStyle w:val="label"/>
          <w:rFonts w:ascii="Times New Roman" w:hAnsi="Times New Roman" w:cs="Times New Roman"/>
          <w:sz w:val="24"/>
          <w:szCs w:val="24"/>
        </w:rPr>
        <w:t xml:space="preserve"> indicating that cases</w:t>
      </w:r>
      <w:r w:rsidR="006F1045" w:rsidRPr="001A3149">
        <w:rPr>
          <w:rStyle w:val="label"/>
          <w:rFonts w:ascii="Times New Roman" w:hAnsi="Times New Roman" w:cs="Times New Roman"/>
          <w:sz w:val="24"/>
          <w:szCs w:val="24"/>
        </w:rPr>
        <w:t xml:space="preserve"> would be</w:t>
      </w:r>
      <w:r w:rsidR="00B62AF8" w:rsidRPr="001A3149">
        <w:rPr>
          <w:rStyle w:val="label"/>
          <w:rFonts w:ascii="Times New Roman" w:hAnsi="Times New Roman" w:cs="Times New Roman"/>
          <w:sz w:val="24"/>
          <w:szCs w:val="24"/>
        </w:rPr>
        <w:t xml:space="preserve"> </w:t>
      </w:r>
      <w:r w:rsidR="003A7701" w:rsidRPr="001A3149">
        <w:rPr>
          <w:rStyle w:val="label"/>
          <w:rFonts w:ascii="Times New Roman" w:hAnsi="Times New Roman" w:cs="Times New Roman"/>
          <w:sz w:val="24"/>
          <w:szCs w:val="24"/>
        </w:rPr>
        <w:t xml:space="preserve">more than </w:t>
      </w:r>
      <w:r w:rsidR="002A65D7" w:rsidRPr="001A3149">
        <w:rPr>
          <w:rStyle w:val="label"/>
          <w:rFonts w:ascii="Times New Roman" w:hAnsi="Times New Roman" w:cs="Times New Roman"/>
          <w:sz w:val="24"/>
          <w:szCs w:val="24"/>
        </w:rPr>
        <w:t>three times</w:t>
      </w:r>
      <w:r w:rsidR="00767695" w:rsidRPr="001A3149">
        <w:rPr>
          <w:rStyle w:val="label"/>
          <w:rFonts w:ascii="Times New Roman" w:hAnsi="Times New Roman" w:cs="Times New Roman"/>
          <w:sz w:val="24"/>
          <w:szCs w:val="24"/>
        </w:rPr>
        <w:t xml:space="preserve"> higher</w:t>
      </w:r>
      <w:r w:rsidR="00B62AF8" w:rsidRPr="001A3149">
        <w:rPr>
          <w:rStyle w:val="label"/>
          <w:rFonts w:ascii="Times New Roman" w:hAnsi="Times New Roman" w:cs="Times New Roman"/>
          <w:sz w:val="24"/>
          <w:szCs w:val="24"/>
        </w:rPr>
        <w:t xml:space="preserve"> in the </w:t>
      </w:r>
      <w:r w:rsidR="001337DB" w:rsidRPr="001A3149">
        <w:rPr>
          <w:rStyle w:val="label"/>
          <w:rFonts w:ascii="Times New Roman" w:hAnsi="Times New Roman" w:cs="Times New Roman"/>
          <w:sz w:val="24"/>
          <w:szCs w:val="24"/>
        </w:rPr>
        <w:t>next month (July)</w:t>
      </w:r>
      <w:r w:rsidR="0030206E" w:rsidRPr="001A3149">
        <w:rPr>
          <w:rStyle w:val="label"/>
          <w:rFonts w:ascii="Times New Roman" w:hAnsi="Times New Roman" w:cs="Times New Roman"/>
          <w:sz w:val="24"/>
          <w:szCs w:val="24"/>
        </w:rPr>
        <w:t xml:space="preserve">. The lowest GF was recorded in </w:t>
      </w:r>
      <w:r w:rsidR="00767695" w:rsidRPr="001A3149">
        <w:rPr>
          <w:rStyle w:val="label"/>
          <w:rFonts w:ascii="Times New Roman" w:hAnsi="Times New Roman" w:cs="Times New Roman"/>
          <w:sz w:val="24"/>
          <w:szCs w:val="24"/>
        </w:rPr>
        <w:t>December</w:t>
      </w:r>
      <w:r w:rsidR="0030206E" w:rsidRPr="001A3149">
        <w:rPr>
          <w:rStyle w:val="label"/>
          <w:rFonts w:ascii="Times New Roman" w:hAnsi="Times New Roman" w:cs="Times New Roman"/>
          <w:sz w:val="24"/>
          <w:szCs w:val="24"/>
        </w:rPr>
        <w:t xml:space="preserve"> with </w:t>
      </w:r>
      <w:r w:rsidR="002C6D12" w:rsidRPr="001A3149">
        <w:rPr>
          <w:rStyle w:val="label"/>
          <w:rFonts w:ascii="Times New Roman" w:hAnsi="Times New Roman" w:cs="Times New Roman"/>
          <w:sz w:val="24"/>
          <w:szCs w:val="24"/>
        </w:rPr>
        <w:t xml:space="preserve">a mean of </w:t>
      </w:r>
      <w:r w:rsidR="00767695" w:rsidRPr="001A3149">
        <w:rPr>
          <w:rStyle w:val="label"/>
          <w:rFonts w:ascii="Times New Roman" w:hAnsi="Times New Roman" w:cs="Times New Roman"/>
          <w:sz w:val="24"/>
          <w:szCs w:val="24"/>
        </w:rPr>
        <w:t>0.54</w:t>
      </w:r>
      <w:r w:rsidR="002C6D12" w:rsidRPr="001A3149">
        <w:rPr>
          <w:rStyle w:val="label"/>
          <w:rFonts w:ascii="Times New Roman" w:hAnsi="Times New Roman" w:cs="Times New Roman"/>
          <w:sz w:val="24"/>
          <w:szCs w:val="24"/>
        </w:rPr>
        <w:t xml:space="preserve"> (95% CI: </w:t>
      </w:r>
      <w:r w:rsidR="00767695" w:rsidRPr="001A3149">
        <w:rPr>
          <w:rStyle w:val="label"/>
          <w:rFonts w:ascii="Times New Roman" w:hAnsi="Times New Roman" w:cs="Times New Roman"/>
          <w:sz w:val="24"/>
          <w:szCs w:val="24"/>
        </w:rPr>
        <w:t>0.40</w:t>
      </w:r>
      <w:r w:rsidR="00E062E9" w:rsidRPr="001A3149">
        <w:rPr>
          <w:rStyle w:val="label"/>
          <w:rFonts w:ascii="Times New Roman" w:hAnsi="Times New Roman" w:cs="Times New Roman"/>
          <w:sz w:val="24"/>
          <w:szCs w:val="24"/>
        </w:rPr>
        <w:t xml:space="preserve"> to </w:t>
      </w:r>
      <w:r w:rsidR="00767695" w:rsidRPr="001A3149">
        <w:rPr>
          <w:rStyle w:val="label"/>
          <w:rFonts w:ascii="Times New Roman" w:hAnsi="Times New Roman" w:cs="Times New Roman"/>
          <w:sz w:val="24"/>
          <w:szCs w:val="24"/>
        </w:rPr>
        <w:t>0.69</w:t>
      </w:r>
      <w:r w:rsidR="002C6D12" w:rsidRPr="001A3149">
        <w:rPr>
          <w:rStyle w:val="label"/>
          <w:rFonts w:ascii="Times New Roman" w:hAnsi="Times New Roman" w:cs="Times New Roman"/>
          <w:sz w:val="24"/>
          <w:szCs w:val="24"/>
        </w:rPr>
        <w:t>)</w:t>
      </w:r>
      <w:r w:rsidR="0030206E" w:rsidRPr="001A3149">
        <w:rPr>
          <w:rStyle w:val="label"/>
          <w:rFonts w:ascii="Times New Roman" w:hAnsi="Times New Roman" w:cs="Times New Roman"/>
          <w:sz w:val="24"/>
          <w:szCs w:val="24"/>
        </w:rPr>
        <w:t xml:space="preserve"> indicating that cases in </w:t>
      </w:r>
      <w:r w:rsidR="006C1B33" w:rsidRPr="001A3149">
        <w:rPr>
          <w:rStyle w:val="label"/>
          <w:rFonts w:ascii="Times New Roman" w:hAnsi="Times New Roman" w:cs="Times New Roman"/>
          <w:sz w:val="24"/>
          <w:szCs w:val="24"/>
        </w:rPr>
        <w:t>January</w:t>
      </w:r>
      <w:r w:rsidR="0030206E" w:rsidRPr="001A3149">
        <w:rPr>
          <w:rStyle w:val="label"/>
          <w:rFonts w:ascii="Times New Roman" w:hAnsi="Times New Roman" w:cs="Times New Roman"/>
          <w:sz w:val="24"/>
          <w:szCs w:val="24"/>
        </w:rPr>
        <w:t xml:space="preserve"> w</w:t>
      </w:r>
      <w:r w:rsidR="00041154" w:rsidRPr="001A3149">
        <w:rPr>
          <w:rStyle w:val="label"/>
          <w:rFonts w:ascii="Times New Roman" w:hAnsi="Times New Roman" w:cs="Times New Roman"/>
          <w:sz w:val="24"/>
          <w:szCs w:val="24"/>
        </w:rPr>
        <w:t>ould be</w:t>
      </w:r>
      <w:r w:rsidR="00D8782C" w:rsidRPr="001A3149">
        <w:rPr>
          <w:rStyle w:val="label"/>
          <w:rFonts w:ascii="Times New Roman" w:hAnsi="Times New Roman" w:cs="Times New Roman"/>
          <w:sz w:val="24"/>
          <w:szCs w:val="24"/>
        </w:rPr>
        <w:t xml:space="preserve"> </w:t>
      </w:r>
      <w:r w:rsidR="005A6B4C" w:rsidRPr="001A3149">
        <w:rPr>
          <w:rStyle w:val="label"/>
          <w:rFonts w:ascii="Times New Roman" w:hAnsi="Times New Roman" w:cs="Times New Roman"/>
          <w:sz w:val="24"/>
          <w:szCs w:val="24"/>
        </w:rPr>
        <w:t xml:space="preserve">nearly </w:t>
      </w:r>
      <w:r w:rsidR="00D8782C" w:rsidRPr="001A3149">
        <w:rPr>
          <w:rStyle w:val="label"/>
          <w:rFonts w:ascii="Times New Roman" w:hAnsi="Times New Roman" w:cs="Times New Roman"/>
          <w:sz w:val="24"/>
          <w:szCs w:val="24"/>
        </w:rPr>
        <w:t>halved</w:t>
      </w:r>
      <w:r w:rsidR="0030206E" w:rsidRPr="001A3149">
        <w:rPr>
          <w:rStyle w:val="label"/>
          <w:rFonts w:ascii="Times New Roman" w:hAnsi="Times New Roman" w:cs="Times New Roman"/>
          <w:sz w:val="24"/>
          <w:szCs w:val="24"/>
        </w:rPr>
        <w:t xml:space="preserve"> </w:t>
      </w:r>
      <w:r w:rsidR="00E52A63" w:rsidRPr="001A3149">
        <w:rPr>
          <w:rStyle w:val="label"/>
          <w:rFonts w:ascii="Times New Roman" w:hAnsi="Times New Roman" w:cs="Times New Roman"/>
          <w:sz w:val="24"/>
          <w:szCs w:val="24"/>
        </w:rPr>
        <w:t xml:space="preserve">compared </w:t>
      </w:r>
      <w:r w:rsidR="0030206E" w:rsidRPr="001A3149">
        <w:rPr>
          <w:rStyle w:val="label"/>
          <w:rFonts w:ascii="Times New Roman" w:hAnsi="Times New Roman" w:cs="Times New Roman"/>
          <w:sz w:val="24"/>
          <w:szCs w:val="24"/>
        </w:rPr>
        <w:t xml:space="preserve">to </w:t>
      </w:r>
      <w:r w:rsidR="00976F92" w:rsidRPr="001A3149">
        <w:rPr>
          <w:rStyle w:val="label"/>
          <w:rFonts w:ascii="Times New Roman" w:hAnsi="Times New Roman" w:cs="Times New Roman"/>
          <w:sz w:val="24"/>
          <w:szCs w:val="24"/>
        </w:rPr>
        <w:t xml:space="preserve">the number of cases recorded in </w:t>
      </w:r>
      <w:r w:rsidR="006C1B33" w:rsidRPr="001A3149">
        <w:rPr>
          <w:rStyle w:val="label"/>
          <w:rFonts w:ascii="Times New Roman" w:hAnsi="Times New Roman" w:cs="Times New Roman"/>
          <w:sz w:val="24"/>
          <w:szCs w:val="24"/>
        </w:rPr>
        <w:t xml:space="preserve">December </w:t>
      </w:r>
      <w:r w:rsidR="002C6D12" w:rsidRPr="001A3149">
        <w:rPr>
          <w:rStyle w:val="label"/>
          <w:rFonts w:ascii="Times New Roman" w:hAnsi="Times New Roman" w:cs="Times New Roman"/>
          <w:sz w:val="24"/>
          <w:szCs w:val="24"/>
        </w:rPr>
        <w:t>(</w:t>
      </w:r>
      <w:r w:rsidR="002C6D12" w:rsidRPr="001A3149">
        <w:rPr>
          <w:rStyle w:val="label"/>
          <w:rFonts w:ascii="Times New Roman" w:hAnsi="Times New Roman" w:cs="Times New Roman"/>
          <w:b/>
          <w:bCs/>
          <w:sz w:val="24"/>
          <w:szCs w:val="24"/>
        </w:rPr>
        <w:t xml:space="preserve">Fig. </w:t>
      </w:r>
      <w:r w:rsidR="00F20FD7" w:rsidRPr="001A3149">
        <w:rPr>
          <w:rStyle w:val="label"/>
          <w:rFonts w:ascii="Times New Roman" w:hAnsi="Times New Roman" w:cs="Times New Roman"/>
          <w:b/>
          <w:bCs/>
          <w:sz w:val="24"/>
          <w:szCs w:val="24"/>
        </w:rPr>
        <w:t>3</w:t>
      </w:r>
      <w:r w:rsidR="002C6D12" w:rsidRPr="001A3149">
        <w:rPr>
          <w:rStyle w:val="label"/>
          <w:rFonts w:ascii="Times New Roman" w:hAnsi="Times New Roman" w:cs="Times New Roman"/>
          <w:sz w:val="24"/>
          <w:szCs w:val="24"/>
        </w:rPr>
        <w:t>).</w:t>
      </w:r>
      <w:r w:rsidR="004F6F92" w:rsidRPr="001A3149">
        <w:rPr>
          <w:rStyle w:val="label"/>
          <w:rFonts w:ascii="Times New Roman" w:hAnsi="Times New Roman" w:cs="Times New Roman"/>
          <w:sz w:val="24"/>
          <w:szCs w:val="24"/>
        </w:rPr>
        <w:t xml:space="preserve"> </w:t>
      </w:r>
      <w:r w:rsidR="007C1ADE" w:rsidRPr="001A3149">
        <w:rPr>
          <w:rFonts w:ascii="Times New Roman" w:hAnsi="Times New Roman" w:cs="Times New Roman"/>
          <w:sz w:val="24"/>
          <w:szCs w:val="24"/>
        </w:rPr>
        <w:t xml:space="preserve">In the M-K trend analysis, we found a positive trend of reported dengue cases (p &lt;0.001 and tau = 0.26). In Sen’s slope test, the slope was 171.67 (95% CI: -46 to 687) </w:t>
      </w:r>
      <w:r w:rsidR="00695CE3" w:rsidRPr="001A3149">
        <w:rPr>
          <w:rFonts w:ascii="Times New Roman" w:hAnsi="Times New Roman" w:cs="Times New Roman"/>
          <w:sz w:val="24"/>
          <w:szCs w:val="24"/>
        </w:rPr>
        <w:t>with a</w:t>
      </w:r>
      <w:r w:rsidR="0036354C" w:rsidRPr="001A3149">
        <w:rPr>
          <w:rFonts w:ascii="Times New Roman" w:hAnsi="Times New Roman" w:cs="Times New Roman"/>
          <w:sz w:val="24"/>
          <w:szCs w:val="24"/>
        </w:rPr>
        <w:t xml:space="preserve"> tau value of 0.26 and p-value of 0.14 </w:t>
      </w:r>
      <w:r w:rsidR="007C1ADE" w:rsidRPr="001A3149">
        <w:rPr>
          <w:rFonts w:ascii="Times New Roman" w:hAnsi="Times New Roman" w:cs="Times New Roman"/>
          <w:sz w:val="24"/>
          <w:szCs w:val="24"/>
        </w:rPr>
        <w:t>indicating a</w:t>
      </w:r>
      <w:r w:rsidR="000D05EB" w:rsidRPr="001A3149">
        <w:rPr>
          <w:rFonts w:ascii="Times New Roman" w:hAnsi="Times New Roman" w:cs="Times New Roman"/>
          <w:sz w:val="24"/>
          <w:szCs w:val="24"/>
        </w:rPr>
        <w:t xml:space="preserve"> </w:t>
      </w:r>
      <w:r w:rsidR="003D0E24" w:rsidRPr="001A3149">
        <w:rPr>
          <w:rFonts w:ascii="Times New Roman" w:hAnsi="Times New Roman" w:cs="Times New Roman"/>
          <w:sz w:val="24"/>
          <w:szCs w:val="24"/>
        </w:rPr>
        <w:t>n</w:t>
      </w:r>
      <w:r w:rsidR="000D05EB" w:rsidRPr="001A3149">
        <w:rPr>
          <w:rFonts w:ascii="Times New Roman" w:hAnsi="Times New Roman" w:cs="Times New Roman"/>
          <w:sz w:val="24"/>
          <w:szCs w:val="24"/>
        </w:rPr>
        <w:t>on-significant</w:t>
      </w:r>
      <w:r w:rsidR="007C1ADE" w:rsidRPr="001A3149">
        <w:rPr>
          <w:rFonts w:ascii="Times New Roman" w:hAnsi="Times New Roman" w:cs="Times New Roman"/>
          <w:sz w:val="24"/>
          <w:szCs w:val="24"/>
        </w:rPr>
        <w:t xml:space="preserve"> upward trend</w:t>
      </w:r>
      <w:del w:id="42" w:author="Reisen" w:date="2023-12-15T10:37:00Z">
        <w:r w:rsidR="007C1ADE" w:rsidRPr="001A3149" w:rsidDel="00FB7411">
          <w:rPr>
            <w:rFonts w:ascii="Times New Roman" w:hAnsi="Times New Roman" w:cs="Times New Roman"/>
            <w:sz w:val="24"/>
            <w:szCs w:val="24"/>
          </w:rPr>
          <w:delText xml:space="preserve"> in upcoming months</w:delText>
        </w:r>
      </w:del>
      <w:r w:rsidR="007C1ADE" w:rsidRPr="001A3149">
        <w:rPr>
          <w:rFonts w:ascii="Times New Roman" w:hAnsi="Times New Roman" w:cs="Times New Roman"/>
          <w:sz w:val="24"/>
          <w:szCs w:val="24"/>
        </w:rPr>
        <w:t>.</w:t>
      </w:r>
      <w:bookmarkStart w:id="43" w:name="_Hlk60788798"/>
    </w:p>
    <w:p w14:paraId="12D4BF16" w14:textId="0CF1AA11" w:rsidR="00544CDC" w:rsidRPr="001A3149" w:rsidRDefault="0007072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In the GLM, the estimated effect of each variable is presented as the incidence risk ratio (IRR).</w:t>
      </w:r>
      <w:r w:rsidR="00544CDC" w:rsidRPr="001A3149">
        <w:rPr>
          <w:rFonts w:ascii="Times New Roman" w:hAnsi="Times New Roman" w:cs="Times New Roman"/>
          <w:sz w:val="24"/>
          <w:szCs w:val="24"/>
        </w:rPr>
        <w:t xml:space="preserve"> </w:t>
      </w:r>
      <w:r w:rsidRPr="001A3149">
        <w:rPr>
          <w:rFonts w:ascii="Times New Roman" w:hAnsi="Times New Roman" w:cs="Times New Roman"/>
          <w:sz w:val="24"/>
          <w:szCs w:val="24"/>
        </w:rPr>
        <w:t>Th</w:t>
      </w:r>
      <w:r w:rsidR="00947425" w:rsidRPr="001A3149">
        <w:rPr>
          <w:rFonts w:ascii="Times New Roman" w:hAnsi="Times New Roman" w:cs="Times New Roman"/>
          <w:sz w:val="24"/>
          <w:szCs w:val="24"/>
        </w:rPr>
        <w:t>e</w:t>
      </w:r>
      <w:r w:rsidRPr="001A3149">
        <w:rPr>
          <w:rFonts w:ascii="Times New Roman" w:hAnsi="Times New Roman" w:cs="Times New Roman"/>
          <w:sz w:val="24"/>
          <w:szCs w:val="24"/>
        </w:rPr>
        <w:t xml:space="preserve"> </w:t>
      </w:r>
      <w:r w:rsidR="003A7701" w:rsidRPr="001A3149">
        <w:rPr>
          <w:rFonts w:ascii="Times New Roman" w:hAnsi="Times New Roman" w:cs="Times New Roman"/>
          <w:sz w:val="24"/>
          <w:szCs w:val="24"/>
        </w:rPr>
        <w:t xml:space="preserve">model </w:t>
      </w:r>
      <w:r w:rsidR="00A263C6" w:rsidRPr="001A3149">
        <w:rPr>
          <w:rFonts w:ascii="Times New Roman" w:hAnsi="Times New Roman" w:cs="Times New Roman"/>
          <w:sz w:val="24"/>
          <w:szCs w:val="24"/>
        </w:rPr>
        <w:t>indicat</w:t>
      </w:r>
      <w:r w:rsidR="00434C46" w:rsidRPr="001A3149">
        <w:rPr>
          <w:rFonts w:ascii="Times New Roman" w:hAnsi="Times New Roman" w:cs="Times New Roman"/>
          <w:sz w:val="24"/>
          <w:szCs w:val="24"/>
        </w:rPr>
        <w:t>es</w:t>
      </w:r>
      <w:r w:rsidR="00544CDC" w:rsidRPr="001A3149">
        <w:rPr>
          <w:rFonts w:ascii="Times New Roman" w:hAnsi="Times New Roman" w:cs="Times New Roman"/>
          <w:sz w:val="24"/>
          <w:szCs w:val="24"/>
        </w:rPr>
        <w:t xml:space="preserve"> that</w:t>
      </w:r>
      <w:r w:rsidR="00947425" w:rsidRPr="001A3149">
        <w:rPr>
          <w:rFonts w:ascii="Times New Roman" w:hAnsi="Times New Roman" w:cs="Times New Roman"/>
          <w:sz w:val="24"/>
          <w:szCs w:val="24"/>
        </w:rPr>
        <w:t xml:space="preserve"> dengue cases would rise by </w:t>
      </w:r>
      <w:r w:rsidR="009423F6" w:rsidRPr="001A3149">
        <w:rPr>
          <w:rFonts w:ascii="Times New Roman" w:hAnsi="Times New Roman" w:cs="Times New Roman"/>
          <w:sz w:val="24"/>
          <w:szCs w:val="24"/>
        </w:rPr>
        <w:t>26</w:t>
      </w:r>
      <w:r w:rsidR="00947425" w:rsidRPr="001A3149">
        <w:rPr>
          <w:rFonts w:ascii="Times New Roman" w:hAnsi="Times New Roman" w:cs="Times New Roman"/>
          <w:sz w:val="24"/>
          <w:szCs w:val="24"/>
        </w:rPr>
        <w:t xml:space="preserve">% </w:t>
      </w:r>
      <w:r w:rsidR="00434C46" w:rsidRPr="001A3149">
        <w:rPr>
          <w:rFonts w:ascii="Times New Roman" w:hAnsi="Times New Roman" w:cs="Times New Roman"/>
          <w:sz w:val="24"/>
          <w:szCs w:val="24"/>
        </w:rPr>
        <w:t>with</w:t>
      </w:r>
      <w:r w:rsidR="00947425" w:rsidRPr="001A3149">
        <w:rPr>
          <w:rFonts w:ascii="Times New Roman" w:hAnsi="Times New Roman" w:cs="Times New Roman"/>
          <w:sz w:val="24"/>
          <w:szCs w:val="24"/>
        </w:rPr>
        <w:t xml:space="preserve"> </w:t>
      </w:r>
      <w:r w:rsidR="00836DA3" w:rsidRPr="001A3149">
        <w:rPr>
          <w:rFonts w:ascii="Times New Roman" w:hAnsi="Times New Roman" w:cs="Times New Roman"/>
          <w:sz w:val="24"/>
          <w:szCs w:val="24"/>
        </w:rPr>
        <w:t>a one-degree centigrade (°C) temperature increase</w:t>
      </w:r>
      <w:r w:rsidR="009423F6" w:rsidRPr="001A3149">
        <w:rPr>
          <w:rFonts w:ascii="Times New Roman" w:hAnsi="Times New Roman" w:cs="Times New Roman"/>
          <w:sz w:val="24"/>
          <w:szCs w:val="24"/>
        </w:rPr>
        <w:t>. F</w:t>
      </w:r>
      <w:r w:rsidR="00D43EB6" w:rsidRPr="001A3149">
        <w:rPr>
          <w:rFonts w:ascii="Times New Roman" w:hAnsi="Times New Roman" w:cs="Times New Roman"/>
          <w:sz w:val="24"/>
          <w:szCs w:val="24"/>
        </w:rPr>
        <w:t>or</w:t>
      </w:r>
      <w:r w:rsidR="00544CDC" w:rsidRPr="001A3149">
        <w:rPr>
          <w:rFonts w:ascii="Times New Roman" w:hAnsi="Times New Roman" w:cs="Times New Roman"/>
          <w:sz w:val="24"/>
          <w:szCs w:val="24"/>
        </w:rPr>
        <w:t xml:space="preserve"> e</w:t>
      </w:r>
      <w:r w:rsidR="007407D7" w:rsidRPr="001A3149">
        <w:rPr>
          <w:rFonts w:ascii="Times New Roman" w:hAnsi="Times New Roman" w:cs="Times New Roman"/>
          <w:sz w:val="24"/>
          <w:szCs w:val="24"/>
        </w:rPr>
        <w:t xml:space="preserve">ach additional </w:t>
      </w:r>
      <w:r w:rsidR="00FC16D5" w:rsidRPr="001A3149">
        <w:rPr>
          <w:rFonts w:ascii="Times New Roman" w:hAnsi="Times New Roman" w:cs="Times New Roman"/>
          <w:sz w:val="24"/>
          <w:szCs w:val="24"/>
        </w:rPr>
        <w:t>centimeter</w:t>
      </w:r>
      <w:r w:rsidR="009423F6" w:rsidRPr="001A3149">
        <w:rPr>
          <w:rFonts w:ascii="Times New Roman" w:hAnsi="Times New Roman" w:cs="Times New Roman"/>
          <w:sz w:val="24"/>
          <w:szCs w:val="24"/>
        </w:rPr>
        <w:t xml:space="preserve"> </w:t>
      </w:r>
      <w:r w:rsidR="00FC16D5" w:rsidRPr="001A3149">
        <w:rPr>
          <w:rFonts w:ascii="Times New Roman" w:hAnsi="Times New Roman" w:cs="Times New Roman"/>
          <w:sz w:val="24"/>
          <w:szCs w:val="24"/>
        </w:rPr>
        <w:t>(</w:t>
      </w:r>
      <w:r w:rsidR="009423F6" w:rsidRPr="001A3149">
        <w:rPr>
          <w:rFonts w:ascii="Times New Roman" w:hAnsi="Times New Roman" w:cs="Times New Roman"/>
          <w:sz w:val="24"/>
          <w:szCs w:val="24"/>
        </w:rPr>
        <w:t>cm)</w:t>
      </w:r>
      <w:r w:rsidR="00544CDC" w:rsidRPr="001A3149">
        <w:rPr>
          <w:rFonts w:ascii="Times New Roman" w:hAnsi="Times New Roman" w:cs="Times New Roman"/>
          <w:sz w:val="24"/>
          <w:szCs w:val="24"/>
        </w:rPr>
        <w:t xml:space="preserve"> of rainfall in </w:t>
      </w:r>
      <w:r w:rsidR="007407D7" w:rsidRPr="001A3149">
        <w:rPr>
          <w:rFonts w:ascii="Times New Roman" w:hAnsi="Times New Roman" w:cs="Times New Roman"/>
          <w:sz w:val="24"/>
          <w:szCs w:val="24"/>
        </w:rPr>
        <w:t xml:space="preserve">the </w:t>
      </w:r>
      <w:r w:rsidR="00544CDC" w:rsidRPr="001A3149">
        <w:rPr>
          <w:rFonts w:ascii="Times New Roman" w:hAnsi="Times New Roman" w:cs="Times New Roman"/>
          <w:sz w:val="24"/>
          <w:szCs w:val="24"/>
        </w:rPr>
        <w:t>first lagged</w:t>
      </w:r>
      <w:r w:rsidR="008D58B2" w:rsidRPr="001A3149">
        <w:rPr>
          <w:rFonts w:ascii="Times New Roman" w:hAnsi="Times New Roman" w:cs="Times New Roman"/>
          <w:sz w:val="24"/>
          <w:szCs w:val="24"/>
        </w:rPr>
        <w:t xml:space="preserve"> month</w:t>
      </w:r>
      <w:r w:rsidR="00544CDC" w:rsidRPr="001A3149">
        <w:rPr>
          <w:rFonts w:ascii="Times New Roman" w:hAnsi="Times New Roman" w:cs="Times New Roman"/>
          <w:sz w:val="24"/>
          <w:szCs w:val="24"/>
        </w:rPr>
        <w:t xml:space="preserve">, </w:t>
      </w:r>
      <w:r w:rsidR="008D58B2" w:rsidRPr="001A3149">
        <w:rPr>
          <w:rFonts w:ascii="Times New Roman" w:hAnsi="Times New Roman" w:cs="Times New Roman"/>
          <w:sz w:val="24"/>
          <w:szCs w:val="24"/>
        </w:rPr>
        <w:t xml:space="preserve">the number of </w:t>
      </w:r>
      <w:r w:rsidRPr="001A3149">
        <w:rPr>
          <w:rFonts w:ascii="Times New Roman" w:hAnsi="Times New Roman" w:cs="Times New Roman"/>
          <w:sz w:val="24"/>
          <w:szCs w:val="24"/>
        </w:rPr>
        <w:t>d</w:t>
      </w:r>
      <w:r w:rsidR="00544CDC" w:rsidRPr="001A3149">
        <w:rPr>
          <w:rFonts w:ascii="Times New Roman" w:hAnsi="Times New Roman" w:cs="Times New Roman"/>
          <w:sz w:val="24"/>
          <w:szCs w:val="24"/>
        </w:rPr>
        <w:t xml:space="preserve">engue cases </w:t>
      </w:r>
      <w:r w:rsidRPr="001A3149">
        <w:rPr>
          <w:rFonts w:ascii="Times New Roman" w:hAnsi="Times New Roman" w:cs="Times New Roman"/>
          <w:sz w:val="24"/>
          <w:szCs w:val="24"/>
        </w:rPr>
        <w:t xml:space="preserve">increased </w:t>
      </w:r>
      <w:r w:rsidR="00544CDC" w:rsidRPr="001A3149">
        <w:rPr>
          <w:rFonts w:ascii="Times New Roman" w:hAnsi="Times New Roman" w:cs="Times New Roman"/>
          <w:sz w:val="24"/>
          <w:szCs w:val="24"/>
        </w:rPr>
        <w:t xml:space="preserve">by </w:t>
      </w:r>
      <w:r w:rsidR="00FC16D5" w:rsidRPr="001A3149">
        <w:rPr>
          <w:rFonts w:ascii="Times New Roman" w:hAnsi="Times New Roman" w:cs="Times New Roman"/>
          <w:sz w:val="24"/>
          <w:szCs w:val="24"/>
        </w:rPr>
        <w:t>8%</w:t>
      </w:r>
      <w:r w:rsidR="008D58B2" w:rsidRPr="001A3149">
        <w:rPr>
          <w:rFonts w:ascii="Times New Roman" w:hAnsi="Times New Roman" w:cs="Times New Roman"/>
          <w:sz w:val="24"/>
          <w:szCs w:val="24"/>
        </w:rPr>
        <w:t xml:space="preserve"> </w:t>
      </w:r>
      <w:r w:rsidR="005C2EEA" w:rsidRPr="001A3149">
        <w:rPr>
          <w:rFonts w:ascii="Times New Roman" w:hAnsi="Times New Roman" w:cs="Times New Roman"/>
          <w:sz w:val="24"/>
          <w:szCs w:val="24"/>
        </w:rPr>
        <w:t>(</w:t>
      </w:r>
      <w:r w:rsidR="00544CDC" w:rsidRPr="001A3149">
        <w:rPr>
          <w:rFonts w:ascii="Times New Roman" w:hAnsi="Times New Roman" w:cs="Times New Roman"/>
          <w:sz w:val="24"/>
          <w:szCs w:val="24"/>
        </w:rPr>
        <w:t>IRR=</w:t>
      </w:r>
      <w:r w:rsidR="00FC16D5" w:rsidRPr="001A3149">
        <w:rPr>
          <w:rFonts w:ascii="Times New Roman" w:hAnsi="Times New Roman" w:cs="Times New Roman"/>
          <w:sz w:val="24"/>
          <w:szCs w:val="24"/>
        </w:rPr>
        <w:t xml:space="preserve"> 1.08</w:t>
      </w:r>
      <w:r w:rsidR="00544CDC" w:rsidRPr="001A3149">
        <w:rPr>
          <w:rFonts w:ascii="Times New Roman" w:hAnsi="Times New Roman" w:cs="Times New Roman"/>
          <w:sz w:val="24"/>
          <w:szCs w:val="24"/>
        </w:rPr>
        <w:t xml:space="preserve"> </w:t>
      </w:r>
      <w:r w:rsidR="005C2EEA" w:rsidRPr="001A3149">
        <w:rPr>
          <w:rFonts w:ascii="Times New Roman" w:hAnsi="Times New Roman" w:cs="Times New Roman"/>
          <w:sz w:val="24"/>
          <w:szCs w:val="24"/>
        </w:rPr>
        <w:t>[</w:t>
      </w:r>
      <w:r w:rsidR="00544CDC" w:rsidRPr="001A3149">
        <w:rPr>
          <w:rFonts w:ascii="Times New Roman" w:hAnsi="Times New Roman" w:cs="Times New Roman"/>
          <w:sz w:val="24"/>
          <w:szCs w:val="24"/>
        </w:rPr>
        <w:t xml:space="preserve">95% CI: </w:t>
      </w:r>
      <w:r w:rsidR="00FC16D5" w:rsidRPr="001A3149">
        <w:rPr>
          <w:rFonts w:ascii="Times New Roman" w:hAnsi="Times New Roman" w:cs="Times New Roman"/>
          <w:sz w:val="24"/>
          <w:szCs w:val="24"/>
        </w:rPr>
        <w:t>1.0</w:t>
      </w:r>
      <w:r w:rsidR="00F1550C" w:rsidRPr="001A3149">
        <w:rPr>
          <w:rFonts w:ascii="Times New Roman" w:hAnsi="Times New Roman" w:cs="Times New Roman"/>
          <w:sz w:val="24"/>
          <w:szCs w:val="24"/>
        </w:rPr>
        <w:t>8</w:t>
      </w:r>
      <w:r w:rsidR="00544CDC" w:rsidRPr="001A3149">
        <w:rPr>
          <w:rFonts w:ascii="Times New Roman" w:hAnsi="Times New Roman" w:cs="Times New Roman"/>
          <w:sz w:val="24"/>
          <w:szCs w:val="24"/>
        </w:rPr>
        <w:t>-</w:t>
      </w:r>
      <w:r w:rsidR="00FC16D5" w:rsidRPr="001A3149">
        <w:rPr>
          <w:rFonts w:ascii="Times New Roman" w:hAnsi="Times New Roman" w:cs="Times New Roman"/>
          <w:sz w:val="24"/>
          <w:szCs w:val="24"/>
        </w:rPr>
        <w:t>1.09</w:t>
      </w:r>
      <w:r w:rsidR="005C2EEA" w:rsidRPr="001A3149">
        <w:rPr>
          <w:rFonts w:ascii="Times New Roman" w:hAnsi="Times New Roman" w:cs="Times New Roman"/>
          <w:sz w:val="24"/>
          <w:szCs w:val="24"/>
        </w:rPr>
        <w:t>]</w:t>
      </w:r>
      <w:r w:rsidRPr="001A3149">
        <w:rPr>
          <w:rFonts w:ascii="Times New Roman" w:hAnsi="Times New Roman" w:cs="Times New Roman"/>
          <w:sz w:val="24"/>
          <w:szCs w:val="24"/>
        </w:rPr>
        <w:t>)</w:t>
      </w:r>
      <w:r w:rsidR="005C2EEA" w:rsidRPr="001A3149">
        <w:rPr>
          <w:rFonts w:ascii="Times New Roman" w:hAnsi="Times New Roman" w:cs="Times New Roman"/>
          <w:sz w:val="24"/>
          <w:szCs w:val="24"/>
        </w:rPr>
        <w:t>,</w:t>
      </w:r>
      <w:r w:rsidRPr="001A3149">
        <w:rPr>
          <w:rFonts w:ascii="Times New Roman" w:hAnsi="Times New Roman" w:cs="Times New Roman"/>
          <w:sz w:val="24"/>
          <w:szCs w:val="24"/>
        </w:rPr>
        <w:t xml:space="preserve"> and</w:t>
      </w:r>
      <w:r w:rsidR="00544CDC" w:rsidRPr="001A3149">
        <w:rPr>
          <w:rFonts w:ascii="Times New Roman" w:hAnsi="Times New Roman" w:cs="Times New Roman"/>
          <w:sz w:val="24"/>
          <w:szCs w:val="24"/>
        </w:rPr>
        <w:t xml:space="preserve"> in </w:t>
      </w:r>
      <w:r w:rsidR="00E962BA" w:rsidRPr="001A3149">
        <w:rPr>
          <w:rFonts w:ascii="Times New Roman" w:hAnsi="Times New Roman" w:cs="Times New Roman"/>
          <w:sz w:val="24"/>
          <w:szCs w:val="24"/>
        </w:rPr>
        <w:t xml:space="preserve">the </w:t>
      </w:r>
      <w:r w:rsidR="00544CDC" w:rsidRPr="001A3149">
        <w:rPr>
          <w:rFonts w:ascii="Times New Roman" w:hAnsi="Times New Roman" w:cs="Times New Roman"/>
          <w:sz w:val="24"/>
          <w:szCs w:val="24"/>
        </w:rPr>
        <w:t>second lagged</w:t>
      </w:r>
      <w:r w:rsidR="00E962BA" w:rsidRPr="001A3149">
        <w:rPr>
          <w:rFonts w:ascii="Times New Roman" w:hAnsi="Times New Roman" w:cs="Times New Roman"/>
          <w:sz w:val="24"/>
          <w:szCs w:val="24"/>
        </w:rPr>
        <w:t xml:space="preserve"> </w:t>
      </w:r>
      <w:r w:rsidR="008E3EBD" w:rsidRPr="001A3149">
        <w:rPr>
          <w:rFonts w:ascii="Times New Roman" w:hAnsi="Times New Roman" w:cs="Times New Roman"/>
          <w:sz w:val="24"/>
          <w:szCs w:val="24"/>
        </w:rPr>
        <w:t>month</w:t>
      </w:r>
      <w:r w:rsidR="00E962BA" w:rsidRPr="001A3149">
        <w:rPr>
          <w:rFonts w:ascii="Times New Roman" w:hAnsi="Times New Roman" w:cs="Times New Roman"/>
          <w:sz w:val="24"/>
          <w:szCs w:val="24"/>
        </w:rPr>
        <w:t xml:space="preserve"> increas</w:t>
      </w:r>
      <w:r w:rsidR="002A7D88" w:rsidRPr="001A3149">
        <w:rPr>
          <w:rFonts w:ascii="Times New Roman" w:hAnsi="Times New Roman" w:cs="Times New Roman"/>
          <w:sz w:val="24"/>
          <w:szCs w:val="24"/>
        </w:rPr>
        <w:t>e</w:t>
      </w:r>
      <w:r w:rsidR="00F85E5B" w:rsidRPr="001A3149">
        <w:rPr>
          <w:rFonts w:ascii="Times New Roman" w:hAnsi="Times New Roman" w:cs="Times New Roman"/>
          <w:sz w:val="24"/>
          <w:szCs w:val="24"/>
        </w:rPr>
        <w:t>s in</w:t>
      </w:r>
      <w:r w:rsidR="00E962BA" w:rsidRPr="001A3149">
        <w:rPr>
          <w:rFonts w:ascii="Times New Roman" w:hAnsi="Times New Roman" w:cs="Times New Roman"/>
          <w:sz w:val="24"/>
          <w:szCs w:val="24"/>
        </w:rPr>
        <w:t xml:space="preserve"> cases </w:t>
      </w:r>
      <w:r w:rsidR="00F85E5B" w:rsidRPr="001A3149">
        <w:rPr>
          <w:rFonts w:ascii="Times New Roman" w:hAnsi="Times New Roman" w:cs="Times New Roman"/>
          <w:sz w:val="24"/>
          <w:szCs w:val="24"/>
        </w:rPr>
        <w:t xml:space="preserve">would be </w:t>
      </w:r>
      <w:r w:rsidR="00E962BA" w:rsidRPr="001A3149">
        <w:rPr>
          <w:rFonts w:ascii="Times New Roman" w:hAnsi="Times New Roman" w:cs="Times New Roman"/>
          <w:sz w:val="24"/>
          <w:szCs w:val="24"/>
        </w:rPr>
        <w:t>by 1</w:t>
      </w:r>
      <w:r w:rsidR="003C3CB6" w:rsidRPr="001A3149">
        <w:rPr>
          <w:rFonts w:ascii="Times New Roman" w:hAnsi="Times New Roman" w:cs="Times New Roman"/>
          <w:sz w:val="24"/>
          <w:szCs w:val="24"/>
        </w:rPr>
        <w:t xml:space="preserve">7% </w:t>
      </w:r>
      <w:r w:rsidRPr="001A3149">
        <w:rPr>
          <w:rFonts w:ascii="Times New Roman" w:hAnsi="Times New Roman" w:cs="Times New Roman"/>
          <w:sz w:val="24"/>
          <w:szCs w:val="24"/>
        </w:rPr>
        <w:t>[IRR=1</w:t>
      </w:r>
      <w:r w:rsidR="003C3CB6" w:rsidRPr="001A3149">
        <w:rPr>
          <w:rFonts w:ascii="Times New Roman" w:hAnsi="Times New Roman" w:cs="Times New Roman"/>
          <w:sz w:val="24"/>
          <w:szCs w:val="24"/>
        </w:rPr>
        <w:t>. 17</w:t>
      </w:r>
      <w:r w:rsidRPr="001A3149">
        <w:rPr>
          <w:rFonts w:ascii="Times New Roman" w:hAnsi="Times New Roman" w:cs="Times New Roman"/>
          <w:sz w:val="24"/>
          <w:szCs w:val="24"/>
        </w:rPr>
        <w:t xml:space="preserve"> (95% CI: 1</w:t>
      </w:r>
      <w:r w:rsidR="003C3CB6" w:rsidRPr="001A3149">
        <w:rPr>
          <w:rFonts w:ascii="Times New Roman" w:hAnsi="Times New Roman" w:cs="Times New Roman"/>
          <w:sz w:val="24"/>
          <w:szCs w:val="24"/>
        </w:rPr>
        <w:t>. 1</w:t>
      </w:r>
      <w:r w:rsidR="00F1550C" w:rsidRPr="001A3149">
        <w:rPr>
          <w:rFonts w:ascii="Times New Roman" w:hAnsi="Times New Roman" w:cs="Times New Roman"/>
          <w:sz w:val="24"/>
          <w:szCs w:val="24"/>
        </w:rPr>
        <w:t>7</w:t>
      </w:r>
      <w:r w:rsidR="003C3CB6" w:rsidRPr="001A3149">
        <w:rPr>
          <w:rFonts w:ascii="Times New Roman" w:hAnsi="Times New Roman" w:cs="Times New Roman"/>
          <w:sz w:val="24"/>
          <w:szCs w:val="24"/>
        </w:rPr>
        <w:t xml:space="preserve"> </w:t>
      </w:r>
      <w:r w:rsidRPr="001A3149">
        <w:rPr>
          <w:rFonts w:ascii="Times New Roman" w:hAnsi="Times New Roman" w:cs="Times New Roman"/>
          <w:sz w:val="24"/>
          <w:szCs w:val="24"/>
        </w:rPr>
        <w:t>-1</w:t>
      </w:r>
      <w:r w:rsidR="003C3CB6" w:rsidRPr="001A3149">
        <w:rPr>
          <w:rFonts w:ascii="Times New Roman" w:hAnsi="Times New Roman" w:cs="Times New Roman"/>
          <w:sz w:val="24"/>
          <w:szCs w:val="24"/>
        </w:rPr>
        <w:t>.18</w:t>
      </w:r>
      <w:r w:rsidRPr="001A3149">
        <w:rPr>
          <w:rFonts w:ascii="Times New Roman" w:hAnsi="Times New Roman" w:cs="Times New Roman"/>
          <w:sz w:val="24"/>
          <w:szCs w:val="24"/>
        </w:rPr>
        <w:t>)]</w:t>
      </w:r>
      <w:r w:rsidR="00544CDC" w:rsidRPr="001A3149">
        <w:rPr>
          <w:rFonts w:ascii="Times New Roman" w:hAnsi="Times New Roman" w:cs="Times New Roman"/>
          <w:sz w:val="24"/>
          <w:szCs w:val="24"/>
        </w:rPr>
        <w:t>.</w:t>
      </w:r>
    </w:p>
    <w:bookmarkEnd w:id="43"/>
    <w:p w14:paraId="3BCD38B2" w14:textId="7EC461DA" w:rsidR="001872D9" w:rsidRPr="001A3149" w:rsidRDefault="0023436A" w:rsidP="00E51E70">
      <w:pPr>
        <w:spacing w:line="480" w:lineRule="auto"/>
        <w:rPr>
          <w:rFonts w:ascii="Times New Roman" w:hAnsi="Times New Roman" w:cs="Times New Roman"/>
          <w:sz w:val="24"/>
          <w:szCs w:val="24"/>
        </w:rPr>
      </w:pPr>
      <w:r w:rsidRPr="001A3149">
        <w:rPr>
          <w:rFonts w:ascii="Times New Roman" w:hAnsi="Times New Roman" w:cs="Times New Roman"/>
          <w:sz w:val="24"/>
          <w:szCs w:val="24"/>
        </w:rPr>
        <w:t>In the ARIMA model, we detected an increasing trend for the first few years</w:t>
      </w:r>
      <w:r w:rsidR="00F80C49" w:rsidRPr="001A3149">
        <w:rPr>
          <w:rFonts w:ascii="Times New Roman" w:hAnsi="Times New Roman" w:cs="Times New Roman"/>
          <w:sz w:val="24"/>
          <w:szCs w:val="24"/>
        </w:rPr>
        <w:t>, which</w:t>
      </w:r>
      <w:r w:rsidRPr="001A3149">
        <w:rPr>
          <w:rFonts w:ascii="Times New Roman" w:hAnsi="Times New Roman" w:cs="Times New Roman"/>
          <w:sz w:val="24"/>
          <w:szCs w:val="24"/>
        </w:rPr>
        <w:t xml:space="preserve"> then started to decline</w:t>
      </w:r>
      <w:r w:rsidR="00987EA4" w:rsidRPr="001A3149">
        <w:rPr>
          <w:rFonts w:ascii="Times New Roman" w:hAnsi="Times New Roman" w:cs="Times New Roman"/>
          <w:sz w:val="24"/>
          <w:szCs w:val="24"/>
        </w:rPr>
        <w:t>. However,</w:t>
      </w:r>
      <w:r w:rsidRPr="001A3149">
        <w:rPr>
          <w:rFonts w:ascii="Times New Roman" w:hAnsi="Times New Roman" w:cs="Times New Roman"/>
          <w:sz w:val="24"/>
          <w:szCs w:val="24"/>
        </w:rPr>
        <w:t xml:space="preserve"> a </w:t>
      </w:r>
      <w:r w:rsidR="007E6DCB" w:rsidRPr="001A3149">
        <w:rPr>
          <w:rFonts w:ascii="Times New Roman" w:hAnsi="Times New Roman" w:cs="Times New Roman"/>
          <w:sz w:val="24"/>
          <w:szCs w:val="24"/>
        </w:rPr>
        <w:t>strong</w:t>
      </w:r>
      <w:r w:rsidRPr="001A3149">
        <w:rPr>
          <w:rFonts w:ascii="Times New Roman" w:hAnsi="Times New Roman" w:cs="Times New Roman"/>
          <w:sz w:val="24"/>
          <w:szCs w:val="24"/>
        </w:rPr>
        <w:t xml:space="preserve"> </w:t>
      </w:r>
      <w:r w:rsidR="004F6F92" w:rsidRPr="001A3149">
        <w:rPr>
          <w:rFonts w:ascii="Times New Roman" w:hAnsi="Times New Roman" w:cs="Times New Roman"/>
          <w:sz w:val="24"/>
          <w:szCs w:val="24"/>
        </w:rPr>
        <w:t>rise</w:t>
      </w:r>
      <w:r w:rsidRPr="001A3149">
        <w:rPr>
          <w:rFonts w:ascii="Times New Roman" w:hAnsi="Times New Roman" w:cs="Times New Roman"/>
          <w:sz w:val="24"/>
          <w:szCs w:val="24"/>
        </w:rPr>
        <w:t xml:space="preserve"> </w:t>
      </w:r>
      <w:r w:rsidR="008F6F35" w:rsidRPr="001A3149">
        <w:rPr>
          <w:rFonts w:ascii="Times New Roman" w:hAnsi="Times New Roman" w:cs="Times New Roman"/>
          <w:sz w:val="24"/>
          <w:szCs w:val="24"/>
        </w:rPr>
        <w:t xml:space="preserve">in </w:t>
      </w:r>
      <w:r w:rsidRPr="001A3149">
        <w:rPr>
          <w:rFonts w:ascii="Times New Roman" w:hAnsi="Times New Roman" w:cs="Times New Roman"/>
          <w:sz w:val="24"/>
          <w:szCs w:val="24"/>
        </w:rPr>
        <w:t>cases</w:t>
      </w:r>
      <w:r w:rsidR="00987EA4" w:rsidRPr="001A3149">
        <w:rPr>
          <w:rFonts w:ascii="Times New Roman" w:hAnsi="Times New Roman" w:cs="Times New Roman"/>
          <w:sz w:val="24"/>
          <w:szCs w:val="24"/>
        </w:rPr>
        <w:t xml:space="preserve"> </w:t>
      </w:r>
      <w:r w:rsidR="00F80C49" w:rsidRPr="001A3149">
        <w:rPr>
          <w:rFonts w:ascii="Times New Roman" w:hAnsi="Times New Roman" w:cs="Times New Roman"/>
          <w:sz w:val="24"/>
          <w:szCs w:val="24"/>
        </w:rPr>
        <w:t xml:space="preserve">was </w:t>
      </w:r>
      <w:r w:rsidR="00987EA4" w:rsidRPr="001A3149">
        <w:rPr>
          <w:rFonts w:ascii="Times New Roman" w:hAnsi="Times New Roman" w:cs="Times New Roman"/>
          <w:sz w:val="24"/>
          <w:szCs w:val="24"/>
        </w:rPr>
        <w:t>observed</w:t>
      </w:r>
      <w:r w:rsidRPr="001A3149">
        <w:rPr>
          <w:rFonts w:ascii="Times New Roman" w:hAnsi="Times New Roman" w:cs="Times New Roman"/>
          <w:sz w:val="24"/>
          <w:szCs w:val="24"/>
        </w:rPr>
        <w:t xml:space="preserve"> after 2018 </w:t>
      </w:r>
      <w:r w:rsidR="00C46BD1" w:rsidRPr="001A3149">
        <w:rPr>
          <w:rFonts w:ascii="Times New Roman" w:hAnsi="Times New Roman" w:cs="Times New Roman"/>
          <w:sz w:val="24"/>
          <w:szCs w:val="24"/>
        </w:rPr>
        <w:t>except for</w:t>
      </w:r>
      <w:r w:rsidRPr="001A3149">
        <w:rPr>
          <w:rFonts w:ascii="Times New Roman" w:hAnsi="Times New Roman" w:cs="Times New Roman"/>
          <w:sz w:val="24"/>
          <w:szCs w:val="24"/>
        </w:rPr>
        <w:t xml:space="preserve"> 2020 (the first </w:t>
      </w:r>
      <w:r w:rsidRPr="001A3149">
        <w:rPr>
          <w:rFonts w:ascii="Times New Roman" w:hAnsi="Times New Roman" w:cs="Times New Roman"/>
          <w:sz w:val="24"/>
          <w:szCs w:val="24"/>
        </w:rPr>
        <w:lastRenderedPageBreak/>
        <w:t xml:space="preserve">year of the </w:t>
      </w:r>
      <w:r w:rsidR="00B63E93" w:rsidRPr="001A3149">
        <w:rPr>
          <w:rFonts w:ascii="Times New Roman" w:hAnsi="Times New Roman" w:cs="Times New Roman"/>
          <w:sz w:val="24"/>
          <w:szCs w:val="24"/>
        </w:rPr>
        <w:t>COVID</w:t>
      </w:r>
      <w:r w:rsidRPr="001A3149">
        <w:rPr>
          <w:rFonts w:ascii="Times New Roman" w:hAnsi="Times New Roman" w:cs="Times New Roman"/>
          <w:sz w:val="24"/>
          <w:szCs w:val="24"/>
        </w:rPr>
        <w:t>-19 pandemic).</w:t>
      </w:r>
      <w:r w:rsidR="009C6FD4" w:rsidRPr="001A3149">
        <w:rPr>
          <w:rFonts w:ascii="Times New Roman" w:hAnsi="Times New Roman" w:cs="Times New Roman"/>
          <w:sz w:val="24"/>
          <w:szCs w:val="24"/>
        </w:rPr>
        <w:t xml:space="preserve"> The forecasted value showed a</w:t>
      </w:r>
      <w:r w:rsidR="0001737C" w:rsidRPr="001A3149">
        <w:rPr>
          <w:rFonts w:ascii="Times New Roman" w:hAnsi="Times New Roman" w:cs="Times New Roman"/>
          <w:sz w:val="24"/>
          <w:szCs w:val="24"/>
        </w:rPr>
        <w:t xml:space="preserve"> </w:t>
      </w:r>
      <w:r w:rsidR="00F77542" w:rsidRPr="001A3149">
        <w:rPr>
          <w:rFonts w:ascii="Times New Roman" w:hAnsi="Times New Roman" w:cs="Times New Roman"/>
          <w:sz w:val="24"/>
          <w:szCs w:val="24"/>
        </w:rPr>
        <w:t>flat line</w:t>
      </w:r>
      <w:r w:rsidR="00756978" w:rsidRPr="001A3149">
        <w:rPr>
          <w:rFonts w:ascii="Times New Roman" w:hAnsi="Times New Roman" w:cs="Times New Roman"/>
          <w:sz w:val="24"/>
          <w:szCs w:val="24"/>
        </w:rPr>
        <w:t xml:space="preserve"> with reduced variation over time </w:t>
      </w:r>
      <w:r w:rsidR="00383F2E" w:rsidRPr="001A3149">
        <w:rPr>
          <w:rFonts w:ascii="Times New Roman" w:hAnsi="Times New Roman" w:cs="Times New Roman"/>
          <w:sz w:val="24"/>
          <w:szCs w:val="24"/>
        </w:rPr>
        <w:t>in the n</w:t>
      </w:r>
      <w:r w:rsidR="00645A5D" w:rsidRPr="001A3149">
        <w:rPr>
          <w:rFonts w:ascii="Times New Roman" w:hAnsi="Times New Roman" w:cs="Times New Roman"/>
          <w:sz w:val="24"/>
          <w:szCs w:val="24"/>
        </w:rPr>
        <w:t xml:space="preserve">umber </w:t>
      </w:r>
      <w:r w:rsidR="0001737C" w:rsidRPr="001A3149">
        <w:rPr>
          <w:rFonts w:ascii="Times New Roman" w:hAnsi="Times New Roman" w:cs="Times New Roman"/>
          <w:sz w:val="24"/>
          <w:szCs w:val="24"/>
        </w:rPr>
        <w:t xml:space="preserve">of </w:t>
      </w:r>
      <w:r w:rsidR="00756978" w:rsidRPr="001A3149">
        <w:rPr>
          <w:rFonts w:ascii="Times New Roman" w:hAnsi="Times New Roman" w:cs="Times New Roman"/>
          <w:sz w:val="24"/>
          <w:szCs w:val="24"/>
        </w:rPr>
        <w:t xml:space="preserve">dengue </w:t>
      </w:r>
      <w:r w:rsidR="00274BCA" w:rsidRPr="001A3149">
        <w:rPr>
          <w:rFonts w:ascii="Times New Roman" w:hAnsi="Times New Roman" w:cs="Times New Roman"/>
          <w:sz w:val="24"/>
          <w:szCs w:val="24"/>
        </w:rPr>
        <w:t>cases</w:t>
      </w:r>
      <w:r w:rsidR="0001737C" w:rsidRPr="001A3149">
        <w:rPr>
          <w:rFonts w:ascii="Times New Roman" w:hAnsi="Times New Roman" w:cs="Times New Roman"/>
          <w:sz w:val="24"/>
          <w:szCs w:val="24"/>
        </w:rPr>
        <w:t xml:space="preserve"> in </w:t>
      </w:r>
      <w:r w:rsidR="00B03300" w:rsidRPr="001A3149">
        <w:rPr>
          <w:rFonts w:ascii="Times New Roman" w:hAnsi="Times New Roman" w:cs="Times New Roman"/>
          <w:sz w:val="24"/>
          <w:szCs w:val="24"/>
        </w:rPr>
        <w:t>Bangladesh</w:t>
      </w:r>
      <w:r w:rsidR="009E76A2" w:rsidRPr="001A3149">
        <w:rPr>
          <w:rFonts w:ascii="Times New Roman" w:hAnsi="Times New Roman" w:cs="Times New Roman"/>
          <w:sz w:val="24"/>
          <w:szCs w:val="24"/>
        </w:rPr>
        <w:t xml:space="preserve"> </w:t>
      </w:r>
      <w:r w:rsidR="0001737C" w:rsidRPr="001A3149">
        <w:rPr>
          <w:rFonts w:ascii="Times New Roman" w:hAnsi="Times New Roman" w:cs="Times New Roman"/>
          <w:b/>
          <w:bCs/>
          <w:sz w:val="24"/>
          <w:szCs w:val="24"/>
        </w:rPr>
        <w:t>(F</w:t>
      </w:r>
      <w:r w:rsidR="00B03300" w:rsidRPr="001A3149">
        <w:rPr>
          <w:rFonts w:ascii="Times New Roman" w:hAnsi="Times New Roman" w:cs="Times New Roman"/>
          <w:b/>
          <w:bCs/>
          <w:sz w:val="24"/>
          <w:szCs w:val="24"/>
        </w:rPr>
        <w:t>i</w:t>
      </w:r>
      <w:r w:rsidR="0001737C" w:rsidRPr="001A3149">
        <w:rPr>
          <w:rFonts w:ascii="Times New Roman" w:hAnsi="Times New Roman" w:cs="Times New Roman"/>
          <w:b/>
          <w:bCs/>
          <w:sz w:val="24"/>
          <w:szCs w:val="24"/>
        </w:rPr>
        <w:t>g 4)</w:t>
      </w:r>
      <w:r w:rsidR="0001737C"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 </w:t>
      </w:r>
      <w:r w:rsidR="009C4E8E" w:rsidRPr="001A3149">
        <w:rPr>
          <w:rFonts w:ascii="Times New Roman" w:hAnsi="Times New Roman" w:cs="Times New Roman"/>
          <w:sz w:val="24"/>
          <w:szCs w:val="24"/>
        </w:rPr>
        <w:t xml:space="preserve"> </w:t>
      </w:r>
    </w:p>
    <w:p w14:paraId="59BC37CB" w14:textId="2A3DC1E3" w:rsidR="00DD6910" w:rsidRPr="001A3149" w:rsidRDefault="00DD6910" w:rsidP="00E51E70">
      <w:pPr>
        <w:spacing w:line="48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Discussion: </w:t>
      </w:r>
    </w:p>
    <w:p w14:paraId="0A24BFBE" w14:textId="7AE43A7A" w:rsidR="00BF0AD4" w:rsidRPr="001A3149" w:rsidRDefault="008E2104"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D</w:t>
      </w:r>
      <w:r w:rsidR="00394A2E" w:rsidRPr="001A3149">
        <w:rPr>
          <w:rFonts w:ascii="Times New Roman" w:hAnsi="Times New Roman" w:cs="Times New Roman"/>
          <w:sz w:val="24"/>
          <w:szCs w:val="24"/>
        </w:rPr>
        <w:t>engue</w:t>
      </w:r>
      <w:r w:rsidRPr="001A3149">
        <w:rPr>
          <w:rFonts w:ascii="Times New Roman" w:hAnsi="Times New Roman" w:cs="Times New Roman"/>
          <w:sz w:val="24"/>
          <w:szCs w:val="24"/>
        </w:rPr>
        <w:t xml:space="preserve"> </w:t>
      </w:r>
      <w:r w:rsidR="005C3037" w:rsidRPr="001A3149">
        <w:rPr>
          <w:rFonts w:ascii="Times New Roman" w:hAnsi="Times New Roman" w:cs="Times New Roman"/>
          <w:sz w:val="24"/>
          <w:szCs w:val="24"/>
        </w:rPr>
        <w:t>is currently a</w:t>
      </w:r>
      <w:r w:rsidR="00C920D3" w:rsidRPr="001A3149">
        <w:rPr>
          <w:rFonts w:ascii="Times New Roman" w:hAnsi="Times New Roman" w:cs="Times New Roman"/>
          <w:sz w:val="24"/>
          <w:szCs w:val="24"/>
        </w:rPr>
        <w:t>n</w:t>
      </w:r>
      <w:r w:rsidR="005C3037" w:rsidRPr="001A3149">
        <w:rPr>
          <w:rFonts w:ascii="Times New Roman" w:hAnsi="Times New Roman" w:cs="Times New Roman"/>
          <w:sz w:val="24"/>
          <w:szCs w:val="24"/>
        </w:rPr>
        <w:t xml:space="preserve"> important </w:t>
      </w:r>
      <w:r w:rsidRPr="001A3149">
        <w:rPr>
          <w:rFonts w:ascii="Times New Roman" w:hAnsi="Times New Roman" w:cs="Times New Roman"/>
          <w:sz w:val="24"/>
          <w:szCs w:val="24"/>
        </w:rPr>
        <w:t xml:space="preserve">public health challenge for Bangladesh. </w:t>
      </w:r>
      <w:r w:rsidR="00C933FE" w:rsidRPr="001A3149">
        <w:rPr>
          <w:rFonts w:ascii="Times New Roman" w:hAnsi="Times New Roman" w:cs="Times New Roman"/>
          <w:sz w:val="24"/>
          <w:szCs w:val="24"/>
        </w:rPr>
        <w:t>Our analysis showed that the</w:t>
      </w:r>
      <w:r w:rsidRPr="001A3149">
        <w:rPr>
          <w:rFonts w:ascii="Times New Roman" w:hAnsi="Times New Roman" w:cs="Times New Roman"/>
          <w:sz w:val="24"/>
          <w:szCs w:val="24"/>
        </w:rPr>
        <w:t xml:space="preserve"> number of </w:t>
      </w:r>
      <w:r w:rsidR="00B21BF6" w:rsidRPr="001A3149">
        <w:rPr>
          <w:rFonts w:ascii="Times New Roman" w:hAnsi="Times New Roman" w:cs="Times New Roman"/>
          <w:sz w:val="24"/>
          <w:szCs w:val="24"/>
        </w:rPr>
        <w:t xml:space="preserve">DENV </w:t>
      </w:r>
      <w:r w:rsidR="0080608E" w:rsidRPr="001A3149">
        <w:rPr>
          <w:rFonts w:ascii="Times New Roman" w:hAnsi="Times New Roman" w:cs="Times New Roman"/>
          <w:sz w:val="24"/>
          <w:szCs w:val="24"/>
        </w:rPr>
        <w:t xml:space="preserve">cases </w:t>
      </w:r>
      <w:r w:rsidRPr="001A3149">
        <w:rPr>
          <w:rFonts w:ascii="Times New Roman" w:hAnsi="Times New Roman" w:cs="Times New Roman"/>
          <w:sz w:val="24"/>
          <w:szCs w:val="24"/>
        </w:rPr>
        <w:t xml:space="preserve">has </w:t>
      </w:r>
      <w:r w:rsidR="00324DAA" w:rsidRPr="001A3149">
        <w:rPr>
          <w:rFonts w:ascii="Times New Roman" w:hAnsi="Times New Roman" w:cs="Times New Roman"/>
          <w:sz w:val="24"/>
          <w:szCs w:val="24"/>
        </w:rPr>
        <w:t>increased eight times</w:t>
      </w:r>
      <w:r w:rsidR="00905387" w:rsidRPr="001A3149">
        <w:rPr>
          <w:rFonts w:ascii="Times New Roman" w:hAnsi="Times New Roman" w:cs="Times New Roman"/>
          <w:sz w:val="24"/>
          <w:szCs w:val="24"/>
        </w:rPr>
        <w:t>,</w:t>
      </w:r>
      <w:r w:rsidR="00324DAA" w:rsidRPr="001A3149">
        <w:rPr>
          <w:rFonts w:ascii="Times New Roman" w:hAnsi="Times New Roman" w:cs="Times New Roman"/>
          <w:sz w:val="24"/>
          <w:szCs w:val="24"/>
        </w:rPr>
        <w:t xml:space="preserve"> deaths </w:t>
      </w:r>
      <w:r w:rsidR="00C41417" w:rsidRPr="001A3149">
        <w:rPr>
          <w:rFonts w:ascii="Times New Roman" w:hAnsi="Times New Roman" w:cs="Times New Roman"/>
          <w:sz w:val="24"/>
          <w:szCs w:val="24"/>
        </w:rPr>
        <w:t>have</w:t>
      </w:r>
      <w:r w:rsidR="001E76BA" w:rsidRPr="001A3149">
        <w:rPr>
          <w:rFonts w:ascii="Times New Roman" w:hAnsi="Times New Roman" w:cs="Times New Roman"/>
          <w:sz w:val="24"/>
          <w:szCs w:val="24"/>
        </w:rPr>
        <w:t xml:space="preserve"> doubled</w:t>
      </w:r>
      <w:r w:rsidR="00245EAA" w:rsidRPr="001A3149">
        <w:rPr>
          <w:rFonts w:ascii="Times New Roman" w:hAnsi="Times New Roman" w:cs="Times New Roman"/>
          <w:sz w:val="24"/>
          <w:szCs w:val="24"/>
        </w:rPr>
        <w:t>, an</w:t>
      </w:r>
      <w:r w:rsidR="006A5C77" w:rsidRPr="001A3149">
        <w:rPr>
          <w:rFonts w:ascii="Times New Roman" w:hAnsi="Times New Roman" w:cs="Times New Roman"/>
          <w:sz w:val="24"/>
          <w:szCs w:val="24"/>
        </w:rPr>
        <w:t>d</w:t>
      </w:r>
      <w:r w:rsidR="00245EAA" w:rsidRPr="001A3149">
        <w:rPr>
          <w:rFonts w:ascii="Times New Roman" w:hAnsi="Times New Roman" w:cs="Times New Roman"/>
          <w:sz w:val="24"/>
          <w:szCs w:val="24"/>
        </w:rPr>
        <w:t xml:space="preserve"> </w:t>
      </w:r>
      <w:r w:rsidR="006A5C77" w:rsidRPr="001A3149">
        <w:rPr>
          <w:rFonts w:ascii="Times New Roman" w:hAnsi="Times New Roman" w:cs="Times New Roman"/>
          <w:sz w:val="24"/>
          <w:szCs w:val="24"/>
        </w:rPr>
        <w:t xml:space="preserve">the </w:t>
      </w:r>
      <w:r w:rsidR="00245EAA" w:rsidRPr="001A3149">
        <w:rPr>
          <w:rFonts w:ascii="Times New Roman" w:hAnsi="Times New Roman" w:cs="Times New Roman"/>
          <w:sz w:val="24"/>
          <w:szCs w:val="24"/>
        </w:rPr>
        <w:t>CFR dropped to one-third</w:t>
      </w:r>
      <w:r w:rsidR="001E76BA" w:rsidRPr="001A3149">
        <w:rPr>
          <w:rFonts w:ascii="Times New Roman" w:hAnsi="Times New Roman" w:cs="Times New Roman"/>
          <w:sz w:val="24"/>
          <w:szCs w:val="24"/>
        </w:rPr>
        <w:t xml:space="preserve"> </w:t>
      </w:r>
      <w:r w:rsidR="0070010D" w:rsidRPr="001A3149">
        <w:rPr>
          <w:rFonts w:ascii="Times New Roman" w:hAnsi="Times New Roman" w:cs="Times New Roman"/>
          <w:sz w:val="24"/>
          <w:szCs w:val="24"/>
        </w:rPr>
        <w:t xml:space="preserve">between </w:t>
      </w:r>
      <w:r w:rsidR="00187EDB" w:rsidRPr="001A3149">
        <w:rPr>
          <w:rFonts w:ascii="Times New Roman" w:hAnsi="Times New Roman" w:cs="Times New Roman"/>
          <w:sz w:val="24"/>
          <w:szCs w:val="24"/>
        </w:rPr>
        <w:t xml:space="preserve">the </w:t>
      </w:r>
      <w:r w:rsidR="0070010D" w:rsidRPr="001A3149">
        <w:rPr>
          <w:rFonts w:ascii="Times New Roman" w:hAnsi="Times New Roman" w:cs="Times New Roman"/>
          <w:sz w:val="24"/>
          <w:szCs w:val="24"/>
        </w:rPr>
        <w:t>first and second decade</w:t>
      </w:r>
      <w:r w:rsidR="00C84E3F" w:rsidRPr="001A3149">
        <w:rPr>
          <w:rFonts w:ascii="Times New Roman" w:hAnsi="Times New Roman" w:cs="Times New Roman"/>
          <w:sz w:val="24"/>
          <w:szCs w:val="24"/>
        </w:rPr>
        <w:t>s</w:t>
      </w:r>
      <w:r w:rsidR="0070010D" w:rsidRPr="001A3149">
        <w:rPr>
          <w:rFonts w:ascii="Times New Roman" w:hAnsi="Times New Roman" w:cs="Times New Roman"/>
          <w:sz w:val="24"/>
          <w:szCs w:val="24"/>
        </w:rPr>
        <w:t xml:space="preserve"> of this century</w:t>
      </w:r>
      <w:r w:rsidR="00B715E3" w:rsidRPr="001A3149">
        <w:rPr>
          <w:rFonts w:ascii="Times New Roman" w:hAnsi="Times New Roman" w:cs="Times New Roman"/>
          <w:sz w:val="24"/>
          <w:szCs w:val="24"/>
        </w:rPr>
        <w:t>.</w:t>
      </w:r>
      <w:r w:rsidR="00515AB1" w:rsidRPr="001A3149">
        <w:rPr>
          <w:rFonts w:ascii="Times New Roman" w:hAnsi="Times New Roman" w:cs="Times New Roman"/>
          <w:sz w:val="24"/>
          <w:szCs w:val="24"/>
        </w:rPr>
        <w:t xml:space="preserve"> </w:t>
      </w:r>
      <w:r w:rsidR="00BB18F9" w:rsidRPr="001A3149">
        <w:rPr>
          <w:rFonts w:ascii="Times New Roman" w:hAnsi="Times New Roman" w:cs="Times New Roman"/>
          <w:sz w:val="24"/>
          <w:szCs w:val="24"/>
        </w:rPr>
        <w:t xml:space="preserve">Between these </w:t>
      </w:r>
      <w:r w:rsidR="009B600A" w:rsidRPr="001A3149">
        <w:rPr>
          <w:rFonts w:ascii="Times New Roman" w:hAnsi="Times New Roman" w:cs="Times New Roman"/>
          <w:sz w:val="24"/>
          <w:szCs w:val="24"/>
        </w:rPr>
        <w:t>periods</w:t>
      </w:r>
      <w:r w:rsidR="00BB18F9" w:rsidRPr="001A3149">
        <w:rPr>
          <w:rFonts w:ascii="Times New Roman" w:hAnsi="Times New Roman" w:cs="Times New Roman"/>
          <w:sz w:val="24"/>
          <w:szCs w:val="24"/>
        </w:rPr>
        <w:t>,</w:t>
      </w:r>
      <w:r w:rsidR="00187EDB" w:rsidRPr="001A3149">
        <w:rPr>
          <w:rFonts w:ascii="Times New Roman" w:hAnsi="Times New Roman" w:cs="Times New Roman"/>
          <w:sz w:val="24"/>
          <w:szCs w:val="24"/>
        </w:rPr>
        <w:t xml:space="preserve"> </w:t>
      </w:r>
      <w:r w:rsidR="00400D0A" w:rsidRPr="001A3149">
        <w:rPr>
          <w:rFonts w:ascii="Times New Roman" w:hAnsi="Times New Roman" w:cs="Times New Roman"/>
          <w:sz w:val="24"/>
          <w:szCs w:val="24"/>
        </w:rPr>
        <w:t>the annual</w:t>
      </w:r>
      <w:r w:rsidR="002140C2" w:rsidRPr="001A3149">
        <w:rPr>
          <w:rFonts w:ascii="Times New Roman" w:hAnsi="Times New Roman" w:cs="Times New Roman"/>
          <w:sz w:val="24"/>
          <w:szCs w:val="24"/>
        </w:rPr>
        <w:t xml:space="preserve"> temperature increased by </w:t>
      </w:r>
      <w:r w:rsidR="00B92C58" w:rsidRPr="001A3149">
        <w:rPr>
          <w:rFonts w:ascii="Times New Roman" w:hAnsi="Times New Roman" w:cs="Times New Roman"/>
          <w:sz w:val="24"/>
          <w:szCs w:val="24"/>
        </w:rPr>
        <w:t>0.4</w:t>
      </w:r>
      <w:r w:rsidR="00E7633B" w:rsidRPr="001A3149">
        <w:rPr>
          <w:rFonts w:ascii="Times New Roman" w:hAnsi="Times New Roman" w:cs="Times New Roman"/>
          <w:sz w:val="24"/>
          <w:szCs w:val="24"/>
        </w:rPr>
        <w:t>9</w:t>
      </w:r>
      <w:r w:rsidR="006B5820" w:rsidRPr="001A3149">
        <w:rPr>
          <w:rFonts w:ascii="Times New Roman" w:hAnsi="Times New Roman" w:cs="Times New Roman"/>
          <w:sz w:val="24"/>
          <w:szCs w:val="24"/>
        </w:rPr>
        <w:t>°</w:t>
      </w:r>
      <w:r w:rsidR="002140C2" w:rsidRPr="001A3149">
        <w:rPr>
          <w:rFonts w:ascii="Times New Roman" w:hAnsi="Times New Roman" w:cs="Times New Roman"/>
          <w:sz w:val="24"/>
          <w:szCs w:val="24"/>
        </w:rPr>
        <w:t>C</w:t>
      </w:r>
      <w:r w:rsidR="00C97DC8" w:rsidRPr="001A3149">
        <w:rPr>
          <w:rFonts w:ascii="Times New Roman" w:hAnsi="Times New Roman" w:cs="Times New Roman"/>
          <w:sz w:val="24"/>
          <w:szCs w:val="24"/>
        </w:rPr>
        <w:t>,</w:t>
      </w:r>
      <w:r w:rsidR="002140C2" w:rsidRPr="001A3149">
        <w:rPr>
          <w:rFonts w:ascii="Times New Roman" w:hAnsi="Times New Roman" w:cs="Times New Roman"/>
          <w:sz w:val="24"/>
          <w:szCs w:val="24"/>
        </w:rPr>
        <w:t xml:space="preserve"> and annual rainfall decreased by </w:t>
      </w:r>
      <w:r w:rsidR="00B92C58" w:rsidRPr="001A3149">
        <w:rPr>
          <w:rFonts w:ascii="Times New Roman" w:hAnsi="Times New Roman" w:cs="Times New Roman"/>
          <w:sz w:val="24"/>
          <w:szCs w:val="24"/>
        </w:rPr>
        <w:t>314</w:t>
      </w:r>
      <w:r w:rsidR="00312D7A" w:rsidRPr="001A3149">
        <w:rPr>
          <w:rFonts w:ascii="Times New Roman" w:hAnsi="Times New Roman" w:cs="Times New Roman"/>
          <w:sz w:val="24"/>
          <w:szCs w:val="24"/>
        </w:rPr>
        <w:t xml:space="preserve"> m</w:t>
      </w:r>
      <w:r w:rsidR="006B5820" w:rsidRPr="001A3149">
        <w:rPr>
          <w:rFonts w:ascii="Times New Roman" w:hAnsi="Times New Roman" w:cs="Times New Roman"/>
          <w:sz w:val="24"/>
          <w:szCs w:val="24"/>
        </w:rPr>
        <w:t>m</w:t>
      </w:r>
      <w:r w:rsidR="00E7633B" w:rsidRPr="001A3149">
        <w:rPr>
          <w:rFonts w:ascii="Times New Roman" w:hAnsi="Times New Roman" w:cs="Times New Roman"/>
          <w:sz w:val="24"/>
          <w:szCs w:val="24"/>
        </w:rPr>
        <w:t>, despite</w:t>
      </w:r>
      <w:r w:rsidR="000D2819" w:rsidRPr="001A3149">
        <w:rPr>
          <w:rFonts w:ascii="Times New Roman" w:hAnsi="Times New Roman" w:cs="Times New Roman"/>
          <w:sz w:val="24"/>
          <w:szCs w:val="24"/>
        </w:rPr>
        <w:t xml:space="preserve"> </w:t>
      </w:r>
      <w:r w:rsidR="007D6D24" w:rsidRPr="001A3149">
        <w:rPr>
          <w:rFonts w:ascii="Times New Roman" w:hAnsi="Times New Roman" w:cs="Times New Roman"/>
          <w:sz w:val="24"/>
          <w:szCs w:val="24"/>
        </w:rPr>
        <w:t>changes</w:t>
      </w:r>
      <w:r w:rsidR="000D2819" w:rsidRPr="001A3149">
        <w:rPr>
          <w:rFonts w:ascii="Times New Roman" w:hAnsi="Times New Roman" w:cs="Times New Roman"/>
          <w:sz w:val="24"/>
          <w:szCs w:val="24"/>
        </w:rPr>
        <w:t xml:space="preserve"> </w:t>
      </w:r>
      <w:r w:rsidR="007D6D24" w:rsidRPr="001A3149">
        <w:rPr>
          <w:rFonts w:ascii="Times New Roman" w:hAnsi="Times New Roman" w:cs="Times New Roman"/>
          <w:sz w:val="24"/>
          <w:szCs w:val="24"/>
        </w:rPr>
        <w:t>in</w:t>
      </w:r>
      <w:r w:rsidR="00514418" w:rsidRPr="001A3149">
        <w:rPr>
          <w:rFonts w:ascii="Times New Roman" w:hAnsi="Times New Roman" w:cs="Times New Roman"/>
          <w:sz w:val="24"/>
          <w:szCs w:val="24"/>
        </w:rPr>
        <w:t xml:space="preserve"> </w:t>
      </w:r>
      <w:r w:rsidR="001872D9" w:rsidRPr="001A3149">
        <w:rPr>
          <w:rFonts w:ascii="Times New Roman" w:hAnsi="Times New Roman" w:cs="Times New Roman"/>
          <w:sz w:val="24"/>
          <w:szCs w:val="24"/>
        </w:rPr>
        <w:t xml:space="preserve">the </w:t>
      </w:r>
      <w:r w:rsidR="00514418" w:rsidRPr="001A3149">
        <w:rPr>
          <w:rFonts w:ascii="Times New Roman" w:hAnsi="Times New Roman" w:cs="Times New Roman"/>
          <w:sz w:val="24"/>
          <w:szCs w:val="24"/>
        </w:rPr>
        <w:t>seasonality of</w:t>
      </w:r>
      <w:r w:rsidR="007D6D24" w:rsidRPr="001A3149">
        <w:rPr>
          <w:rFonts w:ascii="Times New Roman" w:hAnsi="Times New Roman" w:cs="Times New Roman"/>
          <w:sz w:val="24"/>
          <w:szCs w:val="24"/>
        </w:rPr>
        <w:t xml:space="preserve"> </w:t>
      </w:r>
      <w:r w:rsidR="000D2819" w:rsidRPr="001A3149">
        <w:rPr>
          <w:rFonts w:ascii="Times New Roman" w:hAnsi="Times New Roman" w:cs="Times New Roman"/>
          <w:sz w:val="24"/>
          <w:szCs w:val="24"/>
        </w:rPr>
        <w:t xml:space="preserve">rainfall </w:t>
      </w:r>
      <w:r w:rsidR="00721FC5" w:rsidRPr="001A3149">
        <w:rPr>
          <w:rFonts w:ascii="Times New Roman" w:hAnsi="Times New Roman" w:cs="Times New Roman"/>
          <w:sz w:val="24"/>
          <w:szCs w:val="24"/>
        </w:rPr>
        <w:t xml:space="preserve">with </w:t>
      </w:r>
      <w:r w:rsidR="00133FAA" w:rsidRPr="001A3149">
        <w:rPr>
          <w:rFonts w:ascii="Times New Roman" w:hAnsi="Times New Roman" w:cs="Times New Roman"/>
          <w:sz w:val="24"/>
          <w:szCs w:val="24"/>
        </w:rPr>
        <w:t>unusually</w:t>
      </w:r>
      <w:r w:rsidR="00721FC5" w:rsidRPr="001A3149">
        <w:rPr>
          <w:rFonts w:ascii="Times New Roman" w:hAnsi="Times New Roman" w:cs="Times New Roman"/>
          <w:sz w:val="24"/>
          <w:szCs w:val="24"/>
        </w:rPr>
        <w:t xml:space="preserve"> early or late rain</w:t>
      </w:r>
      <w:r w:rsidR="00B235E1" w:rsidRPr="001A3149">
        <w:rPr>
          <w:rFonts w:ascii="Times New Roman" w:hAnsi="Times New Roman" w:cs="Times New Roman"/>
          <w:sz w:val="24"/>
          <w:szCs w:val="24"/>
        </w:rPr>
        <w:t>fall</w:t>
      </w:r>
      <w:r w:rsidR="00721FC5" w:rsidRPr="001A3149">
        <w:rPr>
          <w:rFonts w:ascii="Times New Roman" w:hAnsi="Times New Roman" w:cs="Times New Roman"/>
          <w:sz w:val="24"/>
          <w:szCs w:val="24"/>
        </w:rPr>
        <w:t xml:space="preserve"> </w:t>
      </w:r>
      <w:r w:rsidR="00133FAA" w:rsidRPr="001A3149">
        <w:rPr>
          <w:rFonts w:ascii="Times New Roman" w:hAnsi="Times New Roman" w:cs="Times New Roman"/>
          <w:sz w:val="24"/>
          <w:szCs w:val="24"/>
        </w:rPr>
        <w:t xml:space="preserve">outside the </w:t>
      </w:r>
      <w:r w:rsidR="00B235E1" w:rsidRPr="001A3149">
        <w:rPr>
          <w:rFonts w:ascii="Times New Roman" w:hAnsi="Times New Roman" w:cs="Times New Roman"/>
          <w:sz w:val="24"/>
          <w:szCs w:val="24"/>
        </w:rPr>
        <w:t xml:space="preserve">typical </w:t>
      </w:r>
      <w:r w:rsidR="00FE4617" w:rsidRPr="001A3149">
        <w:rPr>
          <w:rFonts w:ascii="Times New Roman" w:hAnsi="Times New Roman" w:cs="Times New Roman"/>
          <w:sz w:val="24"/>
          <w:szCs w:val="24"/>
        </w:rPr>
        <w:t>monsoon</w:t>
      </w:r>
      <w:r w:rsidR="00B235E1" w:rsidRPr="001A3149">
        <w:rPr>
          <w:rFonts w:ascii="Times New Roman" w:hAnsi="Times New Roman" w:cs="Times New Roman"/>
          <w:sz w:val="24"/>
          <w:szCs w:val="24"/>
        </w:rPr>
        <w:t xml:space="preserve"> </w:t>
      </w:r>
      <w:r w:rsidR="00133FAA" w:rsidRPr="001A3149">
        <w:rPr>
          <w:rFonts w:ascii="Times New Roman" w:hAnsi="Times New Roman" w:cs="Times New Roman"/>
          <w:sz w:val="24"/>
          <w:szCs w:val="24"/>
        </w:rPr>
        <w:t xml:space="preserve">season </w:t>
      </w:r>
      <w:r w:rsidR="00B235E1" w:rsidRPr="001A3149">
        <w:rPr>
          <w:rFonts w:ascii="Times New Roman" w:hAnsi="Times New Roman" w:cs="Times New Roman"/>
          <w:sz w:val="24"/>
          <w:szCs w:val="24"/>
        </w:rPr>
        <w:t>(July-October)</w:t>
      </w:r>
      <w:r w:rsidR="002206E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
          <w:id w:val="-1344001869"/>
          <w:placeholder>
            <w:docPart w:val="DefaultPlaceholder_-1854013440"/>
          </w:placeholder>
        </w:sdtPr>
        <w:sdtContent>
          <w:r w:rsidR="00E877D4" w:rsidRPr="001A3149">
            <w:rPr>
              <w:rFonts w:ascii="Times New Roman" w:hAnsi="Times New Roman" w:cs="Times New Roman"/>
              <w:sz w:val="24"/>
              <w:szCs w:val="24"/>
            </w:rPr>
            <w:t>(Haider et al. 2014)</w:t>
          </w:r>
        </w:sdtContent>
      </w:sdt>
      <w:r w:rsidR="00133FAA" w:rsidRPr="001A3149">
        <w:rPr>
          <w:rFonts w:ascii="Times New Roman" w:hAnsi="Times New Roman" w:cs="Times New Roman"/>
          <w:sz w:val="24"/>
          <w:szCs w:val="24"/>
        </w:rPr>
        <w:t xml:space="preserve">. </w:t>
      </w:r>
      <w:r w:rsidR="00400D0A" w:rsidRPr="001A3149">
        <w:rPr>
          <w:rFonts w:ascii="Times New Roman" w:hAnsi="Times New Roman" w:cs="Times New Roman"/>
          <w:sz w:val="24"/>
          <w:szCs w:val="24"/>
        </w:rPr>
        <w:t>The monthly growth factor remain</w:t>
      </w:r>
      <w:r w:rsidR="00415CBF" w:rsidRPr="001A3149">
        <w:rPr>
          <w:rFonts w:ascii="Times New Roman" w:hAnsi="Times New Roman" w:cs="Times New Roman"/>
          <w:sz w:val="24"/>
          <w:szCs w:val="24"/>
        </w:rPr>
        <w:t>ed</w:t>
      </w:r>
      <w:r w:rsidR="00400D0A" w:rsidRPr="001A3149">
        <w:rPr>
          <w:rFonts w:ascii="Times New Roman" w:hAnsi="Times New Roman" w:cs="Times New Roman"/>
          <w:sz w:val="24"/>
          <w:szCs w:val="24"/>
        </w:rPr>
        <w:t xml:space="preserve"> above one for </w:t>
      </w:r>
      <w:r w:rsidR="00437B3D" w:rsidRPr="001A3149">
        <w:rPr>
          <w:rFonts w:ascii="Times New Roman" w:hAnsi="Times New Roman" w:cs="Times New Roman"/>
          <w:sz w:val="24"/>
          <w:szCs w:val="24"/>
        </w:rPr>
        <w:t>f</w:t>
      </w:r>
      <w:r w:rsidR="007F0F52" w:rsidRPr="001A3149">
        <w:rPr>
          <w:rFonts w:ascii="Times New Roman" w:hAnsi="Times New Roman" w:cs="Times New Roman"/>
          <w:sz w:val="24"/>
          <w:szCs w:val="24"/>
        </w:rPr>
        <w:t>our months</w:t>
      </w:r>
      <w:r w:rsidR="00400D0A" w:rsidRPr="001A3149">
        <w:rPr>
          <w:rFonts w:ascii="Times New Roman" w:hAnsi="Times New Roman" w:cs="Times New Roman"/>
          <w:sz w:val="24"/>
          <w:szCs w:val="24"/>
        </w:rPr>
        <w:t xml:space="preserve"> (</w:t>
      </w:r>
      <w:r w:rsidR="007F0F52" w:rsidRPr="001A3149">
        <w:rPr>
          <w:rFonts w:ascii="Times New Roman" w:hAnsi="Times New Roman" w:cs="Times New Roman"/>
          <w:sz w:val="24"/>
          <w:szCs w:val="24"/>
        </w:rPr>
        <w:t>April</w:t>
      </w:r>
      <w:r w:rsidR="00400D0A" w:rsidRPr="001A3149">
        <w:rPr>
          <w:rFonts w:ascii="Times New Roman" w:hAnsi="Times New Roman" w:cs="Times New Roman"/>
          <w:sz w:val="24"/>
          <w:szCs w:val="24"/>
        </w:rPr>
        <w:t xml:space="preserve"> </w:t>
      </w:r>
      <w:r w:rsidR="00EB0613" w:rsidRPr="001A3149">
        <w:rPr>
          <w:rFonts w:ascii="Times New Roman" w:hAnsi="Times New Roman" w:cs="Times New Roman"/>
          <w:sz w:val="24"/>
          <w:szCs w:val="24"/>
        </w:rPr>
        <w:t>to</w:t>
      </w:r>
      <w:r w:rsidR="00400D0A" w:rsidRPr="001A3149">
        <w:rPr>
          <w:rFonts w:ascii="Times New Roman" w:hAnsi="Times New Roman" w:cs="Times New Roman"/>
          <w:sz w:val="24"/>
          <w:szCs w:val="24"/>
        </w:rPr>
        <w:t xml:space="preserve"> July) </w:t>
      </w:r>
      <w:r w:rsidR="00283120" w:rsidRPr="001A3149">
        <w:rPr>
          <w:rFonts w:ascii="Times New Roman" w:hAnsi="Times New Roman" w:cs="Times New Roman"/>
          <w:sz w:val="24"/>
          <w:szCs w:val="24"/>
        </w:rPr>
        <w:t xml:space="preserve">which </w:t>
      </w:r>
      <w:r w:rsidR="00BA10F6" w:rsidRPr="001A3149">
        <w:rPr>
          <w:rFonts w:ascii="Times New Roman" w:hAnsi="Times New Roman" w:cs="Times New Roman"/>
          <w:sz w:val="24"/>
          <w:szCs w:val="24"/>
        </w:rPr>
        <w:t>overlapped</w:t>
      </w:r>
      <w:r w:rsidR="00283120" w:rsidRPr="001A3149">
        <w:rPr>
          <w:rFonts w:ascii="Times New Roman" w:hAnsi="Times New Roman" w:cs="Times New Roman"/>
          <w:sz w:val="24"/>
          <w:szCs w:val="24"/>
        </w:rPr>
        <w:t xml:space="preserve"> the hot and humid period of the year</w:t>
      </w:r>
      <w:r w:rsidR="008849A3" w:rsidRPr="001A3149">
        <w:rPr>
          <w:rFonts w:ascii="Times New Roman" w:hAnsi="Times New Roman" w:cs="Times New Roman"/>
          <w:sz w:val="24"/>
          <w:szCs w:val="24"/>
        </w:rPr>
        <w:t>.</w:t>
      </w:r>
      <w:r w:rsidR="0017713E" w:rsidRPr="001A3149">
        <w:rPr>
          <w:rFonts w:ascii="Times New Roman" w:hAnsi="Times New Roman" w:cs="Times New Roman"/>
          <w:sz w:val="24"/>
          <w:szCs w:val="24"/>
        </w:rPr>
        <w:t xml:space="preserve"> </w:t>
      </w:r>
      <w:r w:rsidR="002D4F40" w:rsidRPr="001A3149">
        <w:rPr>
          <w:rFonts w:ascii="Times New Roman" w:hAnsi="Times New Roman" w:cs="Times New Roman"/>
          <w:sz w:val="24"/>
          <w:szCs w:val="24"/>
        </w:rPr>
        <w:t xml:space="preserve">Monthly mean temperature, </w:t>
      </w:r>
      <w:r w:rsidR="00B33911" w:rsidRPr="001A3149">
        <w:rPr>
          <w:rFonts w:ascii="Times New Roman" w:hAnsi="Times New Roman" w:cs="Times New Roman"/>
          <w:sz w:val="24"/>
          <w:szCs w:val="24"/>
        </w:rPr>
        <w:t xml:space="preserve">monthly </w:t>
      </w:r>
      <w:r w:rsidR="002D4F40" w:rsidRPr="001A3149">
        <w:rPr>
          <w:rFonts w:ascii="Times New Roman" w:hAnsi="Times New Roman" w:cs="Times New Roman"/>
          <w:sz w:val="24"/>
          <w:szCs w:val="24"/>
        </w:rPr>
        <w:t>first-lagge</w:t>
      </w:r>
      <w:r w:rsidR="00B33911" w:rsidRPr="001A3149">
        <w:rPr>
          <w:rFonts w:ascii="Times New Roman" w:hAnsi="Times New Roman" w:cs="Times New Roman"/>
          <w:sz w:val="24"/>
          <w:szCs w:val="24"/>
        </w:rPr>
        <w:t xml:space="preserve">d </w:t>
      </w:r>
      <w:r w:rsidR="002D4F40" w:rsidRPr="001A3149">
        <w:rPr>
          <w:rFonts w:ascii="Times New Roman" w:hAnsi="Times New Roman" w:cs="Times New Roman"/>
          <w:sz w:val="24"/>
          <w:szCs w:val="24"/>
        </w:rPr>
        <w:t xml:space="preserve">rainfall, and second-lagged rainfall </w:t>
      </w:r>
      <w:r w:rsidR="00FC27B2" w:rsidRPr="001A3149">
        <w:rPr>
          <w:rFonts w:ascii="Times New Roman" w:hAnsi="Times New Roman" w:cs="Times New Roman"/>
          <w:sz w:val="24"/>
          <w:szCs w:val="24"/>
        </w:rPr>
        <w:t>played a critical rol</w:t>
      </w:r>
      <w:r w:rsidR="00B31028" w:rsidRPr="001A3149">
        <w:rPr>
          <w:rFonts w:ascii="Times New Roman" w:hAnsi="Times New Roman" w:cs="Times New Roman"/>
          <w:sz w:val="24"/>
          <w:szCs w:val="24"/>
        </w:rPr>
        <w:t>e</w:t>
      </w:r>
      <w:r w:rsidR="00FC27B2" w:rsidRPr="001A3149">
        <w:rPr>
          <w:rFonts w:ascii="Times New Roman" w:hAnsi="Times New Roman" w:cs="Times New Roman"/>
          <w:sz w:val="24"/>
          <w:szCs w:val="24"/>
        </w:rPr>
        <w:t xml:space="preserve"> </w:t>
      </w:r>
      <w:r w:rsidR="0017713E" w:rsidRPr="001A3149">
        <w:rPr>
          <w:rFonts w:ascii="Times New Roman" w:hAnsi="Times New Roman" w:cs="Times New Roman"/>
          <w:sz w:val="24"/>
          <w:szCs w:val="24"/>
        </w:rPr>
        <w:t xml:space="preserve">in </w:t>
      </w:r>
      <w:r w:rsidR="002D4F40" w:rsidRPr="001A3149">
        <w:rPr>
          <w:rFonts w:ascii="Times New Roman" w:hAnsi="Times New Roman" w:cs="Times New Roman"/>
          <w:sz w:val="24"/>
          <w:szCs w:val="24"/>
        </w:rPr>
        <w:t xml:space="preserve">monthly dengue </w:t>
      </w:r>
      <w:r w:rsidR="002242BE" w:rsidRPr="001A3149">
        <w:rPr>
          <w:rFonts w:ascii="Times New Roman" w:hAnsi="Times New Roman" w:cs="Times New Roman"/>
          <w:sz w:val="24"/>
          <w:szCs w:val="24"/>
        </w:rPr>
        <w:t>cases</w:t>
      </w:r>
      <w:r w:rsidR="00C36DCD" w:rsidRPr="001A3149">
        <w:rPr>
          <w:rFonts w:ascii="Times New Roman" w:hAnsi="Times New Roman" w:cs="Times New Roman"/>
          <w:sz w:val="24"/>
          <w:szCs w:val="24"/>
        </w:rPr>
        <w:t xml:space="preserve"> </w:t>
      </w:r>
      <w:r w:rsidR="0017713E" w:rsidRPr="001A3149">
        <w:rPr>
          <w:rFonts w:ascii="Times New Roman" w:hAnsi="Times New Roman" w:cs="Times New Roman"/>
          <w:sz w:val="24"/>
          <w:szCs w:val="24"/>
        </w:rPr>
        <w:t>in Bangladesh.</w:t>
      </w:r>
      <w:r w:rsidR="00F63721" w:rsidRPr="001A3149">
        <w:rPr>
          <w:rFonts w:ascii="Times New Roman" w:hAnsi="Times New Roman" w:cs="Times New Roman"/>
          <w:sz w:val="24"/>
          <w:szCs w:val="24"/>
        </w:rPr>
        <w:t xml:space="preserve"> </w:t>
      </w:r>
    </w:p>
    <w:p w14:paraId="0E5E9624" w14:textId="77777777" w:rsidR="00434026" w:rsidRPr="001A3149" w:rsidRDefault="00434026" w:rsidP="00681A98">
      <w:pPr>
        <w:spacing w:after="0" w:line="480" w:lineRule="auto"/>
        <w:rPr>
          <w:rFonts w:ascii="Times New Roman" w:hAnsi="Times New Roman" w:cs="Times New Roman"/>
          <w:sz w:val="24"/>
          <w:szCs w:val="24"/>
        </w:rPr>
      </w:pPr>
    </w:p>
    <w:p w14:paraId="2C95FFF3" w14:textId="502F157A" w:rsidR="00476574" w:rsidRPr="001A3149" w:rsidRDefault="00DD15DC"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The </w:t>
      </w:r>
      <w:r w:rsidR="0097614C" w:rsidRPr="001A3149">
        <w:rPr>
          <w:rFonts w:ascii="Times New Roman" w:hAnsi="Times New Roman" w:cs="Times New Roman"/>
          <w:sz w:val="24"/>
          <w:szCs w:val="24"/>
        </w:rPr>
        <w:t xml:space="preserve">average </w:t>
      </w:r>
      <w:r w:rsidRPr="001A3149">
        <w:rPr>
          <w:rFonts w:ascii="Times New Roman" w:hAnsi="Times New Roman" w:cs="Times New Roman"/>
          <w:sz w:val="24"/>
          <w:szCs w:val="24"/>
        </w:rPr>
        <w:t>increase of 0.4</w:t>
      </w:r>
      <w:r w:rsidR="002268C9" w:rsidRPr="001A3149">
        <w:rPr>
          <w:rFonts w:ascii="Times New Roman" w:hAnsi="Times New Roman" w:cs="Times New Roman"/>
          <w:sz w:val="24"/>
          <w:szCs w:val="24"/>
        </w:rPr>
        <w:t>9</w:t>
      </w:r>
      <w:r w:rsidR="00B32E0C" w:rsidRPr="001A3149">
        <w:rPr>
          <w:rFonts w:ascii="Times New Roman" w:hAnsi="Times New Roman" w:cs="Times New Roman"/>
          <w:sz w:val="24"/>
          <w:szCs w:val="24"/>
        </w:rPr>
        <w:t>°</w:t>
      </w:r>
      <w:r w:rsidRPr="001A3149">
        <w:rPr>
          <w:rFonts w:ascii="Times New Roman" w:hAnsi="Times New Roman" w:cs="Times New Roman"/>
          <w:sz w:val="24"/>
          <w:szCs w:val="24"/>
        </w:rPr>
        <w:t xml:space="preserve">C temperature </w:t>
      </w:r>
      <w:r w:rsidR="00A43287" w:rsidRPr="001A3149">
        <w:rPr>
          <w:rFonts w:ascii="Times New Roman" w:hAnsi="Times New Roman" w:cs="Times New Roman"/>
          <w:sz w:val="24"/>
          <w:szCs w:val="24"/>
        </w:rPr>
        <w:t>a</w:t>
      </w:r>
      <w:r w:rsidR="00C41417" w:rsidRPr="001A3149">
        <w:rPr>
          <w:rFonts w:ascii="Times New Roman" w:hAnsi="Times New Roman" w:cs="Times New Roman"/>
          <w:sz w:val="24"/>
          <w:szCs w:val="24"/>
        </w:rPr>
        <w:t>dd</w:t>
      </w:r>
      <w:r w:rsidR="00E40223" w:rsidRPr="001A3149">
        <w:rPr>
          <w:rFonts w:ascii="Times New Roman" w:hAnsi="Times New Roman" w:cs="Times New Roman"/>
          <w:sz w:val="24"/>
          <w:szCs w:val="24"/>
        </w:rPr>
        <w:t>ed</w:t>
      </w:r>
      <w:r w:rsidR="00A43287" w:rsidRPr="001A3149">
        <w:rPr>
          <w:rFonts w:ascii="Times New Roman" w:hAnsi="Times New Roman" w:cs="Times New Roman"/>
          <w:sz w:val="24"/>
          <w:szCs w:val="24"/>
        </w:rPr>
        <w:t xml:space="preserve"> </w:t>
      </w:r>
      <w:r w:rsidR="002268C9" w:rsidRPr="001A3149">
        <w:rPr>
          <w:rFonts w:ascii="Times New Roman" w:hAnsi="Times New Roman" w:cs="Times New Roman"/>
          <w:sz w:val="24"/>
          <w:szCs w:val="24"/>
        </w:rPr>
        <w:t>approximately 4</w:t>
      </w:r>
      <w:r w:rsidR="0097614C" w:rsidRPr="001A3149">
        <w:rPr>
          <w:rFonts w:ascii="Times New Roman" w:hAnsi="Times New Roman" w:cs="Times New Roman"/>
          <w:sz w:val="24"/>
          <w:szCs w:val="24"/>
        </w:rPr>
        <w:t>,</w:t>
      </w:r>
      <w:r w:rsidR="002268C9" w:rsidRPr="001A3149">
        <w:rPr>
          <w:rFonts w:ascii="Times New Roman" w:hAnsi="Times New Roman" w:cs="Times New Roman"/>
          <w:sz w:val="24"/>
          <w:szCs w:val="24"/>
        </w:rPr>
        <w:t>292</w:t>
      </w:r>
      <w:r w:rsidR="00E43E85" w:rsidRPr="001A3149">
        <w:rPr>
          <w:rFonts w:ascii="Times New Roman" w:hAnsi="Times New Roman" w:cs="Times New Roman"/>
          <w:sz w:val="24"/>
          <w:szCs w:val="24"/>
        </w:rPr>
        <w:t>-degree-hours</w:t>
      </w:r>
      <w:r w:rsidR="001A07A6" w:rsidRPr="001A3149">
        <w:rPr>
          <w:rFonts w:ascii="Times New Roman" w:hAnsi="Times New Roman" w:cs="Times New Roman"/>
          <w:sz w:val="24"/>
          <w:szCs w:val="24"/>
        </w:rPr>
        <w:t xml:space="preserve"> </w:t>
      </w:r>
      <w:r w:rsidR="001711B8" w:rsidRPr="001A3149">
        <w:rPr>
          <w:rFonts w:ascii="Times New Roman" w:hAnsi="Times New Roman" w:cs="Times New Roman"/>
          <w:sz w:val="24"/>
          <w:szCs w:val="24"/>
        </w:rPr>
        <w:t xml:space="preserve">of </w:t>
      </w:r>
      <w:r w:rsidR="00693287" w:rsidRPr="001A3149">
        <w:rPr>
          <w:rFonts w:ascii="Times New Roman" w:hAnsi="Times New Roman" w:cs="Times New Roman"/>
          <w:sz w:val="24"/>
          <w:szCs w:val="24"/>
        </w:rPr>
        <w:t xml:space="preserve">equivalent </w:t>
      </w:r>
      <w:r w:rsidR="001A07A6" w:rsidRPr="001A3149">
        <w:rPr>
          <w:rFonts w:ascii="Times New Roman" w:hAnsi="Times New Roman" w:cs="Times New Roman"/>
          <w:sz w:val="24"/>
          <w:szCs w:val="24"/>
        </w:rPr>
        <w:t>heat per year</w:t>
      </w:r>
      <w:r w:rsidR="00B342C4" w:rsidRPr="001A3149">
        <w:rPr>
          <w:rFonts w:ascii="Times New Roman" w:hAnsi="Times New Roman" w:cs="Times New Roman"/>
          <w:sz w:val="24"/>
          <w:szCs w:val="24"/>
        </w:rPr>
        <w:t xml:space="preserve">. </w:t>
      </w:r>
      <w:r w:rsidR="0041659F" w:rsidRPr="001A3149">
        <w:rPr>
          <w:rFonts w:ascii="Times New Roman" w:hAnsi="Times New Roman" w:cs="Times New Roman"/>
          <w:sz w:val="24"/>
          <w:szCs w:val="24"/>
        </w:rPr>
        <w:t>This additional heat</w:t>
      </w:r>
      <w:r w:rsidR="00B342C4" w:rsidRPr="001A3149">
        <w:rPr>
          <w:rFonts w:ascii="Times New Roman" w:hAnsi="Times New Roman" w:cs="Times New Roman"/>
          <w:sz w:val="24"/>
          <w:szCs w:val="24"/>
        </w:rPr>
        <w:t xml:space="preserve"> would </w:t>
      </w:r>
      <w:r w:rsidR="009C705A" w:rsidRPr="001A3149">
        <w:rPr>
          <w:rFonts w:ascii="Times New Roman" w:hAnsi="Times New Roman" w:cs="Times New Roman"/>
          <w:sz w:val="24"/>
          <w:szCs w:val="24"/>
        </w:rPr>
        <w:t>favor</w:t>
      </w:r>
      <w:r w:rsidR="001A07A6" w:rsidRPr="001A3149">
        <w:rPr>
          <w:rFonts w:ascii="Times New Roman" w:hAnsi="Times New Roman" w:cs="Times New Roman"/>
          <w:sz w:val="24"/>
          <w:szCs w:val="24"/>
        </w:rPr>
        <w:t xml:space="preserve"> </w:t>
      </w:r>
      <w:r w:rsidR="00353FD9" w:rsidRPr="001A3149">
        <w:rPr>
          <w:rFonts w:ascii="Times New Roman" w:hAnsi="Times New Roman" w:cs="Times New Roman"/>
          <w:sz w:val="24"/>
          <w:szCs w:val="24"/>
        </w:rPr>
        <w:t>vector</w:t>
      </w:r>
      <w:r w:rsidR="00302670" w:rsidRPr="001A3149">
        <w:rPr>
          <w:rFonts w:ascii="Times New Roman" w:hAnsi="Times New Roman" w:cs="Times New Roman"/>
          <w:sz w:val="24"/>
          <w:szCs w:val="24"/>
        </w:rPr>
        <w:t xml:space="preserve"> </w:t>
      </w:r>
      <w:r w:rsidR="00353FD9" w:rsidRPr="001A3149">
        <w:rPr>
          <w:rFonts w:ascii="Times New Roman" w:hAnsi="Times New Roman" w:cs="Times New Roman"/>
          <w:sz w:val="24"/>
          <w:szCs w:val="24"/>
        </w:rPr>
        <w:t>borne disease (</w:t>
      </w:r>
      <w:r w:rsidR="003512C5" w:rsidRPr="001A3149">
        <w:rPr>
          <w:rFonts w:ascii="Times New Roman" w:hAnsi="Times New Roman" w:cs="Times New Roman"/>
          <w:sz w:val="24"/>
          <w:szCs w:val="24"/>
        </w:rPr>
        <w:t>VBD</w:t>
      </w:r>
      <w:r w:rsidR="00353FD9" w:rsidRPr="001A3149">
        <w:rPr>
          <w:rFonts w:ascii="Times New Roman" w:hAnsi="Times New Roman" w:cs="Times New Roman"/>
          <w:sz w:val="24"/>
          <w:szCs w:val="24"/>
        </w:rPr>
        <w:t>)</w:t>
      </w:r>
      <w:r w:rsidR="003512C5" w:rsidRPr="001A3149">
        <w:rPr>
          <w:rFonts w:ascii="Times New Roman" w:hAnsi="Times New Roman" w:cs="Times New Roman"/>
          <w:sz w:val="24"/>
          <w:szCs w:val="24"/>
        </w:rPr>
        <w:t xml:space="preserve"> </w:t>
      </w:r>
      <w:r w:rsidR="001E55DF" w:rsidRPr="001A3149">
        <w:rPr>
          <w:rFonts w:ascii="Times New Roman" w:hAnsi="Times New Roman" w:cs="Times New Roman"/>
          <w:sz w:val="24"/>
          <w:szCs w:val="24"/>
        </w:rPr>
        <w:t xml:space="preserve">transmission. For </w:t>
      </w:r>
      <w:r w:rsidR="00353FD9" w:rsidRPr="001A3149">
        <w:rPr>
          <w:rFonts w:ascii="Times New Roman" w:hAnsi="Times New Roman" w:cs="Times New Roman"/>
          <w:sz w:val="24"/>
          <w:szCs w:val="24"/>
        </w:rPr>
        <w:t>DENV</w:t>
      </w:r>
      <w:r w:rsidR="001E55DF" w:rsidRPr="001A3149">
        <w:rPr>
          <w:rFonts w:ascii="Times New Roman" w:hAnsi="Times New Roman" w:cs="Times New Roman"/>
          <w:sz w:val="24"/>
          <w:szCs w:val="24"/>
        </w:rPr>
        <w:t xml:space="preserve">, </w:t>
      </w:r>
      <w:r w:rsidR="00B13FA7" w:rsidRPr="001A3149">
        <w:rPr>
          <w:rFonts w:ascii="Times New Roman" w:hAnsi="Times New Roman" w:cs="Times New Roman"/>
          <w:sz w:val="24"/>
          <w:szCs w:val="24"/>
        </w:rPr>
        <w:t xml:space="preserve">approximately </w:t>
      </w:r>
      <w:r w:rsidR="009418CC" w:rsidRPr="001A3149">
        <w:rPr>
          <w:rFonts w:ascii="Times New Roman" w:hAnsi="Times New Roman" w:cs="Times New Roman"/>
          <w:sz w:val="24"/>
          <w:szCs w:val="24"/>
        </w:rPr>
        <w:t>349</w:t>
      </w:r>
      <w:r w:rsidR="00F20FD7" w:rsidRPr="001A3149">
        <w:rPr>
          <w:rFonts w:ascii="Times New Roman" w:hAnsi="Times New Roman" w:cs="Times New Roman"/>
          <w:sz w:val="24"/>
          <w:szCs w:val="24"/>
        </w:rPr>
        <w:t>-degree-hours</w:t>
      </w:r>
      <w:r w:rsidR="00B13FA7" w:rsidRPr="001A3149">
        <w:rPr>
          <w:rFonts w:ascii="Times New Roman" w:hAnsi="Times New Roman" w:cs="Times New Roman"/>
          <w:sz w:val="24"/>
          <w:szCs w:val="24"/>
        </w:rPr>
        <w:t xml:space="preserve"> equivalent heat is needed to </w:t>
      </w:r>
      <w:r w:rsidR="00353FD9" w:rsidRPr="001A3149">
        <w:rPr>
          <w:rFonts w:ascii="Times New Roman" w:hAnsi="Times New Roman" w:cs="Times New Roman"/>
          <w:sz w:val="24"/>
          <w:szCs w:val="24"/>
        </w:rPr>
        <w:t>complete</w:t>
      </w:r>
      <w:r w:rsidR="00474D72" w:rsidRPr="001A3149">
        <w:rPr>
          <w:rFonts w:ascii="Times New Roman" w:hAnsi="Times New Roman" w:cs="Times New Roman"/>
          <w:sz w:val="24"/>
          <w:szCs w:val="24"/>
        </w:rPr>
        <w:t xml:space="preserve"> the EIP</w:t>
      </w:r>
      <w:r w:rsidR="00B13FA7" w:rsidRPr="001A3149">
        <w:rPr>
          <w:rFonts w:ascii="Times New Roman" w:hAnsi="Times New Roman" w:cs="Times New Roman"/>
          <w:sz w:val="24"/>
          <w:szCs w:val="24"/>
        </w:rPr>
        <w:t xml:space="preserve"> in </w:t>
      </w:r>
      <w:r w:rsidR="000543BA" w:rsidRPr="001A3149">
        <w:rPr>
          <w:rFonts w:ascii="Times New Roman" w:hAnsi="Times New Roman" w:cs="Times New Roman"/>
          <w:i/>
          <w:iCs/>
          <w:sz w:val="24"/>
          <w:szCs w:val="24"/>
        </w:rPr>
        <w:t>Aedes</w:t>
      </w:r>
      <w:r w:rsidR="000543BA" w:rsidRPr="001A3149">
        <w:rPr>
          <w:rFonts w:ascii="Times New Roman" w:hAnsi="Times New Roman" w:cs="Times New Roman"/>
          <w:sz w:val="24"/>
          <w:szCs w:val="24"/>
        </w:rPr>
        <w:t xml:space="preserve"> mosquitoes</w:t>
      </w:r>
      <w:r w:rsidR="006F4594" w:rsidRPr="001A3149">
        <w:rPr>
          <w:rFonts w:ascii="Times New Roman" w:hAnsi="Times New Roman" w:cs="Times New Roman"/>
          <w:sz w:val="24"/>
          <w:szCs w:val="24"/>
        </w:rPr>
        <w:t xml:space="preserve"> at 26° C </w:t>
      </w:r>
      <w:sdt>
        <w:sdtPr>
          <w:rPr>
            <w:rFonts w:ascii="Times New Roman" w:hAnsi="Times New Roman" w:cs="Times New Roman"/>
            <w:sz w:val="24"/>
            <w:szCs w:val="24"/>
          </w:rPr>
          <w:tag w:val="MENDELEY_CITATION_v3_eyJjaXRhdGlvbklEIjoiTUVOREVMRVlfQ0lUQVRJT05fN2Y0OTJiOWQtOTllMS00NjBjLWE4OGUtODkxZDE4OTIxYTQ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E877D4" w:rsidRPr="001A3149">
            <w:rPr>
              <w:rFonts w:ascii="Times New Roman" w:hAnsi="Times New Roman" w:cs="Times New Roman"/>
              <w:sz w:val="24"/>
              <w:szCs w:val="24"/>
            </w:rPr>
            <w:t>(Focks et al. 1995)</w:t>
          </w:r>
        </w:sdtContent>
      </w:sdt>
      <w:r w:rsidR="00B13FA7" w:rsidRPr="001A3149">
        <w:rPr>
          <w:rFonts w:ascii="Times New Roman" w:hAnsi="Times New Roman" w:cs="Times New Roman"/>
          <w:sz w:val="24"/>
          <w:szCs w:val="24"/>
        </w:rPr>
        <w:t>. Th</w:t>
      </w:r>
      <w:r w:rsidR="003A1E7F" w:rsidRPr="001A3149">
        <w:rPr>
          <w:rFonts w:ascii="Times New Roman" w:hAnsi="Times New Roman" w:cs="Times New Roman"/>
          <w:sz w:val="24"/>
          <w:szCs w:val="24"/>
        </w:rPr>
        <w:t>erefore</w:t>
      </w:r>
      <w:r w:rsidR="00623154" w:rsidRPr="001A3149">
        <w:rPr>
          <w:rFonts w:ascii="Times New Roman" w:hAnsi="Times New Roman" w:cs="Times New Roman"/>
          <w:sz w:val="24"/>
          <w:szCs w:val="24"/>
        </w:rPr>
        <w:t>,</w:t>
      </w:r>
      <w:r w:rsidR="00B13FA7" w:rsidRPr="001A3149">
        <w:rPr>
          <w:rFonts w:ascii="Times New Roman" w:hAnsi="Times New Roman" w:cs="Times New Roman"/>
          <w:sz w:val="24"/>
          <w:szCs w:val="24"/>
        </w:rPr>
        <w:t xml:space="preserve"> the </w:t>
      </w:r>
      <w:r w:rsidR="000543BA" w:rsidRPr="001A3149">
        <w:rPr>
          <w:rFonts w:ascii="Times New Roman" w:hAnsi="Times New Roman" w:cs="Times New Roman"/>
          <w:sz w:val="24"/>
          <w:szCs w:val="24"/>
        </w:rPr>
        <w:t xml:space="preserve">addition </w:t>
      </w:r>
      <w:r w:rsidR="001872D9" w:rsidRPr="001A3149">
        <w:rPr>
          <w:rFonts w:ascii="Times New Roman" w:hAnsi="Times New Roman" w:cs="Times New Roman"/>
          <w:sz w:val="24"/>
          <w:szCs w:val="24"/>
        </w:rPr>
        <w:t xml:space="preserve">of </w:t>
      </w:r>
      <w:r w:rsidR="00841637" w:rsidRPr="001A3149">
        <w:rPr>
          <w:rFonts w:ascii="Times New Roman" w:hAnsi="Times New Roman" w:cs="Times New Roman"/>
          <w:sz w:val="24"/>
          <w:szCs w:val="24"/>
        </w:rPr>
        <w:t>0.4</w:t>
      </w:r>
      <w:r w:rsidR="002268C9" w:rsidRPr="001A3149">
        <w:rPr>
          <w:rFonts w:ascii="Times New Roman" w:hAnsi="Times New Roman" w:cs="Times New Roman"/>
          <w:sz w:val="24"/>
          <w:szCs w:val="24"/>
        </w:rPr>
        <w:t>9</w:t>
      </w:r>
      <w:r w:rsidR="00841637" w:rsidRPr="001A3149">
        <w:rPr>
          <w:rFonts w:ascii="Times New Roman" w:hAnsi="Times New Roman" w:cs="Times New Roman"/>
          <w:sz w:val="24"/>
          <w:szCs w:val="24"/>
        </w:rPr>
        <w:t xml:space="preserve">°C </w:t>
      </w:r>
      <w:r w:rsidR="000543BA" w:rsidRPr="001A3149">
        <w:rPr>
          <w:rFonts w:ascii="Times New Roman" w:hAnsi="Times New Roman" w:cs="Times New Roman"/>
          <w:sz w:val="24"/>
          <w:szCs w:val="24"/>
        </w:rPr>
        <w:t>temperature</w:t>
      </w:r>
      <w:r w:rsidR="00036420" w:rsidRPr="001A3149">
        <w:rPr>
          <w:rFonts w:ascii="Times New Roman" w:hAnsi="Times New Roman" w:cs="Times New Roman"/>
          <w:sz w:val="24"/>
          <w:szCs w:val="24"/>
        </w:rPr>
        <w:t xml:space="preserve"> </w:t>
      </w:r>
      <w:r w:rsidR="00A363CF" w:rsidRPr="001A3149">
        <w:rPr>
          <w:rFonts w:ascii="Times New Roman" w:hAnsi="Times New Roman" w:cs="Times New Roman"/>
          <w:sz w:val="24"/>
          <w:szCs w:val="24"/>
        </w:rPr>
        <w:t>shorten</w:t>
      </w:r>
      <w:r w:rsidR="00191C5D" w:rsidRPr="001A3149">
        <w:rPr>
          <w:rFonts w:ascii="Times New Roman" w:hAnsi="Times New Roman" w:cs="Times New Roman"/>
          <w:sz w:val="24"/>
          <w:szCs w:val="24"/>
        </w:rPr>
        <w:t>s</w:t>
      </w:r>
      <w:r w:rsidR="00A363CF" w:rsidRPr="001A3149">
        <w:rPr>
          <w:rFonts w:ascii="Times New Roman" w:hAnsi="Times New Roman" w:cs="Times New Roman"/>
          <w:sz w:val="24"/>
          <w:szCs w:val="24"/>
        </w:rPr>
        <w:t xml:space="preserve"> the duration of </w:t>
      </w:r>
      <w:ins w:id="44" w:author="Reisen" w:date="2023-12-15T10:41:00Z">
        <w:r w:rsidR="0008249F">
          <w:rPr>
            <w:rFonts w:ascii="Times New Roman" w:hAnsi="Times New Roman" w:cs="Times New Roman"/>
            <w:sz w:val="24"/>
            <w:szCs w:val="24"/>
          </w:rPr>
          <w:t xml:space="preserve">the </w:t>
        </w:r>
      </w:ins>
      <w:r w:rsidR="00A363CF" w:rsidRPr="001A3149">
        <w:rPr>
          <w:rFonts w:ascii="Times New Roman" w:hAnsi="Times New Roman" w:cs="Times New Roman"/>
          <w:sz w:val="24"/>
          <w:szCs w:val="24"/>
        </w:rPr>
        <w:t xml:space="preserve">EIP and </w:t>
      </w:r>
      <w:r w:rsidR="00FC41C4" w:rsidRPr="001A3149">
        <w:rPr>
          <w:rFonts w:ascii="Times New Roman" w:hAnsi="Times New Roman" w:cs="Times New Roman"/>
          <w:sz w:val="24"/>
          <w:szCs w:val="24"/>
        </w:rPr>
        <w:t xml:space="preserve">thus </w:t>
      </w:r>
      <w:r w:rsidR="00BE408C" w:rsidRPr="001A3149">
        <w:rPr>
          <w:rFonts w:ascii="Times New Roman" w:hAnsi="Times New Roman" w:cs="Times New Roman"/>
          <w:sz w:val="24"/>
          <w:szCs w:val="24"/>
        </w:rPr>
        <w:t>increase</w:t>
      </w:r>
      <w:r w:rsidR="00191C5D" w:rsidRPr="001A3149">
        <w:rPr>
          <w:rFonts w:ascii="Times New Roman" w:hAnsi="Times New Roman" w:cs="Times New Roman"/>
          <w:sz w:val="24"/>
          <w:szCs w:val="24"/>
        </w:rPr>
        <w:t>s</w:t>
      </w:r>
      <w:r w:rsidR="00BE408C" w:rsidRPr="001A3149">
        <w:rPr>
          <w:rFonts w:ascii="Times New Roman" w:hAnsi="Times New Roman" w:cs="Times New Roman"/>
          <w:sz w:val="24"/>
          <w:szCs w:val="24"/>
        </w:rPr>
        <w:t xml:space="preserve"> the rate of virus </w:t>
      </w:r>
      <w:r w:rsidR="00FC41C4" w:rsidRPr="001A3149">
        <w:rPr>
          <w:rFonts w:ascii="Times New Roman" w:hAnsi="Times New Roman" w:cs="Times New Roman"/>
          <w:sz w:val="24"/>
          <w:szCs w:val="24"/>
        </w:rPr>
        <w:t xml:space="preserve">dengue </w:t>
      </w:r>
      <w:r w:rsidR="00566DFD" w:rsidRPr="001A3149">
        <w:rPr>
          <w:rFonts w:ascii="Times New Roman" w:hAnsi="Times New Roman" w:cs="Times New Roman"/>
          <w:sz w:val="24"/>
          <w:szCs w:val="24"/>
        </w:rPr>
        <w:t>transmission</w:t>
      </w:r>
      <w:r w:rsidR="00BE408C" w:rsidRPr="001A3149">
        <w:rPr>
          <w:rFonts w:ascii="Times New Roman" w:hAnsi="Times New Roman" w:cs="Times New Roman"/>
          <w:sz w:val="24"/>
          <w:szCs w:val="24"/>
        </w:rPr>
        <w:t xml:space="preserve">. </w:t>
      </w:r>
      <w:del w:id="45" w:author="Reisen" w:date="2023-12-15T10:39:00Z">
        <w:r w:rsidR="000543BA" w:rsidRPr="001A3149" w:rsidDel="00742B64">
          <w:rPr>
            <w:rFonts w:ascii="Times New Roman" w:hAnsi="Times New Roman" w:cs="Times New Roman"/>
            <w:sz w:val="24"/>
            <w:szCs w:val="24"/>
          </w:rPr>
          <w:delText>.</w:delText>
        </w:r>
      </w:del>
      <w:r w:rsidR="000543BA" w:rsidRPr="001A3149">
        <w:rPr>
          <w:rFonts w:ascii="Times New Roman" w:hAnsi="Times New Roman" w:cs="Times New Roman"/>
          <w:sz w:val="24"/>
          <w:szCs w:val="24"/>
        </w:rPr>
        <w:t xml:space="preserve"> </w:t>
      </w:r>
      <w:r w:rsidR="002D6DD2" w:rsidRPr="001A3149">
        <w:rPr>
          <w:rFonts w:ascii="Times New Roman" w:hAnsi="Times New Roman" w:cs="Times New Roman"/>
          <w:sz w:val="24"/>
          <w:szCs w:val="24"/>
        </w:rPr>
        <w:t>An</w:t>
      </w:r>
      <w:r w:rsidR="000543BA" w:rsidRPr="001A3149">
        <w:rPr>
          <w:rFonts w:ascii="Times New Roman" w:hAnsi="Times New Roman" w:cs="Times New Roman"/>
          <w:sz w:val="24"/>
          <w:szCs w:val="24"/>
        </w:rPr>
        <w:t xml:space="preserve"> 8-fold increase </w:t>
      </w:r>
      <w:r w:rsidR="00F41150" w:rsidRPr="001A3149">
        <w:rPr>
          <w:rFonts w:ascii="Times New Roman" w:hAnsi="Times New Roman" w:cs="Times New Roman"/>
          <w:sz w:val="24"/>
          <w:szCs w:val="24"/>
        </w:rPr>
        <w:t>in</w:t>
      </w:r>
      <w:r w:rsidR="000543BA" w:rsidRPr="001A3149">
        <w:rPr>
          <w:rFonts w:ascii="Times New Roman" w:hAnsi="Times New Roman" w:cs="Times New Roman"/>
          <w:sz w:val="24"/>
          <w:szCs w:val="24"/>
        </w:rPr>
        <w:t xml:space="preserve"> dengue cases is a </w:t>
      </w:r>
      <w:r w:rsidR="00D30503" w:rsidRPr="001A3149">
        <w:rPr>
          <w:rFonts w:ascii="Times New Roman" w:hAnsi="Times New Roman" w:cs="Times New Roman"/>
          <w:sz w:val="24"/>
          <w:szCs w:val="24"/>
        </w:rPr>
        <w:t xml:space="preserve">possible </w:t>
      </w:r>
      <w:r w:rsidR="000543BA" w:rsidRPr="001A3149">
        <w:rPr>
          <w:rFonts w:ascii="Times New Roman" w:hAnsi="Times New Roman" w:cs="Times New Roman"/>
          <w:sz w:val="24"/>
          <w:szCs w:val="24"/>
        </w:rPr>
        <w:t xml:space="preserve">indication of </w:t>
      </w:r>
      <w:ins w:id="46" w:author="Reisen" w:date="2023-12-15T10:40:00Z">
        <w:r w:rsidR="00742B64">
          <w:rPr>
            <w:rFonts w:ascii="Times New Roman" w:hAnsi="Times New Roman" w:cs="Times New Roman"/>
            <w:sz w:val="24"/>
            <w:szCs w:val="24"/>
          </w:rPr>
          <w:t xml:space="preserve">the impact of </w:t>
        </w:r>
      </w:ins>
      <w:r w:rsidR="00922631" w:rsidRPr="001A3149">
        <w:rPr>
          <w:rFonts w:ascii="Times New Roman" w:hAnsi="Times New Roman" w:cs="Times New Roman"/>
          <w:sz w:val="24"/>
          <w:szCs w:val="24"/>
        </w:rPr>
        <w:t>increases in</w:t>
      </w:r>
      <w:r w:rsidR="002D6DD2" w:rsidRPr="001A3149">
        <w:rPr>
          <w:rFonts w:ascii="Times New Roman" w:hAnsi="Times New Roman" w:cs="Times New Roman"/>
          <w:sz w:val="24"/>
          <w:szCs w:val="24"/>
        </w:rPr>
        <w:t xml:space="preserve"> temperature in </w:t>
      </w:r>
      <w:r w:rsidR="00841637" w:rsidRPr="001A3149">
        <w:rPr>
          <w:rFonts w:ascii="Times New Roman" w:hAnsi="Times New Roman" w:cs="Times New Roman"/>
          <w:sz w:val="24"/>
          <w:szCs w:val="24"/>
        </w:rPr>
        <w:t>the country</w:t>
      </w:r>
      <w:r w:rsidR="002D6DD2" w:rsidRPr="001A3149">
        <w:rPr>
          <w:rFonts w:ascii="Times New Roman" w:hAnsi="Times New Roman" w:cs="Times New Roman"/>
          <w:sz w:val="24"/>
          <w:szCs w:val="24"/>
        </w:rPr>
        <w:t xml:space="preserve">. </w:t>
      </w:r>
      <w:r w:rsidR="00F41150" w:rsidRPr="001A3149">
        <w:rPr>
          <w:rFonts w:ascii="Times New Roman" w:hAnsi="Times New Roman" w:cs="Times New Roman"/>
          <w:sz w:val="24"/>
          <w:szCs w:val="24"/>
        </w:rPr>
        <w:t xml:space="preserve">Our model identified </w:t>
      </w:r>
      <w:r w:rsidR="00B64065" w:rsidRPr="001A3149">
        <w:rPr>
          <w:rFonts w:ascii="Times New Roman" w:hAnsi="Times New Roman" w:cs="Times New Roman"/>
          <w:sz w:val="24"/>
          <w:szCs w:val="24"/>
        </w:rPr>
        <w:t xml:space="preserve">a </w:t>
      </w:r>
      <w:r w:rsidR="00F41150" w:rsidRPr="001A3149">
        <w:rPr>
          <w:rFonts w:ascii="Times New Roman" w:hAnsi="Times New Roman" w:cs="Times New Roman"/>
          <w:sz w:val="24"/>
          <w:szCs w:val="24"/>
        </w:rPr>
        <w:t>significant role of monthly mean temperature</w:t>
      </w:r>
      <w:r w:rsidR="00926FC3" w:rsidRPr="001A3149">
        <w:rPr>
          <w:rFonts w:ascii="Times New Roman" w:hAnsi="Times New Roman" w:cs="Times New Roman"/>
          <w:sz w:val="24"/>
          <w:szCs w:val="24"/>
        </w:rPr>
        <w:t>,</w:t>
      </w:r>
      <w:r w:rsidR="00F41150" w:rsidRPr="001A3149">
        <w:rPr>
          <w:rFonts w:ascii="Times New Roman" w:hAnsi="Times New Roman" w:cs="Times New Roman"/>
          <w:sz w:val="24"/>
          <w:szCs w:val="24"/>
        </w:rPr>
        <w:t xml:space="preserve"> with an </w:t>
      </w:r>
      <w:r w:rsidR="006C73B3" w:rsidRPr="001A3149">
        <w:rPr>
          <w:rFonts w:ascii="Times New Roman" w:hAnsi="Times New Roman" w:cs="Times New Roman"/>
          <w:sz w:val="24"/>
          <w:szCs w:val="24"/>
        </w:rPr>
        <w:t>additional 1</w:t>
      </w:r>
      <w:r w:rsidR="002A26E0" w:rsidRPr="001A3149">
        <w:rPr>
          <w:rFonts w:ascii="Times New Roman" w:hAnsi="Times New Roman" w:cs="Times New Roman"/>
          <w:sz w:val="24"/>
          <w:szCs w:val="24"/>
        </w:rPr>
        <w:t>°C</w:t>
      </w:r>
      <w:r w:rsidR="00F41150" w:rsidRPr="001A3149">
        <w:rPr>
          <w:rFonts w:ascii="Times New Roman" w:hAnsi="Times New Roman" w:cs="Times New Roman"/>
          <w:sz w:val="24"/>
          <w:szCs w:val="24"/>
        </w:rPr>
        <w:t xml:space="preserve"> temperature </w:t>
      </w:r>
      <w:r w:rsidR="002A26E0" w:rsidRPr="001A3149">
        <w:rPr>
          <w:rFonts w:ascii="Times New Roman" w:hAnsi="Times New Roman" w:cs="Times New Roman"/>
          <w:sz w:val="24"/>
          <w:szCs w:val="24"/>
        </w:rPr>
        <w:t>increasing</w:t>
      </w:r>
      <w:r w:rsidR="004E38C9" w:rsidRPr="001A3149">
        <w:rPr>
          <w:rFonts w:ascii="Times New Roman" w:hAnsi="Times New Roman" w:cs="Times New Roman"/>
          <w:sz w:val="24"/>
          <w:szCs w:val="24"/>
        </w:rPr>
        <w:t xml:space="preserve"> the monthly cases by 26%. </w:t>
      </w:r>
      <w:r w:rsidR="0041765C" w:rsidRPr="001A3149">
        <w:rPr>
          <w:rFonts w:ascii="Times New Roman" w:hAnsi="Times New Roman" w:cs="Times New Roman"/>
          <w:sz w:val="24"/>
          <w:szCs w:val="24"/>
        </w:rPr>
        <w:t xml:space="preserve">Earlier studies showed </w:t>
      </w:r>
      <w:r w:rsidR="00426041" w:rsidRPr="001A3149">
        <w:rPr>
          <w:rFonts w:ascii="Times New Roman" w:hAnsi="Times New Roman" w:cs="Times New Roman"/>
          <w:sz w:val="24"/>
          <w:szCs w:val="24"/>
        </w:rPr>
        <w:t xml:space="preserve">that </w:t>
      </w:r>
      <w:r w:rsidR="0041765C" w:rsidRPr="001A3149">
        <w:rPr>
          <w:rFonts w:ascii="Times New Roman" w:hAnsi="Times New Roman" w:cs="Times New Roman"/>
          <w:sz w:val="24"/>
          <w:szCs w:val="24"/>
        </w:rPr>
        <w:t>for every 1</w:t>
      </w:r>
      <w:r w:rsidR="00E43E85" w:rsidRPr="001A3149">
        <w:rPr>
          <w:rFonts w:ascii="Times New Roman" w:hAnsi="Times New Roman" w:cs="Times New Roman"/>
          <w:sz w:val="24"/>
          <w:szCs w:val="24"/>
        </w:rPr>
        <w:t>°</w:t>
      </w:r>
      <w:r w:rsidR="0041765C" w:rsidRPr="001A3149">
        <w:rPr>
          <w:rFonts w:ascii="Times New Roman" w:hAnsi="Times New Roman" w:cs="Times New Roman"/>
          <w:sz w:val="24"/>
          <w:szCs w:val="24"/>
        </w:rPr>
        <w:t>C increase in temperature</w:t>
      </w:r>
      <w:r w:rsidR="00846473" w:rsidRPr="001A3149">
        <w:rPr>
          <w:rFonts w:ascii="Times New Roman" w:hAnsi="Times New Roman" w:cs="Times New Roman"/>
          <w:sz w:val="24"/>
          <w:szCs w:val="24"/>
        </w:rPr>
        <w:t>,</w:t>
      </w:r>
      <w:r w:rsidR="0041765C" w:rsidRPr="001A3149">
        <w:rPr>
          <w:rFonts w:ascii="Times New Roman" w:hAnsi="Times New Roman" w:cs="Times New Roman"/>
          <w:sz w:val="24"/>
          <w:szCs w:val="24"/>
        </w:rPr>
        <w:t xml:space="preserve"> deng</w:t>
      </w:r>
      <w:r w:rsidR="007F3E71" w:rsidRPr="001A3149">
        <w:rPr>
          <w:rFonts w:ascii="Times New Roman" w:hAnsi="Times New Roman" w:cs="Times New Roman"/>
          <w:sz w:val="24"/>
          <w:szCs w:val="24"/>
        </w:rPr>
        <w:t>ue cases increase</w:t>
      </w:r>
      <w:r w:rsidR="00426041" w:rsidRPr="001A3149">
        <w:rPr>
          <w:rFonts w:ascii="Times New Roman" w:hAnsi="Times New Roman" w:cs="Times New Roman"/>
          <w:sz w:val="24"/>
          <w:szCs w:val="24"/>
        </w:rPr>
        <w:t>d</w:t>
      </w:r>
      <w:r w:rsidR="007F3E71" w:rsidRPr="001A3149">
        <w:rPr>
          <w:rFonts w:ascii="Times New Roman" w:hAnsi="Times New Roman" w:cs="Times New Roman"/>
          <w:sz w:val="24"/>
          <w:szCs w:val="24"/>
        </w:rPr>
        <w:t xml:space="preserve"> by 61% in Australia,</w:t>
      </w:r>
      <w:r w:rsidR="00A019F9" w:rsidRPr="001A3149">
        <w:rPr>
          <w:rFonts w:ascii="Times New Roman" w:hAnsi="Times New Roman" w:cs="Times New Roman"/>
          <w:sz w:val="24"/>
          <w:szCs w:val="24"/>
        </w:rPr>
        <w:t xml:space="preserve"> </w:t>
      </w:r>
      <w:r w:rsidR="00290A25" w:rsidRPr="001A3149">
        <w:rPr>
          <w:rFonts w:ascii="Times New Roman" w:hAnsi="Times New Roman" w:cs="Times New Roman"/>
          <w:sz w:val="24"/>
          <w:szCs w:val="24"/>
        </w:rPr>
        <w:t xml:space="preserve">12-22% in Cambodia, 5% in Vietnam, </w:t>
      </w:r>
      <w:r w:rsidR="00A019F9" w:rsidRPr="001A3149">
        <w:rPr>
          <w:rFonts w:ascii="Times New Roman" w:hAnsi="Times New Roman" w:cs="Times New Roman"/>
          <w:sz w:val="24"/>
          <w:szCs w:val="24"/>
        </w:rPr>
        <w:t xml:space="preserve">and </w:t>
      </w:r>
      <w:r w:rsidR="00361467" w:rsidRPr="001A3149">
        <w:rPr>
          <w:rFonts w:ascii="Times New Roman" w:hAnsi="Times New Roman" w:cs="Times New Roman"/>
          <w:sz w:val="24"/>
          <w:szCs w:val="24"/>
        </w:rPr>
        <w:t>2.6% in Mexico</w:t>
      </w:r>
      <w:r w:rsidR="00A5775E"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
          <w:id w:val="-1435054279"/>
          <w:placeholder>
            <w:docPart w:val="DefaultPlaceholder_-1854013440"/>
          </w:placeholder>
        </w:sdtPr>
        <w:sdtContent>
          <w:r w:rsidR="00E877D4" w:rsidRPr="001A3149">
            <w:rPr>
              <w:rFonts w:ascii="Times New Roman" w:hAnsi="Times New Roman" w:cs="Times New Roman"/>
              <w:sz w:val="24"/>
              <w:szCs w:val="24"/>
            </w:rPr>
            <w:t>(Soneja et al. 2021)</w:t>
          </w:r>
        </w:sdtContent>
      </w:sdt>
      <w:r w:rsidR="00361467" w:rsidRPr="001A3149">
        <w:rPr>
          <w:rFonts w:ascii="Times New Roman" w:hAnsi="Times New Roman" w:cs="Times New Roman"/>
          <w:sz w:val="24"/>
          <w:szCs w:val="24"/>
        </w:rPr>
        <w:t xml:space="preserve">. </w:t>
      </w:r>
      <w:r w:rsidR="00F30E4B" w:rsidRPr="001A3149">
        <w:rPr>
          <w:rFonts w:ascii="Times New Roman" w:hAnsi="Times New Roman" w:cs="Times New Roman"/>
          <w:sz w:val="24"/>
          <w:szCs w:val="24"/>
          <w:shd w:val="clear" w:color="auto" w:fill="FFFFFF"/>
        </w:rPr>
        <w:lastRenderedPageBreak/>
        <w:t xml:space="preserve">Increasing temperatures can accelerate mosquito </w:t>
      </w:r>
      <w:r w:rsidR="007F460F" w:rsidRPr="001A3149">
        <w:rPr>
          <w:rFonts w:ascii="Times New Roman" w:hAnsi="Times New Roman" w:cs="Times New Roman"/>
          <w:sz w:val="24"/>
          <w:szCs w:val="24"/>
          <w:shd w:val="clear" w:color="auto" w:fill="FFFFFF"/>
        </w:rPr>
        <w:t xml:space="preserve">population growth </w:t>
      </w:r>
      <w:r w:rsidR="00C41FB0" w:rsidRPr="001A3149">
        <w:rPr>
          <w:rFonts w:ascii="Times New Roman" w:hAnsi="Times New Roman" w:cs="Times New Roman"/>
          <w:sz w:val="24"/>
          <w:szCs w:val="24"/>
          <w:shd w:val="clear" w:color="auto" w:fill="FFFFFF"/>
        </w:rPr>
        <w:t>and</w:t>
      </w:r>
      <w:r w:rsidR="00F30E4B" w:rsidRPr="001A3149">
        <w:rPr>
          <w:rFonts w:ascii="Times New Roman" w:hAnsi="Times New Roman" w:cs="Times New Roman"/>
          <w:sz w:val="24"/>
          <w:szCs w:val="24"/>
          <w:shd w:val="clear" w:color="auto" w:fill="FFFFFF"/>
        </w:rPr>
        <w:t xml:space="preserve"> shorten the duration of the </w:t>
      </w:r>
      <w:r w:rsidR="00C41FB0" w:rsidRPr="001A3149">
        <w:rPr>
          <w:rFonts w:ascii="Times New Roman" w:hAnsi="Times New Roman" w:cs="Times New Roman"/>
          <w:sz w:val="24"/>
          <w:szCs w:val="24"/>
          <w:shd w:val="clear" w:color="auto" w:fill="FFFFFF"/>
        </w:rPr>
        <w:t>EIP</w:t>
      </w:r>
      <w:r w:rsidR="00F30E4B" w:rsidRPr="001A3149">
        <w:rPr>
          <w:rFonts w:ascii="Times New Roman" w:hAnsi="Times New Roman" w:cs="Times New Roman"/>
          <w:sz w:val="24"/>
          <w:szCs w:val="24"/>
          <w:shd w:val="clear" w:color="auto" w:fill="FFFFFF"/>
        </w:rPr>
        <w:t xml:space="preserve"> of the virus</w:t>
      </w:r>
      <w:r w:rsidR="000F6C62" w:rsidRPr="001A3149">
        <w:rPr>
          <w:rFonts w:ascii="Times New Roman" w:hAnsi="Times New Roman" w:cs="Times New Roman"/>
          <w:sz w:val="24"/>
          <w:szCs w:val="24"/>
          <w:shd w:val="clear" w:color="auto" w:fill="FFFFFF"/>
        </w:rPr>
        <w:t>, thereby</w:t>
      </w:r>
      <w:r w:rsidR="00F30E4B" w:rsidRPr="001A3149">
        <w:rPr>
          <w:rFonts w:ascii="Times New Roman" w:hAnsi="Times New Roman" w:cs="Times New Roman"/>
          <w:sz w:val="24"/>
          <w:szCs w:val="24"/>
          <w:shd w:val="clear" w:color="auto" w:fill="FFFFFF"/>
        </w:rPr>
        <w:t xml:space="preserve"> allowing </w:t>
      </w:r>
      <w:r w:rsidR="000F6C62" w:rsidRPr="001A3149">
        <w:rPr>
          <w:rFonts w:ascii="Times New Roman" w:hAnsi="Times New Roman" w:cs="Times New Roman"/>
          <w:sz w:val="24"/>
          <w:szCs w:val="24"/>
          <w:shd w:val="clear" w:color="auto" w:fill="FFFFFF"/>
        </w:rPr>
        <w:t>an increased</w:t>
      </w:r>
      <w:r w:rsidR="00F30E4B" w:rsidRPr="001A3149">
        <w:rPr>
          <w:rFonts w:ascii="Times New Roman" w:hAnsi="Times New Roman" w:cs="Times New Roman"/>
          <w:sz w:val="24"/>
          <w:szCs w:val="24"/>
          <w:shd w:val="clear" w:color="auto" w:fill="FFFFFF"/>
        </w:rPr>
        <w:t xml:space="preserve"> the biting rate</w:t>
      </w:r>
      <w:r w:rsidR="002A3310" w:rsidRPr="001A3149">
        <w:rPr>
          <w:rFonts w:ascii="Times New Roman" w:hAnsi="Times New Roman" w:cs="Times New Roman"/>
          <w:sz w:val="24"/>
          <w:szCs w:val="24"/>
          <w:shd w:val="clear" w:color="auto" w:fill="FFFFFF"/>
        </w:rPr>
        <w:t xml:space="preserve"> and more frequent transmis</w:t>
      </w:r>
      <w:r w:rsidR="00A736EF" w:rsidRPr="001A3149">
        <w:rPr>
          <w:rFonts w:ascii="Times New Roman" w:hAnsi="Times New Roman" w:cs="Times New Roman"/>
          <w:sz w:val="24"/>
          <w:szCs w:val="24"/>
          <w:shd w:val="clear" w:color="auto" w:fill="FFFFFF"/>
        </w:rPr>
        <w:t>sion</w:t>
      </w:r>
      <w:r w:rsidR="00F30E4B" w:rsidRPr="001A3149">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tag w:val="MENDELEY_CITATION_v3_eyJjaXRhdGlvbklEIjoiTUVOREVMRVlfQ0lUQVRJT05fMGQ5NTFkYmItMjdkMS00ZGYxLWJmMWQtZTVjMWQ3Nzk3MzIyIiwicHJvcGVydGllcyI6eyJub3RlSW5kZXgiOjB9LCJpc0VkaXRlZCI6ZmFsc2UsIm1hbnVhbE92ZXJyaWRlIjp7ImlzTWFudWFsbHlPdmVycmlkZGVuIjpmYWxzZSwiY2l0ZXByb2NUZXh0IjoiKE5ham11bCBIYWlkZXIgMjAxODsgQ291cGVyIGV0IGFsLiAyMDIxK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
          <w:id w:val="-1048064065"/>
          <w:placeholder>
            <w:docPart w:val="DefaultPlaceholder_-1854013440"/>
          </w:placeholder>
        </w:sdtPr>
        <w:sdtContent>
          <w:r w:rsidR="00E877D4" w:rsidRPr="001A3149">
            <w:rPr>
              <w:rFonts w:ascii="Times New Roman" w:hAnsi="Times New Roman" w:cs="Times New Roman"/>
              <w:sz w:val="24"/>
              <w:szCs w:val="24"/>
              <w:shd w:val="clear" w:color="auto" w:fill="FFFFFF"/>
            </w:rPr>
            <w:t>(Najmul Haider 2018; Couper et al. 2021)</w:t>
          </w:r>
        </w:sdtContent>
      </w:sdt>
      <w:r w:rsidR="007D06FB" w:rsidRPr="001A3149">
        <w:rPr>
          <w:rFonts w:ascii="Times New Roman" w:hAnsi="Times New Roman" w:cs="Times New Roman"/>
          <w:sz w:val="24"/>
          <w:szCs w:val="24"/>
          <w:shd w:val="clear" w:color="auto" w:fill="FFFFFF"/>
        </w:rPr>
        <w:t>.</w:t>
      </w:r>
      <w:r w:rsidR="00D742E9" w:rsidRPr="001A3149">
        <w:rPr>
          <w:rFonts w:ascii="Times New Roman" w:hAnsi="Times New Roman" w:cs="Times New Roman"/>
          <w:sz w:val="24"/>
          <w:szCs w:val="24"/>
          <w:shd w:val="clear" w:color="auto" w:fill="FFFFFF"/>
        </w:rPr>
        <w:t xml:space="preserve"> </w:t>
      </w:r>
      <w:r w:rsidR="00737261" w:rsidRPr="001A3149">
        <w:rPr>
          <w:rFonts w:ascii="Times New Roman" w:hAnsi="Times New Roman" w:cs="Times New Roman"/>
          <w:sz w:val="24"/>
          <w:szCs w:val="24"/>
          <w:shd w:val="clear" w:color="auto" w:fill="FFFFFF"/>
        </w:rPr>
        <w:t>Decreased rainfall</w:t>
      </w:r>
      <w:r w:rsidR="0005708D" w:rsidRPr="001A3149">
        <w:rPr>
          <w:rFonts w:ascii="Times New Roman" w:hAnsi="Times New Roman" w:cs="Times New Roman"/>
          <w:sz w:val="24"/>
          <w:szCs w:val="24"/>
          <w:shd w:val="clear" w:color="auto" w:fill="FFFFFF"/>
        </w:rPr>
        <w:t xml:space="preserve"> </w:t>
      </w:r>
      <w:r w:rsidR="00E040B2" w:rsidRPr="001A3149">
        <w:rPr>
          <w:rFonts w:ascii="Times New Roman" w:hAnsi="Times New Roman" w:cs="Times New Roman"/>
          <w:sz w:val="24"/>
          <w:szCs w:val="24"/>
          <w:shd w:val="clear" w:color="auto" w:fill="FFFFFF"/>
        </w:rPr>
        <w:t xml:space="preserve">can increase the risk of </w:t>
      </w:r>
      <w:r w:rsidR="00FC6999" w:rsidRPr="001A3149">
        <w:rPr>
          <w:rFonts w:ascii="Times New Roman" w:hAnsi="Times New Roman" w:cs="Times New Roman"/>
          <w:sz w:val="24"/>
          <w:szCs w:val="24"/>
          <w:shd w:val="clear" w:color="auto" w:fill="FFFFFF"/>
        </w:rPr>
        <w:t>dengue</w:t>
      </w:r>
      <w:r w:rsidR="007F460F" w:rsidRPr="001A3149">
        <w:rPr>
          <w:rFonts w:ascii="Times New Roman" w:hAnsi="Times New Roman" w:cs="Times New Roman"/>
          <w:sz w:val="24"/>
          <w:szCs w:val="24"/>
          <w:shd w:val="clear" w:color="auto" w:fill="FFFFFF"/>
        </w:rPr>
        <w:t>,</w:t>
      </w:r>
      <w:del w:id="47" w:author="Reisen" w:date="2023-12-15T10:43:00Z">
        <w:r w:rsidR="005129EB" w:rsidRPr="001A3149" w:rsidDel="00101D6F">
          <w:rPr>
            <w:rFonts w:ascii="Times New Roman" w:hAnsi="Times New Roman" w:cs="Times New Roman"/>
            <w:sz w:val="24"/>
            <w:szCs w:val="24"/>
            <w:shd w:val="clear" w:color="auto" w:fill="FFFFFF"/>
          </w:rPr>
          <w:delText>,</w:delText>
        </w:r>
      </w:del>
      <w:r w:rsidR="00FC6999" w:rsidRPr="001A3149">
        <w:rPr>
          <w:rFonts w:ascii="Times New Roman" w:hAnsi="Times New Roman" w:cs="Times New Roman"/>
          <w:sz w:val="24"/>
          <w:szCs w:val="24"/>
          <w:shd w:val="clear" w:color="auto" w:fill="FFFFFF"/>
        </w:rPr>
        <w:t xml:space="preserve"> especially in urbanized </w:t>
      </w:r>
      <w:r w:rsidR="005129EB" w:rsidRPr="001A3149">
        <w:rPr>
          <w:rFonts w:ascii="Times New Roman" w:hAnsi="Times New Roman" w:cs="Times New Roman"/>
          <w:sz w:val="24"/>
          <w:szCs w:val="24"/>
          <w:shd w:val="clear" w:color="auto" w:fill="FFFFFF"/>
        </w:rPr>
        <w:t>areas</w:t>
      </w:r>
      <w:r w:rsidR="00FC6999" w:rsidRPr="001A3149">
        <w:rPr>
          <w:rFonts w:ascii="Times New Roman" w:hAnsi="Times New Roman" w:cs="Times New Roman"/>
          <w:sz w:val="24"/>
          <w:szCs w:val="24"/>
          <w:shd w:val="clear" w:color="auto" w:fill="FFFFFF"/>
        </w:rPr>
        <w:t xml:space="preserve"> </w:t>
      </w:r>
      <w:r w:rsidR="00317FC9" w:rsidRPr="001A3149">
        <w:rPr>
          <w:rFonts w:ascii="Times New Roman" w:hAnsi="Times New Roman" w:cs="Times New Roman"/>
          <w:sz w:val="24"/>
          <w:szCs w:val="24"/>
          <w:shd w:val="clear" w:color="auto" w:fill="FFFFFF"/>
        </w:rPr>
        <w:t>that</w:t>
      </w:r>
      <w:r w:rsidR="00823754" w:rsidRPr="001A3149">
        <w:rPr>
          <w:rFonts w:ascii="Times New Roman" w:hAnsi="Times New Roman" w:cs="Times New Roman"/>
          <w:sz w:val="24"/>
          <w:szCs w:val="24"/>
          <w:shd w:val="clear" w:color="auto" w:fill="FFFFFF"/>
        </w:rPr>
        <w:t xml:space="preserve"> </w:t>
      </w:r>
      <w:r w:rsidR="00737261" w:rsidRPr="001A3149">
        <w:rPr>
          <w:rFonts w:ascii="Times New Roman" w:hAnsi="Times New Roman" w:cs="Times New Roman"/>
          <w:sz w:val="24"/>
          <w:szCs w:val="24"/>
          <w:shd w:val="clear" w:color="auto" w:fill="FFFFFF"/>
        </w:rPr>
        <w:t xml:space="preserve">may </w:t>
      </w:r>
      <w:r w:rsidR="00823754" w:rsidRPr="001A3149">
        <w:rPr>
          <w:rFonts w:ascii="Times New Roman" w:hAnsi="Times New Roman" w:cs="Times New Roman"/>
          <w:sz w:val="24"/>
          <w:szCs w:val="24"/>
          <w:shd w:val="clear" w:color="auto" w:fill="FFFFFF"/>
        </w:rPr>
        <w:t xml:space="preserve">have </w:t>
      </w:r>
      <w:r w:rsidR="005129EB" w:rsidRPr="001A3149">
        <w:rPr>
          <w:rFonts w:ascii="Times New Roman" w:hAnsi="Times New Roman" w:cs="Times New Roman"/>
          <w:sz w:val="24"/>
          <w:szCs w:val="24"/>
          <w:shd w:val="clear" w:color="auto" w:fill="FFFFFF"/>
        </w:rPr>
        <w:t>a</w:t>
      </w:r>
      <w:r w:rsidR="001A1901" w:rsidRPr="001A3149">
        <w:rPr>
          <w:rFonts w:ascii="Times New Roman" w:hAnsi="Times New Roman" w:cs="Times New Roman"/>
          <w:sz w:val="24"/>
          <w:szCs w:val="24"/>
          <w:shd w:val="clear" w:color="auto" w:fill="FFFFFF"/>
        </w:rPr>
        <w:t>n inadequate</w:t>
      </w:r>
      <w:r w:rsidR="00823754" w:rsidRPr="001A3149">
        <w:rPr>
          <w:rFonts w:ascii="Times New Roman" w:hAnsi="Times New Roman" w:cs="Times New Roman"/>
          <w:sz w:val="24"/>
          <w:szCs w:val="24"/>
          <w:shd w:val="clear" w:color="auto" w:fill="FFFFFF"/>
        </w:rPr>
        <w:t xml:space="preserve"> and intermittent water supply during </w:t>
      </w:r>
      <w:r w:rsidR="00317FC9" w:rsidRPr="001A3149">
        <w:rPr>
          <w:rFonts w:ascii="Times New Roman" w:hAnsi="Times New Roman" w:cs="Times New Roman"/>
          <w:sz w:val="24"/>
          <w:szCs w:val="24"/>
          <w:shd w:val="clear" w:color="auto" w:fill="FFFFFF"/>
        </w:rPr>
        <w:t>drought</w:t>
      </w:r>
      <w:r w:rsidR="000C315B" w:rsidRPr="001A3149">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tag w:val="MENDELEY_CITATION_v3_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"/>
          <w:id w:val="1971626584"/>
          <w:placeholder>
            <w:docPart w:val="DefaultPlaceholder_-1854013440"/>
          </w:placeholder>
        </w:sdtPr>
        <w:sdtContent>
          <w:r w:rsidR="00E877D4" w:rsidRPr="001A3149">
            <w:rPr>
              <w:rFonts w:ascii="Times New Roman" w:hAnsi="Times New Roman" w:cs="Times New Roman"/>
              <w:sz w:val="24"/>
              <w:szCs w:val="24"/>
              <w:shd w:val="clear" w:color="auto" w:fill="FFFFFF"/>
            </w:rPr>
            <w:t>(Lowe et al. 2021)</w:t>
          </w:r>
        </w:sdtContent>
      </w:sdt>
      <w:r w:rsidR="00823754" w:rsidRPr="001A3149">
        <w:rPr>
          <w:rFonts w:ascii="Times New Roman" w:hAnsi="Times New Roman" w:cs="Times New Roman"/>
          <w:sz w:val="24"/>
          <w:szCs w:val="24"/>
          <w:shd w:val="clear" w:color="auto" w:fill="FFFFFF"/>
        </w:rPr>
        <w:t>.</w:t>
      </w:r>
    </w:p>
    <w:p w14:paraId="682109AA" w14:textId="4B97E894" w:rsidR="00F629B4" w:rsidRPr="001A3149" w:rsidRDefault="00212F4F"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Rainfall </w:t>
      </w:r>
      <w:r w:rsidR="00D34C26" w:rsidRPr="001A3149">
        <w:rPr>
          <w:rFonts w:ascii="Times New Roman" w:hAnsi="Times New Roman" w:cs="Times New Roman"/>
          <w:sz w:val="24"/>
          <w:szCs w:val="24"/>
        </w:rPr>
        <w:t xml:space="preserve">provides </w:t>
      </w:r>
      <w:r w:rsidR="00690416" w:rsidRPr="001A3149">
        <w:rPr>
          <w:rFonts w:ascii="Times New Roman" w:hAnsi="Times New Roman" w:cs="Times New Roman"/>
          <w:sz w:val="24"/>
          <w:szCs w:val="24"/>
        </w:rPr>
        <w:t xml:space="preserve">oviposition and larval developmental sites </w:t>
      </w:r>
      <w:r w:rsidRPr="001A3149">
        <w:rPr>
          <w:rFonts w:ascii="Times New Roman" w:hAnsi="Times New Roman" w:cs="Times New Roman"/>
          <w:sz w:val="24"/>
          <w:szCs w:val="24"/>
        </w:rPr>
        <w:t xml:space="preserve">and </w:t>
      </w:r>
      <w:r w:rsidR="00690416" w:rsidRPr="001A3149">
        <w:rPr>
          <w:rFonts w:ascii="Times New Roman" w:hAnsi="Times New Roman" w:cs="Times New Roman"/>
          <w:sz w:val="24"/>
          <w:szCs w:val="24"/>
        </w:rPr>
        <w:t xml:space="preserve">thereby </w:t>
      </w:r>
      <w:r w:rsidR="00FC0F85" w:rsidRPr="001A3149">
        <w:rPr>
          <w:rFonts w:ascii="Times New Roman" w:hAnsi="Times New Roman" w:cs="Times New Roman"/>
          <w:sz w:val="24"/>
          <w:szCs w:val="24"/>
        </w:rPr>
        <w:t>plays</w:t>
      </w:r>
      <w:r w:rsidRPr="001A3149">
        <w:rPr>
          <w:rFonts w:ascii="Times New Roman" w:hAnsi="Times New Roman" w:cs="Times New Roman"/>
          <w:sz w:val="24"/>
          <w:szCs w:val="24"/>
        </w:rPr>
        <w:t xml:space="preserve"> an </w:t>
      </w:r>
      <w:r w:rsidR="004E38C9" w:rsidRPr="001A3149">
        <w:rPr>
          <w:rFonts w:ascii="Times New Roman" w:hAnsi="Times New Roman" w:cs="Times New Roman"/>
          <w:sz w:val="24"/>
          <w:szCs w:val="24"/>
        </w:rPr>
        <w:t>important</w:t>
      </w:r>
      <w:r w:rsidRPr="001A3149">
        <w:rPr>
          <w:rFonts w:ascii="Times New Roman" w:hAnsi="Times New Roman" w:cs="Times New Roman"/>
          <w:sz w:val="24"/>
          <w:szCs w:val="24"/>
        </w:rPr>
        <w:t xml:space="preserve"> role in</w:t>
      </w:r>
      <w:r w:rsidR="00CB3349" w:rsidRPr="001A3149">
        <w:rPr>
          <w:rFonts w:ascii="Times New Roman" w:hAnsi="Times New Roman" w:cs="Times New Roman"/>
          <w:sz w:val="24"/>
          <w:szCs w:val="24"/>
        </w:rPr>
        <w:t xml:space="preserve"> mosquito</w:t>
      </w:r>
      <w:r w:rsidR="001A3149" w:rsidRPr="001A3149">
        <w:rPr>
          <w:rFonts w:ascii="Times New Roman" w:hAnsi="Times New Roman" w:cs="Times New Roman"/>
          <w:sz w:val="24"/>
          <w:szCs w:val="24"/>
        </w:rPr>
        <w:t xml:space="preserve"> </w:t>
      </w:r>
      <w:r w:rsidR="003D5990" w:rsidRPr="001A3149">
        <w:rPr>
          <w:rFonts w:ascii="Times New Roman" w:hAnsi="Times New Roman" w:cs="Times New Roman"/>
          <w:sz w:val="24"/>
          <w:szCs w:val="24"/>
        </w:rPr>
        <w:t>population size and</w:t>
      </w:r>
      <w:r w:rsidR="00CB3349" w:rsidRPr="001A3149">
        <w:rPr>
          <w:rFonts w:ascii="Times New Roman" w:hAnsi="Times New Roman" w:cs="Times New Roman"/>
          <w:sz w:val="24"/>
          <w:szCs w:val="24"/>
        </w:rPr>
        <w:t xml:space="preserve"> </w:t>
      </w:r>
      <w:r w:rsidR="00051339" w:rsidRPr="001A3149">
        <w:rPr>
          <w:rFonts w:ascii="Times New Roman" w:hAnsi="Times New Roman" w:cs="Times New Roman"/>
          <w:sz w:val="24"/>
          <w:szCs w:val="24"/>
        </w:rPr>
        <w:t>pathogen</w:t>
      </w:r>
      <w:r w:rsidR="00CB3349" w:rsidRPr="001A3149">
        <w:rPr>
          <w:rFonts w:ascii="Times New Roman" w:hAnsi="Times New Roman" w:cs="Times New Roman"/>
          <w:sz w:val="24"/>
          <w:szCs w:val="24"/>
        </w:rPr>
        <w:t xml:space="preserve"> transmission. Although we found </w:t>
      </w:r>
      <w:r w:rsidR="004E38C9" w:rsidRPr="001A3149">
        <w:rPr>
          <w:rFonts w:ascii="Times New Roman" w:hAnsi="Times New Roman" w:cs="Times New Roman"/>
          <w:sz w:val="24"/>
          <w:szCs w:val="24"/>
        </w:rPr>
        <w:t>a 15</w:t>
      </w:r>
      <w:r w:rsidR="00CB3349" w:rsidRPr="001A3149">
        <w:rPr>
          <w:rFonts w:ascii="Times New Roman" w:hAnsi="Times New Roman" w:cs="Times New Roman"/>
          <w:sz w:val="24"/>
          <w:szCs w:val="24"/>
        </w:rPr>
        <w:t xml:space="preserve">% reduction </w:t>
      </w:r>
      <w:r w:rsidR="00FC0F85" w:rsidRPr="001A3149">
        <w:rPr>
          <w:rFonts w:ascii="Times New Roman" w:hAnsi="Times New Roman" w:cs="Times New Roman"/>
          <w:sz w:val="24"/>
          <w:szCs w:val="24"/>
        </w:rPr>
        <w:t>in</w:t>
      </w:r>
      <w:r w:rsidR="00CB3349" w:rsidRPr="001A3149">
        <w:rPr>
          <w:rFonts w:ascii="Times New Roman" w:hAnsi="Times New Roman" w:cs="Times New Roman"/>
          <w:sz w:val="24"/>
          <w:szCs w:val="24"/>
        </w:rPr>
        <w:t xml:space="preserve"> annual rainfall in the recent decade </w:t>
      </w:r>
      <w:r w:rsidR="005D2727" w:rsidRPr="001A3149">
        <w:rPr>
          <w:rFonts w:ascii="Times New Roman" w:hAnsi="Times New Roman" w:cs="Times New Roman"/>
          <w:sz w:val="24"/>
          <w:szCs w:val="24"/>
        </w:rPr>
        <w:t xml:space="preserve">from the immediate past </w:t>
      </w:r>
      <w:r w:rsidR="00CB3349" w:rsidRPr="001A3149">
        <w:rPr>
          <w:rFonts w:ascii="Times New Roman" w:hAnsi="Times New Roman" w:cs="Times New Roman"/>
          <w:sz w:val="24"/>
          <w:szCs w:val="24"/>
        </w:rPr>
        <w:t xml:space="preserve">decade, </w:t>
      </w:r>
      <w:r w:rsidR="005A23FF" w:rsidRPr="001A3149">
        <w:rPr>
          <w:rFonts w:ascii="Times New Roman" w:hAnsi="Times New Roman" w:cs="Times New Roman"/>
          <w:sz w:val="24"/>
          <w:szCs w:val="24"/>
        </w:rPr>
        <w:t xml:space="preserve">we </w:t>
      </w:r>
      <w:r w:rsidR="0087504B" w:rsidRPr="001A3149">
        <w:rPr>
          <w:rFonts w:ascii="Times New Roman" w:hAnsi="Times New Roman" w:cs="Times New Roman"/>
          <w:sz w:val="24"/>
          <w:szCs w:val="24"/>
        </w:rPr>
        <w:t xml:space="preserve">detected </w:t>
      </w:r>
      <w:r w:rsidR="005A23FF" w:rsidRPr="001A3149">
        <w:rPr>
          <w:rFonts w:ascii="Times New Roman" w:hAnsi="Times New Roman" w:cs="Times New Roman"/>
          <w:sz w:val="24"/>
          <w:szCs w:val="24"/>
        </w:rPr>
        <w:t xml:space="preserve">an increase in rainfall </w:t>
      </w:r>
      <w:r w:rsidR="00E64278" w:rsidRPr="001A3149">
        <w:rPr>
          <w:rFonts w:ascii="Times New Roman" w:hAnsi="Times New Roman" w:cs="Times New Roman"/>
          <w:sz w:val="24"/>
          <w:szCs w:val="24"/>
        </w:rPr>
        <w:t>during</w:t>
      </w:r>
      <w:r w:rsidR="005A23FF" w:rsidRPr="001A3149">
        <w:rPr>
          <w:rFonts w:ascii="Times New Roman" w:hAnsi="Times New Roman" w:cs="Times New Roman"/>
          <w:sz w:val="24"/>
          <w:szCs w:val="24"/>
        </w:rPr>
        <w:t xml:space="preserve"> pre-and-post monsoon season</w:t>
      </w:r>
      <w:r w:rsidR="00D8276D" w:rsidRPr="001A3149">
        <w:rPr>
          <w:rFonts w:ascii="Times New Roman" w:hAnsi="Times New Roman" w:cs="Times New Roman"/>
          <w:sz w:val="24"/>
          <w:szCs w:val="24"/>
        </w:rPr>
        <w:t xml:space="preserve">s, </w:t>
      </w:r>
      <w:r w:rsidR="001872D9" w:rsidRPr="001A3149">
        <w:rPr>
          <w:rFonts w:ascii="Times New Roman" w:hAnsi="Times New Roman" w:cs="Times New Roman"/>
          <w:sz w:val="24"/>
          <w:szCs w:val="24"/>
        </w:rPr>
        <w:t>thereby</w:t>
      </w:r>
      <w:r w:rsidR="00B21AFE" w:rsidRPr="001A3149">
        <w:rPr>
          <w:rFonts w:ascii="Times New Roman" w:hAnsi="Times New Roman" w:cs="Times New Roman"/>
          <w:sz w:val="24"/>
          <w:szCs w:val="24"/>
        </w:rPr>
        <w:t xml:space="preserve"> </w:t>
      </w:r>
      <w:r w:rsidR="0068050F" w:rsidRPr="001A3149">
        <w:rPr>
          <w:rFonts w:ascii="Times New Roman" w:hAnsi="Times New Roman" w:cs="Times New Roman"/>
          <w:sz w:val="24"/>
          <w:szCs w:val="24"/>
        </w:rPr>
        <w:t>extend</w:t>
      </w:r>
      <w:r w:rsidR="00D8276D" w:rsidRPr="001A3149">
        <w:rPr>
          <w:rFonts w:ascii="Times New Roman" w:hAnsi="Times New Roman" w:cs="Times New Roman"/>
          <w:sz w:val="24"/>
          <w:szCs w:val="24"/>
        </w:rPr>
        <w:t>ing</w:t>
      </w:r>
      <w:r w:rsidR="0068050F" w:rsidRPr="001A3149">
        <w:rPr>
          <w:rFonts w:ascii="Times New Roman" w:hAnsi="Times New Roman" w:cs="Times New Roman"/>
          <w:sz w:val="24"/>
          <w:szCs w:val="24"/>
        </w:rPr>
        <w:t xml:space="preserve"> </w:t>
      </w:r>
      <w:r w:rsidR="009756BC" w:rsidRPr="001A3149">
        <w:rPr>
          <w:rFonts w:ascii="Times New Roman" w:hAnsi="Times New Roman" w:cs="Times New Roman"/>
          <w:sz w:val="24"/>
          <w:szCs w:val="24"/>
        </w:rPr>
        <w:t xml:space="preserve">the </w:t>
      </w:r>
      <w:r w:rsidR="0068050F" w:rsidRPr="001A3149">
        <w:rPr>
          <w:rFonts w:ascii="Times New Roman" w:hAnsi="Times New Roman" w:cs="Times New Roman"/>
          <w:sz w:val="24"/>
          <w:szCs w:val="24"/>
        </w:rPr>
        <w:t>season for mosquitoes and other arthropod vectors</w:t>
      </w:r>
      <w:r w:rsidR="005A23FF" w:rsidRPr="001A3149">
        <w:rPr>
          <w:rFonts w:ascii="Times New Roman" w:hAnsi="Times New Roman" w:cs="Times New Roman"/>
          <w:sz w:val="24"/>
          <w:szCs w:val="24"/>
        </w:rPr>
        <w:t xml:space="preserve">. </w:t>
      </w:r>
      <w:r w:rsidRPr="001A3149">
        <w:rPr>
          <w:rFonts w:ascii="Times New Roman" w:hAnsi="Times New Roman" w:cs="Times New Roman"/>
          <w:sz w:val="24"/>
          <w:szCs w:val="24"/>
        </w:rPr>
        <w:t xml:space="preserve">Our </w:t>
      </w:r>
      <w:r w:rsidR="004E38C9" w:rsidRPr="001A3149">
        <w:rPr>
          <w:rFonts w:ascii="Times New Roman" w:hAnsi="Times New Roman" w:cs="Times New Roman"/>
          <w:sz w:val="24"/>
          <w:szCs w:val="24"/>
        </w:rPr>
        <w:t>model show</w:t>
      </w:r>
      <w:r w:rsidR="00426041" w:rsidRPr="001A3149">
        <w:rPr>
          <w:rFonts w:ascii="Times New Roman" w:hAnsi="Times New Roman" w:cs="Times New Roman"/>
          <w:sz w:val="24"/>
          <w:szCs w:val="24"/>
        </w:rPr>
        <w:t>ed</w:t>
      </w:r>
      <w:r w:rsidR="004E38C9" w:rsidRPr="001A3149">
        <w:rPr>
          <w:rFonts w:ascii="Times New Roman" w:hAnsi="Times New Roman" w:cs="Times New Roman"/>
          <w:sz w:val="24"/>
          <w:szCs w:val="24"/>
        </w:rPr>
        <w:t xml:space="preserve"> that</w:t>
      </w:r>
      <w:r w:rsidRPr="001A3149">
        <w:rPr>
          <w:rFonts w:ascii="Times New Roman" w:hAnsi="Times New Roman" w:cs="Times New Roman"/>
          <w:sz w:val="24"/>
          <w:szCs w:val="24"/>
        </w:rPr>
        <w:t xml:space="preserve"> the first and </w:t>
      </w:r>
      <w:del w:id="48" w:author="Reisen" w:date="2023-12-15T10:44:00Z">
        <w:r w:rsidRPr="001A3149" w:rsidDel="005D548B">
          <w:rPr>
            <w:rFonts w:ascii="Times New Roman" w:hAnsi="Times New Roman" w:cs="Times New Roman"/>
            <w:sz w:val="24"/>
            <w:szCs w:val="24"/>
          </w:rPr>
          <w:delText xml:space="preserve"> </w:delText>
        </w:r>
      </w:del>
      <w:r w:rsidRPr="001A3149">
        <w:rPr>
          <w:rFonts w:ascii="Times New Roman" w:hAnsi="Times New Roman" w:cs="Times New Roman"/>
          <w:sz w:val="24"/>
          <w:szCs w:val="24"/>
        </w:rPr>
        <w:t>second lagged month’s rainfall increase</w:t>
      </w:r>
      <w:r w:rsidR="00426041" w:rsidRPr="001A3149">
        <w:rPr>
          <w:rFonts w:ascii="Times New Roman" w:hAnsi="Times New Roman" w:cs="Times New Roman"/>
          <w:sz w:val="24"/>
          <w:szCs w:val="24"/>
        </w:rPr>
        <w:t>d</w:t>
      </w:r>
      <w:r w:rsidRPr="001A3149">
        <w:rPr>
          <w:rFonts w:ascii="Times New Roman" w:hAnsi="Times New Roman" w:cs="Times New Roman"/>
          <w:sz w:val="24"/>
          <w:szCs w:val="24"/>
        </w:rPr>
        <w:t xml:space="preserve"> </w:t>
      </w:r>
      <w:r w:rsidR="004E38C9" w:rsidRPr="001A3149">
        <w:rPr>
          <w:rFonts w:ascii="Times New Roman" w:hAnsi="Times New Roman" w:cs="Times New Roman"/>
          <w:sz w:val="24"/>
          <w:szCs w:val="24"/>
        </w:rPr>
        <w:t>monthly cases by 8% and 17%, respectively</w:t>
      </w:r>
      <w:r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These findings </w:t>
      </w:r>
      <w:r w:rsidR="009756BC" w:rsidRPr="001A3149">
        <w:rPr>
          <w:rFonts w:ascii="Times New Roman" w:hAnsi="Times New Roman" w:cs="Times New Roman"/>
          <w:sz w:val="24"/>
          <w:szCs w:val="24"/>
        </w:rPr>
        <w:t>were</w:t>
      </w:r>
      <w:r w:rsidR="00F629B4" w:rsidRPr="001A3149">
        <w:rPr>
          <w:rFonts w:ascii="Times New Roman" w:hAnsi="Times New Roman" w:cs="Times New Roman"/>
          <w:sz w:val="24"/>
          <w:szCs w:val="24"/>
        </w:rPr>
        <w:t xml:space="preserve"> consistent with earlier stud</w:t>
      </w:r>
      <w:r w:rsidR="002C622C" w:rsidRPr="001A3149">
        <w:rPr>
          <w:rFonts w:ascii="Times New Roman" w:hAnsi="Times New Roman" w:cs="Times New Roman"/>
          <w:sz w:val="24"/>
          <w:szCs w:val="24"/>
        </w:rPr>
        <w:t>ies</w:t>
      </w:r>
      <w:r w:rsidR="00F629B4" w:rsidRPr="001A3149">
        <w:rPr>
          <w:rFonts w:ascii="Times New Roman" w:hAnsi="Times New Roman" w:cs="Times New Roman"/>
          <w:sz w:val="24"/>
          <w:szCs w:val="24"/>
        </w:rPr>
        <w:t xml:space="preserve"> in Bangladesh that showed that peak dengue cases occurred two months after peak rainfall</w:t>
      </w:r>
      <w:sdt>
        <w:sdtPr>
          <w:rPr>
            <w:rFonts w:ascii="Times New Roman" w:hAnsi="Times New Roman" w:cs="Times New Roman"/>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1A3149" w:rsidRPr="001A3149">
            <w:rPr>
              <w:rFonts w:ascii="Times New Roman" w:hAnsi="Times New Roman" w:cs="Times New Roman"/>
              <w:sz w:val="24"/>
              <w:szCs w:val="24"/>
            </w:rPr>
            <w:t xml:space="preserve"> </w:t>
          </w:r>
          <w:r w:rsidR="00E877D4" w:rsidRPr="001A3149">
            <w:rPr>
              <w:rFonts w:ascii="Times New Roman" w:hAnsi="Times New Roman" w:cs="Times New Roman"/>
              <w:sz w:val="24"/>
              <w:szCs w:val="24"/>
            </w:rPr>
            <w:t>(Salje et al. 2016)</w:t>
          </w:r>
        </w:sdtContent>
      </w:sdt>
      <w:r w:rsidR="002C622C" w:rsidRPr="001A3149">
        <w:rPr>
          <w:rFonts w:ascii="Times New Roman" w:hAnsi="Times New Roman" w:cs="Times New Roman"/>
          <w:sz w:val="24"/>
          <w:szCs w:val="24"/>
        </w:rPr>
        <w:t xml:space="preserve"> or an additional rainy day </w:t>
      </w:r>
      <w:r w:rsidR="003D3437" w:rsidRPr="001A3149">
        <w:rPr>
          <w:rFonts w:ascii="Times New Roman" w:hAnsi="Times New Roman" w:cs="Times New Roman"/>
          <w:sz w:val="24"/>
          <w:szCs w:val="24"/>
        </w:rPr>
        <w:t xml:space="preserve">per month increased dengue cases by 6% in the </w:t>
      </w:r>
      <w:r w:rsidR="002A2675" w:rsidRPr="001A3149">
        <w:rPr>
          <w:rFonts w:ascii="Times New Roman" w:hAnsi="Times New Roman" w:cs="Times New Roman"/>
          <w:sz w:val="24"/>
          <w:szCs w:val="24"/>
        </w:rPr>
        <w:t>succeeding</w:t>
      </w:r>
      <w:r w:rsidR="003D3437" w:rsidRPr="001A3149">
        <w:rPr>
          <w:rFonts w:ascii="Times New Roman" w:hAnsi="Times New Roman" w:cs="Times New Roman"/>
          <w:sz w:val="24"/>
          <w:szCs w:val="24"/>
        </w:rPr>
        <w:t xml:space="preserve"> </w:t>
      </w:r>
      <w:r w:rsidR="002A2675" w:rsidRPr="001A3149">
        <w:rPr>
          <w:rFonts w:ascii="Times New Roman" w:hAnsi="Times New Roman" w:cs="Times New Roman"/>
          <w:sz w:val="24"/>
          <w:szCs w:val="24"/>
        </w:rPr>
        <w:t xml:space="preserve">month </w:t>
      </w:r>
      <w:sdt>
        <w:sdtPr>
          <w:rPr>
            <w:rFonts w:ascii="Times New Roman" w:hAnsi="Times New Roman" w:cs="Times New Roman"/>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
          <w:id w:val="-1054077272"/>
          <w:placeholder>
            <w:docPart w:val="DefaultPlaceholder_-1854013440"/>
          </w:placeholder>
        </w:sdtPr>
        <w:sdtContent>
          <w:r w:rsidR="00E877D4" w:rsidRPr="001A3149">
            <w:rPr>
              <w:rFonts w:ascii="Times New Roman" w:hAnsi="Times New Roman" w:cs="Times New Roman"/>
              <w:sz w:val="24"/>
              <w:szCs w:val="24"/>
            </w:rPr>
            <w:t>(Rahman et al. 2020)</w:t>
          </w:r>
        </w:sdtContent>
      </w:sdt>
      <w:r w:rsidR="002A2675"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Similar findings were reported in Vietnam with dengue </w:t>
      </w:r>
      <w:r w:rsidR="004C6BA5" w:rsidRPr="001A3149">
        <w:rPr>
          <w:rFonts w:ascii="Times New Roman" w:hAnsi="Times New Roman" w:cs="Times New Roman"/>
          <w:sz w:val="24"/>
          <w:szCs w:val="24"/>
        </w:rPr>
        <w:t>cases</w:t>
      </w:r>
      <w:r w:rsidR="00D742E9"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being associated with both first and second-lagged months</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E877D4" w:rsidRPr="001A3149">
            <w:rPr>
              <w:rFonts w:ascii="Times New Roman" w:hAnsi="Times New Roman" w:cs="Times New Roman"/>
              <w:sz w:val="24"/>
              <w:szCs w:val="24"/>
            </w:rPr>
            <w:t>(Cuong et al. 2011)</w:t>
          </w:r>
        </w:sdtContent>
      </w:sdt>
      <w:r w:rsidR="00F629B4" w:rsidRPr="001A3149">
        <w:rPr>
          <w:rFonts w:ascii="Times New Roman" w:hAnsi="Times New Roman" w:cs="Times New Roman"/>
          <w:sz w:val="24"/>
          <w:szCs w:val="24"/>
        </w:rPr>
        <w:t xml:space="preserve">. </w:t>
      </w:r>
      <w:r w:rsidR="00A31491" w:rsidRPr="001A3149">
        <w:rPr>
          <w:rFonts w:ascii="Times New Roman" w:hAnsi="Times New Roman" w:cs="Times New Roman"/>
          <w:sz w:val="24"/>
          <w:szCs w:val="24"/>
          <w:shd w:val="clear" w:color="auto" w:fill="FFFFFF"/>
        </w:rPr>
        <w:t xml:space="preserve">In the greater part of the capital city Dhaka, there is a shortage of </w:t>
      </w:r>
      <w:del w:id="49" w:author="Reisen" w:date="2023-12-15T10:45:00Z">
        <w:r w:rsidR="00A31491" w:rsidRPr="001A3149" w:rsidDel="00901F29">
          <w:rPr>
            <w:rFonts w:ascii="Times New Roman" w:hAnsi="Times New Roman" w:cs="Times New Roman"/>
            <w:sz w:val="24"/>
            <w:szCs w:val="24"/>
            <w:shd w:val="clear" w:color="auto" w:fill="FFFFFF"/>
          </w:rPr>
          <w:delText>regular supply of</w:delText>
        </w:r>
      </w:del>
      <w:ins w:id="50" w:author="Reisen" w:date="2023-12-15T10:45:00Z">
        <w:r w:rsidR="00901F29">
          <w:rPr>
            <w:rFonts w:ascii="Times New Roman" w:hAnsi="Times New Roman" w:cs="Times New Roman"/>
            <w:sz w:val="24"/>
            <w:szCs w:val="24"/>
            <w:shd w:val="clear" w:color="auto" w:fill="FFFFFF"/>
          </w:rPr>
          <w:t>municipal</w:t>
        </w:r>
      </w:ins>
      <w:r w:rsidR="00A31491" w:rsidRPr="001A3149">
        <w:rPr>
          <w:rFonts w:ascii="Times New Roman" w:hAnsi="Times New Roman" w:cs="Times New Roman"/>
          <w:sz w:val="24"/>
          <w:szCs w:val="24"/>
          <w:shd w:val="clear" w:color="auto" w:fill="FFFFFF"/>
        </w:rPr>
        <w:t xml:space="preserve"> water, and thus people </w:t>
      </w:r>
      <w:r w:rsidR="008C76F9" w:rsidRPr="001A3149">
        <w:rPr>
          <w:rFonts w:ascii="Times New Roman" w:hAnsi="Times New Roman" w:cs="Times New Roman"/>
          <w:sz w:val="24"/>
          <w:szCs w:val="24"/>
          <w:shd w:val="clear" w:color="auto" w:fill="FFFFFF"/>
        </w:rPr>
        <w:t>attempt</w:t>
      </w:r>
      <w:r w:rsidR="00A31491" w:rsidRPr="001A3149">
        <w:rPr>
          <w:rFonts w:ascii="Times New Roman" w:hAnsi="Times New Roman" w:cs="Times New Roman"/>
          <w:sz w:val="24"/>
          <w:szCs w:val="24"/>
          <w:shd w:val="clear" w:color="auto" w:fill="FFFFFF"/>
        </w:rPr>
        <w:t xml:space="preserve"> to store </w:t>
      </w:r>
      <w:r w:rsidR="00F74741" w:rsidRPr="001A3149">
        <w:rPr>
          <w:rFonts w:ascii="Times New Roman" w:hAnsi="Times New Roman" w:cs="Times New Roman"/>
          <w:sz w:val="24"/>
          <w:szCs w:val="24"/>
          <w:shd w:val="clear" w:color="auto" w:fill="FFFFFF"/>
        </w:rPr>
        <w:t xml:space="preserve">municipal </w:t>
      </w:r>
      <w:r w:rsidR="00A31491" w:rsidRPr="001A3149">
        <w:rPr>
          <w:rFonts w:ascii="Times New Roman" w:hAnsi="Times New Roman" w:cs="Times New Roman"/>
          <w:sz w:val="24"/>
          <w:szCs w:val="24"/>
          <w:shd w:val="clear" w:color="auto" w:fill="FFFFFF"/>
        </w:rPr>
        <w:t xml:space="preserve">water when available as well as rainwater. This might facilitate the </w:t>
      </w:r>
      <w:r w:rsidR="002D0C4F" w:rsidRPr="001A3149">
        <w:rPr>
          <w:rFonts w:ascii="Times New Roman" w:hAnsi="Times New Roman" w:cs="Times New Roman"/>
          <w:sz w:val="24"/>
          <w:szCs w:val="24"/>
          <w:shd w:val="clear" w:color="auto" w:fill="FFFFFF"/>
        </w:rPr>
        <w:t>production</w:t>
      </w:r>
      <w:r w:rsidR="00A31491" w:rsidRPr="001A3149">
        <w:rPr>
          <w:rFonts w:ascii="Times New Roman" w:hAnsi="Times New Roman" w:cs="Times New Roman"/>
          <w:sz w:val="24"/>
          <w:szCs w:val="24"/>
          <w:shd w:val="clear" w:color="auto" w:fill="FFFFFF"/>
        </w:rPr>
        <w:t xml:space="preserve"> of </w:t>
      </w:r>
      <w:r w:rsidR="00A31491" w:rsidRPr="001A3149">
        <w:rPr>
          <w:rFonts w:ascii="Times New Roman" w:hAnsi="Times New Roman" w:cs="Times New Roman"/>
          <w:i/>
          <w:iCs/>
          <w:sz w:val="24"/>
          <w:szCs w:val="24"/>
          <w:shd w:val="clear" w:color="auto" w:fill="FFFFFF"/>
        </w:rPr>
        <w:t>Aedes</w:t>
      </w:r>
      <w:r w:rsidR="00A31491" w:rsidRPr="001A3149">
        <w:rPr>
          <w:rFonts w:ascii="Times New Roman" w:hAnsi="Times New Roman" w:cs="Times New Roman"/>
          <w:sz w:val="24"/>
          <w:szCs w:val="24"/>
          <w:shd w:val="clear" w:color="auto" w:fill="FFFFFF"/>
        </w:rPr>
        <w:t xml:space="preserve"> mosquitoes </w:t>
      </w:r>
      <w:sdt>
        <w:sdtPr>
          <w:rPr>
            <w:rFonts w:ascii="Times New Roman" w:hAnsi="Times New Roman" w:cs="Times New Roman"/>
            <w:sz w:val="24"/>
            <w:szCs w:val="24"/>
            <w:shd w:val="clear" w:color="auto" w:fill="FFFFFF"/>
          </w:rPr>
          <w:tag w:val="MENDELEY_CITATION_v3_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"/>
          <w:id w:val="-1870993169"/>
          <w:placeholder>
            <w:docPart w:val="33EF9A0E44184FC5ACA347A3BE99B58D"/>
          </w:placeholder>
        </w:sdtPr>
        <w:sdtContent>
          <w:r w:rsidR="00E877D4" w:rsidRPr="001A3149">
            <w:rPr>
              <w:rFonts w:ascii="Times New Roman" w:hAnsi="Times New Roman" w:cs="Times New Roman"/>
              <w:sz w:val="24"/>
              <w:szCs w:val="24"/>
              <w:shd w:val="clear" w:color="auto" w:fill="FFFFFF"/>
            </w:rPr>
            <w:t>(Akanda et al. 2020)</w:t>
          </w:r>
        </w:sdtContent>
      </w:sdt>
      <w:r w:rsidR="00A31491" w:rsidRPr="001A3149">
        <w:rPr>
          <w:rFonts w:ascii="Times New Roman" w:hAnsi="Times New Roman" w:cs="Times New Roman"/>
          <w:sz w:val="24"/>
          <w:szCs w:val="24"/>
          <w:shd w:val="clear" w:color="auto" w:fill="FFFFFF"/>
        </w:rPr>
        <w:t xml:space="preserve">. </w:t>
      </w:r>
      <w:r w:rsidR="00547F87" w:rsidRPr="001A3149">
        <w:rPr>
          <w:rFonts w:ascii="Times New Roman" w:hAnsi="Times New Roman" w:cs="Times New Roman"/>
          <w:sz w:val="24"/>
          <w:szCs w:val="24"/>
        </w:rPr>
        <w:t xml:space="preserve">In </w:t>
      </w:r>
      <w:r w:rsidR="003F110B" w:rsidRPr="001A3149">
        <w:rPr>
          <w:rFonts w:ascii="Times New Roman" w:hAnsi="Times New Roman" w:cs="Times New Roman"/>
          <w:sz w:val="24"/>
          <w:szCs w:val="24"/>
        </w:rPr>
        <w:t>Timor-Leste</w:t>
      </w:r>
      <w:r w:rsidR="00547F87" w:rsidRPr="001A3149">
        <w:rPr>
          <w:rFonts w:ascii="Times New Roman" w:hAnsi="Times New Roman" w:cs="Times New Roman"/>
          <w:sz w:val="24"/>
          <w:szCs w:val="24"/>
        </w:rPr>
        <w:t xml:space="preserve">, a 47% increase </w:t>
      </w:r>
      <w:r w:rsidR="003F110B" w:rsidRPr="001A3149">
        <w:rPr>
          <w:rFonts w:ascii="Times New Roman" w:hAnsi="Times New Roman" w:cs="Times New Roman"/>
          <w:sz w:val="24"/>
          <w:szCs w:val="24"/>
        </w:rPr>
        <w:t>in</w:t>
      </w:r>
      <w:r w:rsidR="00547F87" w:rsidRPr="001A3149">
        <w:rPr>
          <w:rFonts w:ascii="Times New Roman" w:hAnsi="Times New Roman" w:cs="Times New Roman"/>
          <w:sz w:val="24"/>
          <w:szCs w:val="24"/>
        </w:rPr>
        <w:t xml:space="preserve"> </w:t>
      </w:r>
      <w:r w:rsidR="003F110B" w:rsidRPr="001A3149">
        <w:rPr>
          <w:rFonts w:ascii="Times New Roman" w:hAnsi="Times New Roman" w:cs="Times New Roman"/>
          <w:sz w:val="24"/>
          <w:szCs w:val="24"/>
        </w:rPr>
        <w:t>dengue</w:t>
      </w:r>
      <w:r w:rsidR="00547F87" w:rsidRPr="001A3149">
        <w:rPr>
          <w:rFonts w:ascii="Times New Roman" w:hAnsi="Times New Roman" w:cs="Times New Roman"/>
          <w:sz w:val="24"/>
          <w:szCs w:val="24"/>
        </w:rPr>
        <w:t xml:space="preserve"> </w:t>
      </w:r>
      <w:r w:rsidR="004C6BA5" w:rsidRPr="001A3149">
        <w:rPr>
          <w:rFonts w:ascii="Times New Roman" w:hAnsi="Times New Roman" w:cs="Times New Roman"/>
          <w:sz w:val="24"/>
          <w:szCs w:val="24"/>
        </w:rPr>
        <w:t xml:space="preserve">cases </w:t>
      </w:r>
      <w:r w:rsidR="001872D9" w:rsidRPr="001A3149">
        <w:rPr>
          <w:rFonts w:ascii="Times New Roman" w:hAnsi="Times New Roman" w:cs="Times New Roman"/>
          <w:sz w:val="24"/>
          <w:szCs w:val="24"/>
        </w:rPr>
        <w:t>was</w:t>
      </w:r>
      <w:r w:rsidR="00547F87" w:rsidRPr="001A3149">
        <w:rPr>
          <w:rFonts w:ascii="Times New Roman" w:hAnsi="Times New Roman" w:cs="Times New Roman"/>
          <w:sz w:val="24"/>
          <w:szCs w:val="24"/>
        </w:rPr>
        <w:t xml:space="preserve"> recorded with an </w:t>
      </w:r>
      <w:r w:rsidR="003F110B" w:rsidRPr="001A3149">
        <w:rPr>
          <w:rFonts w:ascii="Times New Roman" w:hAnsi="Times New Roman" w:cs="Times New Roman"/>
          <w:sz w:val="24"/>
          <w:szCs w:val="24"/>
        </w:rPr>
        <w:t>additional</w:t>
      </w:r>
      <w:r w:rsidR="00547F87" w:rsidRPr="001A3149">
        <w:rPr>
          <w:rFonts w:ascii="Times New Roman" w:hAnsi="Times New Roman" w:cs="Times New Roman"/>
          <w:sz w:val="24"/>
          <w:szCs w:val="24"/>
        </w:rPr>
        <w:t xml:space="preserve"> </w:t>
      </w:r>
      <w:r w:rsidR="003F110B" w:rsidRPr="001A3149">
        <w:rPr>
          <w:rFonts w:ascii="Times New Roman" w:hAnsi="Times New Roman" w:cs="Times New Roman"/>
          <w:sz w:val="24"/>
          <w:szCs w:val="24"/>
        </w:rPr>
        <w:t xml:space="preserve">1 </w:t>
      </w:r>
      <w:r w:rsidR="00547F87" w:rsidRPr="001A3149">
        <w:rPr>
          <w:rFonts w:ascii="Times New Roman" w:hAnsi="Times New Roman" w:cs="Times New Roman"/>
          <w:sz w:val="24"/>
          <w:szCs w:val="24"/>
        </w:rPr>
        <w:t xml:space="preserve">mm </w:t>
      </w:r>
      <w:r w:rsidR="003F110B" w:rsidRPr="001A3149">
        <w:rPr>
          <w:rFonts w:ascii="Times New Roman" w:hAnsi="Times New Roman" w:cs="Times New Roman"/>
          <w:sz w:val="24"/>
          <w:szCs w:val="24"/>
        </w:rPr>
        <w:t xml:space="preserve">seasonal </w:t>
      </w:r>
      <w:r w:rsidR="00547F87" w:rsidRPr="001A3149">
        <w:rPr>
          <w:rFonts w:ascii="Times New Roman" w:hAnsi="Times New Roman" w:cs="Times New Roman"/>
          <w:sz w:val="24"/>
          <w:szCs w:val="24"/>
        </w:rPr>
        <w:t>r</w:t>
      </w:r>
      <w:r w:rsidR="006B2C31" w:rsidRPr="001A3149">
        <w:rPr>
          <w:rFonts w:ascii="Times New Roman" w:hAnsi="Times New Roman" w:cs="Times New Roman"/>
          <w:sz w:val="24"/>
          <w:szCs w:val="24"/>
        </w:rPr>
        <w:t>ainfall</w:t>
      </w:r>
      <w:r w:rsidR="003F110B" w:rsidRPr="001A3149">
        <w:rPr>
          <w:rFonts w:ascii="Times New Roman" w:hAnsi="Times New Roman" w:cs="Times New Roman"/>
          <w:sz w:val="24"/>
          <w:szCs w:val="24"/>
        </w:rPr>
        <w:t xml:space="preserve"> increase</w:t>
      </w:r>
      <w:r w:rsidR="003C630C"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
          <w:id w:val="-63185126"/>
          <w:placeholder>
            <w:docPart w:val="DefaultPlaceholder_-1854013440"/>
          </w:placeholder>
        </w:sdtPr>
        <w:sdtContent>
          <w:r w:rsidR="00E877D4" w:rsidRPr="001A3149">
            <w:rPr>
              <w:rFonts w:ascii="Times New Roman" w:hAnsi="Times New Roman" w:cs="Times New Roman"/>
              <w:sz w:val="24"/>
              <w:szCs w:val="24"/>
            </w:rPr>
            <w:t>(Wangdi et al. 2018)</w:t>
          </w:r>
        </w:sdtContent>
      </w:sdt>
      <w:r w:rsidR="006B2C31" w:rsidRPr="001A3149">
        <w:rPr>
          <w:rFonts w:ascii="Times New Roman" w:hAnsi="Times New Roman" w:cs="Times New Roman"/>
          <w:sz w:val="24"/>
          <w:szCs w:val="24"/>
        </w:rPr>
        <w:t xml:space="preserve">. </w:t>
      </w:r>
      <w:r w:rsidR="00F629B4" w:rsidRPr="001A3149">
        <w:rPr>
          <w:rFonts w:ascii="Times New Roman" w:hAnsi="Times New Roman" w:cs="Times New Roman"/>
          <w:sz w:val="24"/>
          <w:szCs w:val="24"/>
        </w:rPr>
        <w:t xml:space="preserve">These findings are biologically plausible as </w:t>
      </w:r>
      <w:r w:rsidR="00A63D91" w:rsidRPr="001A3149">
        <w:rPr>
          <w:rFonts w:ascii="Times New Roman" w:hAnsi="Times New Roman" w:cs="Times New Roman"/>
          <w:sz w:val="24"/>
          <w:szCs w:val="24"/>
        </w:rPr>
        <w:t>alter</w:t>
      </w:r>
      <w:r w:rsidR="00E50711" w:rsidRPr="001A3149">
        <w:rPr>
          <w:rFonts w:ascii="Times New Roman" w:hAnsi="Times New Roman" w:cs="Times New Roman"/>
          <w:sz w:val="24"/>
          <w:szCs w:val="24"/>
        </w:rPr>
        <w:t>ed precipitation</w:t>
      </w:r>
      <w:r w:rsidR="001F514F" w:rsidRPr="001A3149">
        <w:rPr>
          <w:rFonts w:ascii="Times New Roman" w:hAnsi="Times New Roman" w:cs="Times New Roman"/>
          <w:sz w:val="24"/>
          <w:szCs w:val="24"/>
        </w:rPr>
        <w:t xml:space="preserve"> </w:t>
      </w:r>
      <w:r w:rsidR="003D7C47" w:rsidRPr="001A3149">
        <w:rPr>
          <w:rFonts w:ascii="Times New Roman" w:hAnsi="Times New Roman" w:cs="Times New Roman"/>
          <w:sz w:val="24"/>
          <w:szCs w:val="24"/>
        </w:rPr>
        <w:t xml:space="preserve">during pre- and post-monsoon </w:t>
      </w:r>
      <w:r w:rsidR="00F629B4" w:rsidRPr="001A3149">
        <w:rPr>
          <w:rFonts w:ascii="Times New Roman" w:hAnsi="Times New Roman" w:cs="Times New Roman"/>
          <w:sz w:val="24"/>
          <w:szCs w:val="24"/>
        </w:rPr>
        <w:t xml:space="preserve">allows </w:t>
      </w:r>
      <w:r w:rsidR="00026FFA" w:rsidRPr="001A3149">
        <w:rPr>
          <w:rFonts w:ascii="Times New Roman" w:hAnsi="Times New Roman" w:cs="Times New Roman"/>
          <w:sz w:val="24"/>
          <w:szCs w:val="24"/>
        </w:rPr>
        <w:t>extended vector seasons</w:t>
      </w:r>
      <w:r w:rsidR="00403F3F" w:rsidRPr="001A3149">
        <w:rPr>
          <w:rFonts w:ascii="Times New Roman" w:hAnsi="Times New Roman" w:cs="Times New Roman"/>
          <w:sz w:val="24"/>
          <w:szCs w:val="24"/>
        </w:rPr>
        <w:t xml:space="preserve"> facilitating </w:t>
      </w:r>
      <w:r w:rsidR="00EF105D" w:rsidRPr="001A3149">
        <w:rPr>
          <w:rFonts w:ascii="Times New Roman" w:hAnsi="Times New Roman" w:cs="Times New Roman"/>
          <w:sz w:val="24"/>
          <w:szCs w:val="24"/>
        </w:rPr>
        <w:t xml:space="preserve">additional </w:t>
      </w:r>
      <w:r w:rsidR="00403F3F" w:rsidRPr="001A3149">
        <w:rPr>
          <w:rFonts w:ascii="Times New Roman" w:hAnsi="Times New Roman" w:cs="Times New Roman"/>
          <w:sz w:val="24"/>
          <w:szCs w:val="24"/>
        </w:rPr>
        <w:t>human cases</w:t>
      </w:r>
      <w:r w:rsidR="001A314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"/>
          <w:id w:val="1508242156"/>
          <w:placeholder>
            <w:docPart w:val="DefaultPlaceholder_-1854013440"/>
          </w:placeholder>
        </w:sdtPr>
        <w:sdtContent>
          <w:r w:rsidR="00E877D4" w:rsidRPr="001A3149">
            <w:rPr>
              <w:rFonts w:ascii="Times New Roman" w:hAnsi="Times New Roman" w:cs="Times New Roman"/>
              <w:sz w:val="24"/>
              <w:szCs w:val="24"/>
            </w:rPr>
            <w:t>(Yuan et al. 2020)</w:t>
          </w:r>
        </w:sdtContent>
      </w:sdt>
      <w:r w:rsidR="00403F3F" w:rsidRPr="001A3149">
        <w:rPr>
          <w:rFonts w:ascii="Times New Roman" w:hAnsi="Times New Roman" w:cs="Times New Roman"/>
          <w:sz w:val="24"/>
          <w:szCs w:val="24"/>
        </w:rPr>
        <w:t xml:space="preserve">. </w:t>
      </w:r>
    </w:p>
    <w:p w14:paraId="5014D57F" w14:textId="70EA2A8E" w:rsidR="00B81664" w:rsidRPr="001A3149" w:rsidRDefault="0049388D" w:rsidP="007218C7">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Bangladesh’s</w:t>
      </w:r>
      <w:r w:rsidR="00843780" w:rsidRPr="001A3149">
        <w:rPr>
          <w:rFonts w:ascii="Times New Roman" w:hAnsi="Times New Roman" w:cs="Times New Roman"/>
          <w:sz w:val="24"/>
          <w:szCs w:val="24"/>
        </w:rPr>
        <w:t xml:space="preserve"> dengue </w:t>
      </w:r>
      <w:r w:rsidR="00CD6972" w:rsidRPr="001A3149">
        <w:rPr>
          <w:rFonts w:ascii="Times New Roman" w:hAnsi="Times New Roman" w:cs="Times New Roman"/>
          <w:sz w:val="24"/>
          <w:szCs w:val="24"/>
        </w:rPr>
        <w:t>season is characterized by hot</w:t>
      </w:r>
      <w:r w:rsidR="00230F3E" w:rsidRPr="001A3149">
        <w:rPr>
          <w:rFonts w:ascii="Times New Roman" w:hAnsi="Times New Roman" w:cs="Times New Roman"/>
          <w:sz w:val="24"/>
          <w:szCs w:val="24"/>
        </w:rPr>
        <w:t xml:space="preserve"> and wet</w:t>
      </w:r>
      <w:r w:rsidR="00CD6972" w:rsidRPr="001A3149">
        <w:rPr>
          <w:rFonts w:ascii="Times New Roman" w:hAnsi="Times New Roman" w:cs="Times New Roman"/>
          <w:sz w:val="24"/>
          <w:szCs w:val="24"/>
        </w:rPr>
        <w:t xml:space="preserve"> </w:t>
      </w:r>
      <w:r w:rsidR="000A724E" w:rsidRPr="001A3149">
        <w:rPr>
          <w:rFonts w:ascii="Times New Roman" w:hAnsi="Times New Roman" w:cs="Times New Roman"/>
          <w:sz w:val="24"/>
          <w:szCs w:val="24"/>
        </w:rPr>
        <w:t>periods</w:t>
      </w:r>
      <w:r w:rsidR="00CD6972" w:rsidRPr="001A3149">
        <w:rPr>
          <w:rFonts w:ascii="Times New Roman" w:hAnsi="Times New Roman" w:cs="Times New Roman"/>
          <w:sz w:val="24"/>
          <w:szCs w:val="24"/>
        </w:rPr>
        <w:t xml:space="preserve"> </w:t>
      </w:r>
      <w:ins w:id="51" w:author="Reisen" w:date="2023-12-15T10:46:00Z">
        <w:r w:rsidR="00924A3E">
          <w:rPr>
            <w:rFonts w:ascii="Times New Roman" w:hAnsi="Times New Roman" w:cs="Times New Roman"/>
            <w:sz w:val="24"/>
            <w:szCs w:val="24"/>
          </w:rPr>
          <w:t>from</w:t>
        </w:r>
      </w:ins>
      <w:del w:id="52" w:author="Reisen" w:date="2023-12-15T10:46:00Z">
        <w:r w:rsidR="008C0317" w:rsidRPr="001A3149" w:rsidDel="00924A3E">
          <w:rPr>
            <w:rFonts w:ascii="Times New Roman" w:hAnsi="Times New Roman" w:cs="Times New Roman"/>
            <w:sz w:val="24"/>
            <w:szCs w:val="24"/>
          </w:rPr>
          <w:delText>between</w:delText>
        </w:r>
      </w:del>
      <w:r w:rsidR="008C0317" w:rsidRPr="001A3149">
        <w:rPr>
          <w:rFonts w:ascii="Times New Roman" w:hAnsi="Times New Roman" w:cs="Times New Roman"/>
          <w:sz w:val="24"/>
          <w:szCs w:val="24"/>
        </w:rPr>
        <w:t xml:space="preserve"> June to August. </w:t>
      </w:r>
      <w:r w:rsidRPr="001A3149">
        <w:rPr>
          <w:rFonts w:ascii="Times New Roman" w:hAnsi="Times New Roman" w:cs="Times New Roman"/>
          <w:sz w:val="24"/>
          <w:szCs w:val="24"/>
        </w:rPr>
        <w:t xml:space="preserve">This is the period with </w:t>
      </w:r>
      <w:r w:rsidR="005D28D8"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highest amount </w:t>
      </w:r>
      <w:r w:rsidR="005D28D8" w:rsidRPr="001A3149">
        <w:rPr>
          <w:rFonts w:ascii="Times New Roman" w:hAnsi="Times New Roman" w:cs="Times New Roman"/>
          <w:sz w:val="24"/>
          <w:szCs w:val="24"/>
        </w:rPr>
        <w:t xml:space="preserve">of </w:t>
      </w:r>
      <w:r w:rsidRPr="001A3149">
        <w:rPr>
          <w:rFonts w:ascii="Times New Roman" w:hAnsi="Times New Roman" w:cs="Times New Roman"/>
          <w:sz w:val="24"/>
          <w:szCs w:val="24"/>
        </w:rPr>
        <w:t xml:space="preserve">rainfall </w:t>
      </w:r>
      <w:r w:rsidR="005D28D8" w:rsidRPr="001A3149">
        <w:rPr>
          <w:rFonts w:ascii="Times New Roman" w:hAnsi="Times New Roman" w:cs="Times New Roman"/>
          <w:sz w:val="24"/>
          <w:szCs w:val="24"/>
        </w:rPr>
        <w:t xml:space="preserve">facilitating </w:t>
      </w:r>
      <w:r w:rsidR="005D28D8" w:rsidRPr="001A3149">
        <w:rPr>
          <w:rFonts w:ascii="Times New Roman" w:hAnsi="Times New Roman" w:cs="Times New Roman"/>
          <w:i/>
          <w:iCs/>
          <w:sz w:val="24"/>
          <w:szCs w:val="24"/>
        </w:rPr>
        <w:t>Aedes</w:t>
      </w:r>
      <w:r w:rsidR="005D28D8" w:rsidRPr="001A3149">
        <w:rPr>
          <w:rFonts w:ascii="Times New Roman" w:hAnsi="Times New Roman" w:cs="Times New Roman"/>
          <w:sz w:val="24"/>
          <w:szCs w:val="24"/>
        </w:rPr>
        <w:t xml:space="preserve"> </w:t>
      </w:r>
      <w:r w:rsidR="001553B7" w:rsidRPr="001A3149">
        <w:rPr>
          <w:rFonts w:ascii="Times New Roman" w:hAnsi="Times New Roman" w:cs="Times New Roman"/>
          <w:sz w:val="24"/>
          <w:szCs w:val="24"/>
        </w:rPr>
        <w:t>abundance</w:t>
      </w:r>
      <w:r w:rsidR="002E585B"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736985223"/>
          <w:placeholder>
            <w:docPart w:val="DefaultPlaceholder_-1854013440"/>
          </w:placeholder>
        </w:sdtPr>
        <w:sdtContent>
          <w:r w:rsidR="00E877D4" w:rsidRPr="001A3149">
            <w:rPr>
              <w:rFonts w:ascii="Times New Roman" w:hAnsi="Times New Roman" w:cs="Times New Roman"/>
              <w:sz w:val="24"/>
              <w:szCs w:val="24"/>
            </w:rPr>
            <w:t xml:space="preserve">(Haider et al. 2023 </w:t>
          </w:r>
          <w:r w:rsidR="00E877D4" w:rsidRPr="001A3149">
            <w:rPr>
              <w:rFonts w:ascii="Times New Roman" w:hAnsi="Times New Roman" w:cs="Times New Roman"/>
              <w:sz w:val="24"/>
              <w:szCs w:val="24"/>
            </w:rPr>
            <w:lastRenderedPageBreak/>
            <w:t>May 18)</w:t>
          </w:r>
        </w:sdtContent>
      </w:sdt>
      <w:r w:rsidR="005D28D8" w:rsidRPr="001A3149">
        <w:rPr>
          <w:rFonts w:ascii="Times New Roman" w:hAnsi="Times New Roman" w:cs="Times New Roman"/>
          <w:sz w:val="24"/>
          <w:szCs w:val="24"/>
        </w:rPr>
        <w:t xml:space="preserve">. </w:t>
      </w:r>
      <w:r w:rsidR="006760B8" w:rsidRPr="001A3149">
        <w:rPr>
          <w:rFonts w:ascii="Times New Roman" w:hAnsi="Times New Roman" w:cs="Times New Roman"/>
          <w:sz w:val="24"/>
          <w:szCs w:val="24"/>
        </w:rPr>
        <w:t xml:space="preserve">The monthly </w:t>
      </w:r>
      <w:r w:rsidR="001628DF" w:rsidRPr="001A3149">
        <w:rPr>
          <w:rFonts w:ascii="Times New Roman" w:hAnsi="Times New Roman" w:cs="Times New Roman"/>
          <w:sz w:val="24"/>
          <w:szCs w:val="24"/>
        </w:rPr>
        <w:t xml:space="preserve">mean </w:t>
      </w:r>
      <w:r w:rsidR="006760B8" w:rsidRPr="001A3149">
        <w:rPr>
          <w:rFonts w:ascii="Times New Roman" w:hAnsi="Times New Roman" w:cs="Times New Roman"/>
          <w:sz w:val="24"/>
          <w:szCs w:val="24"/>
        </w:rPr>
        <w:t xml:space="preserve">growth factor above 1 for April – June </w:t>
      </w:r>
      <w:r w:rsidR="004102C9" w:rsidRPr="001A3149">
        <w:rPr>
          <w:rFonts w:ascii="Times New Roman" w:hAnsi="Times New Roman" w:cs="Times New Roman"/>
          <w:sz w:val="24"/>
          <w:szCs w:val="24"/>
        </w:rPr>
        <w:t>indicates</w:t>
      </w:r>
      <w:r w:rsidR="0098039F" w:rsidRPr="001A3149">
        <w:rPr>
          <w:rFonts w:ascii="Times New Roman" w:hAnsi="Times New Roman" w:cs="Times New Roman"/>
          <w:sz w:val="24"/>
          <w:szCs w:val="24"/>
        </w:rPr>
        <w:t xml:space="preserve"> </w:t>
      </w:r>
      <w:r w:rsidR="00D97995" w:rsidRPr="001A3149">
        <w:rPr>
          <w:rFonts w:ascii="Times New Roman" w:hAnsi="Times New Roman" w:cs="Times New Roman"/>
          <w:sz w:val="24"/>
          <w:szCs w:val="24"/>
        </w:rPr>
        <w:t>that</w:t>
      </w:r>
      <w:r w:rsidR="003E72F5" w:rsidRPr="001A3149">
        <w:rPr>
          <w:rFonts w:ascii="Times New Roman" w:hAnsi="Times New Roman" w:cs="Times New Roman"/>
          <w:sz w:val="24"/>
          <w:szCs w:val="24"/>
        </w:rPr>
        <w:t xml:space="preserve"> for each </w:t>
      </w:r>
      <w:r w:rsidR="0072060E" w:rsidRPr="001A3149">
        <w:rPr>
          <w:rFonts w:ascii="Times New Roman" w:hAnsi="Times New Roman" w:cs="Times New Roman"/>
          <w:sz w:val="24"/>
          <w:szCs w:val="24"/>
        </w:rPr>
        <w:t xml:space="preserve">of </w:t>
      </w:r>
      <w:r w:rsidR="007F3F1F" w:rsidRPr="001A3149">
        <w:rPr>
          <w:rFonts w:ascii="Times New Roman" w:hAnsi="Times New Roman" w:cs="Times New Roman"/>
          <w:sz w:val="24"/>
          <w:szCs w:val="24"/>
        </w:rPr>
        <w:t>these months</w:t>
      </w:r>
      <w:r w:rsidR="0072060E" w:rsidRPr="001A3149">
        <w:rPr>
          <w:rFonts w:ascii="Times New Roman" w:hAnsi="Times New Roman" w:cs="Times New Roman"/>
          <w:sz w:val="24"/>
          <w:szCs w:val="24"/>
        </w:rPr>
        <w:t>,</w:t>
      </w:r>
      <w:r w:rsidR="003E72F5" w:rsidRPr="001A3149">
        <w:rPr>
          <w:rFonts w:ascii="Times New Roman" w:hAnsi="Times New Roman" w:cs="Times New Roman"/>
          <w:sz w:val="24"/>
          <w:szCs w:val="24"/>
        </w:rPr>
        <w:t xml:space="preserve"> </w:t>
      </w:r>
      <w:r w:rsidR="000E1548" w:rsidRPr="001A3149">
        <w:rPr>
          <w:rFonts w:ascii="Times New Roman" w:hAnsi="Times New Roman" w:cs="Times New Roman"/>
          <w:sz w:val="24"/>
          <w:szCs w:val="24"/>
        </w:rPr>
        <w:t xml:space="preserve">the </w:t>
      </w:r>
      <w:r w:rsidR="00045E24" w:rsidRPr="001A3149">
        <w:rPr>
          <w:rFonts w:ascii="Times New Roman" w:hAnsi="Times New Roman" w:cs="Times New Roman"/>
          <w:sz w:val="24"/>
          <w:szCs w:val="24"/>
        </w:rPr>
        <w:t xml:space="preserve">number of </w:t>
      </w:r>
      <w:r w:rsidR="000E1548" w:rsidRPr="001A3149">
        <w:rPr>
          <w:rFonts w:ascii="Times New Roman" w:hAnsi="Times New Roman" w:cs="Times New Roman"/>
          <w:sz w:val="24"/>
          <w:szCs w:val="24"/>
        </w:rPr>
        <w:t>dengue</w:t>
      </w:r>
      <w:r w:rsidR="003E72F5" w:rsidRPr="001A3149">
        <w:rPr>
          <w:rFonts w:ascii="Times New Roman" w:hAnsi="Times New Roman" w:cs="Times New Roman"/>
          <w:sz w:val="24"/>
          <w:szCs w:val="24"/>
        </w:rPr>
        <w:t xml:space="preserve"> cases </w:t>
      </w:r>
      <w:r w:rsidR="00ED4B44" w:rsidRPr="001A3149">
        <w:rPr>
          <w:rFonts w:ascii="Times New Roman" w:hAnsi="Times New Roman" w:cs="Times New Roman"/>
          <w:sz w:val="24"/>
          <w:szCs w:val="24"/>
        </w:rPr>
        <w:t xml:space="preserve">will surpass </w:t>
      </w:r>
      <w:r w:rsidR="0026073E" w:rsidRPr="001A3149">
        <w:rPr>
          <w:rFonts w:ascii="Times New Roman" w:hAnsi="Times New Roman" w:cs="Times New Roman"/>
          <w:sz w:val="24"/>
          <w:szCs w:val="24"/>
        </w:rPr>
        <w:t>the</w:t>
      </w:r>
      <w:r w:rsidR="008673F4" w:rsidRPr="001A3149">
        <w:rPr>
          <w:rFonts w:ascii="Times New Roman" w:hAnsi="Times New Roman" w:cs="Times New Roman"/>
          <w:sz w:val="24"/>
          <w:szCs w:val="24"/>
        </w:rPr>
        <w:t xml:space="preserve"> </w:t>
      </w:r>
      <w:r w:rsidR="001553B7" w:rsidRPr="001A3149">
        <w:rPr>
          <w:rFonts w:ascii="Times New Roman" w:hAnsi="Times New Roman" w:cs="Times New Roman"/>
          <w:sz w:val="24"/>
          <w:szCs w:val="24"/>
        </w:rPr>
        <w:t>previous</w:t>
      </w:r>
      <w:r w:rsidR="008673F4" w:rsidRPr="001A3149">
        <w:rPr>
          <w:rFonts w:ascii="Times New Roman" w:hAnsi="Times New Roman" w:cs="Times New Roman"/>
          <w:sz w:val="24"/>
          <w:szCs w:val="24"/>
        </w:rPr>
        <w:t xml:space="preserve"> month. </w:t>
      </w:r>
      <w:r w:rsidR="00700ED5" w:rsidRPr="001A3149">
        <w:rPr>
          <w:rFonts w:ascii="Times New Roman" w:hAnsi="Times New Roman" w:cs="Times New Roman"/>
          <w:sz w:val="24"/>
          <w:szCs w:val="24"/>
        </w:rPr>
        <w:t xml:space="preserve">Thus, we suggest </w:t>
      </w:r>
      <w:r w:rsidR="00921E7A" w:rsidRPr="001A3149">
        <w:rPr>
          <w:rFonts w:ascii="Times New Roman" w:hAnsi="Times New Roman" w:cs="Times New Roman"/>
          <w:sz w:val="24"/>
          <w:szCs w:val="24"/>
        </w:rPr>
        <w:t>starting</w:t>
      </w:r>
      <w:r w:rsidR="00700ED5" w:rsidRPr="001A3149">
        <w:rPr>
          <w:rFonts w:ascii="Times New Roman" w:hAnsi="Times New Roman" w:cs="Times New Roman"/>
          <w:sz w:val="24"/>
          <w:szCs w:val="24"/>
        </w:rPr>
        <w:t xml:space="preserve"> vector control intervention </w:t>
      </w:r>
      <w:r w:rsidR="00846473" w:rsidRPr="001A3149">
        <w:rPr>
          <w:rFonts w:ascii="Times New Roman" w:hAnsi="Times New Roman" w:cs="Times New Roman"/>
          <w:sz w:val="24"/>
          <w:szCs w:val="24"/>
        </w:rPr>
        <w:t>in</w:t>
      </w:r>
      <w:r w:rsidR="00700ED5" w:rsidRPr="001A3149">
        <w:rPr>
          <w:rFonts w:ascii="Times New Roman" w:hAnsi="Times New Roman" w:cs="Times New Roman"/>
          <w:sz w:val="24"/>
          <w:szCs w:val="24"/>
        </w:rPr>
        <w:t xml:space="preserve"> April in </w:t>
      </w:r>
      <w:r w:rsidR="00921E7A" w:rsidRPr="001A3149">
        <w:rPr>
          <w:rFonts w:ascii="Times New Roman" w:hAnsi="Times New Roman" w:cs="Times New Roman"/>
          <w:sz w:val="24"/>
          <w:szCs w:val="24"/>
        </w:rPr>
        <w:t>Bangladesh</w:t>
      </w:r>
      <w:r w:rsidR="00700ED5" w:rsidRPr="001A3149">
        <w:rPr>
          <w:rFonts w:ascii="Times New Roman" w:hAnsi="Times New Roman" w:cs="Times New Roman"/>
          <w:sz w:val="24"/>
          <w:szCs w:val="24"/>
        </w:rPr>
        <w:t xml:space="preserve">. </w:t>
      </w:r>
    </w:p>
    <w:p w14:paraId="0031DAC0" w14:textId="77777777" w:rsidR="009B0339" w:rsidRPr="001A3149" w:rsidRDefault="009B0339" w:rsidP="00E51E70">
      <w:pPr>
        <w:spacing w:after="0" w:line="480" w:lineRule="auto"/>
        <w:rPr>
          <w:rFonts w:ascii="Times New Roman" w:hAnsi="Times New Roman" w:cs="Times New Roman"/>
          <w:sz w:val="24"/>
          <w:szCs w:val="24"/>
        </w:rPr>
      </w:pPr>
    </w:p>
    <w:p w14:paraId="6A9D5C4C" w14:textId="1B8A2015" w:rsidR="00EC26FF" w:rsidRPr="001A3149" w:rsidRDefault="00EC26FF"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Two large dengue outbreaks occurred in Bangladesh </w:t>
      </w:r>
      <w:r w:rsidR="00FF626C" w:rsidRPr="001A3149">
        <w:rPr>
          <w:rFonts w:ascii="Times New Roman" w:hAnsi="Times New Roman" w:cs="Times New Roman"/>
          <w:sz w:val="24"/>
          <w:szCs w:val="24"/>
        </w:rPr>
        <w:t>in</w:t>
      </w:r>
      <w:r w:rsidRPr="001A3149">
        <w:rPr>
          <w:rFonts w:ascii="Times New Roman" w:hAnsi="Times New Roman" w:cs="Times New Roman"/>
          <w:sz w:val="24"/>
          <w:szCs w:val="24"/>
        </w:rPr>
        <w:t xml:space="preserve"> 2019 and 2022</w:t>
      </w:r>
      <w:r w:rsidR="00E61062" w:rsidRPr="001A3149">
        <w:rPr>
          <w:rFonts w:ascii="Times New Roman" w:hAnsi="Times New Roman" w:cs="Times New Roman"/>
          <w:sz w:val="24"/>
          <w:szCs w:val="24"/>
        </w:rPr>
        <w:t>, with</w:t>
      </w:r>
      <w:r w:rsidRPr="001A3149">
        <w:rPr>
          <w:rFonts w:ascii="Times New Roman" w:hAnsi="Times New Roman" w:cs="Times New Roman"/>
          <w:sz w:val="24"/>
          <w:szCs w:val="24"/>
        </w:rPr>
        <w:t xml:space="preserve"> both characterized by unusual weather patterns and the occurrence of two different </w:t>
      </w:r>
      <w:r w:rsidR="006B6620" w:rsidRPr="001A3149">
        <w:rPr>
          <w:rFonts w:ascii="Times New Roman" w:hAnsi="Times New Roman" w:cs="Times New Roman"/>
          <w:sz w:val="24"/>
          <w:szCs w:val="24"/>
        </w:rPr>
        <w:t xml:space="preserve">DENV </w:t>
      </w:r>
      <w:r w:rsidRPr="001A3149">
        <w:rPr>
          <w:rFonts w:ascii="Times New Roman" w:hAnsi="Times New Roman" w:cs="Times New Roman"/>
          <w:sz w:val="24"/>
          <w:szCs w:val="24"/>
        </w:rPr>
        <w:t xml:space="preserve">serotypes. The 2019 outbreak was characterized by early rainfall of 120 mm in February compared to a </w:t>
      </w:r>
      <w:r w:rsidR="000F2D00" w:rsidRPr="001A3149">
        <w:rPr>
          <w:rFonts w:ascii="Times New Roman" w:hAnsi="Times New Roman" w:cs="Times New Roman"/>
          <w:sz w:val="24"/>
          <w:szCs w:val="24"/>
        </w:rPr>
        <w:t xml:space="preserve">historical </w:t>
      </w:r>
      <w:r w:rsidRPr="001A3149">
        <w:rPr>
          <w:rFonts w:ascii="Times New Roman" w:hAnsi="Times New Roman" w:cs="Times New Roman"/>
          <w:sz w:val="24"/>
          <w:szCs w:val="24"/>
        </w:rPr>
        <w:t xml:space="preserve">monthly mean of 20 mm precipitation, along with the introduction DENV-3  </w:t>
      </w:r>
      <w:sdt>
        <w:sdtPr>
          <w:rPr>
            <w:rFonts w:ascii="Times New Roman" w:hAnsi="Times New Roman" w:cs="Times New Roman"/>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E877D4" w:rsidRPr="001A3149">
            <w:rPr>
              <w:rFonts w:ascii="Times New Roman" w:hAnsi="Times New Roman" w:cs="Times New Roman"/>
              <w:sz w:val="24"/>
              <w:szCs w:val="24"/>
            </w:rPr>
            <w:t>(Ahsan et al. 2021)</w:t>
          </w:r>
        </w:sdtContent>
      </w:sdt>
      <w:r w:rsidRPr="001A3149">
        <w:rPr>
          <w:rFonts w:ascii="Times New Roman" w:hAnsi="Times New Roman" w:cs="Times New Roman"/>
          <w:sz w:val="24"/>
          <w:szCs w:val="24"/>
        </w:rPr>
        <w:t>. The 2022 outbreak was characterized by the late onset of rainfall</w:t>
      </w:r>
      <w:ins w:id="53" w:author="Reisen" w:date="2023-12-15T10:48:00Z">
        <w:r w:rsidR="00C5314D">
          <w:rPr>
            <w:rFonts w:ascii="Times New Roman" w:hAnsi="Times New Roman" w:cs="Times New Roman"/>
            <w:sz w:val="24"/>
            <w:szCs w:val="24"/>
          </w:rPr>
          <w:t>,</w:t>
        </w:r>
      </w:ins>
      <w:r w:rsidRPr="001A3149">
        <w:rPr>
          <w:rFonts w:ascii="Times New Roman" w:hAnsi="Times New Roman" w:cs="Times New Roman"/>
          <w:sz w:val="24"/>
          <w:szCs w:val="24"/>
        </w:rPr>
        <w:t xml:space="preserve"> with 297 mm </w:t>
      </w:r>
      <w:r w:rsidR="00FF626C" w:rsidRPr="001A3149">
        <w:rPr>
          <w:rFonts w:ascii="Times New Roman" w:hAnsi="Times New Roman" w:cs="Times New Roman"/>
          <w:sz w:val="24"/>
          <w:szCs w:val="24"/>
        </w:rPr>
        <w:t xml:space="preserve">of </w:t>
      </w:r>
      <w:r w:rsidRPr="001A3149">
        <w:rPr>
          <w:rFonts w:ascii="Times New Roman" w:hAnsi="Times New Roman" w:cs="Times New Roman"/>
          <w:sz w:val="24"/>
          <w:szCs w:val="24"/>
        </w:rPr>
        <w:t xml:space="preserve">rainfall in October compared to a monthly mean of 156 mm </w:t>
      </w:r>
      <w:r w:rsidR="00B621F3" w:rsidRPr="001A3149">
        <w:rPr>
          <w:rFonts w:ascii="Times New Roman" w:hAnsi="Times New Roman" w:cs="Times New Roman"/>
          <w:sz w:val="24"/>
          <w:szCs w:val="24"/>
        </w:rPr>
        <w:t>that</w:t>
      </w:r>
      <w:r w:rsidR="009A2736" w:rsidRPr="001A3149">
        <w:rPr>
          <w:rFonts w:ascii="Times New Roman" w:hAnsi="Times New Roman" w:cs="Times New Roman"/>
          <w:sz w:val="24"/>
          <w:szCs w:val="24"/>
        </w:rPr>
        <w:t xml:space="preserve"> may have</w:t>
      </w:r>
      <w:r w:rsidRPr="001A3149">
        <w:rPr>
          <w:rFonts w:ascii="Times New Roman" w:hAnsi="Times New Roman" w:cs="Times New Roman"/>
          <w:sz w:val="24"/>
          <w:szCs w:val="24"/>
        </w:rPr>
        <w:t xml:space="preserve"> prolong</w:t>
      </w:r>
      <w:r w:rsidR="009A2736" w:rsidRPr="001A3149">
        <w:rPr>
          <w:rFonts w:ascii="Times New Roman" w:hAnsi="Times New Roman" w:cs="Times New Roman"/>
          <w:sz w:val="24"/>
          <w:szCs w:val="24"/>
        </w:rPr>
        <w:t>ed</w:t>
      </w:r>
      <w:r w:rsidR="000E1548" w:rsidRPr="001A3149">
        <w:rPr>
          <w:rFonts w:ascii="Times New Roman" w:hAnsi="Times New Roman" w:cs="Times New Roman"/>
          <w:sz w:val="24"/>
          <w:szCs w:val="24"/>
        </w:rPr>
        <w:t xml:space="preserve"> </w:t>
      </w:r>
      <w:r w:rsidR="00B621F3" w:rsidRPr="001A3149">
        <w:rPr>
          <w:rFonts w:ascii="Times New Roman" w:hAnsi="Times New Roman" w:cs="Times New Roman"/>
          <w:sz w:val="24"/>
          <w:szCs w:val="24"/>
        </w:rPr>
        <w:t>the</w:t>
      </w:r>
      <w:r w:rsidRPr="001A3149">
        <w:rPr>
          <w:rFonts w:ascii="Times New Roman" w:hAnsi="Times New Roman" w:cs="Times New Roman"/>
          <w:sz w:val="24"/>
          <w:szCs w:val="24"/>
        </w:rPr>
        <w:t xml:space="preserve"> vector transmission season </w:t>
      </w:r>
      <w:r w:rsidR="0035539D" w:rsidRPr="001A3149">
        <w:rPr>
          <w:rFonts w:ascii="Times New Roman" w:hAnsi="Times New Roman" w:cs="Times New Roman"/>
          <w:sz w:val="24"/>
          <w:szCs w:val="24"/>
        </w:rPr>
        <w:t xml:space="preserve">and by </w:t>
      </w:r>
      <w:r w:rsidRPr="001A3149">
        <w:rPr>
          <w:rFonts w:ascii="Times New Roman" w:hAnsi="Times New Roman" w:cs="Times New Roman"/>
          <w:sz w:val="24"/>
          <w:szCs w:val="24"/>
        </w:rPr>
        <w:t>the introduction of DENV-4</w:t>
      </w:r>
      <w:sdt>
        <w:sdtPr>
          <w:rPr>
            <w:rFonts w:ascii="Times New Roman" w:hAnsi="Times New Roman" w:cs="Times New Roman"/>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839043751"/>
          <w:placeholder>
            <w:docPart w:val="4BE0A0117B5B4FB3B0CE722C785AF4C1"/>
          </w:placeholder>
        </w:sdtPr>
        <w:sdtContent>
          <w:r w:rsidR="001A3149" w:rsidRPr="001A3149">
            <w:rPr>
              <w:rFonts w:ascii="Times New Roman" w:hAnsi="Times New Roman" w:cs="Times New Roman"/>
              <w:sz w:val="24"/>
              <w:szCs w:val="24"/>
            </w:rPr>
            <w:t xml:space="preserve"> </w:t>
          </w:r>
          <w:r w:rsidR="00E877D4" w:rsidRPr="001A3149">
            <w:rPr>
              <w:rFonts w:ascii="Times New Roman" w:hAnsi="Times New Roman" w:cs="Times New Roman"/>
              <w:sz w:val="24"/>
              <w:szCs w:val="24"/>
            </w:rPr>
            <w:t>(Haider et al. 2023 May 18)</w:t>
          </w:r>
        </w:sdtContent>
      </w:sdt>
      <w:r w:rsidRPr="001A3149">
        <w:rPr>
          <w:rFonts w:ascii="Times New Roman" w:hAnsi="Times New Roman" w:cs="Times New Roman"/>
          <w:sz w:val="24"/>
          <w:szCs w:val="24"/>
        </w:rPr>
        <w:t xml:space="preserve">. The </w:t>
      </w:r>
      <w:r w:rsidR="00030A12" w:rsidRPr="001A3149">
        <w:rPr>
          <w:rFonts w:ascii="Times New Roman" w:hAnsi="Times New Roman" w:cs="Times New Roman"/>
          <w:sz w:val="24"/>
          <w:szCs w:val="24"/>
        </w:rPr>
        <w:t>introduction</w:t>
      </w:r>
      <w:r w:rsidRPr="001A3149">
        <w:rPr>
          <w:rFonts w:ascii="Times New Roman" w:hAnsi="Times New Roman" w:cs="Times New Roman"/>
          <w:sz w:val="24"/>
          <w:szCs w:val="24"/>
        </w:rPr>
        <w:t xml:space="preserve"> </w:t>
      </w:r>
      <w:r w:rsidR="005557DF" w:rsidRPr="001A3149">
        <w:rPr>
          <w:rFonts w:ascii="Times New Roman" w:hAnsi="Times New Roman" w:cs="Times New Roman"/>
          <w:sz w:val="24"/>
          <w:szCs w:val="24"/>
        </w:rPr>
        <w:t>this</w:t>
      </w:r>
      <w:r w:rsidRPr="001A3149">
        <w:rPr>
          <w:rFonts w:ascii="Times New Roman" w:hAnsi="Times New Roman" w:cs="Times New Roman"/>
          <w:sz w:val="24"/>
          <w:szCs w:val="24"/>
        </w:rPr>
        <w:t xml:space="preserve"> new serotype exposed a large</w:t>
      </w:r>
      <w:ins w:id="54" w:author="Reisen" w:date="2023-12-15T10:48:00Z">
        <w:r w:rsidR="00D765A0">
          <w:rPr>
            <w:rFonts w:ascii="Times New Roman" w:hAnsi="Times New Roman" w:cs="Times New Roman"/>
            <w:sz w:val="24"/>
            <w:szCs w:val="24"/>
          </w:rPr>
          <w:t>ly</w:t>
        </w:r>
      </w:ins>
      <w:r w:rsidRPr="001A3149">
        <w:rPr>
          <w:rFonts w:ascii="Times New Roman" w:hAnsi="Times New Roman" w:cs="Times New Roman"/>
          <w:sz w:val="24"/>
          <w:szCs w:val="24"/>
        </w:rPr>
        <w:t xml:space="preserve"> naïve population in a densely populated country like Bangladesh. A large proportion of the population </w:t>
      </w:r>
      <w:r w:rsidR="00027145" w:rsidRPr="001A3149">
        <w:rPr>
          <w:rFonts w:ascii="Times New Roman" w:hAnsi="Times New Roman" w:cs="Times New Roman"/>
          <w:sz w:val="24"/>
          <w:szCs w:val="24"/>
        </w:rPr>
        <w:t>had</w:t>
      </w:r>
      <w:r w:rsidRPr="001A3149">
        <w:rPr>
          <w:rFonts w:ascii="Times New Roman" w:hAnsi="Times New Roman" w:cs="Times New Roman"/>
          <w:sz w:val="24"/>
          <w:szCs w:val="24"/>
        </w:rPr>
        <w:t xml:space="preserve"> already </w:t>
      </w:r>
      <w:r w:rsidR="007F1C6C" w:rsidRPr="001A3149">
        <w:rPr>
          <w:rFonts w:ascii="Times New Roman" w:hAnsi="Times New Roman" w:cs="Times New Roman"/>
          <w:sz w:val="24"/>
          <w:szCs w:val="24"/>
        </w:rPr>
        <w:t xml:space="preserve">been </w:t>
      </w:r>
      <w:r w:rsidRPr="001A3149">
        <w:rPr>
          <w:rFonts w:ascii="Times New Roman" w:hAnsi="Times New Roman" w:cs="Times New Roman"/>
          <w:sz w:val="24"/>
          <w:szCs w:val="24"/>
        </w:rPr>
        <w:t xml:space="preserve">infected with one </w:t>
      </w:r>
      <w:r w:rsidR="007F1C6C" w:rsidRPr="001A3149">
        <w:rPr>
          <w:rFonts w:ascii="Times New Roman" w:hAnsi="Times New Roman" w:cs="Times New Roman"/>
          <w:sz w:val="24"/>
          <w:szCs w:val="24"/>
        </w:rPr>
        <w:t xml:space="preserve">or more </w:t>
      </w:r>
      <w:r w:rsidRPr="001A3149">
        <w:rPr>
          <w:rFonts w:ascii="Times New Roman" w:hAnsi="Times New Roman" w:cs="Times New Roman"/>
          <w:sz w:val="24"/>
          <w:szCs w:val="24"/>
        </w:rPr>
        <w:t xml:space="preserve">serotypes of DENV with more than 80% of people living in Dhaka having antibodies against DENV </w:t>
      </w:r>
      <w:sdt>
        <w:sdtPr>
          <w:rPr>
            <w:rFonts w:ascii="Times New Roman" w:hAnsi="Times New Roman" w:cs="Times New Roman"/>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E877D4" w:rsidRPr="001A3149">
            <w:rPr>
              <w:rFonts w:ascii="Times New Roman" w:hAnsi="Times New Roman" w:cs="Times New Roman"/>
              <w:sz w:val="24"/>
              <w:szCs w:val="24"/>
            </w:rPr>
            <w:t>(Salje et al. 2016)</w:t>
          </w:r>
        </w:sdtContent>
      </w:sdt>
      <w:r w:rsidRPr="001A3149">
        <w:rPr>
          <w:rFonts w:ascii="Times New Roman" w:hAnsi="Times New Roman" w:cs="Times New Roman"/>
          <w:sz w:val="24"/>
          <w:szCs w:val="24"/>
        </w:rPr>
        <w:t>. Another study predicted an estimated 40 million people</w:t>
      </w:r>
      <w:r w:rsidR="006C5AC7" w:rsidRPr="001A3149">
        <w:rPr>
          <w:rFonts w:ascii="Times New Roman" w:hAnsi="Times New Roman" w:cs="Times New Roman"/>
          <w:sz w:val="24"/>
          <w:szCs w:val="24"/>
        </w:rPr>
        <w:t xml:space="preserve"> </w:t>
      </w:r>
      <w:r w:rsidR="00F00D5D" w:rsidRPr="001A3149">
        <w:rPr>
          <w:rFonts w:ascii="Times New Roman" w:hAnsi="Times New Roman" w:cs="Times New Roman"/>
          <w:sz w:val="24"/>
          <w:szCs w:val="24"/>
        </w:rPr>
        <w:t xml:space="preserve">had been </w:t>
      </w:r>
      <w:r w:rsidRPr="001A3149">
        <w:rPr>
          <w:rFonts w:ascii="Times New Roman" w:hAnsi="Times New Roman" w:cs="Times New Roman"/>
          <w:sz w:val="24"/>
          <w:szCs w:val="24"/>
        </w:rPr>
        <w:t>infected with DENV nationally</w:t>
      </w:r>
      <w:r w:rsidR="005146A8" w:rsidRPr="001A3149">
        <w:rPr>
          <w:rFonts w:ascii="Times New Roman" w:hAnsi="Times New Roman" w:cs="Times New Roman"/>
          <w:sz w:val="24"/>
          <w:szCs w:val="24"/>
        </w:rPr>
        <w:t>,</w:t>
      </w:r>
      <w:r w:rsidRPr="001A3149">
        <w:rPr>
          <w:rFonts w:ascii="Times New Roman" w:hAnsi="Times New Roman" w:cs="Times New Roman"/>
          <w:sz w:val="24"/>
          <w:szCs w:val="24"/>
        </w:rPr>
        <w:t xml:space="preserve"> </w:t>
      </w:r>
      <w:r w:rsidR="00445202" w:rsidRPr="001A3149">
        <w:rPr>
          <w:rFonts w:ascii="Times New Roman" w:hAnsi="Times New Roman" w:cs="Times New Roman"/>
          <w:sz w:val="24"/>
          <w:szCs w:val="24"/>
        </w:rPr>
        <w:t>with</w:t>
      </w:r>
      <w:r w:rsidRPr="001A3149">
        <w:rPr>
          <w:rFonts w:ascii="Times New Roman" w:hAnsi="Times New Roman" w:cs="Times New Roman"/>
          <w:sz w:val="24"/>
          <w:szCs w:val="24"/>
        </w:rPr>
        <w:t xml:space="preserve"> 2.4 million annual infections</w:t>
      </w:r>
      <w:r w:rsidR="00A45D9D"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81590703"/>
          <w:placeholder>
            <w:docPart w:val="DefaultPlaceholder_-1854013440"/>
          </w:placeholder>
        </w:sdtPr>
        <w:sdtContent>
          <w:r w:rsidR="00E877D4" w:rsidRPr="001A3149">
            <w:rPr>
              <w:rFonts w:ascii="Times New Roman" w:hAnsi="Times New Roman" w:cs="Times New Roman"/>
              <w:sz w:val="24"/>
              <w:szCs w:val="24"/>
            </w:rPr>
            <w:t>(Salje et al. 2019)</w:t>
          </w:r>
        </w:sdtContent>
      </w:sdt>
      <w:r w:rsidRPr="001A3149">
        <w:rPr>
          <w:rFonts w:ascii="Times New Roman" w:hAnsi="Times New Roman" w:cs="Times New Roman"/>
          <w:sz w:val="24"/>
          <w:szCs w:val="24"/>
        </w:rPr>
        <w:t xml:space="preserve">. Thus, any subsequent infections raise the risk of developing severe dengue hemorrhagic fever through antibody-dependent enhancement (ADE) </w:t>
      </w:r>
      <w:sdt>
        <w:sdtPr>
          <w:rPr>
            <w:rFonts w:ascii="Times New Roman" w:hAnsi="Times New Roman" w:cs="Times New Roman"/>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
          <w:id w:val="1717008307"/>
          <w:placeholder>
            <w:docPart w:val="4BE0A0117B5B4FB3B0CE722C785AF4C1"/>
          </w:placeholder>
        </w:sdtPr>
        <w:sdtContent>
          <w:r w:rsidR="00E877D4" w:rsidRPr="001A3149">
            <w:rPr>
              <w:rFonts w:ascii="Times New Roman" w:hAnsi="Times New Roman" w:cs="Times New Roman"/>
              <w:sz w:val="24"/>
              <w:szCs w:val="24"/>
            </w:rPr>
            <w:t>(Teo et al. 2023)</w:t>
          </w:r>
        </w:sdtContent>
      </w:sdt>
      <w:r w:rsidRPr="001A3149">
        <w:rPr>
          <w:rFonts w:ascii="Times New Roman" w:hAnsi="Times New Roman" w:cs="Times New Roman"/>
          <w:sz w:val="24"/>
          <w:szCs w:val="24"/>
        </w:rPr>
        <w:t xml:space="preserve">. The deaths of many people in 2022 when DENV-4 was introduced were probably associated with secondary </w:t>
      </w:r>
      <w:r w:rsidR="008F3CC5" w:rsidRPr="001A3149">
        <w:rPr>
          <w:rFonts w:ascii="Times New Roman" w:hAnsi="Times New Roman" w:cs="Times New Roman"/>
          <w:sz w:val="24"/>
          <w:szCs w:val="24"/>
        </w:rPr>
        <w:t>and/</w:t>
      </w:r>
      <w:r w:rsidR="00D2416F" w:rsidRPr="001A3149">
        <w:rPr>
          <w:rFonts w:ascii="Times New Roman" w:hAnsi="Times New Roman" w:cs="Times New Roman"/>
          <w:sz w:val="24"/>
          <w:szCs w:val="24"/>
        </w:rPr>
        <w:t xml:space="preserve">or tertiary DENV </w:t>
      </w:r>
      <w:r w:rsidRPr="001A3149">
        <w:rPr>
          <w:rFonts w:ascii="Times New Roman" w:hAnsi="Times New Roman" w:cs="Times New Roman"/>
          <w:sz w:val="24"/>
          <w:szCs w:val="24"/>
        </w:rPr>
        <w:t>infection</w:t>
      </w:r>
      <w:r w:rsidR="006F31D7"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1502889931"/>
          <w:placeholder>
            <w:docPart w:val="DefaultPlaceholder_-1854013440"/>
          </w:placeholder>
        </w:sdtPr>
        <w:sdtContent>
          <w:r w:rsidR="00E877D4" w:rsidRPr="001A3149">
            <w:rPr>
              <w:rFonts w:ascii="Times New Roman" w:hAnsi="Times New Roman" w:cs="Times New Roman"/>
              <w:sz w:val="24"/>
              <w:szCs w:val="24"/>
            </w:rPr>
            <w:t>(Haider et al. 2023 May 18)</w:t>
          </w:r>
        </w:sdtContent>
      </w:sdt>
      <w:r w:rsidRPr="001A3149">
        <w:rPr>
          <w:rFonts w:ascii="Times New Roman" w:hAnsi="Times New Roman" w:cs="Times New Roman"/>
          <w:sz w:val="24"/>
          <w:szCs w:val="24"/>
        </w:rPr>
        <w:t xml:space="preserve">.   </w:t>
      </w:r>
    </w:p>
    <w:p w14:paraId="21D846C1" w14:textId="77777777" w:rsidR="00CF5338" w:rsidRPr="001A3149" w:rsidRDefault="00CF5338" w:rsidP="00E51E70">
      <w:pPr>
        <w:spacing w:after="0" w:line="480" w:lineRule="auto"/>
        <w:rPr>
          <w:rFonts w:ascii="Times New Roman" w:hAnsi="Times New Roman" w:cs="Times New Roman"/>
          <w:sz w:val="24"/>
          <w:szCs w:val="24"/>
        </w:rPr>
      </w:pPr>
    </w:p>
    <w:p w14:paraId="412F2711" w14:textId="14117B46" w:rsidR="0044762F" w:rsidRPr="001A3149" w:rsidRDefault="00045C11"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shd w:val="clear" w:color="auto" w:fill="FFFFFF"/>
        </w:rPr>
        <w:t>Our analysis shows that there was a significant monotonic increasing trend of dengue cases in Bangladesh for the period 2000-2022 (M-K trend test)</w:t>
      </w:r>
      <w:ins w:id="55" w:author="Reisen" w:date="2023-12-15T10:51:00Z">
        <w:r w:rsidR="003D3CE8">
          <w:rPr>
            <w:rFonts w:ascii="Times New Roman" w:hAnsi="Times New Roman" w:cs="Times New Roman"/>
            <w:sz w:val="24"/>
            <w:szCs w:val="24"/>
            <w:shd w:val="clear" w:color="auto" w:fill="FFFFFF"/>
          </w:rPr>
          <w:t>;</w:t>
        </w:r>
      </w:ins>
      <w:del w:id="56" w:author="Reisen" w:date="2023-12-15T10:51:00Z">
        <w:r w:rsidRPr="001A3149" w:rsidDel="003D3CE8">
          <w:rPr>
            <w:rFonts w:ascii="Times New Roman" w:hAnsi="Times New Roman" w:cs="Times New Roman"/>
            <w:sz w:val="24"/>
            <w:szCs w:val="24"/>
            <w:shd w:val="clear" w:color="auto" w:fill="FFFFFF"/>
          </w:rPr>
          <w:delText>,</w:delText>
        </w:r>
      </w:del>
      <w:r w:rsidRPr="001A3149">
        <w:rPr>
          <w:rFonts w:ascii="Times New Roman" w:hAnsi="Times New Roman" w:cs="Times New Roman"/>
          <w:sz w:val="24"/>
          <w:szCs w:val="24"/>
          <w:shd w:val="clear" w:color="auto" w:fill="FFFFFF"/>
        </w:rPr>
        <w:t xml:space="preserve"> however, the magnitude of the increasing </w:t>
      </w:r>
      <w:r w:rsidRPr="001A3149">
        <w:rPr>
          <w:rFonts w:ascii="Times New Roman" w:hAnsi="Times New Roman" w:cs="Times New Roman"/>
          <w:sz w:val="24"/>
          <w:szCs w:val="24"/>
          <w:shd w:val="clear" w:color="auto" w:fill="FFFFFF"/>
        </w:rPr>
        <w:lastRenderedPageBreak/>
        <w:t xml:space="preserve">trend was not significant (Sen’s Slope test). This might be due to the large variation of the cases reported in different years. For example, more </w:t>
      </w:r>
      <w:r w:rsidRPr="001A3149">
        <w:rPr>
          <w:rFonts w:ascii="Times New Roman" w:hAnsi="Times New Roman" w:cs="Times New Roman"/>
          <w:sz w:val="24"/>
          <w:szCs w:val="24"/>
        </w:rPr>
        <w:t>than 82% of dengue cases (n=202,425) that were recorded in the last 23 years (2000-2023) were reported in the recent five years (2018-2022). Th</w:t>
      </w:r>
      <w:ins w:id="57" w:author="Reisen" w:date="2023-12-15T10:52:00Z">
        <w:r w:rsidR="003D3CE8">
          <w:rPr>
            <w:rFonts w:ascii="Times New Roman" w:hAnsi="Times New Roman" w:cs="Times New Roman"/>
            <w:sz w:val="24"/>
            <w:szCs w:val="24"/>
          </w:rPr>
          <w:t>e</w:t>
        </w:r>
      </w:ins>
      <w:del w:id="58" w:author="Reisen" w:date="2023-12-15T10:52:00Z">
        <w:r w:rsidRPr="001A3149" w:rsidDel="003D3CE8">
          <w:rPr>
            <w:rFonts w:ascii="Times New Roman" w:hAnsi="Times New Roman" w:cs="Times New Roman"/>
            <w:sz w:val="24"/>
            <w:szCs w:val="24"/>
          </w:rPr>
          <w:delText>is</w:delText>
        </w:r>
      </w:del>
      <w:r w:rsidRPr="001A3149">
        <w:rPr>
          <w:rFonts w:ascii="Times New Roman" w:hAnsi="Times New Roman" w:cs="Times New Roman"/>
          <w:sz w:val="24"/>
          <w:szCs w:val="24"/>
        </w:rPr>
        <w:t xml:space="preserve"> increase in case reporting in recent years might be a true increase in dengue cases or could be the result of the development of the health care system, improved diagnostic system, and inclusion of more hospitals in the surveillance system in Bangladesh</w:t>
      </w:r>
      <w:sdt>
        <w:sdtPr>
          <w:rPr>
            <w:rFonts w:ascii="Times New Roman" w:hAnsi="Times New Roman" w:cs="Times New Roman"/>
            <w:sz w:val="24"/>
            <w:szCs w:val="24"/>
          </w:rPr>
          <w:tag w:val="MENDELEY_CITATION_v3_eyJjaXRhdGlvbklEIjoiTUVOREVMRVlfQ0lUQVRJT05fN2RiNDEzMjEtMzM4My00YWEzLWE0YmMtZGI5YTM2M2M1Yjk4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93469612"/>
          <w:placeholder>
            <w:docPart w:val="DefaultPlaceholder_-1854013440"/>
          </w:placeholder>
        </w:sdtPr>
        <w:sdtContent>
          <w:r w:rsidR="00E877D4" w:rsidRPr="001A3149">
            <w:rPr>
              <w:rFonts w:ascii="Times New Roman" w:hAnsi="Times New Roman" w:cs="Times New Roman"/>
              <w:sz w:val="24"/>
              <w:szCs w:val="24"/>
            </w:rPr>
            <w:t xml:space="preserve"> (Haider et al. 2023 Sep)</w:t>
          </w:r>
        </w:sdtContent>
      </w:sdt>
      <w:r w:rsidRPr="001A3149">
        <w:rPr>
          <w:rFonts w:ascii="Times New Roman" w:hAnsi="Times New Roman" w:cs="Times New Roman"/>
          <w:sz w:val="24"/>
          <w:szCs w:val="24"/>
        </w:rPr>
        <w:t xml:space="preserve">. </w:t>
      </w:r>
    </w:p>
    <w:p w14:paraId="1BB96260" w14:textId="6E413F9F" w:rsidR="001001EC" w:rsidRPr="001A3149" w:rsidRDefault="00EA075D"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Controlling vector-borne diseases in tropical countries where temperatures</w:t>
      </w:r>
      <w:r w:rsidR="009A16DE" w:rsidRPr="001A3149">
        <w:rPr>
          <w:rFonts w:ascii="Times New Roman" w:hAnsi="Times New Roman" w:cs="Times New Roman"/>
          <w:sz w:val="24"/>
          <w:szCs w:val="24"/>
        </w:rPr>
        <w:t>, humidity</w:t>
      </w:r>
      <w:r w:rsidR="000516AF" w:rsidRPr="001A3149">
        <w:rPr>
          <w:rFonts w:ascii="Times New Roman" w:hAnsi="Times New Roman" w:cs="Times New Roman"/>
          <w:sz w:val="24"/>
          <w:szCs w:val="24"/>
        </w:rPr>
        <w:t>,</w:t>
      </w:r>
      <w:r w:rsidR="009A16DE" w:rsidRPr="001A3149">
        <w:rPr>
          <w:rFonts w:ascii="Times New Roman" w:hAnsi="Times New Roman" w:cs="Times New Roman"/>
          <w:sz w:val="24"/>
          <w:szCs w:val="24"/>
        </w:rPr>
        <w:t xml:space="preserve"> and rainfall</w:t>
      </w:r>
      <w:r w:rsidRPr="001A3149">
        <w:rPr>
          <w:rFonts w:ascii="Times New Roman" w:hAnsi="Times New Roman" w:cs="Times New Roman"/>
          <w:sz w:val="24"/>
          <w:szCs w:val="24"/>
        </w:rPr>
        <w:t xml:space="preserve"> remain favorable</w:t>
      </w:r>
      <w:r w:rsidR="00E5233D" w:rsidRPr="001A3149">
        <w:rPr>
          <w:rFonts w:ascii="Times New Roman" w:hAnsi="Times New Roman" w:cs="Times New Roman"/>
          <w:sz w:val="24"/>
          <w:szCs w:val="24"/>
        </w:rPr>
        <w:t xml:space="preserve"> for </w:t>
      </w:r>
      <w:r w:rsidR="00DF55B5" w:rsidRPr="001A3149">
        <w:rPr>
          <w:rFonts w:ascii="Times New Roman" w:hAnsi="Times New Roman" w:cs="Times New Roman"/>
          <w:sz w:val="24"/>
          <w:szCs w:val="24"/>
        </w:rPr>
        <w:t>mosquitoes</w:t>
      </w:r>
      <w:r w:rsidRPr="001A3149">
        <w:rPr>
          <w:rFonts w:ascii="Times New Roman" w:hAnsi="Times New Roman" w:cs="Times New Roman"/>
          <w:sz w:val="24"/>
          <w:szCs w:val="24"/>
        </w:rPr>
        <w:t xml:space="preserve"> during </w:t>
      </w:r>
      <w:r w:rsidR="00D3289F" w:rsidRPr="001A3149">
        <w:rPr>
          <w:rFonts w:ascii="Times New Roman" w:hAnsi="Times New Roman" w:cs="Times New Roman"/>
          <w:sz w:val="24"/>
          <w:szCs w:val="24"/>
        </w:rPr>
        <w:t xml:space="preserve">most </w:t>
      </w:r>
      <w:r w:rsidR="00E5233D" w:rsidRPr="001A3149">
        <w:rPr>
          <w:rFonts w:ascii="Times New Roman" w:hAnsi="Times New Roman" w:cs="Times New Roman"/>
          <w:sz w:val="24"/>
          <w:szCs w:val="24"/>
        </w:rPr>
        <w:t>of the year</w:t>
      </w:r>
      <w:r w:rsidR="008E31C2" w:rsidRPr="001A3149">
        <w:rPr>
          <w:rFonts w:ascii="Times New Roman" w:hAnsi="Times New Roman" w:cs="Times New Roman"/>
          <w:sz w:val="24"/>
          <w:szCs w:val="24"/>
        </w:rPr>
        <w:t xml:space="preserve"> </w:t>
      </w:r>
      <w:r w:rsidR="00E5233D" w:rsidRPr="001A3149">
        <w:rPr>
          <w:rFonts w:ascii="Times New Roman" w:hAnsi="Times New Roman" w:cs="Times New Roman"/>
          <w:sz w:val="24"/>
          <w:szCs w:val="24"/>
        </w:rPr>
        <w:t xml:space="preserve">is a difficult </w:t>
      </w:r>
      <w:r w:rsidR="00DF55B5" w:rsidRPr="001A3149">
        <w:rPr>
          <w:rFonts w:ascii="Times New Roman" w:hAnsi="Times New Roman" w:cs="Times New Roman"/>
          <w:sz w:val="24"/>
          <w:szCs w:val="24"/>
        </w:rPr>
        <w:t>task</w:t>
      </w:r>
      <w:r w:rsidR="001872D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
          <w:id w:val="-203715991"/>
          <w:placeholder>
            <w:docPart w:val="DefaultPlaceholder_-1854013440"/>
          </w:placeholder>
        </w:sdtPr>
        <w:sdtContent>
          <w:r w:rsidR="00E877D4" w:rsidRPr="001A3149">
            <w:rPr>
              <w:rFonts w:ascii="Times New Roman" w:hAnsi="Times New Roman" w:cs="Times New Roman"/>
              <w:sz w:val="24"/>
              <w:szCs w:val="24"/>
            </w:rPr>
            <w:t>(Haider et al. 2023 May 18)</w:t>
          </w:r>
        </w:sdtContent>
      </w:sdt>
      <w:r w:rsidR="00E5233D" w:rsidRPr="001A3149">
        <w:rPr>
          <w:rFonts w:ascii="Times New Roman" w:hAnsi="Times New Roman" w:cs="Times New Roman"/>
          <w:sz w:val="24"/>
          <w:szCs w:val="24"/>
        </w:rPr>
        <w:t>.</w:t>
      </w:r>
      <w:r w:rsidR="00781C8D" w:rsidRPr="001A3149">
        <w:rPr>
          <w:rFonts w:ascii="Times New Roman" w:hAnsi="Times New Roman" w:cs="Times New Roman"/>
          <w:sz w:val="24"/>
          <w:szCs w:val="24"/>
        </w:rPr>
        <w:t xml:space="preserve"> </w:t>
      </w:r>
      <w:r w:rsidR="003140D6" w:rsidRPr="001A3149">
        <w:rPr>
          <w:rFonts w:ascii="Times New Roman" w:hAnsi="Times New Roman" w:cs="Times New Roman"/>
          <w:sz w:val="24"/>
          <w:szCs w:val="24"/>
        </w:rPr>
        <w:t>C</w:t>
      </w:r>
      <w:r w:rsidR="004F16A9" w:rsidRPr="001A3149">
        <w:rPr>
          <w:rFonts w:ascii="Times New Roman" w:hAnsi="Times New Roman" w:cs="Times New Roman"/>
          <w:sz w:val="24"/>
          <w:szCs w:val="24"/>
        </w:rPr>
        <w:t>oncern</w:t>
      </w:r>
      <w:r w:rsidR="003140D6" w:rsidRPr="001A3149">
        <w:rPr>
          <w:rFonts w:ascii="Times New Roman" w:hAnsi="Times New Roman" w:cs="Times New Roman"/>
          <w:sz w:val="24"/>
          <w:szCs w:val="24"/>
        </w:rPr>
        <w:t xml:space="preserve">s </w:t>
      </w:r>
      <w:r w:rsidR="006B7CD0" w:rsidRPr="001A3149">
        <w:rPr>
          <w:rFonts w:ascii="Times New Roman" w:hAnsi="Times New Roman" w:cs="Times New Roman"/>
          <w:sz w:val="24"/>
          <w:szCs w:val="24"/>
        </w:rPr>
        <w:t>have been</w:t>
      </w:r>
      <w:r w:rsidR="004B0502" w:rsidRPr="001A3149">
        <w:rPr>
          <w:rFonts w:ascii="Times New Roman" w:hAnsi="Times New Roman" w:cs="Times New Roman"/>
          <w:sz w:val="24"/>
          <w:szCs w:val="24"/>
        </w:rPr>
        <w:t xml:space="preserve"> </w:t>
      </w:r>
      <w:r w:rsidR="003140D6" w:rsidRPr="001A3149">
        <w:rPr>
          <w:rFonts w:ascii="Times New Roman" w:hAnsi="Times New Roman" w:cs="Times New Roman"/>
          <w:sz w:val="24"/>
          <w:szCs w:val="24"/>
        </w:rPr>
        <w:t xml:space="preserve">raised </w:t>
      </w:r>
      <w:r w:rsidR="004F16A9" w:rsidRPr="001A3149">
        <w:rPr>
          <w:rFonts w:ascii="Times New Roman" w:hAnsi="Times New Roman" w:cs="Times New Roman"/>
          <w:sz w:val="24"/>
          <w:szCs w:val="24"/>
        </w:rPr>
        <w:t>over the development of insecticide resistance</w:t>
      </w:r>
      <w:r w:rsidR="00FE0E3A"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7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E877D4" w:rsidRPr="001A3149">
            <w:rPr>
              <w:rFonts w:ascii="Times New Roman" w:hAnsi="Times New Roman" w:cs="Times New Roman"/>
              <w:sz w:val="24"/>
              <w:szCs w:val="24"/>
            </w:rPr>
            <w:t>(Al-Amin et al. 2020; Ahsan et al. 2021)</w:t>
          </w:r>
        </w:sdtContent>
      </w:sdt>
      <w:r w:rsidR="004F16A9" w:rsidRPr="001A3149">
        <w:rPr>
          <w:rFonts w:ascii="Times New Roman" w:hAnsi="Times New Roman" w:cs="Times New Roman"/>
          <w:sz w:val="24"/>
          <w:szCs w:val="24"/>
        </w:rPr>
        <w:t xml:space="preserve"> and </w:t>
      </w:r>
      <w:r w:rsidR="002A65D7" w:rsidRPr="001A3149">
        <w:rPr>
          <w:rFonts w:ascii="Times New Roman" w:hAnsi="Times New Roman" w:cs="Times New Roman"/>
          <w:sz w:val="24"/>
          <w:szCs w:val="24"/>
        </w:rPr>
        <w:t xml:space="preserve">the </w:t>
      </w:r>
      <w:r w:rsidR="004F16A9" w:rsidRPr="001A3149">
        <w:rPr>
          <w:rFonts w:ascii="Times New Roman" w:hAnsi="Times New Roman" w:cs="Times New Roman"/>
          <w:sz w:val="24"/>
          <w:szCs w:val="24"/>
        </w:rPr>
        <w:t xml:space="preserve">failure of </w:t>
      </w:r>
      <w:r w:rsidR="003E6985" w:rsidRPr="001A3149">
        <w:rPr>
          <w:rFonts w:ascii="Times New Roman" w:hAnsi="Times New Roman" w:cs="Times New Roman"/>
          <w:sz w:val="24"/>
          <w:szCs w:val="24"/>
        </w:rPr>
        <w:t>developing a successful dengue vaccine</w:t>
      </w:r>
      <w:r w:rsidR="000A271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
          <w:id w:val="1182389377"/>
          <w:placeholder>
            <w:docPart w:val="DefaultPlaceholder_-1854013440"/>
          </w:placeholder>
        </w:sdtPr>
        <w:sdtContent>
          <w:r w:rsidR="00E877D4" w:rsidRPr="001A3149">
            <w:rPr>
              <w:rFonts w:ascii="Times New Roman" w:hAnsi="Times New Roman" w:cs="Times New Roman"/>
              <w:sz w:val="24"/>
              <w:szCs w:val="24"/>
            </w:rPr>
            <w:t>(Wang et al. 2017)</w:t>
          </w:r>
        </w:sdtContent>
      </w:sdt>
      <w:r w:rsidR="003E6985" w:rsidRPr="001A3149">
        <w:rPr>
          <w:rFonts w:ascii="Times New Roman" w:hAnsi="Times New Roman" w:cs="Times New Roman"/>
          <w:sz w:val="24"/>
          <w:szCs w:val="24"/>
        </w:rPr>
        <w:t xml:space="preserve">. </w:t>
      </w:r>
      <w:r w:rsidR="0047230B" w:rsidRPr="001A3149">
        <w:rPr>
          <w:rFonts w:ascii="Times New Roman" w:hAnsi="Times New Roman" w:cs="Times New Roman"/>
          <w:sz w:val="24"/>
          <w:szCs w:val="24"/>
        </w:rPr>
        <w:t xml:space="preserve">The prospect of </w:t>
      </w:r>
      <w:r w:rsidR="00EE06B7" w:rsidRPr="001A3149">
        <w:rPr>
          <w:rFonts w:ascii="Times New Roman" w:hAnsi="Times New Roman" w:cs="Times New Roman"/>
          <w:i/>
          <w:iCs/>
          <w:sz w:val="24"/>
          <w:szCs w:val="24"/>
        </w:rPr>
        <w:t>Wolbachia-</w:t>
      </w:r>
      <w:r w:rsidR="00EE06B7" w:rsidRPr="001A3149">
        <w:rPr>
          <w:rFonts w:ascii="Times New Roman" w:hAnsi="Times New Roman" w:cs="Times New Roman"/>
          <w:sz w:val="24"/>
          <w:szCs w:val="24"/>
        </w:rPr>
        <w:t>related</w:t>
      </w:r>
      <w:r w:rsidR="000862F7" w:rsidRPr="001A3149">
        <w:rPr>
          <w:rFonts w:ascii="Times New Roman" w:hAnsi="Times New Roman" w:cs="Times New Roman"/>
          <w:sz w:val="24"/>
          <w:szCs w:val="24"/>
        </w:rPr>
        <w:t xml:space="preserve"> intervention </w:t>
      </w:r>
      <w:r w:rsidR="00A50D72" w:rsidRPr="001A3149">
        <w:rPr>
          <w:rFonts w:ascii="Times New Roman" w:hAnsi="Times New Roman" w:cs="Times New Roman"/>
          <w:sz w:val="24"/>
          <w:szCs w:val="24"/>
        </w:rPr>
        <w:t>is still</w:t>
      </w:r>
      <w:r w:rsidR="00EE06B7" w:rsidRPr="001A3149">
        <w:rPr>
          <w:rFonts w:ascii="Times New Roman" w:hAnsi="Times New Roman" w:cs="Times New Roman"/>
          <w:sz w:val="24"/>
          <w:szCs w:val="24"/>
        </w:rPr>
        <w:t xml:space="preserve"> far from </w:t>
      </w:r>
      <w:r w:rsidR="007F5B0E" w:rsidRPr="001A3149">
        <w:rPr>
          <w:rFonts w:ascii="Times New Roman" w:hAnsi="Times New Roman" w:cs="Times New Roman"/>
          <w:sz w:val="24"/>
          <w:szCs w:val="24"/>
        </w:rPr>
        <w:t xml:space="preserve">being applied </w:t>
      </w:r>
      <w:r w:rsidR="000C4036" w:rsidRPr="001A3149">
        <w:rPr>
          <w:rFonts w:ascii="Times New Roman" w:hAnsi="Times New Roman" w:cs="Times New Roman"/>
          <w:sz w:val="24"/>
          <w:szCs w:val="24"/>
        </w:rPr>
        <w:t>on</w:t>
      </w:r>
      <w:r w:rsidR="00C2053E" w:rsidRPr="001A3149">
        <w:rPr>
          <w:rFonts w:ascii="Times New Roman" w:hAnsi="Times New Roman" w:cs="Times New Roman"/>
          <w:sz w:val="24"/>
          <w:szCs w:val="24"/>
        </w:rPr>
        <w:t xml:space="preserve"> a</w:t>
      </w:r>
      <w:r w:rsidR="006E5CE8" w:rsidRPr="001A3149">
        <w:rPr>
          <w:rFonts w:ascii="Times New Roman" w:hAnsi="Times New Roman" w:cs="Times New Roman"/>
          <w:sz w:val="24"/>
          <w:szCs w:val="24"/>
        </w:rPr>
        <w:t xml:space="preserve"> national scale</w:t>
      </w:r>
      <w:r w:rsidR="00C2053E" w:rsidRPr="001A3149">
        <w:rPr>
          <w:rFonts w:ascii="Times New Roman" w:hAnsi="Times New Roman" w:cs="Times New Roman"/>
          <w:sz w:val="24"/>
          <w:szCs w:val="24"/>
        </w:rPr>
        <w:t xml:space="preserve"> considering the expenses and </w:t>
      </w:r>
      <w:r w:rsidR="001C0312" w:rsidRPr="001A3149">
        <w:rPr>
          <w:rFonts w:ascii="Times New Roman" w:hAnsi="Times New Roman" w:cs="Times New Roman"/>
          <w:sz w:val="24"/>
          <w:szCs w:val="24"/>
        </w:rPr>
        <w:t xml:space="preserve">associated </w:t>
      </w:r>
      <w:r w:rsidR="00765F33" w:rsidRPr="001A3149">
        <w:rPr>
          <w:rFonts w:ascii="Times New Roman" w:hAnsi="Times New Roman" w:cs="Times New Roman"/>
          <w:sz w:val="24"/>
          <w:szCs w:val="24"/>
        </w:rPr>
        <w:t>technicalities</w:t>
      </w:r>
      <w:r w:rsidR="00480A80" w:rsidRPr="001A3149">
        <w:rPr>
          <w:rFonts w:ascii="Times New Roman" w:hAnsi="Times New Roman" w:cs="Times New Roman"/>
          <w:sz w:val="24"/>
          <w:szCs w:val="24"/>
        </w:rPr>
        <w:t xml:space="preserve">. </w:t>
      </w:r>
      <w:r w:rsidR="000D11C6" w:rsidRPr="001A3149">
        <w:rPr>
          <w:rFonts w:ascii="Times New Roman" w:hAnsi="Times New Roman" w:cs="Times New Roman"/>
          <w:sz w:val="24"/>
          <w:szCs w:val="24"/>
        </w:rPr>
        <w:t>In this situation, an integrated and holistic vector management plan</w:t>
      </w:r>
      <w:del w:id="59" w:author="Reisen" w:date="2023-12-15T10:54:00Z">
        <w:r w:rsidR="000D11C6" w:rsidRPr="001A3149" w:rsidDel="006A65B5">
          <w:rPr>
            <w:rFonts w:ascii="Times New Roman" w:hAnsi="Times New Roman" w:cs="Times New Roman"/>
            <w:sz w:val="24"/>
            <w:szCs w:val="24"/>
          </w:rPr>
          <w:delText xml:space="preserve"> </w:delText>
        </w:r>
      </w:del>
      <w:r w:rsidR="000D11C6" w:rsidRPr="001A3149">
        <w:rPr>
          <w:rFonts w:ascii="Times New Roman" w:hAnsi="Times New Roman" w:cs="Times New Roman"/>
          <w:sz w:val="24"/>
          <w:szCs w:val="24"/>
        </w:rPr>
        <w:t xml:space="preserve"> engaging the local communities is key for controlling </w:t>
      </w:r>
      <w:r w:rsidR="000D11C6" w:rsidRPr="001A3149">
        <w:rPr>
          <w:rFonts w:ascii="Times New Roman" w:hAnsi="Times New Roman" w:cs="Times New Roman"/>
          <w:i/>
          <w:iCs/>
          <w:sz w:val="24"/>
          <w:szCs w:val="24"/>
        </w:rPr>
        <w:t>Aedes</w:t>
      </w:r>
      <w:r w:rsidR="000D11C6" w:rsidRPr="001A3149">
        <w:rPr>
          <w:rFonts w:ascii="Times New Roman" w:hAnsi="Times New Roman" w:cs="Times New Roman"/>
          <w:sz w:val="24"/>
          <w:szCs w:val="24"/>
        </w:rPr>
        <w:t>-borne diseases</w:t>
      </w:r>
      <w:r w:rsidR="00985AF7" w:rsidRPr="001A3149">
        <w:rPr>
          <w:rFonts w:ascii="Times New Roman" w:hAnsi="Times New Roman" w:cs="Times New Roman"/>
          <w:sz w:val="24"/>
          <w:szCs w:val="24"/>
        </w:rPr>
        <w:t>,</w:t>
      </w:r>
      <w:r w:rsidR="000D11C6" w:rsidRPr="001A3149">
        <w:rPr>
          <w:rFonts w:ascii="Times New Roman" w:hAnsi="Times New Roman" w:cs="Times New Roman"/>
          <w:sz w:val="24"/>
          <w:szCs w:val="24"/>
        </w:rPr>
        <w:t xml:space="preserve"> especially in </w:t>
      </w:r>
      <w:r w:rsidR="00985AF7" w:rsidRPr="001A3149">
        <w:rPr>
          <w:rFonts w:ascii="Times New Roman" w:hAnsi="Times New Roman" w:cs="Times New Roman"/>
          <w:sz w:val="24"/>
          <w:szCs w:val="24"/>
        </w:rPr>
        <w:t>resource-limited countries.</w:t>
      </w:r>
      <w:r w:rsidR="0086414C" w:rsidRPr="001A3149">
        <w:rPr>
          <w:rFonts w:ascii="Times New Roman" w:hAnsi="Times New Roman" w:cs="Times New Roman"/>
          <w:sz w:val="24"/>
          <w:szCs w:val="24"/>
        </w:rPr>
        <w:t xml:space="preserve"> </w:t>
      </w:r>
      <w:r w:rsidR="001001EC" w:rsidRPr="001A3149">
        <w:rPr>
          <w:rFonts w:ascii="Times New Roman" w:hAnsi="Times New Roman" w:cs="Times New Roman"/>
          <w:sz w:val="24"/>
          <w:szCs w:val="24"/>
        </w:rPr>
        <w:t xml:space="preserve">Regular destruction of mosquito </w:t>
      </w:r>
      <w:r w:rsidR="00880F22" w:rsidRPr="001A3149">
        <w:rPr>
          <w:rFonts w:ascii="Times New Roman" w:hAnsi="Times New Roman" w:cs="Times New Roman"/>
          <w:sz w:val="24"/>
          <w:szCs w:val="24"/>
        </w:rPr>
        <w:t xml:space="preserve">developmental </w:t>
      </w:r>
      <w:r w:rsidR="001001EC" w:rsidRPr="001A3149">
        <w:rPr>
          <w:rFonts w:ascii="Times New Roman" w:hAnsi="Times New Roman" w:cs="Times New Roman"/>
          <w:sz w:val="24"/>
          <w:szCs w:val="24"/>
        </w:rPr>
        <w:t xml:space="preserve">sites and increasing surveillance for detecting active cases are key </w:t>
      </w:r>
      <w:r w:rsidR="00746C59" w:rsidRPr="001A3149">
        <w:rPr>
          <w:rFonts w:ascii="Times New Roman" w:hAnsi="Times New Roman" w:cs="Times New Roman"/>
          <w:sz w:val="24"/>
          <w:szCs w:val="24"/>
        </w:rPr>
        <w:t>to</w:t>
      </w:r>
      <w:r w:rsidR="001001EC" w:rsidRPr="001A3149">
        <w:rPr>
          <w:rFonts w:ascii="Times New Roman" w:hAnsi="Times New Roman" w:cs="Times New Roman"/>
          <w:sz w:val="24"/>
          <w:szCs w:val="24"/>
        </w:rPr>
        <w:t xml:space="preserve"> </w:t>
      </w:r>
      <w:r w:rsidR="002F63C1" w:rsidRPr="001A3149">
        <w:rPr>
          <w:rFonts w:ascii="Times New Roman" w:hAnsi="Times New Roman" w:cs="Times New Roman"/>
          <w:sz w:val="24"/>
          <w:szCs w:val="24"/>
        </w:rPr>
        <w:t>limiting</w:t>
      </w:r>
      <w:r w:rsidR="001001EC" w:rsidRPr="001A3149">
        <w:rPr>
          <w:rFonts w:ascii="Times New Roman" w:hAnsi="Times New Roman" w:cs="Times New Roman"/>
          <w:sz w:val="24"/>
          <w:szCs w:val="24"/>
        </w:rPr>
        <w:t xml:space="preserve"> dengue virus infection</w:t>
      </w:r>
      <w:r w:rsidR="002F63C1" w:rsidRPr="001A3149">
        <w:rPr>
          <w:rFonts w:ascii="Times New Roman" w:hAnsi="Times New Roman" w:cs="Times New Roman"/>
          <w:sz w:val="24"/>
          <w:szCs w:val="24"/>
        </w:rPr>
        <w:t>s</w:t>
      </w:r>
      <w:r w:rsidR="001001EC" w:rsidRPr="001A3149">
        <w:rPr>
          <w:rFonts w:ascii="Times New Roman" w:hAnsi="Times New Roman" w:cs="Times New Roman"/>
          <w:sz w:val="24"/>
          <w:szCs w:val="24"/>
        </w:rPr>
        <w:t xml:space="preserve">. </w:t>
      </w:r>
      <w:r w:rsidR="005B05BA" w:rsidRPr="001A3149">
        <w:rPr>
          <w:rFonts w:ascii="Times New Roman" w:hAnsi="Times New Roman" w:cs="Times New Roman"/>
          <w:sz w:val="24"/>
          <w:szCs w:val="24"/>
        </w:rPr>
        <w:t>The</w:t>
      </w:r>
      <w:r w:rsidR="00AF12CD" w:rsidRPr="001A3149">
        <w:rPr>
          <w:rFonts w:ascii="Times New Roman" w:hAnsi="Times New Roman" w:cs="Times New Roman"/>
          <w:sz w:val="24"/>
          <w:szCs w:val="24"/>
        </w:rPr>
        <w:t xml:space="preserve"> </w:t>
      </w:r>
      <w:r w:rsidR="005461F5" w:rsidRPr="001A3149">
        <w:rPr>
          <w:rFonts w:ascii="Times New Roman" w:hAnsi="Times New Roman" w:cs="Times New Roman"/>
          <w:sz w:val="24"/>
          <w:szCs w:val="24"/>
        </w:rPr>
        <w:t>development</w:t>
      </w:r>
      <w:r w:rsidR="004C78B8" w:rsidRPr="001A3149">
        <w:rPr>
          <w:rFonts w:ascii="Times New Roman" w:hAnsi="Times New Roman" w:cs="Times New Roman"/>
          <w:sz w:val="24"/>
          <w:szCs w:val="24"/>
        </w:rPr>
        <w:t xml:space="preserve"> of a municipal water system that would preclude the need to store water </w:t>
      </w:r>
      <w:r w:rsidR="008F71C7" w:rsidRPr="001A3149">
        <w:rPr>
          <w:rFonts w:ascii="Times New Roman" w:hAnsi="Times New Roman" w:cs="Times New Roman"/>
          <w:sz w:val="24"/>
          <w:szCs w:val="24"/>
        </w:rPr>
        <w:t xml:space="preserve">is </w:t>
      </w:r>
      <w:del w:id="60" w:author="Reisen" w:date="2023-12-15T10:54:00Z">
        <w:r w:rsidR="005461F5" w:rsidRPr="001A3149" w:rsidDel="006A65B5">
          <w:rPr>
            <w:rFonts w:ascii="Times New Roman" w:hAnsi="Times New Roman" w:cs="Times New Roman"/>
            <w:sz w:val="24"/>
            <w:szCs w:val="24"/>
          </w:rPr>
          <w:delText xml:space="preserve"> </w:delText>
        </w:r>
      </w:del>
      <w:r w:rsidR="005461F5" w:rsidRPr="001A3149">
        <w:rPr>
          <w:rFonts w:ascii="Times New Roman" w:hAnsi="Times New Roman" w:cs="Times New Roman"/>
          <w:sz w:val="24"/>
          <w:szCs w:val="24"/>
        </w:rPr>
        <w:t xml:space="preserve">essential </w:t>
      </w:r>
      <w:r w:rsidR="008F71C7" w:rsidRPr="001A3149">
        <w:rPr>
          <w:rFonts w:ascii="Times New Roman" w:hAnsi="Times New Roman" w:cs="Times New Roman"/>
          <w:sz w:val="24"/>
          <w:szCs w:val="24"/>
        </w:rPr>
        <w:t xml:space="preserve">to </w:t>
      </w:r>
      <w:r w:rsidR="00AF12CD" w:rsidRPr="001A3149">
        <w:rPr>
          <w:rFonts w:ascii="Times New Roman" w:hAnsi="Times New Roman" w:cs="Times New Roman"/>
          <w:sz w:val="24"/>
          <w:szCs w:val="24"/>
        </w:rPr>
        <w:t>prevent</w:t>
      </w:r>
      <w:r w:rsidR="005461F5" w:rsidRPr="001A3149">
        <w:rPr>
          <w:rFonts w:ascii="Times New Roman" w:hAnsi="Times New Roman" w:cs="Times New Roman"/>
          <w:sz w:val="24"/>
          <w:szCs w:val="24"/>
        </w:rPr>
        <w:t xml:space="preserve"> </w:t>
      </w:r>
      <w:r w:rsidR="005461F5" w:rsidRPr="001A3149">
        <w:rPr>
          <w:rFonts w:ascii="Times New Roman" w:hAnsi="Times New Roman" w:cs="Times New Roman"/>
          <w:i/>
          <w:iCs/>
          <w:sz w:val="24"/>
          <w:szCs w:val="24"/>
        </w:rPr>
        <w:t>Aedes</w:t>
      </w:r>
      <w:r w:rsidR="005461F5" w:rsidRPr="001A3149">
        <w:rPr>
          <w:rFonts w:ascii="Times New Roman" w:hAnsi="Times New Roman" w:cs="Times New Roman"/>
          <w:sz w:val="24"/>
          <w:szCs w:val="24"/>
        </w:rPr>
        <w:t xml:space="preserve"> </w:t>
      </w:r>
      <w:r w:rsidR="0067731D" w:rsidRPr="001A3149">
        <w:rPr>
          <w:rFonts w:ascii="Times New Roman" w:hAnsi="Times New Roman" w:cs="Times New Roman"/>
          <w:sz w:val="24"/>
          <w:szCs w:val="24"/>
        </w:rPr>
        <w:t>mos</w:t>
      </w:r>
      <w:r w:rsidR="003375FD" w:rsidRPr="001A3149">
        <w:rPr>
          <w:rFonts w:ascii="Times New Roman" w:hAnsi="Times New Roman" w:cs="Times New Roman"/>
          <w:sz w:val="24"/>
          <w:szCs w:val="24"/>
        </w:rPr>
        <w:t xml:space="preserve">quito production. </w:t>
      </w:r>
      <w:r w:rsidR="001001EC" w:rsidRPr="001A3149">
        <w:rPr>
          <w:rFonts w:ascii="Times New Roman" w:hAnsi="Times New Roman" w:cs="Times New Roman"/>
          <w:sz w:val="24"/>
          <w:szCs w:val="24"/>
        </w:rPr>
        <w:t xml:space="preserve">Continuous </w:t>
      </w:r>
      <w:r w:rsidR="00AB6277" w:rsidRPr="001A3149">
        <w:rPr>
          <w:rFonts w:ascii="Times New Roman" w:hAnsi="Times New Roman" w:cs="Times New Roman"/>
          <w:sz w:val="24"/>
          <w:szCs w:val="24"/>
        </w:rPr>
        <w:t>active surveillance</w:t>
      </w:r>
      <w:r w:rsidR="001001EC" w:rsidRPr="001A3149">
        <w:rPr>
          <w:rFonts w:ascii="Times New Roman" w:hAnsi="Times New Roman" w:cs="Times New Roman"/>
          <w:sz w:val="24"/>
          <w:szCs w:val="24"/>
        </w:rPr>
        <w:t xml:space="preserve"> </w:t>
      </w:r>
      <w:r w:rsidR="00F132FF" w:rsidRPr="001A3149">
        <w:rPr>
          <w:rFonts w:ascii="Times New Roman" w:hAnsi="Times New Roman" w:cs="Times New Roman"/>
          <w:sz w:val="24"/>
          <w:szCs w:val="24"/>
        </w:rPr>
        <w:t>for</w:t>
      </w:r>
      <w:r w:rsidR="008E2E34" w:rsidRPr="001A3149">
        <w:rPr>
          <w:rFonts w:ascii="Times New Roman" w:hAnsi="Times New Roman" w:cs="Times New Roman"/>
          <w:sz w:val="24"/>
          <w:szCs w:val="24"/>
        </w:rPr>
        <w:t xml:space="preserve"> DENV</w:t>
      </w:r>
      <w:r w:rsidR="00A87A1C" w:rsidRPr="001A3149">
        <w:rPr>
          <w:rFonts w:ascii="Times New Roman" w:hAnsi="Times New Roman" w:cs="Times New Roman"/>
          <w:sz w:val="24"/>
          <w:szCs w:val="24"/>
        </w:rPr>
        <w:t xml:space="preserve"> </w:t>
      </w:r>
      <w:r w:rsidR="00F132FF" w:rsidRPr="001A3149">
        <w:rPr>
          <w:rFonts w:ascii="Times New Roman" w:hAnsi="Times New Roman" w:cs="Times New Roman"/>
          <w:sz w:val="24"/>
          <w:szCs w:val="24"/>
        </w:rPr>
        <w:t xml:space="preserve">cases </w:t>
      </w:r>
      <w:r w:rsidR="001001EC" w:rsidRPr="001A3149">
        <w:rPr>
          <w:rFonts w:ascii="Times New Roman" w:hAnsi="Times New Roman" w:cs="Times New Roman"/>
          <w:sz w:val="24"/>
          <w:szCs w:val="24"/>
        </w:rPr>
        <w:t xml:space="preserve">will enable early detection of cases and </w:t>
      </w:r>
      <w:r w:rsidR="00615459" w:rsidRPr="001A3149">
        <w:rPr>
          <w:rFonts w:ascii="Times New Roman" w:hAnsi="Times New Roman" w:cs="Times New Roman"/>
          <w:sz w:val="24"/>
          <w:szCs w:val="24"/>
        </w:rPr>
        <w:t xml:space="preserve">the location of </w:t>
      </w:r>
      <w:r w:rsidR="001001EC" w:rsidRPr="001A3149">
        <w:rPr>
          <w:rFonts w:ascii="Times New Roman" w:hAnsi="Times New Roman" w:cs="Times New Roman"/>
          <w:sz w:val="24"/>
          <w:szCs w:val="24"/>
        </w:rPr>
        <w:t>outbreaks. Public health authorities will be able to identify areas where the disease is spreading, take immediate action to control mosquito populations, isolate infected patients, and implement public awareness campaigns to educate people about preventive measures. Early detection and response can help prevent the further spread of the disease and reduce its impact.</w:t>
      </w:r>
    </w:p>
    <w:p w14:paraId="2ED4FF73" w14:textId="77777777" w:rsidR="0088118B" w:rsidRPr="001A3149" w:rsidRDefault="0088118B" w:rsidP="00E51E70">
      <w:pPr>
        <w:spacing w:after="0" w:line="480" w:lineRule="auto"/>
        <w:rPr>
          <w:rFonts w:ascii="Times New Roman" w:hAnsi="Times New Roman" w:cs="Times New Roman"/>
          <w:sz w:val="24"/>
          <w:szCs w:val="24"/>
        </w:rPr>
      </w:pPr>
    </w:p>
    <w:p w14:paraId="358B23A2" w14:textId="67762905" w:rsidR="009D5291" w:rsidRPr="001A3149" w:rsidRDefault="00972776"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lastRenderedPageBreak/>
        <w:t>S</w:t>
      </w:r>
      <w:r w:rsidR="00B00E08" w:rsidRPr="001A3149">
        <w:rPr>
          <w:rFonts w:ascii="Times New Roman" w:hAnsi="Times New Roman" w:cs="Times New Roman"/>
          <w:sz w:val="24"/>
          <w:szCs w:val="24"/>
        </w:rPr>
        <w:t xml:space="preserve">everal </w:t>
      </w:r>
      <w:r w:rsidR="001D6E13" w:rsidRPr="001A3149">
        <w:rPr>
          <w:rFonts w:ascii="Times New Roman" w:hAnsi="Times New Roman" w:cs="Times New Roman"/>
          <w:sz w:val="24"/>
          <w:szCs w:val="24"/>
        </w:rPr>
        <w:t>weaknesses</w:t>
      </w:r>
      <w:r w:rsidRPr="001A3149">
        <w:rPr>
          <w:rFonts w:ascii="Times New Roman" w:hAnsi="Times New Roman" w:cs="Times New Roman"/>
          <w:sz w:val="24"/>
          <w:szCs w:val="24"/>
        </w:rPr>
        <w:t xml:space="preserve"> may have impacted</w:t>
      </w:r>
      <w:r w:rsidR="00B00E08" w:rsidRPr="001A3149">
        <w:rPr>
          <w:rFonts w:ascii="Times New Roman" w:hAnsi="Times New Roman" w:cs="Times New Roman"/>
          <w:sz w:val="24"/>
          <w:szCs w:val="24"/>
        </w:rPr>
        <w:t xml:space="preserve"> our study</w:t>
      </w:r>
      <w:r w:rsidR="0018441A" w:rsidRPr="001A3149">
        <w:rPr>
          <w:rFonts w:ascii="Times New Roman" w:hAnsi="Times New Roman" w:cs="Times New Roman"/>
          <w:sz w:val="24"/>
          <w:szCs w:val="24"/>
        </w:rPr>
        <w:t xml:space="preserve">. </w:t>
      </w:r>
      <w:r w:rsidR="006A1927" w:rsidRPr="001A3149">
        <w:rPr>
          <w:rFonts w:ascii="Times New Roman" w:hAnsi="Times New Roman" w:cs="Times New Roman"/>
          <w:sz w:val="24"/>
          <w:szCs w:val="24"/>
        </w:rPr>
        <w:t>W</w:t>
      </w:r>
      <w:r w:rsidR="009D5291" w:rsidRPr="001A3149">
        <w:rPr>
          <w:rFonts w:ascii="Times New Roman" w:hAnsi="Times New Roman" w:cs="Times New Roman"/>
          <w:sz w:val="24"/>
          <w:szCs w:val="24"/>
        </w:rPr>
        <w:t>e relied on the reported number of cases from the Ministry of Health and Family Welfare</w:t>
      </w:r>
      <w:r w:rsidR="00CF04BF" w:rsidRPr="001A3149">
        <w:rPr>
          <w:rFonts w:ascii="Times New Roman" w:hAnsi="Times New Roman" w:cs="Times New Roman"/>
          <w:sz w:val="24"/>
          <w:szCs w:val="24"/>
        </w:rPr>
        <w:t xml:space="preserve">’s website, which mainly </w:t>
      </w:r>
      <w:r w:rsidR="006432D4" w:rsidRPr="001A3149">
        <w:rPr>
          <w:rFonts w:ascii="Times New Roman" w:hAnsi="Times New Roman" w:cs="Times New Roman"/>
          <w:sz w:val="24"/>
          <w:szCs w:val="24"/>
        </w:rPr>
        <w:t>relies</w:t>
      </w:r>
      <w:r w:rsidR="00CF04BF" w:rsidRPr="001A3149">
        <w:rPr>
          <w:rFonts w:ascii="Times New Roman" w:hAnsi="Times New Roman" w:cs="Times New Roman"/>
          <w:sz w:val="24"/>
          <w:szCs w:val="24"/>
        </w:rPr>
        <w:t xml:space="preserve"> on passive reporting </w:t>
      </w:r>
      <w:r w:rsidR="004B0502" w:rsidRPr="001A3149">
        <w:rPr>
          <w:rFonts w:ascii="Times New Roman" w:hAnsi="Times New Roman" w:cs="Times New Roman"/>
          <w:sz w:val="24"/>
          <w:szCs w:val="24"/>
        </w:rPr>
        <w:t>systems</w:t>
      </w:r>
      <w:r w:rsidR="00CF04BF" w:rsidRPr="001A3149">
        <w:rPr>
          <w:rFonts w:ascii="Times New Roman" w:hAnsi="Times New Roman" w:cs="Times New Roman"/>
          <w:sz w:val="24"/>
          <w:szCs w:val="24"/>
        </w:rPr>
        <w:t xml:space="preserve"> from the selected health facilities</w:t>
      </w:r>
      <w:r w:rsidR="00031516" w:rsidRPr="001A3149">
        <w:rPr>
          <w:rFonts w:ascii="Times New Roman" w:hAnsi="Times New Roman" w:cs="Times New Roman"/>
          <w:sz w:val="24"/>
          <w:szCs w:val="24"/>
        </w:rPr>
        <w:t xml:space="preserve"> in the country</w:t>
      </w:r>
      <w:r w:rsidR="001A3149" w:rsidRPr="001A314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E877D4" w:rsidRPr="001A3149">
            <w:rPr>
              <w:rFonts w:ascii="Times New Roman" w:hAnsi="Times New Roman" w:cs="Times New Roman"/>
              <w:sz w:val="24"/>
              <w:szCs w:val="24"/>
            </w:rPr>
            <w:t>(Ahsan et al. 2021)</w:t>
          </w:r>
        </w:sdtContent>
      </w:sdt>
      <w:r w:rsidR="009D5291" w:rsidRPr="001A3149">
        <w:rPr>
          <w:rFonts w:ascii="Times New Roman" w:hAnsi="Times New Roman" w:cs="Times New Roman"/>
          <w:sz w:val="24"/>
          <w:szCs w:val="24"/>
        </w:rPr>
        <w:t>.</w:t>
      </w:r>
      <w:r w:rsidR="00A056DD" w:rsidRPr="001A3149">
        <w:rPr>
          <w:rFonts w:ascii="Times New Roman" w:hAnsi="Times New Roman" w:cs="Times New Roman"/>
          <w:sz w:val="24"/>
          <w:szCs w:val="24"/>
        </w:rPr>
        <w:t xml:space="preserve"> </w:t>
      </w:r>
      <w:r w:rsidR="009D5291" w:rsidRPr="001A3149">
        <w:rPr>
          <w:rFonts w:ascii="Times New Roman" w:hAnsi="Times New Roman" w:cs="Times New Roman"/>
          <w:sz w:val="24"/>
          <w:szCs w:val="24"/>
        </w:rPr>
        <w:t>Th</w:t>
      </w:r>
      <w:r w:rsidR="00B6624D" w:rsidRPr="001A3149">
        <w:rPr>
          <w:rFonts w:ascii="Times New Roman" w:hAnsi="Times New Roman" w:cs="Times New Roman"/>
          <w:sz w:val="24"/>
          <w:szCs w:val="24"/>
        </w:rPr>
        <w:t>ese</w:t>
      </w:r>
      <w:r w:rsidR="009D5291" w:rsidRPr="001A3149">
        <w:rPr>
          <w:rFonts w:ascii="Times New Roman" w:hAnsi="Times New Roman" w:cs="Times New Roman"/>
          <w:sz w:val="24"/>
          <w:szCs w:val="24"/>
        </w:rPr>
        <w:t xml:space="preserve"> number</w:t>
      </w:r>
      <w:r w:rsidR="00B6624D" w:rsidRPr="001A3149">
        <w:rPr>
          <w:rFonts w:ascii="Times New Roman" w:hAnsi="Times New Roman" w:cs="Times New Roman"/>
          <w:sz w:val="24"/>
          <w:szCs w:val="24"/>
        </w:rPr>
        <w:t>s</w:t>
      </w:r>
      <w:r w:rsidR="009D5291" w:rsidRPr="001A3149">
        <w:rPr>
          <w:rFonts w:ascii="Times New Roman" w:hAnsi="Times New Roman" w:cs="Times New Roman"/>
          <w:sz w:val="24"/>
          <w:szCs w:val="24"/>
        </w:rPr>
        <w:t xml:space="preserve"> seem to </w:t>
      </w:r>
      <w:r w:rsidR="005F5F00" w:rsidRPr="001A3149">
        <w:rPr>
          <w:rFonts w:ascii="Times New Roman" w:hAnsi="Times New Roman" w:cs="Times New Roman"/>
          <w:sz w:val="24"/>
          <w:szCs w:val="24"/>
        </w:rPr>
        <w:t>underestimate</w:t>
      </w:r>
      <w:r w:rsidR="00F224CC" w:rsidRPr="001A3149">
        <w:rPr>
          <w:rFonts w:ascii="Times New Roman" w:hAnsi="Times New Roman" w:cs="Times New Roman"/>
          <w:sz w:val="24"/>
          <w:szCs w:val="24"/>
        </w:rPr>
        <w:t xml:space="preserve"> </w:t>
      </w:r>
      <w:r w:rsidR="007A2190" w:rsidRPr="001A3149">
        <w:rPr>
          <w:rFonts w:ascii="Times New Roman" w:hAnsi="Times New Roman" w:cs="Times New Roman"/>
          <w:sz w:val="24"/>
          <w:szCs w:val="24"/>
        </w:rPr>
        <w:t xml:space="preserve">the </w:t>
      </w:r>
      <w:r w:rsidR="00F224CC" w:rsidRPr="001A3149">
        <w:rPr>
          <w:rFonts w:ascii="Times New Roman" w:hAnsi="Times New Roman" w:cs="Times New Roman"/>
          <w:sz w:val="24"/>
          <w:szCs w:val="24"/>
        </w:rPr>
        <w:t xml:space="preserve">actual </w:t>
      </w:r>
      <w:r w:rsidR="007A2190" w:rsidRPr="001A3149">
        <w:rPr>
          <w:rFonts w:ascii="Times New Roman" w:hAnsi="Times New Roman" w:cs="Times New Roman"/>
          <w:sz w:val="24"/>
          <w:szCs w:val="24"/>
        </w:rPr>
        <w:t xml:space="preserve">number of </w:t>
      </w:r>
      <w:r w:rsidR="006522C8" w:rsidRPr="001A3149">
        <w:rPr>
          <w:rFonts w:ascii="Times New Roman" w:hAnsi="Times New Roman" w:cs="Times New Roman"/>
          <w:sz w:val="24"/>
          <w:szCs w:val="24"/>
        </w:rPr>
        <w:t xml:space="preserve">infections and </w:t>
      </w:r>
      <w:r w:rsidR="00A621D8" w:rsidRPr="001A3149">
        <w:rPr>
          <w:rFonts w:ascii="Times New Roman" w:hAnsi="Times New Roman" w:cs="Times New Roman"/>
          <w:sz w:val="24"/>
          <w:szCs w:val="24"/>
        </w:rPr>
        <w:t xml:space="preserve">fever </w:t>
      </w:r>
      <w:r w:rsidR="00F224CC" w:rsidRPr="001A3149">
        <w:rPr>
          <w:rFonts w:ascii="Times New Roman" w:hAnsi="Times New Roman" w:cs="Times New Roman"/>
          <w:sz w:val="24"/>
          <w:szCs w:val="24"/>
        </w:rPr>
        <w:t>cases</w:t>
      </w:r>
      <w:r w:rsidR="0037005D" w:rsidRPr="001A3149">
        <w:rPr>
          <w:rFonts w:ascii="Times New Roman" w:hAnsi="Times New Roman" w:cs="Times New Roman"/>
          <w:sz w:val="24"/>
          <w:szCs w:val="24"/>
        </w:rPr>
        <w:t>.</w:t>
      </w:r>
      <w:r w:rsidR="00410576" w:rsidRPr="001A3149">
        <w:rPr>
          <w:rFonts w:ascii="Times New Roman" w:hAnsi="Times New Roman" w:cs="Times New Roman"/>
          <w:sz w:val="24"/>
          <w:szCs w:val="24"/>
        </w:rPr>
        <w:t xml:space="preserve"> </w:t>
      </w:r>
      <w:r w:rsidR="00410576" w:rsidRPr="001A3149">
        <w:rPr>
          <w:rFonts w:ascii="Times New Roman" w:hAnsi="Times New Roman" w:cs="Times New Roman"/>
          <w:sz w:val="24"/>
          <w:szCs w:val="24"/>
          <w:shd w:val="clear" w:color="auto" w:fill="FFFFFF"/>
        </w:rPr>
        <w:t xml:space="preserve">The hospitals included in the surveillance system are only a small fraction of total healthcare facilities in Bangladesh (~5%) where dengue patients can seek healthcare </w:t>
      </w:r>
      <w:sdt>
        <w:sdtPr>
          <w:rPr>
            <w:rFonts w:ascii="Times New Roman" w:hAnsi="Times New Roman" w:cs="Times New Roman"/>
            <w:sz w:val="24"/>
            <w:szCs w:val="24"/>
            <w:shd w:val="clear" w:color="auto" w:fill="FFFFFF"/>
          </w:rPr>
          <w:tag w:val="MENDELEY_CITATION_v3_eyJjaXRhdGlvbklEIjoiTUVOREVMRVlfQ0lUQVRJT05fYzI1M2ZhOWMtOTBmMi00MWM0LTk3YmMtYmQyOGNkMzI1NzUw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2111346252"/>
          <w:placeholder>
            <w:docPart w:val="7DF147D705E249CF941AB66E9E662584"/>
          </w:placeholder>
        </w:sdtPr>
        <w:sdtContent>
          <w:r w:rsidR="00E877D4" w:rsidRPr="001A3149">
            <w:rPr>
              <w:rFonts w:ascii="Times New Roman" w:hAnsi="Times New Roman" w:cs="Times New Roman"/>
              <w:sz w:val="24"/>
              <w:szCs w:val="24"/>
              <w:shd w:val="clear" w:color="auto" w:fill="FFFFFF"/>
            </w:rPr>
            <w:t>(Haider et al. 2023 Sep)</w:t>
          </w:r>
        </w:sdtContent>
      </w:sdt>
      <w:r w:rsidR="00410576" w:rsidRPr="001A3149">
        <w:rPr>
          <w:rFonts w:ascii="Times New Roman" w:hAnsi="Times New Roman" w:cs="Times New Roman"/>
          <w:sz w:val="24"/>
          <w:szCs w:val="24"/>
          <w:shd w:val="clear" w:color="auto" w:fill="FFFFFF"/>
        </w:rPr>
        <w:t xml:space="preserve">. </w:t>
      </w:r>
      <w:r w:rsidR="0037005D" w:rsidRPr="001A3149">
        <w:rPr>
          <w:rFonts w:ascii="Times New Roman" w:hAnsi="Times New Roman" w:cs="Times New Roman"/>
          <w:sz w:val="24"/>
          <w:szCs w:val="24"/>
        </w:rPr>
        <w:t>A</w:t>
      </w:r>
      <w:r w:rsidR="00F224CC" w:rsidRPr="001A3149">
        <w:rPr>
          <w:rFonts w:ascii="Times New Roman" w:hAnsi="Times New Roman" w:cs="Times New Roman"/>
          <w:sz w:val="24"/>
          <w:szCs w:val="24"/>
        </w:rPr>
        <w:t xml:space="preserve"> </w:t>
      </w:r>
      <w:r w:rsidR="00B6624D" w:rsidRPr="001A3149">
        <w:rPr>
          <w:rFonts w:ascii="Times New Roman" w:hAnsi="Times New Roman" w:cs="Times New Roman"/>
          <w:sz w:val="24"/>
          <w:szCs w:val="24"/>
        </w:rPr>
        <w:t xml:space="preserve">modeling </w:t>
      </w:r>
      <w:r w:rsidR="0037005D" w:rsidRPr="001A3149">
        <w:rPr>
          <w:rFonts w:ascii="Times New Roman" w:hAnsi="Times New Roman" w:cs="Times New Roman"/>
          <w:sz w:val="24"/>
          <w:szCs w:val="24"/>
        </w:rPr>
        <w:t xml:space="preserve">study based on </w:t>
      </w:r>
      <w:r w:rsidR="004F3C8D" w:rsidRPr="001A3149">
        <w:rPr>
          <w:rFonts w:ascii="Times New Roman" w:hAnsi="Times New Roman" w:cs="Times New Roman"/>
          <w:sz w:val="24"/>
          <w:szCs w:val="24"/>
        </w:rPr>
        <w:t xml:space="preserve">the </w:t>
      </w:r>
      <w:r w:rsidR="0037005D" w:rsidRPr="001A3149">
        <w:rPr>
          <w:rFonts w:ascii="Times New Roman" w:hAnsi="Times New Roman" w:cs="Times New Roman"/>
          <w:sz w:val="24"/>
          <w:szCs w:val="24"/>
        </w:rPr>
        <w:t xml:space="preserve">national seroprevalence of DENV antibodies predicted an annual infection of </w:t>
      </w:r>
      <w:r w:rsidR="004F3C8D" w:rsidRPr="001A3149">
        <w:rPr>
          <w:rFonts w:ascii="Times New Roman" w:hAnsi="Times New Roman" w:cs="Times New Roman"/>
          <w:sz w:val="24"/>
          <w:szCs w:val="24"/>
        </w:rPr>
        <w:t xml:space="preserve">2.4 million </w:t>
      </w:r>
      <w:r w:rsidR="00A621D8" w:rsidRPr="001A3149">
        <w:rPr>
          <w:rFonts w:ascii="Times New Roman" w:hAnsi="Times New Roman" w:cs="Times New Roman"/>
          <w:sz w:val="24"/>
          <w:szCs w:val="24"/>
        </w:rPr>
        <w:t xml:space="preserve">people </w:t>
      </w:r>
      <w:sdt>
        <w:sdtPr>
          <w:rPr>
            <w:rFonts w:ascii="Times New Roman" w:hAnsi="Times New Roman" w:cs="Times New Roman"/>
            <w:sz w:val="24"/>
            <w:szCs w:val="24"/>
          </w:rPr>
          <w:tag w:val="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76857404"/>
          <w:placeholder>
            <w:docPart w:val="DefaultPlaceholder_-1854013440"/>
          </w:placeholder>
        </w:sdtPr>
        <w:sdtContent>
          <w:r w:rsidR="00E877D4" w:rsidRPr="001A3149">
            <w:rPr>
              <w:rFonts w:ascii="Times New Roman" w:hAnsi="Times New Roman" w:cs="Times New Roman"/>
              <w:sz w:val="24"/>
              <w:szCs w:val="24"/>
            </w:rPr>
            <w:t>(Salje et al. 2019)</w:t>
          </w:r>
        </w:sdtContent>
      </w:sdt>
      <w:r w:rsidR="004F3C8D" w:rsidRPr="001A3149">
        <w:rPr>
          <w:rFonts w:ascii="Times New Roman" w:hAnsi="Times New Roman" w:cs="Times New Roman"/>
          <w:sz w:val="24"/>
          <w:szCs w:val="24"/>
        </w:rPr>
        <w:t>.</w:t>
      </w:r>
      <w:r w:rsidR="00453F52" w:rsidRPr="001A3149">
        <w:rPr>
          <w:rFonts w:ascii="Times New Roman" w:hAnsi="Times New Roman" w:cs="Times New Roman"/>
          <w:sz w:val="24"/>
          <w:szCs w:val="24"/>
        </w:rPr>
        <w:t xml:space="preserve"> </w:t>
      </w:r>
      <w:r w:rsidR="000214B8" w:rsidRPr="001A3149">
        <w:rPr>
          <w:rFonts w:ascii="Times New Roman" w:hAnsi="Times New Roman" w:cs="Times New Roman"/>
          <w:sz w:val="24"/>
          <w:szCs w:val="24"/>
        </w:rPr>
        <w:t>D</w:t>
      </w:r>
      <w:r w:rsidR="00453F52" w:rsidRPr="001A3149">
        <w:rPr>
          <w:rFonts w:ascii="Times New Roman" w:hAnsi="Times New Roman" w:cs="Times New Roman"/>
          <w:sz w:val="24"/>
          <w:szCs w:val="24"/>
        </w:rPr>
        <w:t xml:space="preserve">engue </w:t>
      </w:r>
      <w:r w:rsidR="00446833" w:rsidRPr="001A3149">
        <w:rPr>
          <w:rFonts w:ascii="Times New Roman" w:hAnsi="Times New Roman" w:cs="Times New Roman"/>
          <w:sz w:val="24"/>
          <w:szCs w:val="24"/>
        </w:rPr>
        <w:t>cases</w:t>
      </w:r>
      <w:r w:rsidR="00453F52" w:rsidRPr="001A3149">
        <w:rPr>
          <w:rFonts w:ascii="Times New Roman" w:hAnsi="Times New Roman" w:cs="Times New Roman"/>
          <w:sz w:val="24"/>
          <w:szCs w:val="24"/>
        </w:rPr>
        <w:t xml:space="preserve"> </w:t>
      </w:r>
      <w:ins w:id="61" w:author="Reisen" w:date="2023-12-15T10:58:00Z">
        <w:r w:rsidR="00413E56">
          <w:rPr>
            <w:rFonts w:ascii="Times New Roman" w:hAnsi="Times New Roman" w:cs="Times New Roman"/>
            <w:sz w:val="24"/>
            <w:szCs w:val="24"/>
          </w:rPr>
          <w:t xml:space="preserve">similarly </w:t>
        </w:r>
      </w:ins>
      <w:r w:rsidR="008F32BE" w:rsidRPr="001A3149">
        <w:rPr>
          <w:rFonts w:ascii="Times New Roman" w:hAnsi="Times New Roman" w:cs="Times New Roman"/>
          <w:sz w:val="24"/>
          <w:szCs w:val="24"/>
        </w:rPr>
        <w:t>are</w:t>
      </w:r>
      <w:r w:rsidR="00E32E9B" w:rsidRPr="001A3149">
        <w:rPr>
          <w:rFonts w:ascii="Times New Roman" w:hAnsi="Times New Roman" w:cs="Times New Roman"/>
          <w:sz w:val="24"/>
          <w:szCs w:val="24"/>
        </w:rPr>
        <w:t xml:space="preserve"> underestimated globally as </w:t>
      </w:r>
      <w:r w:rsidR="00CE71AB" w:rsidRPr="001A3149">
        <w:rPr>
          <w:rFonts w:ascii="Times New Roman" w:hAnsi="Times New Roman" w:cs="Times New Roman"/>
          <w:sz w:val="24"/>
          <w:szCs w:val="24"/>
        </w:rPr>
        <w:t>it</w:t>
      </w:r>
      <w:r w:rsidR="00E32E9B" w:rsidRPr="001A3149">
        <w:rPr>
          <w:rFonts w:ascii="Times New Roman" w:hAnsi="Times New Roman" w:cs="Times New Roman"/>
          <w:sz w:val="24"/>
          <w:szCs w:val="24"/>
        </w:rPr>
        <w:t xml:space="preserve"> is difficult to </w:t>
      </w:r>
      <w:r w:rsidR="000214B8" w:rsidRPr="001A3149">
        <w:rPr>
          <w:rFonts w:ascii="Times New Roman" w:hAnsi="Times New Roman" w:cs="Times New Roman"/>
          <w:sz w:val="24"/>
          <w:szCs w:val="24"/>
        </w:rPr>
        <w:t>detect</w:t>
      </w:r>
      <w:r w:rsidR="00E32E9B" w:rsidRPr="001A3149">
        <w:rPr>
          <w:rFonts w:ascii="Times New Roman" w:hAnsi="Times New Roman" w:cs="Times New Roman"/>
          <w:sz w:val="24"/>
          <w:szCs w:val="24"/>
        </w:rPr>
        <w:t xml:space="preserve"> asymptomatic or mild cases that never reach </w:t>
      </w:r>
      <w:r w:rsidR="00C662B0" w:rsidRPr="001A3149">
        <w:rPr>
          <w:rFonts w:ascii="Times New Roman" w:hAnsi="Times New Roman" w:cs="Times New Roman"/>
          <w:sz w:val="24"/>
          <w:szCs w:val="24"/>
        </w:rPr>
        <w:t>healthcare</w:t>
      </w:r>
      <w:r w:rsidR="00E32E9B" w:rsidRPr="001A3149">
        <w:rPr>
          <w:rFonts w:ascii="Times New Roman" w:hAnsi="Times New Roman" w:cs="Times New Roman"/>
          <w:sz w:val="24"/>
          <w:szCs w:val="24"/>
        </w:rPr>
        <w:t xml:space="preserve"> settings. Although mild cases are missed frequently, </w:t>
      </w:r>
      <w:del w:id="62" w:author="Reisen" w:date="2023-12-15T10:58:00Z">
        <w:r w:rsidR="003E6985" w:rsidRPr="001A3149" w:rsidDel="00E912CF">
          <w:rPr>
            <w:rFonts w:ascii="Times New Roman" w:hAnsi="Times New Roman" w:cs="Times New Roman"/>
            <w:sz w:val="24"/>
            <w:szCs w:val="24"/>
          </w:rPr>
          <w:delText xml:space="preserve">the </w:delText>
        </w:r>
      </w:del>
      <w:r w:rsidR="003E6985" w:rsidRPr="001A3149">
        <w:rPr>
          <w:rFonts w:ascii="Times New Roman" w:hAnsi="Times New Roman" w:cs="Times New Roman"/>
          <w:sz w:val="24"/>
          <w:szCs w:val="24"/>
        </w:rPr>
        <w:t>severe</w:t>
      </w:r>
      <w:r w:rsidR="008F3FD5" w:rsidRPr="001A3149">
        <w:rPr>
          <w:rFonts w:ascii="Times New Roman" w:hAnsi="Times New Roman" w:cs="Times New Roman"/>
          <w:sz w:val="24"/>
          <w:szCs w:val="24"/>
        </w:rPr>
        <w:t xml:space="preserve"> and fatal</w:t>
      </w:r>
      <w:r w:rsidR="003E6985" w:rsidRPr="001A3149">
        <w:rPr>
          <w:rFonts w:ascii="Times New Roman" w:hAnsi="Times New Roman" w:cs="Times New Roman"/>
          <w:sz w:val="24"/>
          <w:szCs w:val="24"/>
        </w:rPr>
        <w:t xml:space="preserve"> cases would likely</w:t>
      </w:r>
      <w:r w:rsidR="00C662B0" w:rsidRPr="001A3149">
        <w:rPr>
          <w:rFonts w:ascii="Times New Roman" w:hAnsi="Times New Roman" w:cs="Times New Roman"/>
          <w:sz w:val="24"/>
          <w:szCs w:val="24"/>
        </w:rPr>
        <w:t xml:space="preserve"> </w:t>
      </w:r>
      <w:r w:rsidR="008E6064" w:rsidRPr="001A3149">
        <w:rPr>
          <w:rFonts w:ascii="Times New Roman" w:hAnsi="Times New Roman" w:cs="Times New Roman"/>
          <w:sz w:val="24"/>
          <w:szCs w:val="24"/>
        </w:rPr>
        <w:t xml:space="preserve">visit </w:t>
      </w:r>
      <w:r w:rsidR="008C415F" w:rsidRPr="001A3149">
        <w:rPr>
          <w:rFonts w:ascii="Times New Roman" w:hAnsi="Times New Roman" w:cs="Times New Roman"/>
          <w:sz w:val="24"/>
          <w:szCs w:val="24"/>
        </w:rPr>
        <w:t xml:space="preserve">the </w:t>
      </w:r>
      <w:r w:rsidR="00E32E9B" w:rsidRPr="001A3149">
        <w:rPr>
          <w:rFonts w:ascii="Times New Roman" w:hAnsi="Times New Roman" w:cs="Times New Roman"/>
          <w:sz w:val="24"/>
          <w:szCs w:val="24"/>
        </w:rPr>
        <w:t xml:space="preserve">hospital and thus </w:t>
      </w:r>
      <w:r w:rsidR="008C415F" w:rsidRPr="001A3149">
        <w:rPr>
          <w:rFonts w:ascii="Times New Roman" w:hAnsi="Times New Roman" w:cs="Times New Roman"/>
          <w:sz w:val="24"/>
          <w:szCs w:val="24"/>
        </w:rPr>
        <w:t>be</w:t>
      </w:r>
      <w:r w:rsidR="00E32E9B" w:rsidRPr="001A3149">
        <w:rPr>
          <w:rFonts w:ascii="Times New Roman" w:hAnsi="Times New Roman" w:cs="Times New Roman"/>
          <w:sz w:val="24"/>
          <w:szCs w:val="24"/>
        </w:rPr>
        <w:t xml:space="preserve"> counted as </w:t>
      </w:r>
      <w:r w:rsidR="008C415F" w:rsidRPr="001A3149">
        <w:rPr>
          <w:rFonts w:ascii="Times New Roman" w:hAnsi="Times New Roman" w:cs="Times New Roman"/>
          <w:sz w:val="24"/>
          <w:szCs w:val="24"/>
        </w:rPr>
        <w:t>numerators in our estimat</w:t>
      </w:r>
      <w:r w:rsidR="00112E20" w:rsidRPr="001A3149">
        <w:rPr>
          <w:rFonts w:ascii="Times New Roman" w:hAnsi="Times New Roman" w:cs="Times New Roman"/>
          <w:sz w:val="24"/>
          <w:szCs w:val="24"/>
        </w:rPr>
        <w:t>es</w:t>
      </w:r>
      <w:r w:rsidR="008C415F" w:rsidRPr="001A3149">
        <w:rPr>
          <w:rFonts w:ascii="Times New Roman" w:hAnsi="Times New Roman" w:cs="Times New Roman"/>
          <w:sz w:val="24"/>
          <w:szCs w:val="24"/>
        </w:rPr>
        <w:t xml:space="preserve">. Thus, our estimation did not overlook the </w:t>
      </w:r>
      <w:r w:rsidR="007C6E9B" w:rsidRPr="001A3149">
        <w:rPr>
          <w:rFonts w:ascii="Times New Roman" w:hAnsi="Times New Roman" w:cs="Times New Roman"/>
          <w:sz w:val="24"/>
          <w:szCs w:val="24"/>
        </w:rPr>
        <w:t>worst-case</w:t>
      </w:r>
      <w:r w:rsidR="008C415F" w:rsidRPr="001A3149">
        <w:rPr>
          <w:rFonts w:ascii="Times New Roman" w:hAnsi="Times New Roman" w:cs="Times New Roman"/>
          <w:sz w:val="24"/>
          <w:szCs w:val="24"/>
        </w:rPr>
        <w:t xml:space="preserve"> scenario</w:t>
      </w:r>
      <w:r w:rsidR="00C662B0" w:rsidRPr="001A3149">
        <w:rPr>
          <w:rFonts w:ascii="Times New Roman" w:hAnsi="Times New Roman" w:cs="Times New Roman"/>
          <w:sz w:val="24"/>
          <w:szCs w:val="24"/>
        </w:rPr>
        <w:t xml:space="preserve">, </w:t>
      </w:r>
      <w:r w:rsidR="00A55C3D" w:rsidRPr="001A3149">
        <w:rPr>
          <w:rFonts w:ascii="Times New Roman" w:hAnsi="Times New Roman" w:cs="Times New Roman"/>
          <w:sz w:val="24"/>
          <w:szCs w:val="24"/>
        </w:rPr>
        <w:t>but may have</w:t>
      </w:r>
      <w:r w:rsidR="00C662B0" w:rsidRPr="001A3149">
        <w:rPr>
          <w:rFonts w:ascii="Times New Roman" w:hAnsi="Times New Roman" w:cs="Times New Roman"/>
          <w:sz w:val="24"/>
          <w:szCs w:val="24"/>
        </w:rPr>
        <w:t xml:space="preserve"> estimated </w:t>
      </w:r>
      <w:r w:rsidR="00A55C3D" w:rsidRPr="001A3149">
        <w:rPr>
          <w:rFonts w:ascii="Times New Roman" w:hAnsi="Times New Roman" w:cs="Times New Roman"/>
          <w:sz w:val="24"/>
          <w:szCs w:val="24"/>
        </w:rPr>
        <w:t xml:space="preserve">a </w:t>
      </w:r>
      <w:r w:rsidR="00C662B0" w:rsidRPr="001A3149">
        <w:rPr>
          <w:rFonts w:ascii="Times New Roman" w:hAnsi="Times New Roman" w:cs="Times New Roman"/>
          <w:sz w:val="24"/>
          <w:szCs w:val="24"/>
        </w:rPr>
        <w:t>higher CFR</w:t>
      </w:r>
      <w:r w:rsidR="00A55C3D" w:rsidRPr="001A3149">
        <w:rPr>
          <w:rFonts w:ascii="Times New Roman" w:hAnsi="Times New Roman" w:cs="Times New Roman"/>
          <w:sz w:val="24"/>
          <w:szCs w:val="24"/>
        </w:rPr>
        <w:t xml:space="preserve"> because of the underestimation of the denominators</w:t>
      </w:r>
      <w:r w:rsidR="008C415F" w:rsidRPr="001A3149">
        <w:rPr>
          <w:rFonts w:ascii="Times New Roman" w:hAnsi="Times New Roman" w:cs="Times New Roman"/>
          <w:sz w:val="24"/>
          <w:szCs w:val="24"/>
        </w:rPr>
        <w:t xml:space="preserve">. </w:t>
      </w:r>
      <w:bookmarkStart w:id="63" w:name="_Hlk148271409"/>
      <w:r w:rsidR="009F62C6" w:rsidRPr="001A3149">
        <w:rPr>
          <w:rFonts w:ascii="Times New Roman" w:hAnsi="Times New Roman" w:cs="Times New Roman"/>
          <w:sz w:val="24"/>
          <w:szCs w:val="24"/>
        </w:rPr>
        <w:t xml:space="preserve">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Dhaka </w:t>
      </w:r>
      <w:r w:rsidR="00012018" w:rsidRPr="001A3149">
        <w:rPr>
          <w:rFonts w:ascii="Times New Roman" w:hAnsi="Times New Roman" w:cs="Times New Roman"/>
          <w:sz w:val="24"/>
          <w:szCs w:val="24"/>
        </w:rPr>
        <w:t>city</w:t>
      </w:r>
      <w:r w:rsidR="009F62C6" w:rsidRPr="001A3149">
        <w:rPr>
          <w:rFonts w:ascii="Times New Roman" w:hAnsi="Times New Roman" w:cs="Times New Roman"/>
          <w:sz w:val="24"/>
          <w:szCs w:val="24"/>
        </w:rPr>
        <w:t>.</w:t>
      </w:r>
      <w:r w:rsidR="00396BBE" w:rsidRPr="001A3149">
        <w:rPr>
          <w:rFonts w:ascii="Times New Roman" w:hAnsi="Times New Roman" w:cs="Times New Roman"/>
          <w:sz w:val="24"/>
          <w:szCs w:val="24"/>
        </w:rPr>
        <w:t xml:space="preserve"> </w:t>
      </w:r>
      <w:r w:rsidR="00897184" w:rsidRPr="001A3149">
        <w:rPr>
          <w:rFonts w:ascii="Times New Roman" w:hAnsi="Times New Roman" w:cs="Times New Roman"/>
          <w:sz w:val="24"/>
          <w:szCs w:val="24"/>
          <w:shd w:val="clear" w:color="auto" w:fill="FFFFFF"/>
        </w:rPr>
        <w:t xml:space="preserve">We could not use herd immunity data in our model as </w:t>
      </w:r>
      <w:r w:rsidR="00890EB9" w:rsidRPr="001A3149">
        <w:rPr>
          <w:rFonts w:ascii="Times New Roman" w:hAnsi="Times New Roman" w:cs="Times New Roman"/>
          <w:sz w:val="24"/>
          <w:szCs w:val="24"/>
          <w:shd w:val="clear" w:color="auto" w:fill="FFFFFF"/>
        </w:rPr>
        <w:t>th</w:t>
      </w:r>
      <w:r w:rsidR="00F957B0" w:rsidRPr="001A3149">
        <w:rPr>
          <w:rFonts w:ascii="Times New Roman" w:hAnsi="Times New Roman" w:cs="Times New Roman"/>
          <w:sz w:val="24"/>
          <w:szCs w:val="24"/>
          <w:shd w:val="clear" w:color="auto" w:fill="FFFFFF"/>
        </w:rPr>
        <w:t>ese</w:t>
      </w:r>
      <w:r w:rsidR="00897184" w:rsidRPr="001A3149">
        <w:rPr>
          <w:rFonts w:ascii="Times New Roman" w:hAnsi="Times New Roman" w:cs="Times New Roman"/>
          <w:sz w:val="24"/>
          <w:szCs w:val="24"/>
          <w:shd w:val="clear" w:color="auto" w:fill="FFFFFF"/>
        </w:rPr>
        <w:t xml:space="preserve"> data are not available for different serotypes of DENV in Bangladesh. However, earlier studies show that people living in the capital city and larger cities like Chittagong have higher seroprevalence </w:t>
      </w:r>
      <w:r w:rsidR="001A3149" w:rsidRPr="001A3149">
        <w:rPr>
          <w:rFonts w:ascii="Times New Roman" w:hAnsi="Times New Roman" w:cs="Times New Roman"/>
          <w:sz w:val="24"/>
          <w:szCs w:val="24"/>
          <w:shd w:val="clear" w:color="auto" w:fill="FFFFFF"/>
        </w:rPr>
        <w:t>compared</w:t>
      </w:r>
      <w:r w:rsidR="00E75A56" w:rsidRPr="001A3149">
        <w:rPr>
          <w:rFonts w:ascii="Times New Roman" w:hAnsi="Times New Roman" w:cs="Times New Roman"/>
          <w:sz w:val="24"/>
          <w:szCs w:val="24"/>
          <w:shd w:val="clear" w:color="auto" w:fill="FFFFFF"/>
        </w:rPr>
        <w:t xml:space="preserve"> to</w:t>
      </w:r>
      <w:r w:rsidR="00897184" w:rsidRPr="001A3149">
        <w:rPr>
          <w:rFonts w:ascii="Times New Roman" w:hAnsi="Times New Roman" w:cs="Times New Roman"/>
          <w:sz w:val="24"/>
          <w:szCs w:val="24"/>
          <w:shd w:val="clear" w:color="auto" w:fill="FFFFFF"/>
        </w:rPr>
        <w:t xml:space="preserve"> rural areas </w:t>
      </w:r>
      <w:r w:rsidR="0086317B" w:rsidRPr="001A3149">
        <w:rPr>
          <w:rFonts w:ascii="Times New Roman" w:hAnsi="Times New Roman" w:cs="Times New Roman"/>
          <w:sz w:val="24"/>
          <w:szCs w:val="24"/>
          <w:shd w:val="clear" w:color="auto" w:fill="FFFFFF"/>
        </w:rPr>
        <w:t>where the</w:t>
      </w:r>
      <w:r w:rsidR="00B35EB4" w:rsidRPr="001A3149">
        <w:rPr>
          <w:rFonts w:ascii="Times New Roman" w:hAnsi="Times New Roman" w:cs="Times New Roman"/>
          <w:sz w:val="24"/>
          <w:szCs w:val="24"/>
          <w:shd w:val="clear" w:color="auto" w:fill="FFFFFF"/>
        </w:rPr>
        <w:t xml:space="preserve"> seroprevalence </w:t>
      </w:r>
      <w:r w:rsidR="0086317B" w:rsidRPr="001A3149">
        <w:rPr>
          <w:rFonts w:ascii="Times New Roman" w:hAnsi="Times New Roman" w:cs="Times New Roman"/>
          <w:sz w:val="24"/>
          <w:szCs w:val="24"/>
          <w:shd w:val="clear" w:color="auto" w:fill="FFFFFF"/>
        </w:rPr>
        <w:t xml:space="preserve">was </w:t>
      </w:r>
      <w:r w:rsidR="00897184" w:rsidRPr="001A3149">
        <w:rPr>
          <w:rFonts w:ascii="Times New Roman" w:hAnsi="Times New Roman" w:cs="Times New Roman"/>
          <w:sz w:val="24"/>
          <w:szCs w:val="24"/>
          <w:shd w:val="clear" w:color="auto" w:fill="FFFFFF"/>
        </w:rPr>
        <w:t xml:space="preserve">as low as 3% </w:t>
      </w:r>
      <w:sdt>
        <w:sdtPr>
          <w:rPr>
            <w:rFonts w:ascii="Times New Roman" w:hAnsi="Times New Roman" w:cs="Times New Roman"/>
            <w:sz w:val="24"/>
            <w:szCs w:val="24"/>
          </w:rPr>
          <w:tag w:val="MENDELEY_CITATION_v3_eyJjaXRhdGlvbklEIjoiTUVOREVMRVlfQ0lUQVRJT05fNTQ4NThjMDktZWUwOC00YzEzLThkZjgtZTM0Zjk4MWIzYjcx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52047648"/>
          <w:placeholder>
            <w:docPart w:val="CBDBBA9607754245A5A80E3F32D1098E"/>
          </w:placeholder>
        </w:sdtPr>
        <w:sdtContent>
          <w:r w:rsidR="00E877D4" w:rsidRPr="001A3149">
            <w:rPr>
              <w:rFonts w:ascii="Times New Roman" w:hAnsi="Times New Roman" w:cs="Times New Roman"/>
              <w:sz w:val="24"/>
              <w:szCs w:val="24"/>
            </w:rPr>
            <w:t>(Salje et al. 2019)</w:t>
          </w:r>
        </w:sdtContent>
      </w:sdt>
      <w:r w:rsidR="00897184" w:rsidRPr="001A3149">
        <w:rPr>
          <w:rFonts w:ascii="Times New Roman" w:hAnsi="Times New Roman" w:cs="Times New Roman"/>
          <w:sz w:val="24"/>
          <w:szCs w:val="24"/>
        </w:rPr>
        <w:t xml:space="preserve">. This also illustrates a high risk of antibody-dependent enhancement (ADE) through secondary and tertiary infection in large cities. </w:t>
      </w:r>
      <w:r w:rsidR="00DC7036" w:rsidRPr="001A3149">
        <w:rPr>
          <w:rFonts w:ascii="Times New Roman" w:hAnsi="Times New Roman" w:cs="Times New Roman"/>
          <w:sz w:val="24"/>
          <w:szCs w:val="24"/>
        </w:rPr>
        <w:t>We ac</w:t>
      </w:r>
      <w:r w:rsidR="005500E2" w:rsidRPr="001A3149">
        <w:rPr>
          <w:rFonts w:ascii="Times New Roman" w:hAnsi="Times New Roman" w:cs="Times New Roman"/>
          <w:sz w:val="24"/>
          <w:szCs w:val="24"/>
        </w:rPr>
        <w:t>cept</w:t>
      </w:r>
      <w:r w:rsidR="00DC7036" w:rsidRPr="001A3149">
        <w:rPr>
          <w:rFonts w:ascii="Times New Roman" w:hAnsi="Times New Roman" w:cs="Times New Roman"/>
          <w:sz w:val="24"/>
          <w:szCs w:val="24"/>
        </w:rPr>
        <w:t xml:space="preserve"> that the </w:t>
      </w:r>
      <w:r w:rsidR="00DA135B" w:rsidRPr="001A3149">
        <w:rPr>
          <w:rFonts w:ascii="Times New Roman" w:hAnsi="Times New Roman" w:cs="Times New Roman"/>
          <w:sz w:val="24"/>
          <w:szCs w:val="24"/>
        </w:rPr>
        <w:t>increase</w:t>
      </w:r>
      <w:r w:rsidR="00DC7036" w:rsidRPr="001A3149">
        <w:rPr>
          <w:rFonts w:ascii="Times New Roman" w:hAnsi="Times New Roman" w:cs="Times New Roman"/>
          <w:sz w:val="24"/>
          <w:szCs w:val="24"/>
        </w:rPr>
        <w:t xml:space="preserve"> </w:t>
      </w:r>
      <w:r w:rsidR="003D7D11" w:rsidRPr="001A3149">
        <w:rPr>
          <w:rFonts w:ascii="Times New Roman" w:hAnsi="Times New Roman" w:cs="Times New Roman"/>
          <w:sz w:val="24"/>
          <w:szCs w:val="24"/>
        </w:rPr>
        <w:t xml:space="preserve">in </w:t>
      </w:r>
      <w:r w:rsidR="00DC7036" w:rsidRPr="001A3149">
        <w:rPr>
          <w:rFonts w:ascii="Times New Roman" w:hAnsi="Times New Roman" w:cs="Times New Roman"/>
          <w:sz w:val="24"/>
          <w:szCs w:val="24"/>
        </w:rPr>
        <w:t xml:space="preserve">dengue cases </w:t>
      </w:r>
      <w:r w:rsidR="00B5433C" w:rsidRPr="001A3149">
        <w:rPr>
          <w:rFonts w:ascii="Times New Roman" w:hAnsi="Times New Roman" w:cs="Times New Roman"/>
          <w:sz w:val="24"/>
          <w:szCs w:val="24"/>
        </w:rPr>
        <w:t xml:space="preserve">in the recent decade </w:t>
      </w:r>
      <w:r w:rsidR="00765D1E" w:rsidRPr="001A3149">
        <w:rPr>
          <w:rFonts w:ascii="Times New Roman" w:hAnsi="Times New Roman" w:cs="Times New Roman"/>
          <w:sz w:val="24"/>
          <w:szCs w:val="24"/>
        </w:rPr>
        <w:t xml:space="preserve">could be a </w:t>
      </w:r>
      <w:r w:rsidR="00295544" w:rsidRPr="001A3149">
        <w:rPr>
          <w:rFonts w:ascii="Times New Roman" w:hAnsi="Times New Roman" w:cs="Times New Roman"/>
          <w:sz w:val="24"/>
          <w:szCs w:val="24"/>
        </w:rPr>
        <w:t>result</w:t>
      </w:r>
      <w:r w:rsidR="00AE0EAB" w:rsidRPr="001A3149">
        <w:rPr>
          <w:rFonts w:ascii="Times New Roman" w:hAnsi="Times New Roman" w:cs="Times New Roman"/>
          <w:sz w:val="24"/>
          <w:szCs w:val="24"/>
        </w:rPr>
        <w:t xml:space="preserve"> </w:t>
      </w:r>
      <w:r w:rsidR="00B5433C" w:rsidRPr="001A3149">
        <w:rPr>
          <w:rFonts w:ascii="Times New Roman" w:hAnsi="Times New Roman" w:cs="Times New Roman"/>
          <w:sz w:val="24"/>
          <w:szCs w:val="24"/>
        </w:rPr>
        <w:t xml:space="preserve">of </w:t>
      </w:r>
      <w:r w:rsidR="00AE0EAB" w:rsidRPr="001A3149">
        <w:rPr>
          <w:rFonts w:ascii="Times New Roman" w:hAnsi="Times New Roman" w:cs="Times New Roman"/>
          <w:sz w:val="24"/>
          <w:szCs w:val="24"/>
        </w:rPr>
        <w:t>multiple factors that we could not incl</w:t>
      </w:r>
      <w:r w:rsidR="00295544" w:rsidRPr="001A3149">
        <w:rPr>
          <w:rFonts w:ascii="Times New Roman" w:hAnsi="Times New Roman" w:cs="Times New Roman"/>
          <w:sz w:val="24"/>
          <w:szCs w:val="24"/>
        </w:rPr>
        <w:t>ude in the analysis</w:t>
      </w:r>
      <w:r w:rsidR="00DC7C27" w:rsidRPr="001A3149">
        <w:rPr>
          <w:rFonts w:ascii="Times New Roman" w:hAnsi="Times New Roman" w:cs="Times New Roman"/>
          <w:sz w:val="24"/>
          <w:szCs w:val="24"/>
        </w:rPr>
        <w:t xml:space="preserve">. These factors </w:t>
      </w:r>
      <w:r w:rsidR="00F36CC7" w:rsidRPr="001A3149">
        <w:rPr>
          <w:rFonts w:ascii="Times New Roman" w:hAnsi="Times New Roman" w:cs="Times New Roman"/>
          <w:sz w:val="24"/>
          <w:szCs w:val="24"/>
        </w:rPr>
        <w:t>include</w:t>
      </w:r>
      <w:r w:rsidR="00DC7C27" w:rsidRPr="001A3149">
        <w:rPr>
          <w:rFonts w:ascii="Times New Roman" w:hAnsi="Times New Roman" w:cs="Times New Roman"/>
          <w:sz w:val="24"/>
          <w:szCs w:val="24"/>
        </w:rPr>
        <w:t xml:space="preserve"> the improvement of the </w:t>
      </w:r>
      <w:r w:rsidR="00D52B43" w:rsidRPr="001A3149">
        <w:rPr>
          <w:rFonts w:ascii="Times New Roman" w:hAnsi="Times New Roman" w:cs="Times New Roman"/>
          <w:sz w:val="24"/>
          <w:szCs w:val="24"/>
        </w:rPr>
        <w:lastRenderedPageBreak/>
        <w:t>healthcare</w:t>
      </w:r>
      <w:r w:rsidR="00DC7C27" w:rsidRPr="001A3149">
        <w:rPr>
          <w:rFonts w:ascii="Times New Roman" w:hAnsi="Times New Roman" w:cs="Times New Roman"/>
          <w:sz w:val="24"/>
          <w:szCs w:val="24"/>
        </w:rPr>
        <w:t xml:space="preserve"> system which</w:t>
      </w:r>
      <w:r w:rsidR="00DE2579" w:rsidRPr="001A3149">
        <w:rPr>
          <w:rFonts w:ascii="Times New Roman" w:hAnsi="Times New Roman" w:cs="Times New Roman"/>
          <w:sz w:val="24"/>
          <w:szCs w:val="24"/>
        </w:rPr>
        <w:t xml:space="preserve"> now detects </w:t>
      </w:r>
      <w:r w:rsidR="00D52B43" w:rsidRPr="001A3149">
        <w:rPr>
          <w:rFonts w:ascii="Times New Roman" w:hAnsi="Times New Roman" w:cs="Times New Roman"/>
          <w:sz w:val="24"/>
          <w:szCs w:val="24"/>
        </w:rPr>
        <w:t>a greater proportion of clinical cases th</w:t>
      </w:r>
      <w:r w:rsidR="00E46F14" w:rsidRPr="001A3149">
        <w:rPr>
          <w:rFonts w:ascii="Times New Roman" w:hAnsi="Times New Roman" w:cs="Times New Roman"/>
          <w:sz w:val="24"/>
          <w:szCs w:val="24"/>
        </w:rPr>
        <w:t xml:space="preserve">an </w:t>
      </w:r>
      <w:r w:rsidR="001F42AD" w:rsidRPr="001A3149">
        <w:rPr>
          <w:rFonts w:ascii="Times New Roman" w:hAnsi="Times New Roman" w:cs="Times New Roman"/>
          <w:sz w:val="24"/>
          <w:szCs w:val="24"/>
        </w:rPr>
        <w:t xml:space="preserve">in </w:t>
      </w:r>
      <w:r w:rsidR="00E46F14" w:rsidRPr="001A3149">
        <w:rPr>
          <w:rFonts w:ascii="Times New Roman" w:hAnsi="Times New Roman" w:cs="Times New Roman"/>
          <w:sz w:val="24"/>
          <w:szCs w:val="24"/>
        </w:rPr>
        <w:t xml:space="preserve">the past, the arrival of new serotypes </w:t>
      </w:r>
      <w:r w:rsidR="000015C2" w:rsidRPr="001A3149">
        <w:rPr>
          <w:rFonts w:ascii="Times New Roman" w:hAnsi="Times New Roman" w:cs="Times New Roman"/>
          <w:sz w:val="24"/>
          <w:szCs w:val="24"/>
        </w:rPr>
        <w:t>of</w:t>
      </w:r>
      <w:r w:rsidR="00E46F14" w:rsidRPr="001A3149">
        <w:rPr>
          <w:rFonts w:ascii="Times New Roman" w:hAnsi="Times New Roman" w:cs="Times New Roman"/>
          <w:sz w:val="24"/>
          <w:szCs w:val="24"/>
        </w:rPr>
        <w:t xml:space="preserve"> DENV, and </w:t>
      </w:r>
      <w:r w:rsidR="001F42AD" w:rsidRPr="001A3149">
        <w:rPr>
          <w:rFonts w:ascii="Times New Roman" w:hAnsi="Times New Roman" w:cs="Times New Roman"/>
          <w:sz w:val="24"/>
          <w:szCs w:val="24"/>
        </w:rPr>
        <w:t xml:space="preserve">the </w:t>
      </w:r>
      <w:r w:rsidR="00E46F14" w:rsidRPr="001A3149">
        <w:rPr>
          <w:rFonts w:ascii="Times New Roman" w:hAnsi="Times New Roman" w:cs="Times New Roman"/>
          <w:sz w:val="24"/>
          <w:szCs w:val="24"/>
        </w:rPr>
        <w:t xml:space="preserve">increased size of the urban </w:t>
      </w:r>
      <w:r w:rsidR="00AF4930" w:rsidRPr="001A3149">
        <w:rPr>
          <w:rFonts w:ascii="Times New Roman" w:hAnsi="Times New Roman" w:cs="Times New Roman"/>
          <w:sz w:val="24"/>
          <w:szCs w:val="24"/>
        </w:rPr>
        <w:t>population.</w:t>
      </w:r>
      <w:r w:rsidR="001F42AD" w:rsidRPr="001A3149">
        <w:rPr>
          <w:rFonts w:ascii="Times New Roman" w:hAnsi="Times New Roman" w:cs="Times New Roman"/>
          <w:sz w:val="24"/>
          <w:szCs w:val="24"/>
        </w:rPr>
        <w:t xml:space="preserve"> </w:t>
      </w:r>
    </w:p>
    <w:bookmarkEnd w:id="63"/>
    <w:p w14:paraId="2DBFB2D1" w14:textId="77777777" w:rsidR="005F5F00" w:rsidRPr="001A3149" w:rsidRDefault="005F5F00" w:rsidP="00E51E70">
      <w:pPr>
        <w:spacing w:after="0" w:line="480" w:lineRule="auto"/>
        <w:rPr>
          <w:rFonts w:ascii="Times New Roman" w:hAnsi="Times New Roman" w:cs="Times New Roman"/>
          <w:b/>
          <w:bCs/>
          <w:sz w:val="24"/>
          <w:szCs w:val="24"/>
        </w:rPr>
      </w:pPr>
    </w:p>
    <w:p w14:paraId="16EB21A7" w14:textId="4EC87D7D" w:rsidR="007C6E9B" w:rsidRPr="001A3149" w:rsidRDefault="007C6E9B" w:rsidP="00E51E70">
      <w:pPr>
        <w:spacing w:after="0" w:line="480" w:lineRule="auto"/>
        <w:rPr>
          <w:rFonts w:ascii="Times New Roman" w:hAnsi="Times New Roman" w:cs="Times New Roman"/>
          <w:b/>
          <w:bCs/>
          <w:sz w:val="24"/>
          <w:szCs w:val="24"/>
        </w:rPr>
      </w:pPr>
      <w:r w:rsidRPr="001A3149">
        <w:rPr>
          <w:rFonts w:ascii="Times New Roman" w:hAnsi="Times New Roman" w:cs="Times New Roman"/>
          <w:b/>
          <w:bCs/>
          <w:sz w:val="24"/>
          <w:szCs w:val="24"/>
        </w:rPr>
        <w:t>Conclusion</w:t>
      </w:r>
      <w:r w:rsidR="000E7F98" w:rsidRPr="001A3149">
        <w:rPr>
          <w:rFonts w:ascii="Times New Roman" w:hAnsi="Times New Roman" w:cs="Times New Roman"/>
          <w:b/>
          <w:bCs/>
          <w:sz w:val="24"/>
          <w:szCs w:val="24"/>
        </w:rPr>
        <w:t>s</w:t>
      </w:r>
      <w:r w:rsidRPr="001A3149">
        <w:rPr>
          <w:rFonts w:ascii="Times New Roman" w:hAnsi="Times New Roman" w:cs="Times New Roman"/>
          <w:b/>
          <w:bCs/>
          <w:sz w:val="24"/>
          <w:szCs w:val="24"/>
        </w:rPr>
        <w:t xml:space="preserve">: </w:t>
      </w:r>
    </w:p>
    <w:p w14:paraId="74163034" w14:textId="700E9A8C" w:rsidR="00CD53E4" w:rsidRPr="001A3149" w:rsidRDefault="00B95DB5" w:rsidP="00E51E70">
      <w:pPr>
        <w:spacing w:after="0" w:line="480" w:lineRule="auto"/>
        <w:rPr>
          <w:rFonts w:ascii="Times New Roman" w:hAnsi="Times New Roman" w:cs="Times New Roman"/>
          <w:sz w:val="24"/>
          <w:szCs w:val="24"/>
        </w:rPr>
      </w:pPr>
      <w:r w:rsidRPr="001A3149">
        <w:rPr>
          <w:rFonts w:ascii="Times New Roman" w:hAnsi="Times New Roman" w:cs="Times New Roman"/>
          <w:sz w:val="24"/>
          <w:szCs w:val="24"/>
        </w:rPr>
        <w:t xml:space="preserve">Between </w:t>
      </w:r>
      <w:r w:rsidR="00A37874" w:rsidRPr="001A3149">
        <w:rPr>
          <w:rFonts w:ascii="Times New Roman" w:hAnsi="Times New Roman" w:cs="Times New Roman"/>
          <w:sz w:val="24"/>
          <w:szCs w:val="24"/>
        </w:rPr>
        <w:t xml:space="preserve">the </w:t>
      </w:r>
      <w:r w:rsidRPr="001A3149">
        <w:rPr>
          <w:rFonts w:ascii="Times New Roman" w:hAnsi="Times New Roman" w:cs="Times New Roman"/>
          <w:sz w:val="24"/>
          <w:szCs w:val="24"/>
        </w:rPr>
        <w:t>first</w:t>
      </w:r>
      <w:r w:rsidR="00A37874" w:rsidRPr="001A3149">
        <w:rPr>
          <w:rFonts w:ascii="Times New Roman" w:hAnsi="Times New Roman" w:cs="Times New Roman"/>
          <w:sz w:val="24"/>
          <w:szCs w:val="24"/>
        </w:rPr>
        <w:t xml:space="preserve"> (2000-2010)</w:t>
      </w:r>
      <w:r w:rsidRPr="001A3149">
        <w:rPr>
          <w:rFonts w:ascii="Times New Roman" w:hAnsi="Times New Roman" w:cs="Times New Roman"/>
          <w:sz w:val="24"/>
          <w:szCs w:val="24"/>
        </w:rPr>
        <w:t xml:space="preserve"> and </w:t>
      </w:r>
      <w:r w:rsidR="00F40287" w:rsidRPr="001A3149">
        <w:rPr>
          <w:rFonts w:ascii="Times New Roman" w:hAnsi="Times New Roman" w:cs="Times New Roman"/>
          <w:sz w:val="24"/>
          <w:szCs w:val="24"/>
        </w:rPr>
        <w:t xml:space="preserve">the </w:t>
      </w:r>
      <w:r w:rsidRPr="001A3149">
        <w:rPr>
          <w:rFonts w:ascii="Times New Roman" w:hAnsi="Times New Roman" w:cs="Times New Roman"/>
          <w:sz w:val="24"/>
          <w:szCs w:val="24"/>
        </w:rPr>
        <w:t>second decade</w:t>
      </w:r>
      <w:r w:rsidR="00A37874" w:rsidRPr="001A3149">
        <w:rPr>
          <w:rFonts w:ascii="Times New Roman" w:hAnsi="Times New Roman" w:cs="Times New Roman"/>
          <w:sz w:val="24"/>
          <w:szCs w:val="24"/>
        </w:rPr>
        <w:t xml:space="preserve"> (2011-2022), </w:t>
      </w:r>
      <w:r w:rsidR="00F40287" w:rsidRPr="001A3149">
        <w:rPr>
          <w:rFonts w:ascii="Times New Roman" w:hAnsi="Times New Roman" w:cs="Times New Roman"/>
          <w:sz w:val="24"/>
          <w:szCs w:val="24"/>
        </w:rPr>
        <w:t xml:space="preserve">dengue cases have increased by 8.3 times, and annual deaths have increased by </w:t>
      </w:r>
      <w:r w:rsidR="003F4B52" w:rsidRPr="001A3149">
        <w:rPr>
          <w:rFonts w:ascii="Times New Roman" w:hAnsi="Times New Roman" w:cs="Times New Roman"/>
          <w:sz w:val="24"/>
          <w:szCs w:val="24"/>
        </w:rPr>
        <w:t>2.2</w:t>
      </w:r>
      <w:r w:rsidR="00F40287" w:rsidRPr="001A3149">
        <w:rPr>
          <w:rFonts w:ascii="Times New Roman" w:hAnsi="Times New Roman" w:cs="Times New Roman"/>
          <w:sz w:val="24"/>
          <w:szCs w:val="24"/>
        </w:rPr>
        <w:t xml:space="preserve"> times in Bangladesh. </w:t>
      </w:r>
      <w:r w:rsidR="000524E1" w:rsidRPr="001A3149">
        <w:rPr>
          <w:rFonts w:ascii="Times New Roman" w:hAnsi="Times New Roman" w:cs="Times New Roman"/>
          <w:sz w:val="24"/>
          <w:szCs w:val="24"/>
        </w:rPr>
        <w:t>This growth</w:t>
      </w:r>
      <w:r w:rsidR="00F40287" w:rsidRPr="001A3149">
        <w:rPr>
          <w:rFonts w:ascii="Times New Roman" w:hAnsi="Times New Roman" w:cs="Times New Roman"/>
          <w:sz w:val="24"/>
          <w:szCs w:val="24"/>
        </w:rPr>
        <w:t xml:space="preserve"> of </w:t>
      </w:r>
      <w:r w:rsidR="000524E1" w:rsidRPr="001A3149">
        <w:rPr>
          <w:rFonts w:ascii="Times New Roman" w:hAnsi="Times New Roman" w:cs="Times New Roman"/>
          <w:sz w:val="24"/>
          <w:szCs w:val="24"/>
        </w:rPr>
        <w:t xml:space="preserve">cases </w:t>
      </w:r>
      <w:r w:rsidR="004614A9" w:rsidRPr="001A3149">
        <w:rPr>
          <w:rFonts w:ascii="Times New Roman" w:hAnsi="Times New Roman" w:cs="Times New Roman"/>
          <w:sz w:val="24"/>
          <w:szCs w:val="24"/>
        </w:rPr>
        <w:t>may</w:t>
      </w:r>
      <w:r w:rsidR="000524E1" w:rsidRPr="001A3149">
        <w:rPr>
          <w:rFonts w:ascii="Times New Roman" w:hAnsi="Times New Roman" w:cs="Times New Roman"/>
          <w:sz w:val="24"/>
          <w:szCs w:val="24"/>
        </w:rPr>
        <w:t xml:space="preserve"> partly </w:t>
      </w:r>
      <w:r w:rsidR="004614A9" w:rsidRPr="001A3149">
        <w:rPr>
          <w:rFonts w:ascii="Times New Roman" w:hAnsi="Times New Roman" w:cs="Times New Roman"/>
          <w:sz w:val="24"/>
          <w:szCs w:val="24"/>
        </w:rPr>
        <w:t xml:space="preserve">be </w:t>
      </w:r>
      <w:r w:rsidR="000524E1" w:rsidRPr="001A3149">
        <w:rPr>
          <w:rFonts w:ascii="Times New Roman" w:hAnsi="Times New Roman" w:cs="Times New Roman"/>
          <w:sz w:val="24"/>
          <w:szCs w:val="24"/>
        </w:rPr>
        <w:t>explained by global warming</w:t>
      </w:r>
      <w:r w:rsidR="004614A9" w:rsidRPr="001A3149">
        <w:rPr>
          <w:rFonts w:ascii="Times New Roman" w:hAnsi="Times New Roman" w:cs="Times New Roman"/>
          <w:sz w:val="24"/>
          <w:szCs w:val="24"/>
        </w:rPr>
        <w:t>,</w:t>
      </w:r>
      <w:r w:rsidR="000524E1" w:rsidRPr="001A3149">
        <w:rPr>
          <w:rFonts w:ascii="Times New Roman" w:hAnsi="Times New Roman" w:cs="Times New Roman"/>
          <w:sz w:val="24"/>
          <w:szCs w:val="24"/>
        </w:rPr>
        <w:t xml:space="preserve"> with an increase of </w:t>
      </w:r>
      <w:r w:rsidR="003F4B52" w:rsidRPr="001A3149">
        <w:rPr>
          <w:rFonts w:ascii="Times New Roman" w:hAnsi="Times New Roman" w:cs="Times New Roman"/>
          <w:sz w:val="24"/>
          <w:szCs w:val="24"/>
        </w:rPr>
        <w:t>0.4</w:t>
      </w:r>
      <w:r w:rsidR="004324AC" w:rsidRPr="001A3149">
        <w:rPr>
          <w:rFonts w:ascii="Times New Roman" w:hAnsi="Times New Roman" w:cs="Times New Roman"/>
          <w:sz w:val="24"/>
          <w:szCs w:val="24"/>
        </w:rPr>
        <w:t>9</w:t>
      </w:r>
      <w:r w:rsidR="000524E1" w:rsidRPr="001A3149">
        <w:rPr>
          <w:rFonts w:ascii="Times New Roman" w:hAnsi="Times New Roman" w:cs="Times New Roman"/>
          <w:sz w:val="24"/>
          <w:szCs w:val="24"/>
        </w:rPr>
        <w:t xml:space="preserve">°C annual </w:t>
      </w:r>
      <w:r w:rsidR="000372C5" w:rsidRPr="001A3149">
        <w:rPr>
          <w:rFonts w:ascii="Times New Roman" w:hAnsi="Times New Roman" w:cs="Times New Roman"/>
          <w:sz w:val="24"/>
          <w:szCs w:val="24"/>
        </w:rPr>
        <w:t xml:space="preserve">temperature as well as changes </w:t>
      </w:r>
      <w:r w:rsidR="00831110" w:rsidRPr="001A3149">
        <w:rPr>
          <w:rFonts w:ascii="Times New Roman" w:hAnsi="Times New Roman" w:cs="Times New Roman"/>
          <w:sz w:val="24"/>
          <w:szCs w:val="24"/>
        </w:rPr>
        <w:t>in</w:t>
      </w:r>
      <w:r w:rsidR="00C15FA3" w:rsidRPr="001A3149">
        <w:rPr>
          <w:rFonts w:ascii="Times New Roman" w:hAnsi="Times New Roman" w:cs="Times New Roman"/>
          <w:sz w:val="24"/>
          <w:szCs w:val="24"/>
        </w:rPr>
        <w:t xml:space="preserve"> duration and length of </w:t>
      </w:r>
      <w:r w:rsidR="00831110" w:rsidRPr="001A3149">
        <w:rPr>
          <w:rFonts w:ascii="Times New Roman" w:hAnsi="Times New Roman" w:cs="Times New Roman"/>
          <w:sz w:val="24"/>
          <w:szCs w:val="24"/>
        </w:rPr>
        <w:t xml:space="preserve">the </w:t>
      </w:r>
      <w:r w:rsidR="00C15FA3" w:rsidRPr="001A3149">
        <w:rPr>
          <w:rFonts w:ascii="Times New Roman" w:hAnsi="Times New Roman" w:cs="Times New Roman"/>
          <w:sz w:val="24"/>
          <w:szCs w:val="24"/>
        </w:rPr>
        <w:t xml:space="preserve">rainy season. </w:t>
      </w:r>
      <w:r w:rsidR="00831110" w:rsidRPr="001A3149">
        <w:rPr>
          <w:rFonts w:ascii="Times New Roman" w:hAnsi="Times New Roman" w:cs="Times New Roman"/>
          <w:sz w:val="24"/>
          <w:szCs w:val="24"/>
        </w:rPr>
        <w:t xml:space="preserve">Unusual early or late rain in </w:t>
      </w:r>
      <w:r w:rsidR="00A51BE3" w:rsidRPr="001A3149">
        <w:rPr>
          <w:rFonts w:ascii="Times New Roman" w:hAnsi="Times New Roman" w:cs="Times New Roman"/>
          <w:sz w:val="24"/>
          <w:szCs w:val="24"/>
        </w:rPr>
        <w:t xml:space="preserve">and beyond </w:t>
      </w:r>
      <w:r w:rsidR="00831110" w:rsidRPr="001A3149">
        <w:rPr>
          <w:rFonts w:ascii="Times New Roman" w:hAnsi="Times New Roman" w:cs="Times New Roman"/>
          <w:sz w:val="24"/>
          <w:szCs w:val="24"/>
        </w:rPr>
        <w:t xml:space="preserve">the monsoon season likely contributed </w:t>
      </w:r>
      <w:r w:rsidR="00022CBB" w:rsidRPr="001A3149">
        <w:rPr>
          <w:rFonts w:ascii="Times New Roman" w:hAnsi="Times New Roman" w:cs="Times New Roman"/>
          <w:sz w:val="24"/>
          <w:szCs w:val="24"/>
        </w:rPr>
        <w:t>to</w:t>
      </w:r>
      <w:r w:rsidR="00831110" w:rsidRPr="001A3149">
        <w:rPr>
          <w:rFonts w:ascii="Times New Roman" w:hAnsi="Times New Roman" w:cs="Times New Roman"/>
          <w:sz w:val="24"/>
          <w:szCs w:val="24"/>
        </w:rPr>
        <w:t xml:space="preserve"> extending the length of </w:t>
      </w:r>
      <w:r w:rsidR="00022CBB"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dengue transmission season in</w:t>
      </w:r>
      <w:r w:rsidR="00095563" w:rsidRPr="001A3149">
        <w:rPr>
          <w:rFonts w:ascii="Times New Roman" w:hAnsi="Times New Roman" w:cs="Times New Roman"/>
          <w:sz w:val="24"/>
          <w:szCs w:val="24"/>
        </w:rPr>
        <w:t xml:space="preserve"> Bangladesh</w:t>
      </w:r>
      <w:r w:rsidR="00831110" w:rsidRPr="001A3149">
        <w:rPr>
          <w:rFonts w:ascii="Times New Roman" w:hAnsi="Times New Roman" w:cs="Times New Roman"/>
          <w:sz w:val="24"/>
          <w:szCs w:val="24"/>
        </w:rPr>
        <w:t>.  The monthly</w:t>
      </w:r>
      <w:r w:rsidR="004324AC" w:rsidRPr="001A3149">
        <w:rPr>
          <w:rFonts w:ascii="Times New Roman" w:hAnsi="Times New Roman" w:cs="Times New Roman"/>
          <w:sz w:val="24"/>
          <w:szCs w:val="24"/>
        </w:rPr>
        <w:t xml:space="preserve"> mean temperature</w:t>
      </w:r>
      <w:r w:rsidR="00831110" w:rsidRPr="001A3149">
        <w:rPr>
          <w:rFonts w:ascii="Times New Roman" w:hAnsi="Times New Roman" w:cs="Times New Roman"/>
          <w:sz w:val="24"/>
          <w:szCs w:val="24"/>
        </w:rPr>
        <w:t xml:space="preserve"> </w:t>
      </w:r>
      <w:r w:rsidR="00B53A90" w:rsidRPr="001A3149">
        <w:rPr>
          <w:rFonts w:ascii="Times New Roman" w:hAnsi="Times New Roman" w:cs="Times New Roman"/>
          <w:sz w:val="24"/>
          <w:szCs w:val="24"/>
        </w:rPr>
        <w:t xml:space="preserve">and </w:t>
      </w:r>
      <w:r w:rsidR="004324AC" w:rsidRPr="001A3149">
        <w:rPr>
          <w:rFonts w:ascii="Times New Roman" w:hAnsi="Times New Roman" w:cs="Times New Roman"/>
          <w:sz w:val="24"/>
          <w:szCs w:val="24"/>
        </w:rPr>
        <w:t xml:space="preserve">monthly </w:t>
      </w:r>
      <w:r w:rsidR="00831110" w:rsidRPr="001A3149">
        <w:rPr>
          <w:rFonts w:ascii="Times New Roman" w:hAnsi="Times New Roman" w:cs="Times New Roman"/>
          <w:sz w:val="24"/>
          <w:szCs w:val="24"/>
        </w:rPr>
        <w:t xml:space="preserve">total rainfall of </w:t>
      </w:r>
      <w:r w:rsidR="00022CBB"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 xml:space="preserve">first-lagged month and second-lagged </w:t>
      </w:r>
      <w:r w:rsidR="004324AC" w:rsidRPr="001A3149">
        <w:rPr>
          <w:rFonts w:ascii="Times New Roman" w:hAnsi="Times New Roman" w:cs="Times New Roman"/>
          <w:sz w:val="24"/>
          <w:szCs w:val="24"/>
        </w:rPr>
        <w:t xml:space="preserve">months </w:t>
      </w:r>
      <w:r w:rsidR="00022CBB" w:rsidRPr="001A3149">
        <w:rPr>
          <w:rFonts w:ascii="Times New Roman" w:hAnsi="Times New Roman" w:cs="Times New Roman"/>
          <w:sz w:val="24"/>
          <w:szCs w:val="24"/>
        </w:rPr>
        <w:t xml:space="preserve">showed </w:t>
      </w:r>
      <w:r w:rsidR="00205E69" w:rsidRPr="001A3149">
        <w:rPr>
          <w:rFonts w:ascii="Times New Roman" w:hAnsi="Times New Roman" w:cs="Times New Roman"/>
          <w:sz w:val="24"/>
          <w:szCs w:val="24"/>
        </w:rPr>
        <w:t xml:space="preserve">a </w:t>
      </w:r>
      <w:r w:rsidR="0011593F" w:rsidRPr="001A3149">
        <w:rPr>
          <w:rFonts w:ascii="Times New Roman" w:hAnsi="Times New Roman" w:cs="Times New Roman"/>
          <w:sz w:val="24"/>
          <w:szCs w:val="24"/>
        </w:rPr>
        <w:t>large</w:t>
      </w:r>
      <w:r w:rsidR="001506B7" w:rsidRPr="001A3149">
        <w:rPr>
          <w:rFonts w:ascii="Times New Roman" w:hAnsi="Times New Roman" w:cs="Times New Roman"/>
          <w:sz w:val="24"/>
          <w:szCs w:val="24"/>
        </w:rPr>
        <w:t xml:space="preserve"> </w:t>
      </w:r>
      <w:r w:rsidR="00022CBB" w:rsidRPr="001A3149">
        <w:rPr>
          <w:rFonts w:ascii="Times New Roman" w:hAnsi="Times New Roman" w:cs="Times New Roman"/>
          <w:sz w:val="24"/>
          <w:szCs w:val="24"/>
        </w:rPr>
        <w:t xml:space="preserve">influence </w:t>
      </w:r>
      <w:r w:rsidR="005242D8" w:rsidRPr="001A3149">
        <w:rPr>
          <w:rFonts w:ascii="Times New Roman" w:hAnsi="Times New Roman" w:cs="Times New Roman"/>
          <w:sz w:val="24"/>
          <w:szCs w:val="24"/>
        </w:rPr>
        <w:t>on</w:t>
      </w:r>
      <w:r w:rsidR="00831110" w:rsidRPr="001A3149">
        <w:rPr>
          <w:rFonts w:ascii="Times New Roman" w:hAnsi="Times New Roman" w:cs="Times New Roman"/>
          <w:sz w:val="24"/>
          <w:szCs w:val="24"/>
        </w:rPr>
        <w:t xml:space="preserve"> </w:t>
      </w:r>
      <w:r w:rsidR="00B53A90" w:rsidRPr="001A3149">
        <w:rPr>
          <w:rFonts w:ascii="Times New Roman" w:hAnsi="Times New Roman" w:cs="Times New Roman"/>
          <w:sz w:val="24"/>
          <w:szCs w:val="24"/>
        </w:rPr>
        <w:t xml:space="preserve">the </w:t>
      </w:r>
      <w:r w:rsidR="00831110" w:rsidRPr="001A3149">
        <w:rPr>
          <w:rFonts w:ascii="Times New Roman" w:hAnsi="Times New Roman" w:cs="Times New Roman"/>
          <w:sz w:val="24"/>
          <w:szCs w:val="24"/>
        </w:rPr>
        <w:t>monthly</w:t>
      </w:r>
      <w:r w:rsidR="0020408A" w:rsidRPr="001A3149">
        <w:rPr>
          <w:rFonts w:ascii="Times New Roman" w:hAnsi="Times New Roman" w:cs="Times New Roman"/>
          <w:sz w:val="24"/>
          <w:szCs w:val="24"/>
        </w:rPr>
        <w:t xml:space="preserve"> DENV </w:t>
      </w:r>
      <w:r w:rsidR="001506B7" w:rsidRPr="001A3149">
        <w:rPr>
          <w:rFonts w:ascii="Times New Roman" w:hAnsi="Times New Roman" w:cs="Times New Roman"/>
          <w:sz w:val="24"/>
          <w:szCs w:val="24"/>
        </w:rPr>
        <w:t>cases in</w:t>
      </w:r>
      <w:r w:rsidR="00831110" w:rsidRPr="001A3149">
        <w:rPr>
          <w:rFonts w:ascii="Times New Roman" w:hAnsi="Times New Roman" w:cs="Times New Roman"/>
          <w:sz w:val="24"/>
          <w:szCs w:val="24"/>
        </w:rPr>
        <w:t xml:space="preserve"> Bangladesh.</w:t>
      </w:r>
      <w:r w:rsidR="00625B48" w:rsidRPr="001A3149">
        <w:rPr>
          <w:rFonts w:ascii="Times New Roman" w:hAnsi="Times New Roman" w:cs="Times New Roman"/>
          <w:sz w:val="24"/>
          <w:szCs w:val="24"/>
        </w:rPr>
        <w:t xml:space="preserve"> </w:t>
      </w:r>
      <w:r w:rsidR="00CB1E55" w:rsidRPr="001A3149">
        <w:rPr>
          <w:rFonts w:ascii="Times New Roman" w:hAnsi="Times New Roman" w:cs="Times New Roman"/>
          <w:sz w:val="24"/>
          <w:szCs w:val="24"/>
        </w:rPr>
        <w:t xml:space="preserve">The mean monthly growth factor </w:t>
      </w:r>
      <w:r w:rsidR="009E0B94" w:rsidRPr="001A3149">
        <w:rPr>
          <w:rFonts w:ascii="Times New Roman" w:hAnsi="Times New Roman" w:cs="Times New Roman"/>
          <w:sz w:val="24"/>
          <w:szCs w:val="24"/>
        </w:rPr>
        <w:t>remain</w:t>
      </w:r>
      <w:r w:rsidR="00894D69" w:rsidRPr="001A3149">
        <w:rPr>
          <w:rFonts w:ascii="Times New Roman" w:hAnsi="Times New Roman" w:cs="Times New Roman"/>
          <w:sz w:val="24"/>
          <w:szCs w:val="24"/>
        </w:rPr>
        <w:t>ed</w:t>
      </w:r>
      <w:r w:rsidR="00CB1E55" w:rsidRPr="001A3149">
        <w:rPr>
          <w:rFonts w:ascii="Times New Roman" w:hAnsi="Times New Roman" w:cs="Times New Roman"/>
          <w:sz w:val="24"/>
          <w:szCs w:val="24"/>
        </w:rPr>
        <w:t xml:space="preserve"> </w:t>
      </w:r>
      <w:r w:rsidR="00127433" w:rsidRPr="001A3149">
        <w:rPr>
          <w:rFonts w:ascii="Times New Roman" w:hAnsi="Times New Roman" w:cs="Times New Roman"/>
          <w:sz w:val="24"/>
          <w:szCs w:val="24"/>
        </w:rPr>
        <w:t>significantly above one</w:t>
      </w:r>
      <w:r w:rsidR="00CB1E55" w:rsidRPr="001A3149">
        <w:rPr>
          <w:rFonts w:ascii="Times New Roman" w:hAnsi="Times New Roman" w:cs="Times New Roman"/>
          <w:sz w:val="24"/>
          <w:szCs w:val="24"/>
        </w:rPr>
        <w:t xml:space="preserve"> during April-July, which coincide</w:t>
      </w:r>
      <w:r w:rsidR="00894D69" w:rsidRPr="001A3149">
        <w:rPr>
          <w:rFonts w:ascii="Times New Roman" w:hAnsi="Times New Roman" w:cs="Times New Roman"/>
          <w:sz w:val="24"/>
          <w:szCs w:val="24"/>
        </w:rPr>
        <w:t>d</w:t>
      </w:r>
      <w:r w:rsidR="00CB1E55" w:rsidRPr="001A3149">
        <w:rPr>
          <w:rFonts w:ascii="Times New Roman" w:hAnsi="Times New Roman" w:cs="Times New Roman"/>
          <w:sz w:val="24"/>
          <w:szCs w:val="24"/>
        </w:rPr>
        <w:t xml:space="preserve"> with the hot and rainy season of the country indicating an earlier vector control would benefit the country</w:t>
      </w:r>
      <w:r w:rsidR="00CA53C2" w:rsidRPr="001A3149">
        <w:rPr>
          <w:rFonts w:ascii="Times New Roman" w:hAnsi="Times New Roman" w:cs="Times New Roman"/>
          <w:sz w:val="24"/>
          <w:szCs w:val="24"/>
        </w:rPr>
        <w:t>.</w:t>
      </w:r>
      <w:del w:id="64" w:author="Najmul Haider" w:date="2023-12-17T09:49:00Z">
        <w:r w:rsidR="009E0B94" w:rsidRPr="001A3149" w:rsidDel="003E53ED">
          <w:rPr>
            <w:rFonts w:ascii="Times New Roman" w:hAnsi="Times New Roman" w:cs="Times New Roman"/>
            <w:sz w:val="24"/>
            <w:szCs w:val="24"/>
          </w:rPr>
          <w:delText xml:space="preserve"> </w:delText>
        </w:r>
        <w:commentRangeStart w:id="65"/>
        <w:commentRangeStart w:id="66"/>
        <w:r w:rsidR="009E0B94" w:rsidRPr="001A3149" w:rsidDel="003E53ED">
          <w:rPr>
            <w:rFonts w:ascii="Times New Roman" w:hAnsi="Times New Roman" w:cs="Times New Roman"/>
            <w:sz w:val="24"/>
            <w:szCs w:val="24"/>
          </w:rPr>
          <w:delText xml:space="preserve">The ARIMA model </w:delText>
        </w:r>
        <w:r w:rsidR="009676CE" w:rsidRPr="001A3149" w:rsidDel="003E53ED">
          <w:rPr>
            <w:rFonts w:ascii="Times New Roman" w:hAnsi="Times New Roman" w:cs="Times New Roman"/>
            <w:sz w:val="24"/>
            <w:szCs w:val="24"/>
          </w:rPr>
          <w:delText>forecast</w:delText>
        </w:r>
        <w:r w:rsidR="00EA7D7F" w:rsidRPr="001A3149" w:rsidDel="003E53ED">
          <w:rPr>
            <w:rFonts w:ascii="Times New Roman" w:hAnsi="Times New Roman" w:cs="Times New Roman"/>
            <w:sz w:val="24"/>
            <w:szCs w:val="24"/>
          </w:rPr>
          <w:delText>ed</w:delText>
        </w:r>
        <w:r w:rsidR="009676CE" w:rsidRPr="001A3149" w:rsidDel="003E53ED">
          <w:rPr>
            <w:rFonts w:ascii="Times New Roman" w:hAnsi="Times New Roman" w:cs="Times New Roman"/>
            <w:sz w:val="24"/>
            <w:szCs w:val="24"/>
          </w:rPr>
          <w:delText xml:space="preserve"> a </w:delText>
        </w:r>
        <w:r w:rsidR="00633076" w:rsidRPr="001A3149" w:rsidDel="003E53ED">
          <w:rPr>
            <w:rFonts w:ascii="Times New Roman" w:hAnsi="Times New Roman" w:cs="Times New Roman"/>
            <w:sz w:val="24"/>
            <w:szCs w:val="24"/>
          </w:rPr>
          <w:delText>continuously</w:delText>
        </w:r>
        <w:r w:rsidR="009676CE" w:rsidRPr="001A3149" w:rsidDel="003E53ED">
          <w:rPr>
            <w:rFonts w:ascii="Times New Roman" w:hAnsi="Times New Roman" w:cs="Times New Roman"/>
            <w:sz w:val="24"/>
            <w:szCs w:val="24"/>
          </w:rPr>
          <w:delText xml:space="preserve"> </w:delText>
        </w:r>
        <w:r w:rsidR="00B74ABA" w:rsidRPr="001A3149" w:rsidDel="003E53ED">
          <w:rPr>
            <w:rFonts w:ascii="Times New Roman" w:hAnsi="Times New Roman" w:cs="Times New Roman"/>
            <w:sz w:val="24"/>
            <w:szCs w:val="24"/>
          </w:rPr>
          <w:delText xml:space="preserve">increasing trend of DENV </w:delText>
        </w:r>
        <w:r w:rsidR="00ED4D44" w:rsidRPr="001A3149" w:rsidDel="003E53ED">
          <w:rPr>
            <w:rFonts w:ascii="Times New Roman" w:hAnsi="Times New Roman" w:cs="Times New Roman"/>
            <w:sz w:val="24"/>
            <w:szCs w:val="24"/>
          </w:rPr>
          <w:delText>cases</w:delText>
        </w:r>
        <w:r w:rsidR="002611C8" w:rsidRPr="001A3149" w:rsidDel="003E53ED">
          <w:rPr>
            <w:rFonts w:ascii="Times New Roman" w:hAnsi="Times New Roman" w:cs="Times New Roman"/>
            <w:sz w:val="24"/>
            <w:szCs w:val="24"/>
          </w:rPr>
          <w:delText xml:space="preserve"> for the next decade</w:delText>
        </w:r>
        <w:r w:rsidR="00633076" w:rsidRPr="001A3149" w:rsidDel="003E53ED">
          <w:rPr>
            <w:rFonts w:ascii="Times New Roman" w:hAnsi="Times New Roman" w:cs="Times New Roman"/>
            <w:sz w:val="24"/>
            <w:szCs w:val="24"/>
          </w:rPr>
          <w:delText xml:space="preserve"> in </w:delText>
        </w:r>
        <w:r w:rsidR="002166B3" w:rsidRPr="001A3149" w:rsidDel="003E53ED">
          <w:rPr>
            <w:rFonts w:ascii="Times New Roman" w:hAnsi="Times New Roman" w:cs="Times New Roman"/>
            <w:sz w:val="24"/>
            <w:szCs w:val="24"/>
          </w:rPr>
          <w:delText>Bangladesh</w:delText>
        </w:r>
      </w:del>
      <w:r w:rsidR="002611C8" w:rsidRPr="001A3149">
        <w:rPr>
          <w:rFonts w:ascii="Times New Roman" w:hAnsi="Times New Roman" w:cs="Times New Roman"/>
          <w:sz w:val="24"/>
          <w:szCs w:val="24"/>
        </w:rPr>
        <w:t xml:space="preserve">. </w:t>
      </w:r>
      <w:r w:rsidR="00CA53C2" w:rsidRPr="001A3149">
        <w:rPr>
          <w:rFonts w:ascii="Times New Roman" w:hAnsi="Times New Roman" w:cs="Times New Roman"/>
          <w:sz w:val="24"/>
          <w:szCs w:val="24"/>
        </w:rPr>
        <w:t xml:space="preserve"> </w:t>
      </w:r>
      <w:commentRangeEnd w:id="65"/>
      <w:r w:rsidR="00EF147B">
        <w:rPr>
          <w:rStyle w:val="CommentReference"/>
        </w:rPr>
        <w:commentReference w:id="65"/>
      </w:r>
      <w:commentRangeEnd w:id="66"/>
      <w:r w:rsidR="007C454D">
        <w:rPr>
          <w:rStyle w:val="CommentReference"/>
        </w:rPr>
        <w:commentReference w:id="66"/>
      </w:r>
      <w:r w:rsidR="00754EDF" w:rsidRPr="001A3149">
        <w:rPr>
          <w:rFonts w:ascii="Times New Roman" w:hAnsi="Times New Roman" w:cs="Times New Roman"/>
          <w:sz w:val="24"/>
          <w:szCs w:val="24"/>
        </w:rPr>
        <w:t xml:space="preserve">We recommend </w:t>
      </w:r>
      <w:r w:rsidR="00130E3B" w:rsidRPr="001A3149">
        <w:rPr>
          <w:rFonts w:ascii="Times New Roman" w:hAnsi="Times New Roman" w:cs="Times New Roman"/>
          <w:sz w:val="24"/>
          <w:szCs w:val="24"/>
        </w:rPr>
        <w:t xml:space="preserve">an integrated and holistic vector management plan </w:t>
      </w:r>
      <w:del w:id="67" w:author="Reisen" w:date="2023-12-15T11:02:00Z">
        <w:r w:rsidR="00130E3B" w:rsidRPr="001A3149" w:rsidDel="00851A32">
          <w:rPr>
            <w:rFonts w:ascii="Times New Roman" w:hAnsi="Times New Roman" w:cs="Times New Roman"/>
            <w:sz w:val="24"/>
            <w:szCs w:val="24"/>
          </w:rPr>
          <w:delText xml:space="preserve">while </w:delText>
        </w:r>
      </w:del>
      <w:r w:rsidR="00130E3B" w:rsidRPr="001A3149">
        <w:rPr>
          <w:rFonts w:ascii="Times New Roman" w:hAnsi="Times New Roman" w:cs="Times New Roman"/>
          <w:sz w:val="24"/>
          <w:szCs w:val="24"/>
        </w:rPr>
        <w:t xml:space="preserve">engaging </w:t>
      </w:r>
      <w:del w:id="68" w:author="Reisen" w:date="2023-12-15T11:03:00Z">
        <w:r w:rsidR="00130E3B" w:rsidRPr="001A3149" w:rsidDel="00851A32">
          <w:rPr>
            <w:rFonts w:ascii="Times New Roman" w:hAnsi="Times New Roman" w:cs="Times New Roman"/>
            <w:sz w:val="24"/>
            <w:szCs w:val="24"/>
          </w:rPr>
          <w:delText xml:space="preserve">the </w:delText>
        </w:r>
      </w:del>
      <w:r w:rsidR="00130E3B" w:rsidRPr="001A3149">
        <w:rPr>
          <w:rFonts w:ascii="Times New Roman" w:hAnsi="Times New Roman" w:cs="Times New Roman"/>
          <w:sz w:val="24"/>
          <w:szCs w:val="24"/>
        </w:rPr>
        <w:t>local communities</w:t>
      </w:r>
      <w:r w:rsidR="00EA7043" w:rsidRPr="001A3149">
        <w:rPr>
          <w:rFonts w:ascii="Times New Roman" w:hAnsi="Times New Roman" w:cs="Times New Roman"/>
          <w:sz w:val="24"/>
          <w:szCs w:val="24"/>
        </w:rPr>
        <w:t xml:space="preserve"> in </w:t>
      </w:r>
      <w:r w:rsidR="00811B60" w:rsidRPr="001A3149">
        <w:rPr>
          <w:rFonts w:ascii="Times New Roman" w:hAnsi="Times New Roman" w:cs="Times New Roman"/>
          <w:sz w:val="24"/>
          <w:szCs w:val="24"/>
        </w:rPr>
        <w:t>the</w:t>
      </w:r>
      <w:r w:rsidR="001506B7" w:rsidRPr="001A3149">
        <w:rPr>
          <w:rFonts w:ascii="Times New Roman" w:hAnsi="Times New Roman" w:cs="Times New Roman"/>
          <w:sz w:val="24"/>
          <w:szCs w:val="24"/>
        </w:rPr>
        <w:t xml:space="preserve"> </w:t>
      </w:r>
      <w:r w:rsidR="0097208E" w:rsidRPr="001A3149">
        <w:rPr>
          <w:rFonts w:ascii="Times New Roman" w:hAnsi="Times New Roman" w:cs="Times New Roman"/>
          <w:sz w:val="24"/>
          <w:szCs w:val="24"/>
        </w:rPr>
        <w:t>elimination</w:t>
      </w:r>
      <w:r w:rsidR="00130E3B" w:rsidRPr="001A3149">
        <w:rPr>
          <w:rFonts w:ascii="Times New Roman" w:hAnsi="Times New Roman" w:cs="Times New Roman"/>
          <w:sz w:val="24"/>
          <w:szCs w:val="24"/>
        </w:rPr>
        <w:t xml:space="preserve"> of mosquito </w:t>
      </w:r>
      <w:r w:rsidR="0097208E" w:rsidRPr="001A3149">
        <w:rPr>
          <w:rFonts w:ascii="Times New Roman" w:hAnsi="Times New Roman" w:cs="Times New Roman"/>
          <w:sz w:val="24"/>
          <w:szCs w:val="24"/>
        </w:rPr>
        <w:t>larval habitats</w:t>
      </w:r>
      <w:r w:rsidR="00130E3B" w:rsidRPr="001A3149">
        <w:rPr>
          <w:rFonts w:ascii="Times New Roman" w:hAnsi="Times New Roman" w:cs="Times New Roman"/>
          <w:sz w:val="24"/>
          <w:szCs w:val="24"/>
        </w:rPr>
        <w:t xml:space="preserve"> and increasing surveillance for detecting active </w:t>
      </w:r>
      <w:r w:rsidR="00F02263" w:rsidRPr="001A3149">
        <w:rPr>
          <w:rFonts w:ascii="Times New Roman" w:hAnsi="Times New Roman" w:cs="Times New Roman"/>
          <w:sz w:val="24"/>
          <w:szCs w:val="24"/>
        </w:rPr>
        <w:t>dengue</w:t>
      </w:r>
      <w:r w:rsidR="005E20D0" w:rsidRPr="001A3149">
        <w:rPr>
          <w:rFonts w:ascii="Times New Roman" w:hAnsi="Times New Roman" w:cs="Times New Roman"/>
          <w:sz w:val="24"/>
          <w:szCs w:val="24"/>
        </w:rPr>
        <w:t xml:space="preserve"> </w:t>
      </w:r>
      <w:r w:rsidR="00130E3B" w:rsidRPr="001A3149">
        <w:rPr>
          <w:rFonts w:ascii="Times New Roman" w:hAnsi="Times New Roman" w:cs="Times New Roman"/>
          <w:sz w:val="24"/>
          <w:szCs w:val="24"/>
        </w:rPr>
        <w:t>cases</w:t>
      </w:r>
      <w:r w:rsidR="005E20D0" w:rsidRPr="001A3149">
        <w:rPr>
          <w:rFonts w:ascii="Times New Roman" w:hAnsi="Times New Roman" w:cs="Times New Roman"/>
          <w:sz w:val="24"/>
          <w:szCs w:val="24"/>
        </w:rPr>
        <w:t xml:space="preserve">. </w:t>
      </w:r>
      <w:r w:rsidR="00A10608" w:rsidRPr="001A3149">
        <w:rPr>
          <w:rFonts w:ascii="Times New Roman" w:hAnsi="Times New Roman" w:cs="Times New Roman"/>
          <w:sz w:val="24"/>
          <w:szCs w:val="24"/>
        </w:rPr>
        <w:t>Proactive surveillance, vector control, and</w:t>
      </w:r>
      <w:ins w:id="69" w:author="Najmul Haider" w:date="2023-12-17T09:50:00Z">
        <w:r w:rsidR="008973E2">
          <w:rPr>
            <w:rFonts w:ascii="Times New Roman" w:hAnsi="Times New Roman" w:cs="Times New Roman"/>
            <w:sz w:val="24"/>
            <w:szCs w:val="24"/>
          </w:rPr>
          <w:t xml:space="preserve"> community engagement</w:t>
        </w:r>
      </w:ins>
      <w:del w:id="70" w:author="Najmul Haider" w:date="2023-12-17T09:50:00Z">
        <w:r w:rsidR="00A10608" w:rsidRPr="001A3149" w:rsidDel="008973E2">
          <w:rPr>
            <w:rFonts w:ascii="Times New Roman" w:hAnsi="Times New Roman" w:cs="Times New Roman"/>
            <w:sz w:val="24"/>
            <w:szCs w:val="24"/>
          </w:rPr>
          <w:delText xml:space="preserve"> </w:delText>
        </w:r>
        <w:commentRangeStart w:id="71"/>
        <w:commentRangeStart w:id="72"/>
        <w:r w:rsidR="00A10608" w:rsidRPr="001A3149" w:rsidDel="008973E2">
          <w:rPr>
            <w:rFonts w:ascii="Times New Roman" w:hAnsi="Times New Roman" w:cs="Times New Roman"/>
            <w:sz w:val="24"/>
            <w:szCs w:val="24"/>
          </w:rPr>
          <w:delText>vaccine rollout</w:delText>
        </w:r>
      </w:del>
      <w:r w:rsidR="00A10608" w:rsidRPr="001A3149">
        <w:rPr>
          <w:rFonts w:ascii="Times New Roman" w:hAnsi="Times New Roman" w:cs="Times New Roman"/>
          <w:sz w:val="24"/>
          <w:szCs w:val="24"/>
        </w:rPr>
        <w:t xml:space="preserve"> </w:t>
      </w:r>
      <w:commentRangeEnd w:id="71"/>
      <w:r w:rsidR="00083502">
        <w:rPr>
          <w:rStyle w:val="CommentReference"/>
        </w:rPr>
        <w:commentReference w:id="71"/>
      </w:r>
      <w:commentRangeEnd w:id="72"/>
      <w:r w:rsidR="00F45AC8">
        <w:rPr>
          <w:rStyle w:val="CommentReference"/>
        </w:rPr>
        <w:commentReference w:id="72"/>
      </w:r>
      <w:r w:rsidR="00A10608" w:rsidRPr="001A3149">
        <w:rPr>
          <w:rFonts w:ascii="Times New Roman" w:hAnsi="Times New Roman" w:cs="Times New Roman"/>
          <w:sz w:val="24"/>
          <w:szCs w:val="24"/>
        </w:rPr>
        <w:t xml:space="preserve">remain essential public health interventions. </w:t>
      </w:r>
      <w:r w:rsidR="00CD53E4" w:rsidRPr="001A3149">
        <w:rPr>
          <w:rStyle w:val="cf01"/>
          <w:rFonts w:ascii="Times New Roman" w:hAnsi="Times New Roman" w:cs="Times New Roman"/>
          <w:sz w:val="24"/>
          <w:szCs w:val="24"/>
        </w:rPr>
        <w:t xml:space="preserve">In the context of climate change, urbanization, trade, and </w:t>
      </w:r>
      <w:r w:rsidR="004B0502" w:rsidRPr="001A3149">
        <w:rPr>
          <w:rStyle w:val="cf01"/>
          <w:rFonts w:ascii="Times New Roman" w:hAnsi="Times New Roman" w:cs="Times New Roman"/>
          <w:sz w:val="24"/>
          <w:szCs w:val="24"/>
        </w:rPr>
        <w:t xml:space="preserve">the </w:t>
      </w:r>
      <w:r w:rsidR="00CD53E4" w:rsidRPr="001A3149">
        <w:rPr>
          <w:rStyle w:val="cf01"/>
          <w:rFonts w:ascii="Times New Roman" w:hAnsi="Times New Roman" w:cs="Times New Roman"/>
          <w:sz w:val="24"/>
          <w:szCs w:val="24"/>
        </w:rPr>
        <w:t xml:space="preserve">movement of </w:t>
      </w:r>
      <w:r w:rsidR="0094774F" w:rsidRPr="001A3149">
        <w:rPr>
          <w:rStyle w:val="cf01"/>
          <w:rFonts w:ascii="Times New Roman" w:hAnsi="Times New Roman" w:cs="Times New Roman"/>
          <w:sz w:val="24"/>
          <w:szCs w:val="24"/>
        </w:rPr>
        <w:t xml:space="preserve">infected </w:t>
      </w:r>
      <w:r w:rsidR="00CD53E4" w:rsidRPr="001A3149">
        <w:rPr>
          <w:rStyle w:val="cf01"/>
          <w:rFonts w:ascii="Times New Roman" w:hAnsi="Times New Roman" w:cs="Times New Roman"/>
          <w:sz w:val="24"/>
          <w:szCs w:val="24"/>
        </w:rPr>
        <w:t>people, there is a need to operationalize the One Health approach to address dengue fever and other vector-borne diseases in Bangladesh and beyond.</w:t>
      </w:r>
    </w:p>
    <w:p w14:paraId="5FF25FF4" w14:textId="38E5B441" w:rsidR="00781825" w:rsidRPr="001A3149" w:rsidRDefault="00781825">
      <w:pPr>
        <w:rPr>
          <w:rFonts w:ascii="Times New Roman" w:hAnsi="Times New Roman" w:cs="Times New Roman"/>
          <w:b/>
          <w:bCs/>
          <w:sz w:val="24"/>
          <w:szCs w:val="24"/>
        </w:rPr>
      </w:pPr>
    </w:p>
    <w:p w14:paraId="413619D7" w14:textId="77777777" w:rsidR="00781825" w:rsidRPr="001A3149" w:rsidRDefault="00781825" w:rsidP="00781825">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Acknowledgments:</w:t>
      </w:r>
    </w:p>
    <w:p w14:paraId="538A2226" w14:textId="77777777" w:rsidR="00781825" w:rsidRPr="001A3149" w:rsidRDefault="00781825" w:rsidP="00781825">
      <w:pPr>
        <w:spacing w:after="0" w:line="360" w:lineRule="auto"/>
        <w:rPr>
          <w:rFonts w:ascii="Times New Roman" w:hAnsi="Times New Roman" w:cs="Times New Roman"/>
          <w:b/>
          <w:bCs/>
          <w:sz w:val="24"/>
          <w:szCs w:val="24"/>
        </w:rPr>
      </w:pPr>
    </w:p>
    <w:p w14:paraId="45764F1E" w14:textId="4DCE58CB" w:rsidR="00885BCE" w:rsidRPr="001A3149" w:rsidRDefault="00781825" w:rsidP="00CD53E4">
      <w:pPr>
        <w:autoSpaceDE w:val="0"/>
        <w:autoSpaceDN w:val="0"/>
        <w:adjustRightInd w:val="0"/>
        <w:spacing w:after="0" w:line="360" w:lineRule="auto"/>
        <w:ind w:right="-278"/>
        <w:rPr>
          <w:rFonts w:ascii="Times New Roman" w:hAnsi="Times New Roman" w:cs="Times New Roman"/>
          <w:sz w:val="24"/>
          <w:szCs w:val="24"/>
        </w:rPr>
      </w:pPr>
      <w:r w:rsidRPr="001A3149">
        <w:rPr>
          <w:rFonts w:ascii="Times New Roman" w:hAnsi="Times New Roman" w:cs="Times New Roman"/>
          <w:sz w:val="24"/>
          <w:szCs w:val="24"/>
        </w:rPr>
        <w:lastRenderedPageBreak/>
        <w:t xml:space="preserve">We are grateful to the Ministry of Health and Family Welfare of Bangladesh for </w:t>
      </w:r>
      <w:r w:rsidR="00811B60" w:rsidRPr="001A3149">
        <w:rPr>
          <w:rFonts w:ascii="Times New Roman" w:hAnsi="Times New Roman" w:cs="Times New Roman"/>
          <w:sz w:val="24"/>
          <w:szCs w:val="24"/>
        </w:rPr>
        <w:t>publicly sharing the dengue cases</w:t>
      </w:r>
      <w:r w:rsidR="00EA06F3" w:rsidRPr="001A3149">
        <w:rPr>
          <w:rFonts w:ascii="Times New Roman" w:hAnsi="Times New Roman" w:cs="Times New Roman"/>
          <w:sz w:val="24"/>
          <w:szCs w:val="24"/>
        </w:rPr>
        <w:t xml:space="preserve"> and deaths</w:t>
      </w:r>
      <w:r w:rsidR="00811B60" w:rsidRPr="001A3149">
        <w:rPr>
          <w:rFonts w:ascii="Times New Roman" w:hAnsi="Times New Roman" w:cs="Times New Roman"/>
          <w:sz w:val="24"/>
          <w:szCs w:val="24"/>
        </w:rPr>
        <w:t xml:space="preserve"> data</w:t>
      </w:r>
      <w:r w:rsidRPr="001A3149">
        <w:rPr>
          <w:rFonts w:ascii="Times New Roman" w:hAnsi="Times New Roman" w:cs="Times New Roman"/>
          <w:sz w:val="24"/>
          <w:szCs w:val="24"/>
        </w:rPr>
        <w:t xml:space="preserve">. We acknowledge </w:t>
      </w:r>
      <w:r w:rsidR="00AE2A2F"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Bangladesh Meteorological Department for sharing the meteorological data. NH, and AZ, are part of </w:t>
      </w:r>
      <w:r w:rsidR="00811B60" w:rsidRPr="001A3149">
        <w:rPr>
          <w:rFonts w:ascii="Times New Roman" w:hAnsi="Times New Roman" w:cs="Times New Roman"/>
          <w:sz w:val="24"/>
          <w:szCs w:val="24"/>
        </w:rPr>
        <w:t xml:space="preserve">the </w:t>
      </w:r>
      <w:r w:rsidRPr="001A3149">
        <w:rPr>
          <w:rFonts w:ascii="Times New Roman" w:hAnsi="Times New Roman" w:cs="Times New Roman"/>
          <w:sz w:val="24"/>
          <w:szCs w:val="24"/>
        </w:rPr>
        <w:t xml:space="preserve">PANDORA-ID-NET Consortium (EDCTP 373 Reg/Grant RIA2016E-1609) funded by the European and Developing Countries Clinical Trials Partnership (EDCTP2) </w:t>
      </w:r>
      <w:r w:rsidR="00AE2A2F" w:rsidRPr="001A3149">
        <w:rPr>
          <w:rFonts w:ascii="Times New Roman" w:hAnsi="Times New Roman" w:cs="Times New Roman"/>
          <w:sz w:val="24"/>
          <w:szCs w:val="24"/>
        </w:rPr>
        <w:t>program</w:t>
      </w:r>
      <w:r w:rsidRPr="001A3149">
        <w:rPr>
          <w:rFonts w:ascii="Times New Roman" w:hAnsi="Times New Roman" w:cs="Times New Roman"/>
          <w:sz w:val="24"/>
          <w:szCs w:val="24"/>
        </w:rPr>
        <w:t xml:space="preserve">. NH is </w:t>
      </w:r>
      <w:r w:rsidR="00F830B0" w:rsidRPr="001A3149">
        <w:rPr>
          <w:rFonts w:ascii="Times New Roman" w:hAnsi="Times New Roman" w:cs="Times New Roman"/>
          <w:sz w:val="24"/>
          <w:szCs w:val="24"/>
        </w:rPr>
        <w:t>a</w:t>
      </w:r>
      <w:r w:rsidRPr="001A3149">
        <w:rPr>
          <w:rFonts w:ascii="Times New Roman" w:hAnsi="Times New Roman" w:cs="Times New Roman"/>
          <w:sz w:val="24"/>
          <w:szCs w:val="24"/>
        </w:rPr>
        <w:t xml:space="preserve"> member of </w:t>
      </w:r>
      <w:r w:rsidR="00F830B0" w:rsidRPr="001A3149">
        <w:rPr>
          <w:rFonts w:ascii="Times New Roman" w:hAnsi="Times New Roman" w:cs="Times New Roman"/>
          <w:sz w:val="24"/>
          <w:szCs w:val="24"/>
        </w:rPr>
        <w:t xml:space="preserve">the </w:t>
      </w:r>
      <w:r w:rsidRPr="001A3149">
        <w:rPr>
          <w:rFonts w:ascii="Times New Roman" w:hAnsi="Times New Roman" w:cs="Times New Roman"/>
          <w:sz w:val="24"/>
          <w:szCs w:val="24"/>
        </w:rPr>
        <w:t>International Development Research Centre, Canada’s grant on West African One Health Actions for understanding, preventing</w:t>
      </w:r>
      <w:r w:rsidR="00F830B0" w:rsidRPr="001A3149">
        <w:rPr>
          <w:rFonts w:ascii="Times New Roman" w:hAnsi="Times New Roman" w:cs="Times New Roman"/>
          <w:sz w:val="24"/>
          <w:szCs w:val="24"/>
        </w:rPr>
        <w:t>,</w:t>
      </w:r>
      <w:r w:rsidRPr="001A3149">
        <w:rPr>
          <w:rFonts w:ascii="Times New Roman" w:hAnsi="Times New Roman" w:cs="Times New Roman"/>
          <w:sz w:val="24"/>
          <w:szCs w:val="24"/>
        </w:rPr>
        <w:t xml:space="preserve"> and mitigating outbreaks (109810-001). AZ is a National Institutes of Health Research senior investigator</w:t>
      </w:r>
      <w:r w:rsidR="00885BCE" w:rsidRPr="001A3149">
        <w:rPr>
          <w:rFonts w:ascii="Times New Roman" w:hAnsi="Times New Roman" w:cs="Times New Roman"/>
          <w:sz w:val="24"/>
          <w:szCs w:val="24"/>
        </w:rPr>
        <w:t xml:space="preserve">, and a Mahathir Science Award and Pascoal Mocumbi </w:t>
      </w:r>
      <w:r w:rsidR="009A05C6" w:rsidRPr="001A3149">
        <w:rPr>
          <w:rFonts w:ascii="Times New Roman" w:hAnsi="Times New Roman" w:cs="Times New Roman"/>
          <w:sz w:val="24"/>
          <w:szCs w:val="24"/>
        </w:rPr>
        <w:t xml:space="preserve">Award </w:t>
      </w:r>
      <w:r w:rsidR="00885BCE" w:rsidRPr="001A3149">
        <w:rPr>
          <w:rFonts w:ascii="Times New Roman" w:hAnsi="Times New Roman" w:cs="Times New Roman"/>
          <w:sz w:val="24"/>
          <w:szCs w:val="24"/>
        </w:rPr>
        <w:t>laureate.</w:t>
      </w:r>
    </w:p>
    <w:p w14:paraId="04AF016E" w14:textId="77777777" w:rsidR="00781825" w:rsidRPr="001A3149" w:rsidRDefault="00781825" w:rsidP="00781825">
      <w:pPr>
        <w:rPr>
          <w:rFonts w:ascii="Times New Roman" w:hAnsi="Times New Roman" w:cs="Times New Roman"/>
          <w:b/>
          <w:bCs/>
          <w:sz w:val="24"/>
          <w:szCs w:val="24"/>
        </w:rPr>
      </w:pPr>
    </w:p>
    <w:p w14:paraId="6496BB47" w14:textId="015E928E" w:rsidR="00A9053A" w:rsidRPr="001A3149" w:rsidRDefault="00781825" w:rsidP="00A9053A">
      <w:pPr>
        <w:spacing w:after="0" w:line="480" w:lineRule="auto"/>
        <w:ind w:right="-279"/>
        <w:rPr>
          <w:rFonts w:ascii="Times New Roman" w:hAnsi="Times New Roman" w:cs="Times New Roman"/>
          <w:b/>
          <w:bCs/>
          <w:sz w:val="24"/>
          <w:szCs w:val="24"/>
        </w:rPr>
      </w:pPr>
      <w:r w:rsidRPr="001A3149">
        <w:rPr>
          <w:rFonts w:ascii="Times New Roman" w:hAnsi="Times New Roman" w:cs="Times New Roman"/>
          <w:b/>
          <w:bCs/>
          <w:sz w:val="24"/>
          <w:szCs w:val="24"/>
        </w:rPr>
        <w:t xml:space="preserve">Author contribution statement: </w:t>
      </w:r>
      <w:r w:rsidR="00A9053A" w:rsidRPr="001A3149">
        <w:rPr>
          <w:rFonts w:ascii="Times New Roman" w:hAnsi="Times New Roman" w:cs="Times New Roman"/>
          <w:sz w:val="24"/>
          <w:szCs w:val="24"/>
        </w:rPr>
        <w:t xml:space="preserve">NH ideated the study and all authors helped develop the study outline and protocol. MNH and IK collected the data.  NH, MNH, MA and AZ analyzed the data. NH, IK and MNH prepared the first draft manuscript and all authors contributed to several drafts and finalization of the manuscript. All authors approved the final draft and submission of the manuscript. </w:t>
      </w:r>
    </w:p>
    <w:p w14:paraId="48D68086" w14:textId="059B7E78" w:rsidR="00781825" w:rsidRPr="001A3149" w:rsidRDefault="00781825" w:rsidP="00781825">
      <w:pPr>
        <w:spacing w:after="0" w:line="480" w:lineRule="auto"/>
        <w:rPr>
          <w:rFonts w:ascii="Times New Roman" w:hAnsi="Times New Roman" w:cs="Times New Roman"/>
          <w:b/>
          <w:bCs/>
          <w:sz w:val="24"/>
          <w:szCs w:val="24"/>
        </w:rPr>
      </w:pPr>
    </w:p>
    <w:p w14:paraId="680D6AEC" w14:textId="77777777" w:rsidR="00781825" w:rsidRPr="001A3149" w:rsidRDefault="00781825" w:rsidP="00781825">
      <w:pPr>
        <w:spacing w:after="0" w:line="480" w:lineRule="auto"/>
        <w:rPr>
          <w:rFonts w:ascii="Times New Roman" w:hAnsi="Times New Roman" w:cs="Times New Roman"/>
          <w:b/>
          <w:sz w:val="24"/>
          <w:szCs w:val="24"/>
        </w:rPr>
      </w:pPr>
      <w:r w:rsidRPr="001A3149">
        <w:rPr>
          <w:rFonts w:ascii="Times New Roman" w:hAnsi="Times New Roman" w:cs="Times New Roman"/>
          <w:b/>
          <w:sz w:val="24"/>
          <w:szCs w:val="24"/>
        </w:rPr>
        <w:t xml:space="preserve">Financial Support: </w:t>
      </w:r>
      <w:r w:rsidRPr="001A3149">
        <w:rPr>
          <w:rFonts w:ascii="Times New Roman" w:hAnsi="Times New Roman" w:cs="Times New Roman"/>
          <w:sz w:val="24"/>
          <w:szCs w:val="24"/>
        </w:rPr>
        <w:t xml:space="preserve">There was no funding for this research. </w:t>
      </w:r>
    </w:p>
    <w:p w14:paraId="65CBBC32" w14:textId="6DAB33FD"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sz w:val="24"/>
          <w:szCs w:val="24"/>
        </w:rPr>
        <w:t>Conflict of interest:</w:t>
      </w:r>
      <w:r w:rsidRPr="001A3149">
        <w:rPr>
          <w:rFonts w:ascii="Times New Roman" w:hAnsi="Times New Roman" w:cs="Times New Roman"/>
          <w:sz w:val="24"/>
          <w:szCs w:val="24"/>
        </w:rPr>
        <w:t xml:space="preserve"> The authors declare that they have no conflict of </w:t>
      </w:r>
      <w:r w:rsidR="00CE53B8" w:rsidRPr="001A3149">
        <w:rPr>
          <w:rFonts w:ascii="Times New Roman" w:hAnsi="Times New Roman" w:cs="Times New Roman"/>
          <w:sz w:val="24"/>
          <w:szCs w:val="24"/>
        </w:rPr>
        <w:t>interest.</w:t>
      </w:r>
      <w:r w:rsidRPr="001A3149">
        <w:rPr>
          <w:rFonts w:ascii="Times New Roman" w:hAnsi="Times New Roman" w:cs="Times New Roman"/>
          <w:sz w:val="24"/>
          <w:szCs w:val="24"/>
        </w:rPr>
        <w:t xml:space="preserve"> </w:t>
      </w:r>
    </w:p>
    <w:p w14:paraId="53FFA98C" w14:textId="37FE94B1"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sz w:val="24"/>
          <w:szCs w:val="24"/>
        </w:rPr>
        <w:t xml:space="preserve">Ethics statement: </w:t>
      </w:r>
      <w:r w:rsidRPr="001A3149">
        <w:rPr>
          <w:rFonts w:ascii="Times New Roman" w:hAnsi="Times New Roman" w:cs="Times New Roman"/>
          <w:sz w:val="24"/>
          <w:szCs w:val="24"/>
        </w:rPr>
        <w:t xml:space="preserve">This study does not include </w:t>
      </w:r>
      <w:r w:rsidR="004F4D8B" w:rsidRPr="001A3149">
        <w:rPr>
          <w:rFonts w:ascii="Times New Roman" w:hAnsi="Times New Roman" w:cs="Times New Roman"/>
          <w:sz w:val="24"/>
          <w:szCs w:val="24"/>
        </w:rPr>
        <w:t xml:space="preserve">individual-level data and thus does not require </w:t>
      </w:r>
      <w:r w:rsidRPr="001A3149">
        <w:rPr>
          <w:rFonts w:ascii="Times New Roman" w:hAnsi="Times New Roman" w:cs="Times New Roman"/>
          <w:sz w:val="24"/>
          <w:szCs w:val="24"/>
        </w:rPr>
        <w:t xml:space="preserve">ethical approval. </w:t>
      </w:r>
      <w:r w:rsidR="00662006" w:rsidRPr="001A3149">
        <w:rPr>
          <w:rFonts w:ascii="Times New Roman" w:hAnsi="Times New Roman" w:cs="Times New Roman"/>
          <w:sz w:val="24"/>
          <w:szCs w:val="24"/>
        </w:rPr>
        <w:t xml:space="preserve">We used </w:t>
      </w:r>
      <w:r w:rsidR="003D40E2" w:rsidRPr="001A3149">
        <w:rPr>
          <w:rFonts w:ascii="Times New Roman" w:hAnsi="Times New Roman" w:cs="Times New Roman"/>
          <w:sz w:val="24"/>
          <w:szCs w:val="24"/>
        </w:rPr>
        <w:t>publicly</w:t>
      </w:r>
      <w:r w:rsidR="00662006" w:rsidRPr="001A3149">
        <w:rPr>
          <w:rFonts w:ascii="Times New Roman" w:hAnsi="Times New Roman" w:cs="Times New Roman"/>
          <w:sz w:val="24"/>
          <w:szCs w:val="24"/>
        </w:rPr>
        <w:t xml:space="preserve"> available data on Dengue cases and deaths</w:t>
      </w:r>
      <w:r w:rsidR="00251E01" w:rsidRPr="001A3149">
        <w:rPr>
          <w:rFonts w:ascii="Times New Roman" w:hAnsi="Times New Roman" w:cs="Times New Roman"/>
          <w:sz w:val="24"/>
          <w:szCs w:val="24"/>
        </w:rPr>
        <w:t xml:space="preserve">. </w:t>
      </w:r>
    </w:p>
    <w:p w14:paraId="12184278" w14:textId="20829F55" w:rsidR="00781825" w:rsidRPr="001A3149" w:rsidRDefault="00781825" w:rsidP="00781825">
      <w:pPr>
        <w:spacing w:after="0" w:line="480" w:lineRule="auto"/>
        <w:rPr>
          <w:rFonts w:ascii="Times New Roman" w:hAnsi="Times New Roman" w:cs="Times New Roman"/>
          <w:sz w:val="24"/>
          <w:szCs w:val="24"/>
        </w:rPr>
      </w:pPr>
      <w:r w:rsidRPr="001A3149">
        <w:rPr>
          <w:rFonts w:ascii="Times New Roman" w:hAnsi="Times New Roman" w:cs="Times New Roman"/>
          <w:b/>
          <w:bCs/>
          <w:sz w:val="24"/>
          <w:szCs w:val="24"/>
        </w:rPr>
        <w:t xml:space="preserve">Data availability statement: </w:t>
      </w:r>
      <w:r w:rsidRPr="001A3149">
        <w:rPr>
          <w:rFonts w:ascii="Times New Roman" w:hAnsi="Times New Roman" w:cs="Times New Roman"/>
          <w:sz w:val="24"/>
          <w:szCs w:val="24"/>
        </w:rPr>
        <w:t>All the dengue data presented in this manuscript are publicly available on Bangladesh’s Ministry of Health and Family Welfare’s Directorate General of Health Services website (</w:t>
      </w:r>
      <w:hyperlink r:id="rId31" w:history="1">
        <w:r w:rsidRPr="001A3149">
          <w:rPr>
            <w:rStyle w:val="Hyperlink"/>
            <w:rFonts w:ascii="Times New Roman" w:hAnsi="Times New Roman" w:cs="Times New Roman"/>
            <w:color w:val="auto"/>
            <w:sz w:val="24"/>
            <w:szCs w:val="24"/>
          </w:rPr>
          <w:t>https://dghs.gov.bd/</w:t>
        </w:r>
      </w:hyperlink>
      <w:r w:rsidRPr="001A3149">
        <w:rPr>
          <w:rFonts w:ascii="Times New Roman" w:hAnsi="Times New Roman" w:cs="Times New Roman"/>
          <w:sz w:val="24"/>
          <w:szCs w:val="24"/>
        </w:rPr>
        <w:t xml:space="preserve"> ). The meteorological data were purchased from Bangladesh Meteorological Department and are restricted to use for research </w:t>
      </w:r>
      <w:r w:rsidR="00CE53B8" w:rsidRPr="001A3149">
        <w:rPr>
          <w:rFonts w:ascii="Times New Roman" w:hAnsi="Times New Roman" w:cs="Times New Roman"/>
          <w:sz w:val="24"/>
          <w:szCs w:val="24"/>
        </w:rPr>
        <w:t>purposes</w:t>
      </w:r>
      <w:r w:rsidRPr="001A3149">
        <w:rPr>
          <w:rFonts w:ascii="Times New Roman" w:hAnsi="Times New Roman" w:cs="Times New Roman"/>
          <w:sz w:val="24"/>
          <w:szCs w:val="24"/>
        </w:rPr>
        <w:t xml:space="preserve"> only and anyone interested in these data can request Bangladesh Meteorological Department (</w:t>
      </w:r>
      <w:hyperlink r:id="rId32" w:history="1">
        <w:r w:rsidRPr="001A3149">
          <w:rPr>
            <w:rStyle w:val="Hyperlink"/>
            <w:rFonts w:ascii="Times New Roman" w:hAnsi="Times New Roman" w:cs="Times New Roman"/>
            <w:color w:val="auto"/>
            <w:sz w:val="24"/>
            <w:szCs w:val="24"/>
          </w:rPr>
          <w:t>https://live3.bmd.gov.bd/</w:t>
        </w:r>
      </w:hyperlink>
      <w:r w:rsidRPr="001A3149">
        <w:rPr>
          <w:rFonts w:ascii="Times New Roman" w:hAnsi="Times New Roman" w:cs="Times New Roman"/>
          <w:sz w:val="24"/>
          <w:szCs w:val="24"/>
        </w:rPr>
        <w:t xml:space="preserve"> ).   </w:t>
      </w:r>
    </w:p>
    <w:p w14:paraId="63BB8766" w14:textId="478F190B" w:rsidR="002D7E55" w:rsidRPr="001A3149" w:rsidRDefault="00526B96" w:rsidP="00DD6910">
      <w:pPr>
        <w:spacing w:line="276" w:lineRule="auto"/>
        <w:rPr>
          <w:rFonts w:ascii="Times New Roman" w:hAnsi="Times New Roman" w:cs="Times New Roman"/>
          <w:b/>
          <w:sz w:val="24"/>
          <w:szCs w:val="24"/>
        </w:rPr>
      </w:pPr>
      <w:r w:rsidRPr="001A3149">
        <w:rPr>
          <w:rFonts w:ascii="Times New Roman" w:hAnsi="Times New Roman" w:cs="Times New Roman"/>
          <w:sz w:val="24"/>
          <w:szCs w:val="24"/>
        </w:rPr>
        <w:br w:type="page"/>
      </w:r>
      <w:commentRangeStart w:id="73"/>
      <w:r w:rsidR="002D7E55" w:rsidRPr="001A3149">
        <w:rPr>
          <w:rFonts w:ascii="Times New Roman" w:hAnsi="Times New Roman" w:cs="Times New Roman"/>
          <w:b/>
          <w:sz w:val="24"/>
          <w:szCs w:val="24"/>
        </w:rPr>
        <w:lastRenderedPageBreak/>
        <w:t>References</w:t>
      </w:r>
      <w:commentRangeEnd w:id="73"/>
      <w:r w:rsidR="008F30DE">
        <w:rPr>
          <w:rStyle w:val="CommentReference"/>
        </w:rPr>
        <w:commentReference w:id="73"/>
      </w:r>
    </w:p>
    <w:sdt>
      <w:sdtPr>
        <w:rPr>
          <w:rFonts w:ascii="Times New Roman" w:hAnsi="Times New Roman" w:cs="Times New Roman"/>
          <w:b/>
          <w:sz w:val="24"/>
          <w:szCs w:val="24"/>
        </w:rPr>
        <w:tag w:val="MENDELEY_BIBLIOGRAPHY"/>
        <w:id w:val="-1928268640"/>
        <w:placeholder>
          <w:docPart w:val="DefaultPlaceholder_-1854013440"/>
        </w:placeholder>
      </w:sdtPr>
      <w:sdtContent>
        <w:p w14:paraId="08BD4039" w14:textId="22262A90" w:rsidR="00E877D4" w:rsidRPr="00057C6A" w:rsidRDefault="00E877D4">
          <w:pPr>
            <w:divId w:val="504173370"/>
            <w:rPr>
              <w:rFonts w:ascii="Times New Roman" w:eastAsia="Times New Roman" w:hAnsi="Times New Roman" w:cs="Times New Roman"/>
              <w:sz w:val="24"/>
              <w:szCs w:val="24"/>
              <w:lang w:val="it-IT"/>
              <w:rPrChange w:id="74" w:author="Reisen" w:date="2023-12-15T11:08:00Z">
                <w:rPr>
                  <w:rFonts w:ascii="Times New Roman" w:eastAsia="Times New Roman" w:hAnsi="Times New Roman" w:cs="Times New Roman"/>
                  <w:sz w:val="24"/>
                  <w:szCs w:val="24"/>
                </w:rPr>
              </w:rPrChange>
            </w:rPr>
          </w:pPr>
          <w:r w:rsidRPr="001A3149">
            <w:rPr>
              <w:rFonts w:ascii="Times New Roman" w:eastAsia="Times New Roman" w:hAnsi="Times New Roman" w:cs="Times New Roman"/>
              <w:sz w:val="24"/>
              <w:szCs w:val="24"/>
            </w:rPr>
            <w:t xml:space="preserve">Ahsan A, Haider N, Kock R, Benfield C. </w:t>
          </w:r>
          <w:del w:id="75" w:author="Reisen" w:date="2023-12-15T11:07:00Z">
            <w:r w:rsidRPr="001A3149" w:rsidDel="0083265A">
              <w:rPr>
                <w:rFonts w:ascii="Times New Roman" w:eastAsia="Times New Roman" w:hAnsi="Times New Roman" w:cs="Times New Roman"/>
                <w:sz w:val="24"/>
                <w:szCs w:val="24"/>
              </w:rPr>
              <w:delText xml:space="preserve">2021. </w:delText>
            </w:r>
          </w:del>
          <w:r w:rsidRPr="001A3149">
            <w:rPr>
              <w:rFonts w:ascii="Times New Roman" w:eastAsia="Times New Roman" w:hAnsi="Times New Roman" w:cs="Times New Roman"/>
              <w:sz w:val="24"/>
              <w:szCs w:val="24"/>
            </w:rPr>
            <w:t xml:space="preserve">Possible Drivers of the 2019 Dengue Outbreak in Bangladesh: The </w:t>
          </w:r>
          <w:ins w:id="76" w:author="Reisen" w:date="2023-12-15T11:08:00Z">
            <w:r w:rsidR="00F15D99">
              <w:rPr>
                <w:rFonts w:ascii="Times New Roman" w:eastAsia="Times New Roman" w:hAnsi="Times New Roman" w:cs="Times New Roman"/>
                <w:sz w:val="24"/>
                <w:szCs w:val="24"/>
              </w:rPr>
              <w:t>n</w:t>
            </w:r>
          </w:ins>
          <w:del w:id="77" w:author="Reisen" w:date="2023-12-15T11:08:00Z">
            <w:r w:rsidRPr="001A3149" w:rsidDel="00F15D99">
              <w:rPr>
                <w:rFonts w:ascii="Times New Roman" w:eastAsia="Times New Roman" w:hAnsi="Times New Roman" w:cs="Times New Roman"/>
                <w:sz w:val="24"/>
                <w:szCs w:val="24"/>
              </w:rPr>
              <w:delText>N</w:delText>
            </w:r>
          </w:del>
          <w:r w:rsidRPr="001A3149">
            <w:rPr>
              <w:rFonts w:ascii="Times New Roman" w:eastAsia="Times New Roman" w:hAnsi="Times New Roman" w:cs="Times New Roman"/>
              <w:sz w:val="24"/>
              <w:szCs w:val="24"/>
            </w:rPr>
            <w:t xml:space="preserve">eed for a </w:t>
          </w:r>
          <w:ins w:id="78" w:author="Reisen" w:date="2023-12-15T11:08:00Z">
            <w:r w:rsidR="00F15D99">
              <w:rPr>
                <w:rFonts w:ascii="Times New Roman" w:eastAsia="Times New Roman" w:hAnsi="Times New Roman" w:cs="Times New Roman"/>
                <w:sz w:val="24"/>
                <w:szCs w:val="24"/>
              </w:rPr>
              <w:t>r</w:t>
            </w:r>
          </w:ins>
          <w:del w:id="79" w:author="Reisen" w:date="2023-12-15T11:08:00Z">
            <w:r w:rsidRPr="001A3149" w:rsidDel="00F15D99">
              <w:rPr>
                <w:rFonts w:ascii="Times New Roman" w:eastAsia="Times New Roman" w:hAnsi="Times New Roman" w:cs="Times New Roman"/>
                <w:sz w:val="24"/>
                <w:szCs w:val="24"/>
              </w:rPr>
              <w:delText>R</w:delText>
            </w:r>
          </w:del>
          <w:r w:rsidRPr="001A3149">
            <w:rPr>
              <w:rFonts w:ascii="Times New Roman" w:eastAsia="Times New Roman" w:hAnsi="Times New Roman" w:cs="Times New Roman"/>
              <w:sz w:val="24"/>
              <w:szCs w:val="24"/>
            </w:rPr>
            <w:t xml:space="preserve">obust </w:t>
          </w:r>
          <w:ins w:id="80" w:author="Reisen" w:date="2023-12-15T11:08:00Z">
            <w:r w:rsidR="00F15D99">
              <w:rPr>
                <w:rFonts w:ascii="Times New Roman" w:eastAsia="Times New Roman" w:hAnsi="Times New Roman" w:cs="Times New Roman"/>
                <w:sz w:val="24"/>
                <w:szCs w:val="24"/>
              </w:rPr>
              <w:t>c</w:t>
            </w:r>
          </w:ins>
          <w:del w:id="81" w:author="Reisen" w:date="2023-12-15T11:08:00Z">
            <w:r w:rsidRPr="001A3149" w:rsidDel="00F15D99">
              <w:rPr>
                <w:rFonts w:ascii="Times New Roman" w:eastAsia="Times New Roman" w:hAnsi="Times New Roman" w:cs="Times New Roman"/>
                <w:sz w:val="24"/>
                <w:szCs w:val="24"/>
              </w:rPr>
              <w:delText>C</w:delText>
            </w:r>
          </w:del>
          <w:r w:rsidRPr="001A3149">
            <w:rPr>
              <w:rFonts w:ascii="Times New Roman" w:eastAsia="Times New Roman" w:hAnsi="Times New Roman" w:cs="Times New Roman"/>
              <w:sz w:val="24"/>
              <w:szCs w:val="24"/>
            </w:rPr>
            <w:t>ommunity-</w:t>
          </w:r>
          <w:ins w:id="82" w:author="Reisen" w:date="2023-12-15T11:08:00Z">
            <w:r w:rsidR="00F15D99">
              <w:rPr>
                <w:rFonts w:ascii="Times New Roman" w:eastAsia="Times New Roman" w:hAnsi="Times New Roman" w:cs="Times New Roman"/>
                <w:sz w:val="24"/>
                <w:szCs w:val="24"/>
              </w:rPr>
              <w:t>l</w:t>
            </w:r>
          </w:ins>
          <w:del w:id="83" w:author="Reisen" w:date="2023-12-15T11:08:00Z">
            <w:r w:rsidRPr="001A3149" w:rsidDel="00F15D99">
              <w:rPr>
                <w:rFonts w:ascii="Times New Roman" w:eastAsia="Times New Roman" w:hAnsi="Times New Roman" w:cs="Times New Roman"/>
                <w:sz w:val="24"/>
                <w:szCs w:val="24"/>
              </w:rPr>
              <w:delText>L</w:delText>
            </w:r>
          </w:del>
          <w:r w:rsidRPr="001A3149">
            <w:rPr>
              <w:rFonts w:ascii="Times New Roman" w:eastAsia="Times New Roman" w:hAnsi="Times New Roman" w:cs="Times New Roman"/>
              <w:sz w:val="24"/>
              <w:szCs w:val="24"/>
            </w:rPr>
            <w:t xml:space="preserve">evel </w:t>
          </w:r>
          <w:ins w:id="84" w:author="Reisen" w:date="2023-12-15T11:08:00Z">
            <w:r w:rsidR="00F15D99">
              <w:rPr>
                <w:rFonts w:ascii="Times New Roman" w:eastAsia="Times New Roman" w:hAnsi="Times New Roman" w:cs="Times New Roman"/>
                <w:sz w:val="24"/>
                <w:szCs w:val="24"/>
              </w:rPr>
              <w:t>s</w:t>
            </w:r>
          </w:ins>
          <w:del w:id="85" w:author="Reisen" w:date="2023-12-15T11:08:00Z">
            <w:r w:rsidRPr="001A3149" w:rsidDel="00F15D99">
              <w:rPr>
                <w:rFonts w:ascii="Times New Roman" w:eastAsia="Times New Roman" w:hAnsi="Times New Roman" w:cs="Times New Roman"/>
                <w:sz w:val="24"/>
                <w:szCs w:val="24"/>
              </w:rPr>
              <w:delText>S</w:delText>
            </w:r>
          </w:del>
          <w:r w:rsidRPr="001A3149">
            <w:rPr>
              <w:rFonts w:ascii="Times New Roman" w:eastAsia="Times New Roman" w:hAnsi="Times New Roman" w:cs="Times New Roman"/>
              <w:sz w:val="24"/>
              <w:szCs w:val="24"/>
            </w:rPr>
            <w:t xml:space="preserve">urveillance </w:t>
          </w:r>
          <w:ins w:id="86" w:author="Reisen" w:date="2023-12-15T11:09:00Z">
            <w:r w:rsidR="00F15D99">
              <w:rPr>
                <w:rFonts w:ascii="Times New Roman" w:eastAsia="Times New Roman" w:hAnsi="Times New Roman" w:cs="Times New Roman"/>
                <w:sz w:val="24"/>
                <w:szCs w:val="24"/>
              </w:rPr>
              <w:t>s</w:t>
            </w:r>
          </w:ins>
          <w:del w:id="87" w:author="Reisen" w:date="2023-12-15T11:09:00Z">
            <w:r w:rsidRPr="001A3149" w:rsidDel="00F15D99">
              <w:rPr>
                <w:rFonts w:ascii="Times New Roman" w:eastAsia="Times New Roman" w:hAnsi="Times New Roman" w:cs="Times New Roman"/>
                <w:sz w:val="24"/>
                <w:szCs w:val="24"/>
              </w:rPr>
              <w:delText>S</w:delText>
            </w:r>
          </w:del>
          <w:r w:rsidRPr="001A3149">
            <w:rPr>
              <w:rFonts w:ascii="Times New Roman" w:eastAsia="Times New Roman" w:hAnsi="Times New Roman" w:cs="Times New Roman"/>
              <w:sz w:val="24"/>
              <w:szCs w:val="24"/>
            </w:rPr>
            <w:t xml:space="preserve">ystem. </w:t>
          </w:r>
          <w:del w:id="88" w:author="Reisen" w:date="2023-12-15T11:07:00Z">
            <w:r w:rsidRPr="00F15D99" w:rsidDel="00DF63C7">
              <w:rPr>
                <w:rFonts w:ascii="Times New Roman" w:eastAsia="Times New Roman" w:hAnsi="Times New Roman" w:cs="Times New Roman"/>
                <w:sz w:val="24"/>
                <w:szCs w:val="24"/>
              </w:rPr>
              <w:delText xml:space="preserve">Reisen W, editor. </w:delText>
            </w:r>
          </w:del>
          <w:r w:rsidRPr="00057C6A">
            <w:rPr>
              <w:rFonts w:ascii="Times New Roman" w:eastAsia="Times New Roman" w:hAnsi="Times New Roman" w:cs="Times New Roman"/>
              <w:sz w:val="24"/>
              <w:szCs w:val="24"/>
              <w:lang w:val="it-IT"/>
              <w:rPrChange w:id="89" w:author="Reisen" w:date="2023-12-15T11:08:00Z">
                <w:rPr>
                  <w:rFonts w:ascii="Times New Roman" w:eastAsia="Times New Roman" w:hAnsi="Times New Roman" w:cs="Times New Roman"/>
                  <w:sz w:val="24"/>
                  <w:szCs w:val="24"/>
                </w:rPr>
              </w:rPrChange>
            </w:rPr>
            <w:t>J Med Entomol</w:t>
          </w:r>
          <w:ins w:id="90" w:author="Reisen" w:date="2023-12-15T11:08:00Z">
            <w:r w:rsidR="00057C6A" w:rsidRPr="00057C6A">
              <w:rPr>
                <w:rFonts w:ascii="Times New Roman" w:eastAsia="Times New Roman" w:hAnsi="Times New Roman" w:cs="Times New Roman"/>
                <w:sz w:val="24"/>
                <w:szCs w:val="24"/>
                <w:lang w:val="it-IT"/>
                <w:rPrChange w:id="91" w:author="Reisen" w:date="2023-12-15T11:08:00Z">
                  <w:rPr>
                    <w:rFonts w:ascii="Times New Roman" w:eastAsia="Times New Roman" w:hAnsi="Times New Roman" w:cs="Times New Roman"/>
                    <w:sz w:val="24"/>
                    <w:szCs w:val="24"/>
                  </w:rPr>
                </w:rPrChange>
              </w:rPr>
              <w:t>,</w:t>
            </w:r>
          </w:ins>
          <w:del w:id="92" w:author="Reisen" w:date="2023-12-15T11:08:00Z">
            <w:r w:rsidRPr="00057C6A" w:rsidDel="00057C6A">
              <w:rPr>
                <w:rFonts w:ascii="Times New Roman" w:eastAsia="Times New Roman" w:hAnsi="Times New Roman" w:cs="Times New Roman"/>
                <w:sz w:val="24"/>
                <w:szCs w:val="24"/>
                <w:lang w:val="it-IT"/>
                <w:rPrChange w:id="93" w:author="Reisen" w:date="2023-12-15T11:08:00Z">
                  <w:rPr>
                    <w:rFonts w:ascii="Times New Roman" w:eastAsia="Times New Roman" w:hAnsi="Times New Roman" w:cs="Times New Roman"/>
                    <w:sz w:val="24"/>
                    <w:szCs w:val="24"/>
                  </w:rPr>
                </w:rPrChange>
              </w:rPr>
              <w:delText>.</w:delText>
            </w:r>
          </w:del>
          <w:r w:rsidRPr="00057C6A">
            <w:rPr>
              <w:rFonts w:ascii="Times New Roman" w:eastAsia="Times New Roman" w:hAnsi="Times New Roman" w:cs="Times New Roman"/>
              <w:sz w:val="24"/>
              <w:szCs w:val="24"/>
              <w:lang w:val="it-IT"/>
              <w:rPrChange w:id="94" w:author="Reisen" w:date="2023-12-15T11:08:00Z">
                <w:rPr>
                  <w:rFonts w:ascii="Times New Roman" w:eastAsia="Times New Roman" w:hAnsi="Times New Roman" w:cs="Times New Roman"/>
                  <w:sz w:val="24"/>
                  <w:szCs w:val="24"/>
                </w:rPr>
              </w:rPrChange>
            </w:rPr>
            <w:t xml:space="preserve"> </w:t>
          </w:r>
          <w:ins w:id="95" w:author="Reisen" w:date="2023-12-15T11:08:00Z">
            <w:r w:rsidR="00057C6A">
              <w:rPr>
                <w:rFonts w:ascii="Times New Roman" w:eastAsia="Times New Roman" w:hAnsi="Times New Roman" w:cs="Times New Roman"/>
                <w:sz w:val="24"/>
                <w:szCs w:val="24"/>
                <w:lang w:val="it-IT"/>
              </w:rPr>
              <w:t xml:space="preserve">2021: </w:t>
            </w:r>
          </w:ins>
          <w:r w:rsidRPr="00057C6A">
            <w:rPr>
              <w:rFonts w:ascii="Times New Roman" w:eastAsia="Times New Roman" w:hAnsi="Times New Roman" w:cs="Times New Roman"/>
              <w:sz w:val="24"/>
              <w:szCs w:val="24"/>
              <w:lang w:val="it-IT"/>
              <w:rPrChange w:id="96" w:author="Reisen" w:date="2023-12-15T11:08:00Z">
                <w:rPr>
                  <w:rFonts w:ascii="Times New Roman" w:eastAsia="Times New Roman" w:hAnsi="Times New Roman" w:cs="Times New Roman"/>
                  <w:sz w:val="24"/>
                  <w:szCs w:val="24"/>
                </w:rPr>
              </w:rPrChange>
            </w:rPr>
            <w:t xml:space="preserve">58(1):37–39. doi:10.1093/jme/tjaa150. </w:t>
          </w:r>
          <w:del w:id="97" w:author="Reisen" w:date="2023-12-15T11:11:00Z">
            <w:r w:rsidRPr="00057C6A" w:rsidDel="007F54D4">
              <w:rPr>
                <w:rFonts w:ascii="Times New Roman" w:eastAsia="Times New Roman" w:hAnsi="Times New Roman" w:cs="Times New Roman"/>
                <w:sz w:val="24"/>
                <w:szCs w:val="24"/>
                <w:lang w:val="it-IT"/>
                <w:rPrChange w:id="98" w:author="Reisen" w:date="2023-12-15T11:08:00Z">
                  <w:rPr>
                    <w:rFonts w:ascii="Times New Roman" w:eastAsia="Times New Roman" w:hAnsi="Times New Roman" w:cs="Times New Roman"/>
                    <w:sz w:val="24"/>
                    <w:szCs w:val="24"/>
                  </w:rPr>
                </w:rPrChange>
              </w:rPr>
              <w:delText>https://academic.oup.com/jme/advance-article/doi/10.1093/jme/tjaa150/5877896.</w:delText>
            </w:r>
          </w:del>
        </w:p>
        <w:p w14:paraId="5F5578DC" w14:textId="3BEFD6AB" w:rsidR="00E877D4" w:rsidRPr="001A3149" w:rsidRDefault="00E877D4">
          <w:pPr>
            <w:divId w:val="85565929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Akanda AS, Johnson K, Ginsberg HS, Couret J. </w:t>
          </w:r>
          <w:del w:id="99" w:author="Reisen" w:date="2023-12-15T11:09:00Z">
            <w:r w:rsidRPr="001A3149" w:rsidDel="00F15D99">
              <w:rPr>
                <w:rFonts w:ascii="Times New Roman" w:eastAsia="Times New Roman" w:hAnsi="Times New Roman" w:cs="Times New Roman"/>
                <w:sz w:val="24"/>
                <w:szCs w:val="24"/>
              </w:rPr>
              <w:delText xml:space="preserve">2020. </w:delText>
            </w:r>
          </w:del>
          <w:r w:rsidRPr="001A3149">
            <w:rPr>
              <w:rFonts w:ascii="Times New Roman" w:eastAsia="Times New Roman" w:hAnsi="Times New Roman" w:cs="Times New Roman"/>
              <w:sz w:val="24"/>
              <w:szCs w:val="24"/>
            </w:rPr>
            <w:t xml:space="preserve">Prioritizing </w:t>
          </w:r>
          <w:ins w:id="100" w:author="Reisen" w:date="2023-12-15T11:09:00Z">
            <w:r w:rsidR="00F15D99">
              <w:rPr>
                <w:rFonts w:ascii="Times New Roman" w:eastAsia="Times New Roman" w:hAnsi="Times New Roman" w:cs="Times New Roman"/>
                <w:sz w:val="24"/>
                <w:szCs w:val="24"/>
              </w:rPr>
              <w:t>w</w:t>
            </w:r>
          </w:ins>
          <w:del w:id="101" w:author="Reisen" w:date="2023-12-15T11:09:00Z">
            <w:r w:rsidRPr="001A3149" w:rsidDel="00F15D99">
              <w:rPr>
                <w:rFonts w:ascii="Times New Roman" w:eastAsia="Times New Roman" w:hAnsi="Times New Roman" w:cs="Times New Roman"/>
                <w:sz w:val="24"/>
                <w:szCs w:val="24"/>
              </w:rPr>
              <w:delText>W</w:delText>
            </w:r>
          </w:del>
          <w:r w:rsidRPr="001A3149">
            <w:rPr>
              <w:rFonts w:ascii="Times New Roman" w:eastAsia="Times New Roman" w:hAnsi="Times New Roman" w:cs="Times New Roman"/>
              <w:sz w:val="24"/>
              <w:szCs w:val="24"/>
            </w:rPr>
            <w:t xml:space="preserve">ater </w:t>
          </w:r>
          <w:ins w:id="102" w:author="Reisen" w:date="2023-12-15T11:09:00Z">
            <w:r w:rsidR="00080B3B">
              <w:rPr>
                <w:rFonts w:ascii="Times New Roman" w:eastAsia="Times New Roman" w:hAnsi="Times New Roman" w:cs="Times New Roman"/>
                <w:sz w:val="24"/>
                <w:szCs w:val="24"/>
              </w:rPr>
              <w:t>s</w:t>
            </w:r>
          </w:ins>
          <w:del w:id="103" w:author="Reisen" w:date="2023-12-15T11:09:00Z">
            <w:r w:rsidRPr="001A3149" w:rsidDel="00080B3B">
              <w:rPr>
                <w:rFonts w:ascii="Times New Roman" w:eastAsia="Times New Roman" w:hAnsi="Times New Roman" w:cs="Times New Roman"/>
                <w:sz w:val="24"/>
                <w:szCs w:val="24"/>
              </w:rPr>
              <w:delText>S</w:delText>
            </w:r>
          </w:del>
          <w:r w:rsidRPr="001A3149">
            <w:rPr>
              <w:rFonts w:ascii="Times New Roman" w:eastAsia="Times New Roman" w:hAnsi="Times New Roman" w:cs="Times New Roman"/>
              <w:sz w:val="24"/>
              <w:szCs w:val="24"/>
            </w:rPr>
            <w:t xml:space="preserve">ecurity in the </w:t>
          </w:r>
          <w:ins w:id="104" w:author="Reisen" w:date="2023-12-15T11:09:00Z">
            <w:r w:rsidR="00080B3B">
              <w:rPr>
                <w:rFonts w:ascii="Times New Roman" w:eastAsia="Times New Roman" w:hAnsi="Times New Roman" w:cs="Times New Roman"/>
                <w:sz w:val="24"/>
                <w:szCs w:val="24"/>
              </w:rPr>
              <w:t>m</w:t>
            </w:r>
          </w:ins>
          <w:del w:id="105" w:author="Reisen" w:date="2023-12-15T11:09:00Z">
            <w:r w:rsidRPr="001A3149" w:rsidDel="00080B3B">
              <w:rPr>
                <w:rFonts w:ascii="Times New Roman" w:eastAsia="Times New Roman" w:hAnsi="Times New Roman" w:cs="Times New Roman"/>
                <w:sz w:val="24"/>
                <w:szCs w:val="24"/>
              </w:rPr>
              <w:delText>M</w:delText>
            </w:r>
          </w:del>
          <w:r w:rsidRPr="001A3149">
            <w:rPr>
              <w:rFonts w:ascii="Times New Roman" w:eastAsia="Times New Roman" w:hAnsi="Times New Roman" w:cs="Times New Roman"/>
              <w:sz w:val="24"/>
              <w:szCs w:val="24"/>
            </w:rPr>
            <w:t xml:space="preserve">anagement of </w:t>
          </w:r>
          <w:ins w:id="106" w:author="Reisen" w:date="2023-12-15T11:09:00Z">
            <w:r w:rsidR="00080B3B">
              <w:rPr>
                <w:rFonts w:ascii="Times New Roman" w:eastAsia="Times New Roman" w:hAnsi="Times New Roman" w:cs="Times New Roman"/>
                <w:sz w:val="24"/>
                <w:szCs w:val="24"/>
              </w:rPr>
              <w:t>v</w:t>
            </w:r>
          </w:ins>
          <w:del w:id="107" w:author="Reisen" w:date="2023-12-15T11:09:00Z">
            <w:r w:rsidRPr="001A3149" w:rsidDel="00080B3B">
              <w:rPr>
                <w:rFonts w:ascii="Times New Roman" w:eastAsia="Times New Roman" w:hAnsi="Times New Roman" w:cs="Times New Roman"/>
                <w:sz w:val="24"/>
                <w:szCs w:val="24"/>
              </w:rPr>
              <w:delText>V</w:delText>
            </w:r>
          </w:del>
          <w:r w:rsidRPr="001A3149">
            <w:rPr>
              <w:rFonts w:ascii="Times New Roman" w:eastAsia="Times New Roman" w:hAnsi="Times New Roman" w:cs="Times New Roman"/>
              <w:sz w:val="24"/>
              <w:szCs w:val="24"/>
            </w:rPr>
            <w:t>ector‐</w:t>
          </w:r>
          <w:ins w:id="108" w:author="Reisen" w:date="2023-12-15T11:09:00Z">
            <w:r w:rsidR="00080B3B">
              <w:rPr>
                <w:rFonts w:ascii="Times New Roman" w:eastAsia="Times New Roman" w:hAnsi="Times New Roman" w:cs="Times New Roman"/>
                <w:sz w:val="24"/>
                <w:szCs w:val="24"/>
              </w:rPr>
              <w:t>b</w:t>
            </w:r>
          </w:ins>
          <w:del w:id="109" w:author="Reisen" w:date="2023-12-15T11:09:00Z">
            <w:r w:rsidRPr="001A3149" w:rsidDel="00080B3B">
              <w:rPr>
                <w:rFonts w:ascii="Times New Roman" w:eastAsia="Times New Roman" w:hAnsi="Times New Roman" w:cs="Times New Roman"/>
                <w:sz w:val="24"/>
                <w:szCs w:val="24"/>
              </w:rPr>
              <w:delText>B</w:delText>
            </w:r>
          </w:del>
          <w:r w:rsidRPr="001A3149">
            <w:rPr>
              <w:rFonts w:ascii="Times New Roman" w:eastAsia="Times New Roman" w:hAnsi="Times New Roman" w:cs="Times New Roman"/>
              <w:sz w:val="24"/>
              <w:szCs w:val="24"/>
            </w:rPr>
            <w:t xml:space="preserve">orne </w:t>
          </w:r>
          <w:ins w:id="110" w:author="Reisen" w:date="2023-12-15T11:09:00Z">
            <w:r w:rsidR="00080B3B">
              <w:rPr>
                <w:rFonts w:ascii="Times New Roman" w:eastAsia="Times New Roman" w:hAnsi="Times New Roman" w:cs="Times New Roman"/>
                <w:sz w:val="24"/>
                <w:szCs w:val="24"/>
              </w:rPr>
              <w:t>d</w:t>
            </w:r>
          </w:ins>
          <w:del w:id="111" w:author="Reisen" w:date="2023-12-15T11:09:00Z">
            <w:r w:rsidRPr="001A3149" w:rsidDel="00080B3B">
              <w:rPr>
                <w:rFonts w:ascii="Times New Roman" w:eastAsia="Times New Roman" w:hAnsi="Times New Roman" w:cs="Times New Roman"/>
                <w:sz w:val="24"/>
                <w:szCs w:val="24"/>
              </w:rPr>
              <w:delText>D</w:delText>
            </w:r>
          </w:del>
          <w:r w:rsidRPr="001A3149">
            <w:rPr>
              <w:rFonts w:ascii="Times New Roman" w:eastAsia="Times New Roman" w:hAnsi="Times New Roman" w:cs="Times New Roman"/>
              <w:sz w:val="24"/>
              <w:szCs w:val="24"/>
            </w:rPr>
            <w:t xml:space="preserve">iseases: Lessons </w:t>
          </w:r>
          <w:ins w:id="112" w:author="Reisen" w:date="2023-12-15T11:09:00Z">
            <w:r w:rsidR="00080B3B">
              <w:rPr>
                <w:rFonts w:ascii="Times New Roman" w:eastAsia="Times New Roman" w:hAnsi="Times New Roman" w:cs="Times New Roman"/>
                <w:sz w:val="24"/>
                <w:szCs w:val="24"/>
              </w:rPr>
              <w:t>f</w:t>
            </w:r>
          </w:ins>
          <w:del w:id="113" w:author="Reisen" w:date="2023-12-15T11:09:00Z">
            <w:r w:rsidRPr="001A3149" w:rsidDel="00080B3B">
              <w:rPr>
                <w:rFonts w:ascii="Times New Roman" w:eastAsia="Times New Roman" w:hAnsi="Times New Roman" w:cs="Times New Roman"/>
                <w:sz w:val="24"/>
                <w:szCs w:val="24"/>
              </w:rPr>
              <w:delText>F</w:delText>
            </w:r>
          </w:del>
          <w:r w:rsidRPr="001A3149">
            <w:rPr>
              <w:rFonts w:ascii="Times New Roman" w:eastAsia="Times New Roman" w:hAnsi="Times New Roman" w:cs="Times New Roman"/>
              <w:sz w:val="24"/>
              <w:szCs w:val="24"/>
            </w:rPr>
            <w:t xml:space="preserve">rom Oaxaca, Mexico. </w:t>
          </w:r>
          <w:proofErr w:type="spellStart"/>
          <w:r w:rsidRPr="001A3149">
            <w:rPr>
              <w:rFonts w:ascii="Times New Roman" w:eastAsia="Times New Roman" w:hAnsi="Times New Roman" w:cs="Times New Roman"/>
              <w:sz w:val="24"/>
              <w:szCs w:val="24"/>
            </w:rPr>
            <w:t>Geohealth</w:t>
          </w:r>
          <w:proofErr w:type="spellEnd"/>
          <w:ins w:id="114" w:author="Reisen" w:date="2023-12-15T11:09:00Z">
            <w:r w:rsidR="00880D6A">
              <w:rPr>
                <w:rFonts w:ascii="Times New Roman" w:eastAsia="Times New Roman" w:hAnsi="Times New Roman" w:cs="Times New Roman"/>
                <w:sz w:val="24"/>
                <w:szCs w:val="24"/>
              </w:rPr>
              <w:t xml:space="preserve">, </w:t>
            </w:r>
          </w:ins>
          <w:del w:id="115" w:author="Reisen" w:date="2023-12-15T11:09:00Z">
            <w:r w:rsidRPr="001A3149" w:rsidDel="00880D6A">
              <w:rPr>
                <w:rFonts w:ascii="Times New Roman" w:eastAsia="Times New Roman" w:hAnsi="Times New Roman" w:cs="Times New Roman"/>
                <w:sz w:val="24"/>
                <w:szCs w:val="24"/>
              </w:rPr>
              <w:delText>.</w:delText>
            </w:r>
          </w:del>
          <w:ins w:id="116" w:author="Reisen" w:date="2023-12-15T11:09:00Z">
            <w:r w:rsidR="00880D6A">
              <w:rPr>
                <w:rFonts w:ascii="Times New Roman" w:eastAsia="Times New Roman" w:hAnsi="Times New Roman" w:cs="Times New Roman"/>
                <w:sz w:val="24"/>
                <w:szCs w:val="24"/>
              </w:rPr>
              <w:t>20</w:t>
            </w:r>
          </w:ins>
          <w:ins w:id="117" w:author="Reisen" w:date="2023-12-15T11:10:00Z">
            <w:r w:rsidR="00880D6A">
              <w:rPr>
                <w:rFonts w:ascii="Times New Roman" w:eastAsia="Times New Roman" w:hAnsi="Times New Roman" w:cs="Times New Roman"/>
                <w:sz w:val="24"/>
                <w:szCs w:val="24"/>
              </w:rPr>
              <w:t>20:</w:t>
            </w:r>
          </w:ins>
          <w:r w:rsidRPr="001A3149">
            <w:rPr>
              <w:rFonts w:ascii="Times New Roman" w:eastAsia="Times New Roman" w:hAnsi="Times New Roman" w:cs="Times New Roman"/>
              <w:sz w:val="24"/>
              <w:szCs w:val="24"/>
            </w:rPr>
            <w:t xml:space="preserve"> 4(3). doi:10.1029/2019GH000201.</w:t>
          </w:r>
        </w:p>
        <w:p w14:paraId="6D0A8BED" w14:textId="14306AF4" w:rsidR="00E877D4" w:rsidRPr="001A3149" w:rsidRDefault="00E877D4">
          <w:pPr>
            <w:divId w:val="6726591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Al-Amin HM, </w:t>
          </w:r>
          <w:proofErr w:type="spellStart"/>
          <w:r w:rsidRPr="001A3149">
            <w:rPr>
              <w:rFonts w:ascii="Times New Roman" w:eastAsia="Times New Roman" w:hAnsi="Times New Roman" w:cs="Times New Roman"/>
              <w:sz w:val="24"/>
              <w:szCs w:val="24"/>
            </w:rPr>
            <w:t>Johora</w:t>
          </w:r>
          <w:proofErr w:type="spellEnd"/>
          <w:r w:rsidRPr="001A3149">
            <w:rPr>
              <w:rFonts w:ascii="Times New Roman" w:eastAsia="Times New Roman" w:hAnsi="Times New Roman" w:cs="Times New Roman"/>
              <w:sz w:val="24"/>
              <w:szCs w:val="24"/>
            </w:rPr>
            <w:t xml:space="preserve"> FT, Irish SR, </w:t>
          </w:r>
          <w:proofErr w:type="spellStart"/>
          <w:r w:rsidRPr="001A3149">
            <w:rPr>
              <w:rFonts w:ascii="Times New Roman" w:eastAsia="Times New Roman" w:hAnsi="Times New Roman" w:cs="Times New Roman"/>
              <w:sz w:val="24"/>
              <w:szCs w:val="24"/>
            </w:rPr>
            <w:t>Hossainey</w:t>
          </w:r>
          <w:proofErr w:type="spellEnd"/>
          <w:r w:rsidRPr="001A3149">
            <w:rPr>
              <w:rFonts w:ascii="Times New Roman" w:eastAsia="Times New Roman" w:hAnsi="Times New Roman" w:cs="Times New Roman"/>
              <w:sz w:val="24"/>
              <w:szCs w:val="24"/>
            </w:rPr>
            <w:t xml:space="preserve"> MRH, Vizcaino L, Paul KK, Khan WA, Haque R, Alam MS, Lenhart A. </w:t>
          </w:r>
          <w:del w:id="118" w:author="Reisen" w:date="2023-12-15T11:10:00Z">
            <w:r w:rsidRPr="001A3149" w:rsidDel="00880D6A">
              <w:rPr>
                <w:rFonts w:ascii="Times New Roman" w:eastAsia="Times New Roman" w:hAnsi="Times New Roman" w:cs="Times New Roman"/>
                <w:sz w:val="24"/>
                <w:szCs w:val="24"/>
              </w:rPr>
              <w:delText xml:space="preserve">2020. </w:delText>
            </w:r>
          </w:del>
          <w:r w:rsidRPr="001A3149">
            <w:rPr>
              <w:rFonts w:ascii="Times New Roman" w:eastAsia="Times New Roman" w:hAnsi="Times New Roman" w:cs="Times New Roman"/>
              <w:sz w:val="24"/>
              <w:szCs w:val="24"/>
            </w:rPr>
            <w:t xml:space="preserve">Insecticide resistance status of </w:t>
          </w:r>
          <w:r w:rsidRPr="00880D6A">
            <w:rPr>
              <w:rFonts w:ascii="Times New Roman" w:eastAsia="Times New Roman" w:hAnsi="Times New Roman" w:cs="Times New Roman"/>
              <w:i/>
              <w:iCs/>
              <w:sz w:val="24"/>
              <w:szCs w:val="24"/>
              <w:rPrChange w:id="119" w:author="Reisen" w:date="2023-12-15T11:10:00Z">
                <w:rPr>
                  <w:rFonts w:ascii="Times New Roman" w:eastAsia="Times New Roman" w:hAnsi="Times New Roman" w:cs="Times New Roman"/>
                  <w:sz w:val="24"/>
                  <w:szCs w:val="24"/>
                </w:rPr>
              </w:rPrChange>
            </w:rPr>
            <w:t>Aedes aegypti</w:t>
          </w:r>
          <w:r w:rsidRPr="001A3149">
            <w:rPr>
              <w:rFonts w:ascii="Times New Roman" w:eastAsia="Times New Roman" w:hAnsi="Times New Roman" w:cs="Times New Roman"/>
              <w:sz w:val="24"/>
              <w:szCs w:val="24"/>
            </w:rPr>
            <w:t xml:space="preserve"> in Bangladesh. </w:t>
          </w:r>
          <w:proofErr w:type="spellStart"/>
          <w:r w:rsidRPr="001A3149">
            <w:rPr>
              <w:rFonts w:ascii="Times New Roman" w:eastAsia="Times New Roman" w:hAnsi="Times New Roman" w:cs="Times New Roman"/>
              <w:sz w:val="24"/>
              <w:szCs w:val="24"/>
            </w:rPr>
            <w:t>Parasit</w:t>
          </w:r>
          <w:proofErr w:type="spellEnd"/>
          <w:r w:rsidRPr="001A3149">
            <w:rPr>
              <w:rFonts w:ascii="Times New Roman" w:eastAsia="Times New Roman" w:hAnsi="Times New Roman" w:cs="Times New Roman"/>
              <w:sz w:val="24"/>
              <w:szCs w:val="24"/>
            </w:rPr>
            <w:t xml:space="preserve"> Vectors</w:t>
          </w:r>
          <w:ins w:id="120" w:author="Reisen" w:date="2023-12-15T11:10:00Z">
            <w:r w:rsidR="00880D6A">
              <w:rPr>
                <w:rFonts w:ascii="Times New Roman" w:eastAsia="Times New Roman" w:hAnsi="Times New Roman" w:cs="Times New Roman"/>
                <w:sz w:val="24"/>
                <w:szCs w:val="24"/>
              </w:rPr>
              <w:t>,</w:t>
            </w:r>
          </w:ins>
          <w:del w:id="121" w:author="Reisen" w:date="2023-12-15T11:10:00Z">
            <w:r w:rsidRPr="001A3149" w:rsidDel="00880D6A">
              <w:rPr>
                <w:rFonts w:ascii="Times New Roman" w:eastAsia="Times New Roman" w:hAnsi="Times New Roman" w:cs="Times New Roman"/>
                <w:sz w:val="24"/>
                <w:szCs w:val="24"/>
              </w:rPr>
              <w:delText>.</w:delText>
            </w:r>
          </w:del>
          <w:ins w:id="122" w:author="Reisen" w:date="2023-12-15T11:10:00Z">
            <w:r w:rsidR="007F54D4">
              <w:rPr>
                <w:rFonts w:ascii="Times New Roman" w:eastAsia="Times New Roman" w:hAnsi="Times New Roman" w:cs="Times New Roman"/>
                <w:sz w:val="24"/>
                <w:szCs w:val="24"/>
              </w:rPr>
              <w:t>2020:</w:t>
            </w:r>
          </w:ins>
          <w:r w:rsidRPr="001A3149">
            <w:rPr>
              <w:rFonts w:ascii="Times New Roman" w:eastAsia="Times New Roman" w:hAnsi="Times New Roman" w:cs="Times New Roman"/>
              <w:sz w:val="24"/>
              <w:szCs w:val="24"/>
            </w:rPr>
            <w:t xml:space="preserve"> 13(1):622. doi:10.1186/s13071-020-04503-6. </w:t>
          </w:r>
          <w:del w:id="123" w:author="Reisen" w:date="2023-12-15T11:10:00Z">
            <w:r w:rsidRPr="001A3149" w:rsidDel="007F54D4">
              <w:rPr>
                <w:rFonts w:ascii="Times New Roman" w:eastAsia="Times New Roman" w:hAnsi="Times New Roman" w:cs="Times New Roman"/>
                <w:sz w:val="24"/>
                <w:szCs w:val="24"/>
              </w:rPr>
              <w:delText>https://doi.org/10.1186/s13071-020-04503-6.</w:delText>
            </w:r>
          </w:del>
        </w:p>
        <w:p w14:paraId="48A6F48A" w14:textId="71C4B6BD" w:rsidR="00E877D4" w:rsidRPr="001A3149" w:rsidRDefault="00E877D4">
          <w:pPr>
            <w:divId w:val="35241788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Asir-Ud-Din M. </w:t>
          </w:r>
          <w:moveFromRangeStart w:id="124" w:author="Najmul Haider" w:date="2023-12-17T09:53:00Z" w:name="move153699237"/>
          <w:moveFrom w:id="125" w:author="Najmul Haider" w:date="2023-12-17T09:53:00Z">
            <w:r w:rsidRPr="001A3149" w:rsidDel="006D140C">
              <w:rPr>
                <w:rFonts w:ascii="Times New Roman" w:eastAsia="Times New Roman" w:hAnsi="Times New Roman" w:cs="Times New Roman"/>
                <w:sz w:val="24"/>
                <w:szCs w:val="24"/>
              </w:rPr>
              <w:t xml:space="preserve">1952. </w:t>
            </w:r>
          </w:moveFrom>
          <w:moveFromRangeEnd w:id="124"/>
          <w:r w:rsidRPr="001A3149">
            <w:rPr>
              <w:rFonts w:ascii="Times New Roman" w:eastAsia="Times New Roman" w:hAnsi="Times New Roman" w:cs="Times New Roman"/>
              <w:sz w:val="24"/>
              <w:szCs w:val="24"/>
            </w:rPr>
            <w:t>Mosquitoes breeding in tree-holes and bamboo stumps in Dacca (East Pakistan).</w:t>
          </w:r>
          <w:ins w:id="126" w:author="Najmul Haider" w:date="2023-12-17T09:53:00Z">
            <w:r w:rsidR="00A44716">
              <w:rPr>
                <w:rFonts w:ascii="Times New Roman" w:eastAsia="Times New Roman" w:hAnsi="Times New Roman" w:cs="Times New Roman"/>
                <w:sz w:val="24"/>
                <w:szCs w:val="24"/>
              </w:rPr>
              <w:t xml:space="preserve"> </w:t>
            </w:r>
          </w:ins>
          <w:moveToRangeStart w:id="127" w:author="Najmul Haider" w:date="2023-12-17T09:53:00Z" w:name="move153699237"/>
          <w:moveTo w:id="128" w:author="Najmul Haider" w:date="2023-12-17T09:53:00Z">
            <w:r w:rsidR="00A44716" w:rsidRPr="001A3149">
              <w:rPr>
                <w:rFonts w:ascii="Times New Roman" w:eastAsia="Times New Roman" w:hAnsi="Times New Roman" w:cs="Times New Roman"/>
                <w:sz w:val="24"/>
                <w:szCs w:val="24"/>
              </w:rPr>
              <w:t>1952</w:t>
            </w:r>
          </w:moveTo>
          <w:ins w:id="129" w:author="Najmul Haider" w:date="2023-12-17T09:53:00Z">
            <w:r w:rsidR="00A44716">
              <w:rPr>
                <w:rFonts w:ascii="Times New Roman" w:eastAsia="Times New Roman" w:hAnsi="Times New Roman" w:cs="Times New Roman"/>
                <w:sz w:val="24"/>
                <w:szCs w:val="24"/>
              </w:rPr>
              <w:t>:</w:t>
            </w:r>
          </w:ins>
          <w:moveTo w:id="130" w:author="Najmul Haider" w:date="2023-12-17T09:53:00Z">
            <w:del w:id="131" w:author="Najmul Haider" w:date="2023-12-17T09:53:00Z">
              <w:r w:rsidR="00A44716" w:rsidRPr="001A3149" w:rsidDel="00A44716">
                <w:rPr>
                  <w:rFonts w:ascii="Times New Roman" w:eastAsia="Times New Roman" w:hAnsi="Times New Roman" w:cs="Times New Roman"/>
                  <w:sz w:val="24"/>
                  <w:szCs w:val="24"/>
                </w:rPr>
                <w:delText>.</w:delText>
              </w:r>
            </w:del>
          </w:moveTo>
          <w:moveToRangeEnd w:id="127"/>
          <w:r w:rsidRPr="001A3149">
            <w:rPr>
              <w:rFonts w:ascii="Times New Roman" w:eastAsia="Times New Roman" w:hAnsi="Times New Roman" w:cs="Times New Roman"/>
              <w:sz w:val="24"/>
              <w:szCs w:val="24"/>
            </w:rPr>
            <w:t xml:space="preserve"> 2: 110–112. Pakistan Journal of Health. 2:110–112.</w:t>
          </w:r>
        </w:p>
        <w:p w14:paraId="48002C45" w14:textId="063D46E3" w:rsidR="00E877D4" w:rsidRPr="001A3149" w:rsidRDefault="00E877D4">
          <w:pPr>
            <w:divId w:val="43367539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Bashar K, Rahman </w:t>
          </w:r>
          <w:proofErr w:type="spellStart"/>
          <w:r w:rsidRPr="001A3149">
            <w:rPr>
              <w:rFonts w:ascii="Times New Roman" w:eastAsia="Times New Roman" w:hAnsi="Times New Roman" w:cs="Times New Roman"/>
              <w:sz w:val="24"/>
              <w:szCs w:val="24"/>
            </w:rPr>
            <w:t>MdS</w:t>
          </w:r>
          <w:proofErr w:type="spellEnd"/>
          <w:r w:rsidRPr="001A3149">
            <w:rPr>
              <w:rFonts w:ascii="Times New Roman" w:eastAsia="Times New Roman" w:hAnsi="Times New Roman" w:cs="Times New Roman"/>
              <w:sz w:val="24"/>
              <w:szCs w:val="24"/>
            </w:rPr>
            <w:t xml:space="preserve">, Nodi IJ, Howlader AJ. </w:t>
          </w:r>
          <w:moveFromRangeStart w:id="132" w:author="Najmul Haider" w:date="2023-12-17T10:31:00Z" w:name="move153701513"/>
          <w:moveFrom w:id="133" w:author="Najmul Haider" w:date="2023-12-17T10:31:00Z">
            <w:r w:rsidRPr="001A3149" w:rsidDel="00B27414">
              <w:rPr>
                <w:rFonts w:ascii="Times New Roman" w:eastAsia="Times New Roman" w:hAnsi="Times New Roman" w:cs="Times New Roman"/>
                <w:sz w:val="24"/>
                <w:szCs w:val="24"/>
              </w:rPr>
              <w:t xml:space="preserve">2016. </w:t>
            </w:r>
          </w:moveFrom>
          <w:moveFromRangeEnd w:id="132"/>
          <w:r w:rsidRPr="001A3149">
            <w:rPr>
              <w:rFonts w:ascii="Times New Roman" w:eastAsia="Times New Roman" w:hAnsi="Times New Roman" w:cs="Times New Roman"/>
              <w:sz w:val="24"/>
              <w:szCs w:val="24"/>
            </w:rPr>
            <w:t xml:space="preserve">Species composition and habitat characterization of mosquito (Diptera: Culicidae) larvae in semi-urban areas of Dhaka, Bangladesh. </w:t>
          </w:r>
          <w:proofErr w:type="spellStart"/>
          <w:r w:rsidRPr="001A3149">
            <w:rPr>
              <w:rFonts w:ascii="Times New Roman" w:eastAsia="Times New Roman" w:hAnsi="Times New Roman" w:cs="Times New Roman"/>
              <w:sz w:val="24"/>
              <w:szCs w:val="24"/>
            </w:rPr>
            <w:t>Pathog</w:t>
          </w:r>
          <w:proofErr w:type="spellEnd"/>
          <w:r w:rsidRPr="001A3149">
            <w:rPr>
              <w:rFonts w:ascii="Times New Roman" w:eastAsia="Times New Roman" w:hAnsi="Times New Roman" w:cs="Times New Roman"/>
              <w:sz w:val="24"/>
              <w:szCs w:val="24"/>
            </w:rPr>
            <w:t xml:space="preserve"> Glob Health.</w:t>
          </w:r>
          <w:ins w:id="134" w:author="Najmul Haider" w:date="2023-12-17T10:31:00Z">
            <w:r w:rsidR="00B27414">
              <w:rPr>
                <w:rFonts w:ascii="Times New Roman" w:eastAsia="Times New Roman" w:hAnsi="Times New Roman" w:cs="Times New Roman"/>
                <w:sz w:val="24"/>
                <w:szCs w:val="24"/>
              </w:rPr>
              <w:t xml:space="preserve"> </w:t>
            </w:r>
          </w:ins>
          <w:moveToRangeStart w:id="135" w:author="Najmul Haider" w:date="2023-12-17T10:31:00Z" w:name="move153701513"/>
          <w:moveTo w:id="136" w:author="Najmul Haider" w:date="2023-12-17T10:31:00Z">
            <w:r w:rsidR="00A478F0" w:rsidRPr="001A3149">
              <w:rPr>
                <w:rFonts w:ascii="Times New Roman" w:eastAsia="Times New Roman" w:hAnsi="Times New Roman" w:cs="Times New Roman"/>
                <w:sz w:val="24"/>
                <w:szCs w:val="24"/>
              </w:rPr>
              <w:t>2016</w:t>
            </w:r>
          </w:moveTo>
          <w:ins w:id="137" w:author="Najmul Haider" w:date="2023-12-17T10:31:00Z">
            <w:r w:rsidR="00A478F0">
              <w:rPr>
                <w:rFonts w:ascii="Times New Roman" w:eastAsia="Times New Roman" w:hAnsi="Times New Roman" w:cs="Times New Roman"/>
                <w:sz w:val="24"/>
                <w:szCs w:val="24"/>
              </w:rPr>
              <w:t>:</w:t>
            </w:r>
          </w:ins>
          <w:moveTo w:id="138" w:author="Najmul Haider" w:date="2023-12-17T10:31:00Z">
            <w:del w:id="139" w:author="Najmul Haider" w:date="2023-12-17T10:31:00Z">
              <w:r w:rsidR="00A478F0" w:rsidRPr="001A3149" w:rsidDel="00A478F0">
                <w:rPr>
                  <w:rFonts w:ascii="Times New Roman" w:eastAsia="Times New Roman" w:hAnsi="Times New Roman" w:cs="Times New Roman"/>
                  <w:sz w:val="24"/>
                  <w:szCs w:val="24"/>
                </w:rPr>
                <w:delText>.</w:delText>
              </w:r>
            </w:del>
          </w:moveTo>
          <w:moveToRangeEnd w:id="135"/>
          <w:r w:rsidRPr="001A3149">
            <w:rPr>
              <w:rFonts w:ascii="Times New Roman" w:eastAsia="Times New Roman" w:hAnsi="Times New Roman" w:cs="Times New Roman"/>
              <w:sz w:val="24"/>
              <w:szCs w:val="24"/>
            </w:rPr>
            <w:t xml:space="preserve"> 110(2):48–61. doi:10.1080/20477724.2016.1179862.</w:t>
          </w:r>
        </w:p>
        <w:p w14:paraId="49AF409C" w14:textId="54A42585" w:rsidR="00E877D4" w:rsidRPr="001A3149" w:rsidRDefault="00E877D4">
          <w:pPr>
            <w:divId w:val="14956132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Bhatt S, Gething PW, Brady OJ, Messina JP, Farlow AW, Moyes CL, Drake JM, Brownstein JS, Hoen AG, Sankoh O,</w:t>
          </w:r>
          <w:ins w:id="140" w:author="Najmul Haider" w:date="2023-12-17T10:29:00Z">
            <w:r w:rsidR="00AA4083">
              <w:rPr>
                <w:rFonts w:ascii="Times New Roman" w:eastAsia="Times New Roman" w:hAnsi="Times New Roman" w:cs="Times New Roman"/>
                <w:sz w:val="24"/>
                <w:szCs w:val="24"/>
              </w:rPr>
              <w:t xml:space="preserve"> Myers MF, George </w:t>
            </w:r>
          </w:ins>
          <w:ins w:id="141" w:author="Najmul Haider" w:date="2023-12-17T10:30:00Z">
            <w:r w:rsidR="00AA4083">
              <w:rPr>
                <w:rFonts w:ascii="Times New Roman" w:eastAsia="Times New Roman" w:hAnsi="Times New Roman" w:cs="Times New Roman"/>
                <w:sz w:val="24"/>
                <w:szCs w:val="24"/>
              </w:rPr>
              <w:t xml:space="preserve">DB, Jaenisch T, </w:t>
            </w:r>
            <w:r w:rsidR="004920E2">
              <w:rPr>
                <w:rFonts w:ascii="Times New Roman" w:eastAsia="Times New Roman" w:hAnsi="Times New Roman" w:cs="Times New Roman"/>
                <w:sz w:val="24"/>
                <w:szCs w:val="24"/>
              </w:rPr>
              <w:t xml:space="preserve">Wint GRW, Simmons CP, Scott TW, Farrar JJ, </w:t>
            </w:r>
            <w:r w:rsidR="00B27414">
              <w:rPr>
                <w:rFonts w:ascii="Times New Roman" w:eastAsia="Times New Roman" w:hAnsi="Times New Roman" w:cs="Times New Roman"/>
                <w:sz w:val="24"/>
                <w:szCs w:val="24"/>
              </w:rPr>
              <w:t>Hay SI</w:t>
            </w:r>
          </w:ins>
          <w:ins w:id="142" w:author="Najmul Haider" w:date="2023-12-17T10:32:00Z">
            <w:r w:rsidR="00151636">
              <w:rPr>
                <w:rFonts w:ascii="Times New Roman" w:eastAsia="Times New Roman" w:hAnsi="Times New Roman" w:cs="Times New Roman"/>
                <w:sz w:val="24"/>
                <w:szCs w:val="24"/>
              </w:rPr>
              <w:t>.</w:t>
            </w:r>
          </w:ins>
          <w:del w:id="143" w:author="Najmul Haider" w:date="2023-12-17T10:30:00Z">
            <w:r w:rsidRPr="001A3149" w:rsidDel="00B27414">
              <w:rPr>
                <w:rFonts w:ascii="Times New Roman" w:eastAsia="Times New Roman" w:hAnsi="Times New Roman" w:cs="Times New Roman"/>
                <w:sz w:val="24"/>
                <w:szCs w:val="24"/>
              </w:rPr>
              <w:delText xml:space="preserve"> </w:delText>
            </w:r>
          </w:del>
          <w:commentRangeStart w:id="144"/>
          <w:commentRangeStart w:id="145"/>
          <w:del w:id="146" w:author="Najmul Haider" w:date="2023-12-17T10:31:00Z">
            <w:r w:rsidRPr="001A3149" w:rsidDel="00B27414">
              <w:rPr>
                <w:rFonts w:ascii="Times New Roman" w:eastAsia="Times New Roman" w:hAnsi="Times New Roman" w:cs="Times New Roman"/>
                <w:sz w:val="24"/>
                <w:szCs w:val="24"/>
              </w:rPr>
              <w:delText>et al.</w:delText>
            </w:r>
          </w:del>
          <w:r w:rsidRPr="001A3149">
            <w:rPr>
              <w:rFonts w:ascii="Times New Roman" w:eastAsia="Times New Roman" w:hAnsi="Times New Roman" w:cs="Times New Roman"/>
              <w:sz w:val="24"/>
              <w:szCs w:val="24"/>
            </w:rPr>
            <w:t xml:space="preserve"> </w:t>
          </w:r>
          <w:commentRangeEnd w:id="144"/>
          <w:r w:rsidR="008F30DE">
            <w:rPr>
              <w:rStyle w:val="CommentReference"/>
            </w:rPr>
            <w:commentReference w:id="144"/>
          </w:r>
          <w:commentRangeEnd w:id="145"/>
          <w:r w:rsidR="005F0303">
            <w:rPr>
              <w:rStyle w:val="CommentReference"/>
            </w:rPr>
            <w:commentReference w:id="145"/>
          </w:r>
          <w:del w:id="147" w:author="Najmul Haider" w:date="2023-12-17T10:32:00Z">
            <w:r w:rsidRPr="001A3149" w:rsidDel="00A478F0">
              <w:rPr>
                <w:rFonts w:ascii="Times New Roman" w:eastAsia="Times New Roman" w:hAnsi="Times New Roman" w:cs="Times New Roman"/>
                <w:sz w:val="24"/>
                <w:szCs w:val="24"/>
              </w:rPr>
              <w:delText>2013.</w:delText>
            </w:r>
          </w:del>
          <w:r w:rsidRPr="001A3149">
            <w:rPr>
              <w:rFonts w:ascii="Times New Roman" w:eastAsia="Times New Roman" w:hAnsi="Times New Roman" w:cs="Times New Roman"/>
              <w:sz w:val="24"/>
              <w:szCs w:val="24"/>
            </w:rPr>
            <w:t xml:space="preserve"> The global distribution and burden of dengue. Nature.</w:t>
          </w:r>
          <w:ins w:id="148" w:author="Najmul Haider" w:date="2023-12-17T10:31:00Z">
            <w:r w:rsidR="00A478F0">
              <w:rPr>
                <w:rFonts w:ascii="Times New Roman" w:eastAsia="Times New Roman" w:hAnsi="Times New Roman" w:cs="Times New Roman"/>
                <w:sz w:val="24"/>
                <w:szCs w:val="24"/>
              </w:rPr>
              <w:t xml:space="preserve"> 2013</w:t>
            </w:r>
          </w:ins>
          <w:ins w:id="149" w:author="Najmul Haider" w:date="2023-12-17T10:32:00Z">
            <w:r w:rsidR="00A478F0">
              <w:rPr>
                <w:rFonts w:ascii="Times New Roman" w:eastAsia="Times New Roman" w:hAnsi="Times New Roman" w:cs="Times New Roman"/>
                <w:sz w:val="24"/>
                <w:szCs w:val="24"/>
              </w:rPr>
              <w:t>:</w:t>
            </w:r>
          </w:ins>
          <w:r w:rsidRPr="001A3149">
            <w:rPr>
              <w:rFonts w:ascii="Times New Roman" w:eastAsia="Times New Roman" w:hAnsi="Times New Roman" w:cs="Times New Roman"/>
              <w:sz w:val="24"/>
              <w:szCs w:val="24"/>
            </w:rPr>
            <w:t xml:space="preserve"> 496(7446):504–7. doi:10.1038/nature12060.</w:t>
          </w:r>
          <w:del w:id="150" w:author="Najmul Haider" w:date="2023-12-17T10:28:00Z">
            <w:r w:rsidRPr="001A3149" w:rsidDel="00BE62CB">
              <w:rPr>
                <w:rFonts w:ascii="Times New Roman" w:eastAsia="Times New Roman" w:hAnsi="Times New Roman" w:cs="Times New Roman"/>
                <w:sz w:val="24"/>
                <w:szCs w:val="24"/>
              </w:rPr>
              <w:delText xml:space="preserve"> http://www.ncbi.nlm.nih.gov/pubmed/23563266</w:delText>
            </w:r>
          </w:del>
          <w:del w:id="151" w:author="Najmul Haider" w:date="2023-12-17T10:29:00Z">
            <w:r w:rsidRPr="001A3149" w:rsidDel="0039167A">
              <w:rPr>
                <w:rFonts w:ascii="Times New Roman" w:eastAsia="Times New Roman" w:hAnsi="Times New Roman" w:cs="Times New Roman"/>
                <w:sz w:val="24"/>
                <w:szCs w:val="24"/>
              </w:rPr>
              <w:delText>.</w:delText>
            </w:r>
          </w:del>
        </w:p>
        <w:p w14:paraId="634E8FF0" w14:textId="77777777" w:rsidR="00E877D4" w:rsidRPr="001A3149" w:rsidRDefault="00E877D4">
          <w:pPr>
            <w:divId w:val="126726991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CDC. 2019. Transmission through mosquito bites. [accessed 2023 May 15]. https://www.cdc.gov/dengue/transmission/index.html.</w:t>
          </w:r>
        </w:p>
        <w:p w14:paraId="57F4E046" w14:textId="25F0CB33" w:rsidR="00E877D4" w:rsidRPr="001A3149" w:rsidRDefault="00E877D4">
          <w:pPr>
            <w:divId w:val="30208443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Couper LI, Farner JE, Caldwell JM, Childs ML, Harris MJ, Kirk DG, Nova N, </w:t>
          </w:r>
          <w:proofErr w:type="spellStart"/>
          <w:r w:rsidRPr="001A3149">
            <w:rPr>
              <w:rFonts w:ascii="Times New Roman" w:eastAsia="Times New Roman" w:hAnsi="Times New Roman" w:cs="Times New Roman"/>
              <w:sz w:val="24"/>
              <w:szCs w:val="24"/>
            </w:rPr>
            <w:t>Shocket</w:t>
          </w:r>
          <w:proofErr w:type="spellEnd"/>
          <w:r w:rsidRPr="001A3149">
            <w:rPr>
              <w:rFonts w:ascii="Times New Roman" w:eastAsia="Times New Roman" w:hAnsi="Times New Roman" w:cs="Times New Roman"/>
              <w:sz w:val="24"/>
              <w:szCs w:val="24"/>
            </w:rPr>
            <w:t xml:space="preserve"> M, Skinner EB, Uricchio LH, </w:t>
          </w:r>
          <w:proofErr w:type="spellStart"/>
          <w:ins w:id="152" w:author="Najmul Haider" w:date="2023-12-17T10:34:00Z">
            <w:r w:rsidR="00D60091">
              <w:rPr>
                <w:rFonts w:ascii="Times New Roman" w:eastAsia="Times New Roman" w:hAnsi="Times New Roman" w:cs="Times New Roman"/>
                <w:sz w:val="24"/>
                <w:szCs w:val="24"/>
              </w:rPr>
              <w:t>Exposite</w:t>
            </w:r>
            <w:proofErr w:type="spellEnd"/>
            <w:r w:rsidR="00D60091">
              <w:rPr>
                <w:rFonts w:ascii="Times New Roman" w:eastAsia="Times New Roman" w:hAnsi="Times New Roman" w:cs="Times New Roman"/>
                <w:sz w:val="24"/>
                <w:szCs w:val="24"/>
              </w:rPr>
              <w:t xml:space="preserve">-Alonso M, </w:t>
            </w:r>
            <w:r w:rsidR="002828EF">
              <w:rPr>
                <w:rFonts w:ascii="Times New Roman" w:eastAsia="Times New Roman" w:hAnsi="Times New Roman" w:cs="Times New Roman"/>
                <w:sz w:val="24"/>
                <w:szCs w:val="24"/>
              </w:rPr>
              <w:t xml:space="preserve">Mordecai EA. </w:t>
            </w:r>
          </w:ins>
          <w:del w:id="153" w:author="Najmul Haider" w:date="2023-12-17T10:34:00Z">
            <w:r w:rsidRPr="001A3149" w:rsidDel="002828EF">
              <w:rPr>
                <w:rFonts w:ascii="Times New Roman" w:eastAsia="Times New Roman" w:hAnsi="Times New Roman" w:cs="Times New Roman"/>
                <w:sz w:val="24"/>
                <w:szCs w:val="24"/>
              </w:rPr>
              <w:delText xml:space="preserve">et al. </w:delText>
            </w:r>
          </w:del>
          <w:moveFromRangeStart w:id="154" w:author="Najmul Haider" w:date="2023-12-17T10:34:00Z" w:name="move153701701"/>
          <w:moveFrom w:id="155" w:author="Najmul Haider" w:date="2023-12-17T10:34:00Z">
            <w:r w:rsidRPr="001A3149" w:rsidDel="002828EF">
              <w:rPr>
                <w:rFonts w:ascii="Times New Roman" w:eastAsia="Times New Roman" w:hAnsi="Times New Roman" w:cs="Times New Roman"/>
                <w:sz w:val="24"/>
                <w:szCs w:val="24"/>
              </w:rPr>
              <w:t xml:space="preserve">2021. </w:t>
            </w:r>
          </w:moveFrom>
          <w:moveFromRangeEnd w:id="154"/>
          <w:r w:rsidRPr="001A3149">
            <w:rPr>
              <w:rFonts w:ascii="Times New Roman" w:eastAsia="Times New Roman" w:hAnsi="Times New Roman" w:cs="Times New Roman"/>
              <w:sz w:val="24"/>
              <w:szCs w:val="24"/>
            </w:rPr>
            <w:t xml:space="preserve">How will mosquitoes adapt to climate warming? Elife. </w:t>
          </w:r>
          <w:moveToRangeStart w:id="156" w:author="Najmul Haider" w:date="2023-12-17T10:34:00Z" w:name="move153701701"/>
          <w:moveTo w:id="157" w:author="Najmul Haider" w:date="2023-12-17T10:34:00Z">
            <w:r w:rsidR="002828EF" w:rsidRPr="001A3149">
              <w:rPr>
                <w:rFonts w:ascii="Times New Roman" w:eastAsia="Times New Roman" w:hAnsi="Times New Roman" w:cs="Times New Roman"/>
                <w:sz w:val="24"/>
                <w:szCs w:val="24"/>
              </w:rPr>
              <w:t>2021</w:t>
            </w:r>
          </w:moveTo>
          <w:ins w:id="158" w:author="Najmul Haider" w:date="2023-12-17T10:34:00Z">
            <w:r w:rsidR="002828EF">
              <w:rPr>
                <w:rFonts w:ascii="Times New Roman" w:eastAsia="Times New Roman" w:hAnsi="Times New Roman" w:cs="Times New Roman"/>
                <w:sz w:val="24"/>
                <w:szCs w:val="24"/>
              </w:rPr>
              <w:t>:</w:t>
            </w:r>
          </w:ins>
          <w:moveTo w:id="159" w:author="Najmul Haider" w:date="2023-12-17T10:34:00Z">
            <w:del w:id="160" w:author="Najmul Haider" w:date="2023-12-17T10:34:00Z">
              <w:r w:rsidR="002828EF" w:rsidRPr="001A3149" w:rsidDel="002828EF">
                <w:rPr>
                  <w:rFonts w:ascii="Times New Roman" w:eastAsia="Times New Roman" w:hAnsi="Times New Roman" w:cs="Times New Roman"/>
                  <w:sz w:val="24"/>
                  <w:szCs w:val="24"/>
                </w:rPr>
                <w:delText>.</w:delText>
              </w:r>
            </w:del>
          </w:moveTo>
          <w:moveToRangeEnd w:id="156"/>
          <w:r w:rsidRPr="001A3149">
            <w:rPr>
              <w:rFonts w:ascii="Times New Roman" w:eastAsia="Times New Roman" w:hAnsi="Times New Roman" w:cs="Times New Roman"/>
              <w:sz w:val="24"/>
              <w:szCs w:val="24"/>
            </w:rPr>
            <w:t>10. doi:10.7554/eLife.69630.</w:t>
          </w:r>
        </w:p>
        <w:p w14:paraId="684CC175" w14:textId="77777777" w:rsidR="00E877D4" w:rsidRPr="001A3149" w:rsidRDefault="00E877D4">
          <w:pPr>
            <w:divId w:val="1391031558"/>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Cuong HQ, Hien NT, Duong TN, Phong TV, Cam NN, Farrar J, Nam VS, Thai KTD, </w:t>
          </w:r>
          <w:proofErr w:type="spellStart"/>
          <w:r w:rsidRPr="001A3149">
            <w:rPr>
              <w:rFonts w:ascii="Times New Roman" w:eastAsia="Times New Roman" w:hAnsi="Times New Roman" w:cs="Times New Roman"/>
              <w:sz w:val="24"/>
              <w:szCs w:val="24"/>
            </w:rPr>
            <w:t>Horby</w:t>
          </w:r>
          <w:proofErr w:type="spellEnd"/>
          <w:r w:rsidRPr="001A3149">
            <w:rPr>
              <w:rFonts w:ascii="Times New Roman" w:eastAsia="Times New Roman" w:hAnsi="Times New Roman" w:cs="Times New Roman"/>
              <w:sz w:val="24"/>
              <w:szCs w:val="24"/>
            </w:rPr>
            <w:t xml:space="preserve"> P. 2011. Quantifying the Emergence of Dengue in Hanoi, Vietnam: 1998–2009.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Negl</w:t>
          </w:r>
          <w:proofErr w:type="spellEnd"/>
          <w:r w:rsidRPr="001A3149">
            <w:rPr>
              <w:rFonts w:ascii="Times New Roman" w:eastAsia="Times New Roman" w:hAnsi="Times New Roman" w:cs="Times New Roman"/>
              <w:sz w:val="24"/>
              <w:szCs w:val="24"/>
            </w:rPr>
            <w:t xml:space="preserve"> Trop Dis. 5(9</w:t>
          </w:r>
          <w:proofErr w:type="gramStart"/>
          <w:r w:rsidRPr="001A3149">
            <w:rPr>
              <w:rFonts w:ascii="Times New Roman" w:eastAsia="Times New Roman" w:hAnsi="Times New Roman" w:cs="Times New Roman"/>
              <w:sz w:val="24"/>
              <w:szCs w:val="24"/>
            </w:rPr>
            <w:t>):e</w:t>
          </w:r>
          <w:proofErr w:type="gramEnd"/>
          <w:r w:rsidRPr="001A3149">
            <w:rPr>
              <w:rFonts w:ascii="Times New Roman" w:eastAsia="Times New Roman" w:hAnsi="Times New Roman" w:cs="Times New Roman"/>
              <w:sz w:val="24"/>
              <w:szCs w:val="24"/>
            </w:rPr>
            <w:t xml:space="preserve">1322. </w:t>
          </w:r>
          <w:proofErr w:type="gramStart"/>
          <w:r w:rsidRPr="001A3149">
            <w:rPr>
              <w:rFonts w:ascii="Times New Roman" w:eastAsia="Times New Roman" w:hAnsi="Times New Roman" w:cs="Times New Roman"/>
              <w:sz w:val="24"/>
              <w:szCs w:val="24"/>
            </w:rPr>
            <w:t>doi:10.1371/journal.pntd</w:t>
          </w:r>
          <w:proofErr w:type="gramEnd"/>
          <w:r w:rsidRPr="001A3149">
            <w:rPr>
              <w:rFonts w:ascii="Times New Roman" w:eastAsia="Times New Roman" w:hAnsi="Times New Roman" w:cs="Times New Roman"/>
              <w:sz w:val="24"/>
              <w:szCs w:val="24"/>
            </w:rPr>
            <w:t>.0001322.</w:t>
          </w:r>
        </w:p>
        <w:p w14:paraId="63A69226" w14:textId="71125C39" w:rsidR="00E877D4" w:rsidRPr="001A3149" w:rsidRDefault="00E877D4">
          <w:pPr>
            <w:divId w:val="2001676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Ferdousi F, Yoshimatsu S, Ma E, Sohel N, Wagatsuma Y. </w:t>
          </w:r>
          <w:moveFromRangeStart w:id="161" w:author="Najmul Haider" w:date="2023-12-17T10:37:00Z" w:name="move153701845"/>
          <w:moveFrom w:id="162" w:author="Najmul Haider" w:date="2023-12-17T10:37:00Z">
            <w:r w:rsidRPr="001A3149" w:rsidDel="007A763B">
              <w:rPr>
                <w:rFonts w:ascii="Times New Roman" w:eastAsia="Times New Roman" w:hAnsi="Times New Roman" w:cs="Times New Roman"/>
                <w:sz w:val="24"/>
                <w:szCs w:val="24"/>
              </w:rPr>
              <w:t xml:space="preserve">2015. </w:t>
            </w:r>
          </w:moveFrom>
          <w:moveFromRangeEnd w:id="161"/>
          <w:r w:rsidRPr="001A3149">
            <w:rPr>
              <w:rFonts w:ascii="Times New Roman" w:eastAsia="Times New Roman" w:hAnsi="Times New Roman" w:cs="Times New Roman"/>
              <w:sz w:val="24"/>
              <w:szCs w:val="24"/>
            </w:rPr>
            <w:t>Identification of Essential Containers for Aedes Larval Breeding to Control Dengue in Dhaka, Bangladesh. Trop Med Health.</w:t>
          </w:r>
          <w:ins w:id="163" w:author="Najmul Haider" w:date="2023-12-17T10:37:00Z">
            <w:r w:rsidR="007A763B">
              <w:rPr>
                <w:rFonts w:ascii="Times New Roman" w:eastAsia="Times New Roman" w:hAnsi="Times New Roman" w:cs="Times New Roman"/>
                <w:sz w:val="24"/>
                <w:szCs w:val="24"/>
              </w:rPr>
              <w:t xml:space="preserve"> </w:t>
            </w:r>
          </w:ins>
          <w:moveToRangeStart w:id="164" w:author="Najmul Haider" w:date="2023-12-17T10:37:00Z" w:name="move153701845"/>
          <w:moveTo w:id="165" w:author="Najmul Haider" w:date="2023-12-17T10:37:00Z">
            <w:r w:rsidR="007A763B" w:rsidRPr="001A3149">
              <w:rPr>
                <w:rFonts w:ascii="Times New Roman" w:eastAsia="Times New Roman" w:hAnsi="Times New Roman" w:cs="Times New Roman"/>
                <w:sz w:val="24"/>
                <w:szCs w:val="24"/>
              </w:rPr>
              <w:t>2015</w:t>
            </w:r>
          </w:moveTo>
          <w:ins w:id="166" w:author="Najmul Haider" w:date="2023-12-17T10:37:00Z">
            <w:r w:rsidR="007A763B">
              <w:rPr>
                <w:rFonts w:ascii="Times New Roman" w:eastAsia="Times New Roman" w:hAnsi="Times New Roman" w:cs="Times New Roman"/>
                <w:sz w:val="24"/>
                <w:szCs w:val="24"/>
              </w:rPr>
              <w:t>:</w:t>
            </w:r>
          </w:ins>
          <w:moveTo w:id="167" w:author="Najmul Haider" w:date="2023-12-17T10:37:00Z">
            <w:del w:id="168" w:author="Najmul Haider" w:date="2023-12-17T10:37:00Z">
              <w:r w:rsidR="007A763B" w:rsidRPr="001A3149" w:rsidDel="007A763B">
                <w:rPr>
                  <w:rFonts w:ascii="Times New Roman" w:eastAsia="Times New Roman" w:hAnsi="Times New Roman" w:cs="Times New Roman"/>
                  <w:sz w:val="24"/>
                  <w:szCs w:val="24"/>
                </w:rPr>
                <w:delText>.</w:delText>
              </w:r>
            </w:del>
          </w:moveTo>
          <w:moveToRangeEnd w:id="164"/>
          <w:r w:rsidRPr="001A3149">
            <w:rPr>
              <w:rFonts w:ascii="Times New Roman" w:eastAsia="Times New Roman" w:hAnsi="Times New Roman" w:cs="Times New Roman"/>
              <w:sz w:val="24"/>
              <w:szCs w:val="24"/>
            </w:rPr>
            <w:t xml:space="preserve"> 43(4):253–64. doi:10.2149/tmh.2015-16.</w:t>
          </w:r>
        </w:p>
        <w:p w14:paraId="0841A42F" w14:textId="68F948CE" w:rsidR="00E877D4" w:rsidRPr="001A3149" w:rsidRDefault="00E877D4">
          <w:pPr>
            <w:divId w:val="132226936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Focks DA, Daniels E, Haile DG, Keesling JE. </w:t>
          </w:r>
          <w:moveFromRangeStart w:id="169" w:author="Najmul Haider" w:date="2023-12-17T10:39:00Z" w:name="move153701959"/>
          <w:moveFrom w:id="170" w:author="Najmul Haider" w:date="2023-12-17T10:39:00Z">
            <w:r w:rsidRPr="001A3149" w:rsidDel="008C1307">
              <w:rPr>
                <w:rFonts w:ascii="Times New Roman" w:eastAsia="Times New Roman" w:hAnsi="Times New Roman" w:cs="Times New Roman"/>
                <w:sz w:val="24"/>
                <w:szCs w:val="24"/>
              </w:rPr>
              <w:t xml:space="preserve">1995. </w:t>
            </w:r>
          </w:moveFrom>
          <w:moveFromRangeEnd w:id="169"/>
          <w:r w:rsidRPr="001A3149">
            <w:rPr>
              <w:rFonts w:ascii="Times New Roman" w:eastAsia="Times New Roman" w:hAnsi="Times New Roman" w:cs="Times New Roman"/>
              <w:sz w:val="24"/>
              <w:szCs w:val="24"/>
            </w:rPr>
            <w:t>A simulation model of the epidemiology of urban dengue fever: Literature analysis, model development, preliminary validation, and samples of simulation results. Am</w:t>
          </w:r>
          <w:del w:id="171" w:author="Najmul Haider" w:date="2023-12-17T10:39:00Z">
            <w:r w:rsidRPr="001A3149" w:rsidDel="001B7449">
              <w:rPr>
                <w:rFonts w:ascii="Times New Roman" w:eastAsia="Times New Roman" w:hAnsi="Times New Roman" w:cs="Times New Roman"/>
                <w:sz w:val="24"/>
                <w:szCs w:val="24"/>
              </w:rPr>
              <w:delText>erican</w:delText>
            </w:r>
          </w:del>
          <w:r w:rsidRPr="001A3149">
            <w:rPr>
              <w:rFonts w:ascii="Times New Roman" w:eastAsia="Times New Roman" w:hAnsi="Times New Roman" w:cs="Times New Roman"/>
              <w:sz w:val="24"/>
              <w:szCs w:val="24"/>
            </w:rPr>
            <w:t xml:space="preserve"> J</w:t>
          </w:r>
          <w:del w:id="172" w:author="Najmul Haider" w:date="2023-12-17T10:39:00Z">
            <w:r w:rsidRPr="001A3149" w:rsidDel="001B7449">
              <w:rPr>
                <w:rFonts w:ascii="Times New Roman" w:eastAsia="Times New Roman" w:hAnsi="Times New Roman" w:cs="Times New Roman"/>
                <w:sz w:val="24"/>
                <w:szCs w:val="24"/>
              </w:rPr>
              <w:delText>ournal</w:delText>
            </w:r>
          </w:del>
          <w:r w:rsidRPr="001A3149">
            <w:rPr>
              <w:rFonts w:ascii="Times New Roman" w:eastAsia="Times New Roman" w:hAnsi="Times New Roman" w:cs="Times New Roman"/>
              <w:sz w:val="24"/>
              <w:szCs w:val="24"/>
            </w:rPr>
            <w:t xml:space="preserve"> of Trop</w:t>
          </w:r>
          <w:del w:id="173" w:author="Najmul Haider" w:date="2023-12-17T10:39:00Z">
            <w:r w:rsidRPr="001A3149" w:rsidDel="001B7449">
              <w:rPr>
                <w:rFonts w:ascii="Times New Roman" w:eastAsia="Times New Roman" w:hAnsi="Times New Roman" w:cs="Times New Roman"/>
                <w:sz w:val="24"/>
                <w:szCs w:val="24"/>
              </w:rPr>
              <w:delText>ical</w:delText>
            </w:r>
          </w:del>
          <w:r w:rsidRPr="001A3149">
            <w:rPr>
              <w:rFonts w:ascii="Times New Roman" w:eastAsia="Times New Roman" w:hAnsi="Times New Roman" w:cs="Times New Roman"/>
              <w:sz w:val="24"/>
              <w:szCs w:val="24"/>
            </w:rPr>
            <w:t xml:space="preserve"> Med</w:t>
          </w:r>
          <w:del w:id="174" w:author="Najmul Haider" w:date="2023-12-17T10:39:00Z">
            <w:r w:rsidRPr="001A3149" w:rsidDel="001B7449">
              <w:rPr>
                <w:rFonts w:ascii="Times New Roman" w:eastAsia="Times New Roman" w:hAnsi="Times New Roman" w:cs="Times New Roman"/>
                <w:sz w:val="24"/>
                <w:szCs w:val="24"/>
              </w:rPr>
              <w:delText>icine</w:delText>
            </w:r>
          </w:del>
          <w:r w:rsidRPr="001A3149">
            <w:rPr>
              <w:rFonts w:ascii="Times New Roman" w:eastAsia="Times New Roman" w:hAnsi="Times New Roman" w:cs="Times New Roman"/>
              <w:sz w:val="24"/>
              <w:szCs w:val="24"/>
            </w:rPr>
            <w:t xml:space="preserve"> and </w:t>
          </w:r>
          <w:proofErr w:type="spellStart"/>
          <w:r w:rsidRPr="001A3149">
            <w:rPr>
              <w:rFonts w:ascii="Times New Roman" w:eastAsia="Times New Roman" w:hAnsi="Times New Roman" w:cs="Times New Roman"/>
              <w:sz w:val="24"/>
              <w:szCs w:val="24"/>
            </w:rPr>
            <w:t>Hyg</w:t>
          </w:r>
          <w:proofErr w:type="spellEnd"/>
          <w:del w:id="175" w:author="Najmul Haider" w:date="2023-12-17T10:39:00Z">
            <w:r w:rsidRPr="001A3149" w:rsidDel="001B7449">
              <w:rPr>
                <w:rFonts w:ascii="Times New Roman" w:eastAsia="Times New Roman" w:hAnsi="Times New Roman" w:cs="Times New Roman"/>
                <w:sz w:val="24"/>
                <w:szCs w:val="24"/>
              </w:rPr>
              <w:delText>iene</w:delText>
            </w:r>
          </w:del>
          <w:r w:rsidRPr="001A3149">
            <w:rPr>
              <w:rFonts w:ascii="Times New Roman" w:eastAsia="Times New Roman" w:hAnsi="Times New Roman" w:cs="Times New Roman"/>
              <w:sz w:val="24"/>
              <w:szCs w:val="24"/>
            </w:rPr>
            <w:t xml:space="preserve">. </w:t>
          </w:r>
          <w:moveToRangeStart w:id="176" w:author="Najmul Haider" w:date="2023-12-17T10:39:00Z" w:name="move153701959"/>
          <w:moveTo w:id="177" w:author="Najmul Haider" w:date="2023-12-17T10:39:00Z">
            <w:r w:rsidR="001B7449" w:rsidRPr="001A3149">
              <w:rPr>
                <w:rFonts w:ascii="Times New Roman" w:eastAsia="Times New Roman" w:hAnsi="Times New Roman" w:cs="Times New Roman"/>
                <w:sz w:val="24"/>
                <w:szCs w:val="24"/>
              </w:rPr>
              <w:t>1995</w:t>
            </w:r>
          </w:moveTo>
          <w:ins w:id="178" w:author="Najmul Haider" w:date="2023-12-17T10:39:00Z">
            <w:r w:rsidR="001B7449">
              <w:rPr>
                <w:rFonts w:ascii="Times New Roman" w:eastAsia="Times New Roman" w:hAnsi="Times New Roman" w:cs="Times New Roman"/>
                <w:sz w:val="24"/>
                <w:szCs w:val="24"/>
              </w:rPr>
              <w:t>:</w:t>
            </w:r>
          </w:ins>
          <w:moveTo w:id="179" w:author="Najmul Haider" w:date="2023-12-17T10:39:00Z">
            <w:del w:id="180" w:author="Najmul Haider" w:date="2023-12-17T10:39:00Z">
              <w:r w:rsidR="001B7449" w:rsidRPr="001A3149" w:rsidDel="001B7449">
                <w:rPr>
                  <w:rFonts w:ascii="Times New Roman" w:eastAsia="Times New Roman" w:hAnsi="Times New Roman" w:cs="Times New Roman"/>
                  <w:sz w:val="24"/>
                  <w:szCs w:val="24"/>
                </w:rPr>
                <w:delText>.</w:delText>
              </w:r>
            </w:del>
          </w:moveTo>
          <w:moveToRangeEnd w:id="176"/>
          <w:ins w:id="181" w:author="Najmul Haider" w:date="2023-12-17T10:39:00Z">
            <w:r w:rsidR="001B7449">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doi:10.4269/ajtmh.1995.53.489.</w:t>
          </w:r>
        </w:p>
        <w:p w14:paraId="59445386" w14:textId="6DE8C418" w:rsidR="00E877D4" w:rsidRPr="001A3149" w:rsidRDefault="00E877D4">
          <w:pPr>
            <w:divId w:val="179971639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Haider N, Asaduzzaman M, Hassan MN, Rahman M, Sharif AR, Ashrafi SAA, Lee SS, Zumla A. 2023 Sep. Bangladesh’s 2023 Dengue outbreak – age/gender-related disparity in morbidity and mortality and geographic variability of epidemic burdens. Int</w:t>
          </w:r>
          <w:ins w:id="182" w:author="Najmul Haider" w:date="2023-12-17T10:40:00Z">
            <w:r w:rsidR="00BA2951">
              <w:rPr>
                <w:rFonts w:ascii="Times New Roman" w:eastAsia="Times New Roman" w:hAnsi="Times New Roman" w:cs="Times New Roman"/>
                <w:sz w:val="24"/>
                <w:szCs w:val="24"/>
              </w:rPr>
              <w:t>.</w:t>
            </w:r>
          </w:ins>
          <w:del w:id="183" w:author="Najmul Haider" w:date="2023-12-17T10:40:00Z">
            <w:r w:rsidRPr="001A3149" w:rsidDel="00BA2951">
              <w:rPr>
                <w:rFonts w:ascii="Times New Roman" w:eastAsia="Times New Roman" w:hAnsi="Times New Roman" w:cs="Times New Roman"/>
                <w:sz w:val="24"/>
                <w:szCs w:val="24"/>
              </w:rPr>
              <w:delText>ernational</w:delText>
            </w:r>
          </w:del>
          <w:r w:rsidRPr="001A3149">
            <w:rPr>
              <w:rFonts w:ascii="Times New Roman" w:eastAsia="Times New Roman" w:hAnsi="Times New Roman" w:cs="Times New Roman"/>
              <w:sz w:val="24"/>
              <w:szCs w:val="24"/>
            </w:rPr>
            <w:t xml:space="preserve"> J</w:t>
          </w:r>
          <w:ins w:id="184" w:author="Najmul Haider" w:date="2023-12-17T10:40:00Z">
            <w:r w:rsidR="00BA2951">
              <w:rPr>
                <w:rFonts w:ascii="Times New Roman" w:eastAsia="Times New Roman" w:hAnsi="Times New Roman" w:cs="Times New Roman"/>
                <w:sz w:val="24"/>
                <w:szCs w:val="24"/>
              </w:rPr>
              <w:t>.</w:t>
            </w:r>
          </w:ins>
          <w:del w:id="185" w:author="Najmul Haider" w:date="2023-12-17T10:40:00Z">
            <w:r w:rsidRPr="001A3149" w:rsidDel="00BA2951">
              <w:rPr>
                <w:rFonts w:ascii="Times New Roman" w:eastAsia="Times New Roman" w:hAnsi="Times New Roman" w:cs="Times New Roman"/>
                <w:sz w:val="24"/>
                <w:szCs w:val="24"/>
              </w:rPr>
              <w:delText>ournal</w:delText>
            </w:r>
          </w:del>
          <w:r w:rsidRPr="001A3149">
            <w:rPr>
              <w:rFonts w:ascii="Times New Roman" w:eastAsia="Times New Roman" w:hAnsi="Times New Roman" w:cs="Times New Roman"/>
              <w:sz w:val="24"/>
              <w:szCs w:val="24"/>
            </w:rPr>
            <w:t xml:space="preserve"> </w:t>
          </w:r>
          <w:del w:id="186" w:author="Najmul Haider" w:date="2023-12-17T10:47:00Z">
            <w:r w:rsidRPr="001A3149" w:rsidDel="009A622E">
              <w:rPr>
                <w:rFonts w:ascii="Times New Roman" w:eastAsia="Times New Roman" w:hAnsi="Times New Roman" w:cs="Times New Roman"/>
                <w:sz w:val="24"/>
                <w:szCs w:val="24"/>
              </w:rPr>
              <w:delText>of</w:delText>
            </w:r>
          </w:del>
          <w:r w:rsidRPr="001A3149">
            <w:rPr>
              <w:rFonts w:ascii="Times New Roman" w:eastAsia="Times New Roman" w:hAnsi="Times New Roman" w:cs="Times New Roman"/>
              <w:sz w:val="24"/>
              <w:szCs w:val="24"/>
            </w:rPr>
            <w:t xml:space="preserve"> Inf</w:t>
          </w:r>
          <w:ins w:id="187" w:author="Najmul Haider" w:date="2023-12-17T10:40:00Z">
            <w:r w:rsidR="00BA2951">
              <w:rPr>
                <w:rFonts w:ascii="Times New Roman" w:eastAsia="Times New Roman" w:hAnsi="Times New Roman" w:cs="Times New Roman"/>
                <w:sz w:val="24"/>
                <w:szCs w:val="24"/>
              </w:rPr>
              <w:t>.</w:t>
            </w:r>
          </w:ins>
          <w:del w:id="188" w:author="Najmul Haider" w:date="2023-12-17T10:40:00Z">
            <w:r w:rsidRPr="001A3149" w:rsidDel="00BA2951">
              <w:rPr>
                <w:rFonts w:ascii="Times New Roman" w:eastAsia="Times New Roman" w:hAnsi="Times New Roman" w:cs="Times New Roman"/>
                <w:sz w:val="24"/>
                <w:szCs w:val="24"/>
              </w:rPr>
              <w:delText>ectious</w:delText>
            </w:r>
          </w:del>
          <w:r w:rsidRPr="001A3149">
            <w:rPr>
              <w:rFonts w:ascii="Times New Roman" w:eastAsia="Times New Roman" w:hAnsi="Times New Roman" w:cs="Times New Roman"/>
              <w:sz w:val="24"/>
              <w:szCs w:val="24"/>
            </w:rPr>
            <w:t xml:space="preserve"> Dis</w:t>
          </w:r>
          <w:ins w:id="189" w:author="Najmul Haider" w:date="2023-12-17T10:40:00Z">
            <w:r w:rsidR="00BA2951">
              <w:rPr>
                <w:rFonts w:ascii="Times New Roman" w:eastAsia="Times New Roman" w:hAnsi="Times New Roman" w:cs="Times New Roman"/>
                <w:sz w:val="24"/>
                <w:szCs w:val="24"/>
              </w:rPr>
              <w:t>.</w:t>
            </w:r>
          </w:ins>
          <w:del w:id="190" w:author="Najmul Haider" w:date="2023-12-17T10:40:00Z">
            <w:r w:rsidRPr="001A3149" w:rsidDel="00BA2951">
              <w:rPr>
                <w:rFonts w:ascii="Times New Roman" w:eastAsia="Times New Roman" w:hAnsi="Times New Roman" w:cs="Times New Roman"/>
                <w:sz w:val="24"/>
                <w:szCs w:val="24"/>
              </w:rPr>
              <w:delText>eases</w:delText>
            </w:r>
          </w:del>
          <w:r w:rsidRPr="001A3149">
            <w:rPr>
              <w:rFonts w:ascii="Times New Roman" w:eastAsia="Times New Roman" w:hAnsi="Times New Roman" w:cs="Times New Roman"/>
              <w:sz w:val="24"/>
              <w:szCs w:val="24"/>
            </w:rPr>
            <w:t xml:space="preserve">. </w:t>
          </w:r>
          <w:ins w:id="191" w:author="Najmul Haider" w:date="2023-12-17T10:39:00Z">
            <w:r w:rsidR="00BA2951">
              <w:rPr>
                <w:rFonts w:ascii="Times New Roman" w:eastAsia="Times New Roman" w:hAnsi="Times New Roman" w:cs="Times New Roman"/>
                <w:sz w:val="24"/>
                <w:szCs w:val="24"/>
              </w:rPr>
              <w:t xml:space="preserve">2023. </w:t>
            </w:r>
          </w:ins>
          <w:proofErr w:type="gramStart"/>
          <w:r w:rsidRPr="001A3149">
            <w:rPr>
              <w:rFonts w:ascii="Times New Roman" w:eastAsia="Times New Roman" w:hAnsi="Times New Roman" w:cs="Times New Roman"/>
              <w:sz w:val="24"/>
              <w:szCs w:val="24"/>
            </w:rPr>
            <w:t>doi:10.1016/j.ijid</w:t>
          </w:r>
          <w:proofErr w:type="gramEnd"/>
          <w:r w:rsidRPr="001A3149">
            <w:rPr>
              <w:rFonts w:ascii="Times New Roman" w:eastAsia="Times New Roman" w:hAnsi="Times New Roman" w:cs="Times New Roman"/>
              <w:sz w:val="24"/>
              <w:szCs w:val="24"/>
            </w:rPr>
            <w:t>.2023.08.026.</w:t>
          </w:r>
        </w:p>
        <w:p w14:paraId="2D451B37" w14:textId="0629E790" w:rsidR="00E877D4" w:rsidRPr="001A3149" w:rsidRDefault="00E877D4">
          <w:pPr>
            <w:divId w:val="21162125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lastRenderedPageBreak/>
            <w:t>Haider N, Chang Y-M, Rahman M, Zumla A, Kock RA. 2021. Dengue outbreaks in Bangladesh: Historic epidemic patterns suggest earlier mosquito control intervention in the transmission season could reduce the monthly growth factor and extent of epidemics. Current Res</w:t>
          </w:r>
          <w:ins w:id="192" w:author="Najmul Haider" w:date="2023-12-17T10:48:00Z">
            <w:r w:rsidR="000140B3">
              <w:rPr>
                <w:rFonts w:ascii="Times New Roman" w:eastAsia="Times New Roman" w:hAnsi="Times New Roman" w:cs="Times New Roman"/>
                <w:sz w:val="24"/>
                <w:szCs w:val="24"/>
              </w:rPr>
              <w:t>.</w:t>
            </w:r>
          </w:ins>
          <w:del w:id="193" w:author="Najmul Haider" w:date="2023-12-17T10:48:00Z">
            <w:r w:rsidRPr="001A3149" w:rsidDel="000140B3">
              <w:rPr>
                <w:rFonts w:ascii="Times New Roman" w:eastAsia="Times New Roman" w:hAnsi="Times New Roman" w:cs="Times New Roman"/>
                <w:sz w:val="24"/>
                <w:szCs w:val="24"/>
              </w:rPr>
              <w:delText>earch</w:delText>
            </w:r>
          </w:del>
          <w:r w:rsidRPr="001A3149">
            <w:rPr>
              <w:rFonts w:ascii="Times New Roman" w:eastAsia="Times New Roman" w:hAnsi="Times New Roman" w:cs="Times New Roman"/>
              <w:sz w:val="24"/>
              <w:szCs w:val="24"/>
            </w:rPr>
            <w:t xml:space="preserve"> in </w:t>
          </w:r>
          <w:proofErr w:type="spellStart"/>
          <w:r w:rsidRPr="001A3149">
            <w:rPr>
              <w:rFonts w:ascii="Times New Roman" w:eastAsia="Times New Roman" w:hAnsi="Times New Roman" w:cs="Times New Roman"/>
              <w:sz w:val="24"/>
              <w:szCs w:val="24"/>
            </w:rPr>
            <w:t>Parasitol</w:t>
          </w:r>
          <w:proofErr w:type="spellEnd"/>
          <w:ins w:id="194" w:author="Najmul Haider" w:date="2023-12-17T10:48:00Z">
            <w:r w:rsidR="000140B3">
              <w:rPr>
                <w:rFonts w:ascii="Times New Roman" w:eastAsia="Times New Roman" w:hAnsi="Times New Roman" w:cs="Times New Roman"/>
                <w:sz w:val="24"/>
                <w:szCs w:val="24"/>
              </w:rPr>
              <w:t>.</w:t>
            </w:r>
          </w:ins>
          <w:del w:id="195" w:author="Najmul Haider" w:date="2023-12-17T10:48:00Z">
            <w:r w:rsidRPr="001A3149" w:rsidDel="000140B3">
              <w:rPr>
                <w:rFonts w:ascii="Times New Roman" w:eastAsia="Times New Roman" w:hAnsi="Times New Roman" w:cs="Times New Roman"/>
                <w:sz w:val="24"/>
                <w:szCs w:val="24"/>
              </w:rPr>
              <w:delText>ogy</w:delText>
            </w:r>
          </w:del>
          <w:r w:rsidRPr="001A3149">
            <w:rPr>
              <w:rFonts w:ascii="Times New Roman" w:eastAsia="Times New Roman" w:hAnsi="Times New Roman" w:cs="Times New Roman"/>
              <w:sz w:val="24"/>
              <w:szCs w:val="24"/>
            </w:rPr>
            <w:t xml:space="preserve"> </w:t>
          </w:r>
          <w:del w:id="196" w:author="Najmul Haider" w:date="2023-12-17T10:48:00Z">
            <w:r w:rsidRPr="001A3149" w:rsidDel="008353D0">
              <w:rPr>
                <w:rFonts w:ascii="Times New Roman" w:eastAsia="Times New Roman" w:hAnsi="Times New Roman" w:cs="Times New Roman"/>
                <w:sz w:val="24"/>
                <w:szCs w:val="24"/>
              </w:rPr>
              <w:delText xml:space="preserve">&amp; </w:delText>
            </w:r>
          </w:del>
          <w:r w:rsidRPr="001A3149">
            <w:rPr>
              <w:rFonts w:ascii="Times New Roman" w:eastAsia="Times New Roman" w:hAnsi="Times New Roman" w:cs="Times New Roman"/>
              <w:sz w:val="24"/>
              <w:szCs w:val="24"/>
            </w:rPr>
            <w:t>Vector-Borne Dis</w:t>
          </w:r>
          <w:ins w:id="197" w:author="Najmul Haider" w:date="2023-12-17T10:48:00Z">
            <w:r w:rsidR="008353D0">
              <w:rPr>
                <w:rFonts w:ascii="Times New Roman" w:eastAsia="Times New Roman" w:hAnsi="Times New Roman" w:cs="Times New Roman"/>
                <w:sz w:val="24"/>
                <w:szCs w:val="24"/>
              </w:rPr>
              <w:t>.</w:t>
            </w:r>
          </w:ins>
          <w:del w:id="198" w:author="Najmul Haider" w:date="2023-12-17T10:48:00Z">
            <w:r w:rsidRPr="001A3149" w:rsidDel="008353D0">
              <w:rPr>
                <w:rFonts w:ascii="Times New Roman" w:eastAsia="Times New Roman" w:hAnsi="Times New Roman" w:cs="Times New Roman"/>
                <w:sz w:val="24"/>
                <w:szCs w:val="24"/>
              </w:rPr>
              <w:delText>eases.</w:delText>
            </w:r>
          </w:del>
          <w:r w:rsidRPr="001A3149">
            <w:rPr>
              <w:rFonts w:ascii="Times New Roman" w:eastAsia="Times New Roman" w:hAnsi="Times New Roman" w:cs="Times New Roman"/>
              <w:sz w:val="24"/>
              <w:szCs w:val="24"/>
            </w:rPr>
            <w:t xml:space="preserve"> 1:100063. </w:t>
          </w:r>
          <w:proofErr w:type="gramStart"/>
          <w:r w:rsidRPr="001A3149">
            <w:rPr>
              <w:rFonts w:ascii="Times New Roman" w:eastAsia="Times New Roman" w:hAnsi="Times New Roman" w:cs="Times New Roman"/>
              <w:sz w:val="24"/>
              <w:szCs w:val="24"/>
            </w:rPr>
            <w:t>doi:10.1016/j.crpvbd</w:t>
          </w:r>
          <w:proofErr w:type="gramEnd"/>
          <w:r w:rsidRPr="001A3149">
            <w:rPr>
              <w:rFonts w:ascii="Times New Roman" w:eastAsia="Times New Roman" w:hAnsi="Times New Roman" w:cs="Times New Roman"/>
              <w:sz w:val="24"/>
              <w:szCs w:val="24"/>
            </w:rPr>
            <w:t>.2021.100063.</w:t>
          </w:r>
        </w:p>
        <w:p w14:paraId="4F31D729" w14:textId="3CFA5A0F" w:rsidR="00E877D4" w:rsidRPr="001A3149" w:rsidRDefault="00E877D4">
          <w:pPr>
            <w:divId w:val="19454304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Haider N, Hasan MN, Khalil I, Tonge D, Hegde S, Chowdhury MAB, Rahman M, Hossain Khan M, Ansumana R, Zumla A, </w:t>
          </w:r>
          <w:ins w:id="199" w:author="Najmul Haider" w:date="2023-12-17T10:49:00Z">
            <w:r w:rsidR="00EC5CCC">
              <w:rPr>
                <w:rFonts w:ascii="Times New Roman" w:eastAsia="Times New Roman" w:hAnsi="Times New Roman" w:cs="Times New Roman"/>
                <w:sz w:val="24"/>
                <w:szCs w:val="24"/>
              </w:rPr>
              <w:t>Uddin MJ</w:t>
            </w:r>
            <w:r w:rsidR="00BC54F0">
              <w:rPr>
                <w:rFonts w:ascii="Times New Roman" w:eastAsia="Times New Roman" w:hAnsi="Times New Roman" w:cs="Times New Roman"/>
                <w:sz w:val="24"/>
                <w:szCs w:val="24"/>
              </w:rPr>
              <w:t xml:space="preserve"> </w:t>
            </w:r>
          </w:ins>
          <w:del w:id="200" w:author="Najmul Haider" w:date="2023-12-17T10:49:00Z">
            <w:r w:rsidRPr="001A3149" w:rsidDel="00BC54F0">
              <w:rPr>
                <w:rFonts w:ascii="Times New Roman" w:eastAsia="Times New Roman" w:hAnsi="Times New Roman" w:cs="Times New Roman"/>
                <w:sz w:val="24"/>
                <w:szCs w:val="24"/>
              </w:rPr>
              <w:delText>et al.</w:delText>
            </w:r>
          </w:del>
          <w:r w:rsidRPr="001A3149">
            <w:rPr>
              <w:rFonts w:ascii="Times New Roman" w:eastAsia="Times New Roman" w:hAnsi="Times New Roman" w:cs="Times New Roman"/>
              <w:sz w:val="24"/>
              <w:szCs w:val="24"/>
            </w:rPr>
            <w:t xml:space="preserve"> </w:t>
          </w:r>
          <w:del w:id="201" w:author="Najmul Haider" w:date="2023-12-17T10:49:00Z">
            <w:r w:rsidRPr="001A3149" w:rsidDel="00BC54F0">
              <w:rPr>
                <w:rFonts w:ascii="Times New Roman" w:eastAsia="Times New Roman" w:hAnsi="Times New Roman" w:cs="Times New Roman"/>
                <w:sz w:val="24"/>
                <w:szCs w:val="24"/>
              </w:rPr>
              <w:delText>2023 May 18</w:delText>
            </w:r>
          </w:del>
          <w:r w:rsidRPr="001A3149">
            <w:rPr>
              <w:rFonts w:ascii="Times New Roman" w:eastAsia="Times New Roman" w:hAnsi="Times New Roman" w:cs="Times New Roman"/>
              <w:sz w:val="24"/>
              <w:szCs w:val="24"/>
            </w:rPr>
            <w:t xml:space="preserve">. The 2022 dengue outbreak in Bangladesh: hypotheses for the late resurgence of cases and fatalities. J Med </w:t>
          </w:r>
          <w:proofErr w:type="spellStart"/>
          <w:r w:rsidRPr="001A3149">
            <w:rPr>
              <w:rFonts w:ascii="Times New Roman" w:eastAsia="Times New Roman" w:hAnsi="Times New Roman" w:cs="Times New Roman"/>
              <w:sz w:val="24"/>
              <w:szCs w:val="24"/>
            </w:rPr>
            <w:t>Entomol</w:t>
          </w:r>
          <w:proofErr w:type="spellEnd"/>
          <w:r w:rsidRPr="001A3149">
            <w:rPr>
              <w:rFonts w:ascii="Times New Roman" w:eastAsia="Times New Roman" w:hAnsi="Times New Roman" w:cs="Times New Roman"/>
              <w:sz w:val="24"/>
              <w:szCs w:val="24"/>
            </w:rPr>
            <w:t>.</w:t>
          </w:r>
          <w:ins w:id="202" w:author="Najmul Haider" w:date="2023-12-17T10:49:00Z">
            <w:r w:rsidR="00BC54F0">
              <w:rPr>
                <w:rFonts w:ascii="Times New Roman" w:eastAsia="Times New Roman" w:hAnsi="Times New Roman" w:cs="Times New Roman"/>
                <w:sz w:val="24"/>
                <w:szCs w:val="24"/>
              </w:rPr>
              <w:t xml:space="preserve"> </w:t>
            </w:r>
            <w:r w:rsidR="00BC54F0" w:rsidRPr="001A3149">
              <w:rPr>
                <w:rFonts w:ascii="Times New Roman" w:eastAsia="Times New Roman" w:hAnsi="Times New Roman" w:cs="Times New Roman"/>
                <w:sz w:val="24"/>
                <w:szCs w:val="24"/>
              </w:rPr>
              <w:t>2023</w:t>
            </w:r>
          </w:ins>
          <w:ins w:id="203" w:author="Najmul Haider" w:date="2023-12-17T10:50:00Z">
            <w:r w:rsidR="00BC54F0">
              <w:rPr>
                <w:rFonts w:ascii="Times New Roman" w:eastAsia="Times New Roman" w:hAnsi="Times New Roman" w:cs="Times New Roman"/>
                <w:sz w:val="24"/>
                <w:szCs w:val="24"/>
              </w:rPr>
              <w:t>.</w:t>
            </w:r>
          </w:ins>
          <w:r w:rsidRPr="001A3149">
            <w:rPr>
              <w:rFonts w:ascii="Times New Roman" w:eastAsia="Times New Roman" w:hAnsi="Times New Roman" w:cs="Times New Roman"/>
              <w:sz w:val="24"/>
              <w:szCs w:val="24"/>
            </w:rPr>
            <w:t xml:space="preserve"> doi:10.1093/</w:t>
          </w:r>
          <w:proofErr w:type="spellStart"/>
          <w:r w:rsidRPr="001A3149">
            <w:rPr>
              <w:rFonts w:ascii="Times New Roman" w:eastAsia="Times New Roman" w:hAnsi="Times New Roman" w:cs="Times New Roman"/>
              <w:sz w:val="24"/>
              <w:szCs w:val="24"/>
            </w:rPr>
            <w:t>jme</w:t>
          </w:r>
          <w:proofErr w:type="spellEnd"/>
          <w:r w:rsidRPr="001A3149">
            <w:rPr>
              <w:rFonts w:ascii="Times New Roman" w:eastAsia="Times New Roman" w:hAnsi="Times New Roman" w:cs="Times New Roman"/>
              <w:sz w:val="24"/>
              <w:szCs w:val="24"/>
            </w:rPr>
            <w:t>/tjad057.</w:t>
          </w:r>
        </w:p>
        <w:p w14:paraId="461812FD" w14:textId="57533982" w:rsidR="00E877D4" w:rsidRPr="001A3149" w:rsidRDefault="00E877D4">
          <w:pPr>
            <w:divId w:val="17373736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Haider N, Rahman MS, Khan SU, Mikolon A, Gurley ES, Osmani MG, Shanta IS, Paul SK, Macfarlane-Berry L, Islam A, </w:t>
          </w:r>
          <w:ins w:id="204" w:author="Najmul Haider" w:date="2023-12-17T10:50:00Z">
            <w:r w:rsidR="00393A82">
              <w:rPr>
                <w:rFonts w:ascii="Times New Roman" w:eastAsia="Times New Roman" w:hAnsi="Times New Roman" w:cs="Times New Roman"/>
                <w:sz w:val="24"/>
                <w:szCs w:val="24"/>
              </w:rPr>
              <w:t>Desmon J, Epstein</w:t>
            </w:r>
            <w:r w:rsidR="005C6030">
              <w:rPr>
                <w:rFonts w:ascii="Times New Roman" w:eastAsia="Times New Roman" w:hAnsi="Times New Roman" w:cs="Times New Roman"/>
                <w:sz w:val="24"/>
                <w:szCs w:val="24"/>
              </w:rPr>
              <w:t xml:space="preserve"> JH, </w:t>
            </w:r>
            <w:proofErr w:type="spellStart"/>
            <w:r w:rsidR="005C6030">
              <w:rPr>
                <w:rFonts w:ascii="Times New Roman" w:eastAsia="Times New Roman" w:hAnsi="Times New Roman" w:cs="Times New Roman"/>
                <w:sz w:val="24"/>
                <w:szCs w:val="24"/>
              </w:rPr>
              <w:t>Daszak</w:t>
            </w:r>
            <w:proofErr w:type="spellEnd"/>
            <w:r w:rsidR="005C6030">
              <w:rPr>
                <w:rFonts w:ascii="Times New Roman" w:eastAsia="Times New Roman" w:hAnsi="Times New Roman" w:cs="Times New Roman"/>
                <w:sz w:val="24"/>
                <w:szCs w:val="24"/>
              </w:rPr>
              <w:t xml:space="preserve"> P. Azim T</w:t>
            </w:r>
          </w:ins>
          <w:ins w:id="205" w:author="Najmul Haider" w:date="2023-12-17T10:51:00Z">
            <w:r w:rsidR="005C6030">
              <w:rPr>
                <w:rFonts w:ascii="Times New Roman" w:eastAsia="Times New Roman" w:hAnsi="Times New Roman" w:cs="Times New Roman"/>
                <w:sz w:val="24"/>
                <w:szCs w:val="24"/>
              </w:rPr>
              <w:t>. Luby SP</w:t>
            </w:r>
            <w:r w:rsidR="00E23061">
              <w:rPr>
                <w:rFonts w:ascii="Times New Roman" w:eastAsia="Times New Roman" w:hAnsi="Times New Roman" w:cs="Times New Roman"/>
                <w:sz w:val="24"/>
                <w:szCs w:val="24"/>
              </w:rPr>
              <w:t xml:space="preserve">, Zeidner NZ, Rahman MZ. </w:t>
            </w:r>
          </w:ins>
          <w:del w:id="206" w:author="Najmul Haider" w:date="2023-12-17T10:51:00Z">
            <w:r w:rsidRPr="001A3149" w:rsidDel="00E23061">
              <w:rPr>
                <w:rFonts w:ascii="Times New Roman" w:eastAsia="Times New Roman" w:hAnsi="Times New Roman" w:cs="Times New Roman"/>
                <w:sz w:val="24"/>
                <w:szCs w:val="24"/>
              </w:rPr>
              <w:delText>et al. 2014</w:delText>
            </w:r>
          </w:del>
          <w:r w:rsidRPr="001A3149">
            <w:rPr>
              <w:rFonts w:ascii="Times New Roman" w:eastAsia="Times New Roman" w:hAnsi="Times New Roman" w:cs="Times New Roman"/>
              <w:sz w:val="24"/>
              <w:szCs w:val="24"/>
            </w:rPr>
            <w:t xml:space="preserve">. Identification and Epidemiology of a Rare HoBi-Like </w:t>
          </w:r>
          <w:proofErr w:type="spellStart"/>
          <w:r w:rsidRPr="001A3149">
            <w:rPr>
              <w:rFonts w:ascii="Times New Roman" w:eastAsia="Times New Roman" w:hAnsi="Times New Roman" w:cs="Times New Roman"/>
              <w:sz w:val="24"/>
              <w:szCs w:val="24"/>
            </w:rPr>
            <w:t>Pestivirus</w:t>
          </w:r>
          <w:proofErr w:type="spellEnd"/>
          <w:r w:rsidRPr="001A3149">
            <w:rPr>
              <w:rFonts w:ascii="Times New Roman" w:eastAsia="Times New Roman" w:hAnsi="Times New Roman" w:cs="Times New Roman"/>
              <w:sz w:val="24"/>
              <w:szCs w:val="24"/>
            </w:rPr>
            <w:t xml:space="preserve"> Strain in Bangladesh. </w:t>
          </w:r>
          <w:proofErr w:type="spellStart"/>
          <w:r w:rsidRPr="001A3149">
            <w:rPr>
              <w:rFonts w:ascii="Times New Roman" w:eastAsia="Times New Roman" w:hAnsi="Times New Roman" w:cs="Times New Roman"/>
              <w:sz w:val="24"/>
              <w:szCs w:val="24"/>
            </w:rPr>
            <w:t>Transbound</w:t>
          </w:r>
          <w:proofErr w:type="spellEnd"/>
          <w:r w:rsidRPr="001A3149">
            <w:rPr>
              <w:rFonts w:ascii="Times New Roman" w:eastAsia="Times New Roman" w:hAnsi="Times New Roman" w:cs="Times New Roman"/>
              <w:sz w:val="24"/>
              <w:szCs w:val="24"/>
            </w:rPr>
            <w:t xml:space="preserve"> Emerg Dis.</w:t>
          </w:r>
          <w:ins w:id="207" w:author="Najmul Haider" w:date="2023-12-17T10:51:00Z">
            <w:r w:rsidR="00E23061">
              <w:rPr>
                <w:rFonts w:ascii="Times New Roman" w:eastAsia="Times New Roman" w:hAnsi="Times New Roman" w:cs="Times New Roman"/>
                <w:sz w:val="24"/>
                <w:szCs w:val="24"/>
              </w:rPr>
              <w:t xml:space="preserve"> </w:t>
            </w:r>
            <w:r w:rsidR="00E23061" w:rsidRPr="001A3149">
              <w:rPr>
                <w:rFonts w:ascii="Times New Roman" w:eastAsia="Times New Roman" w:hAnsi="Times New Roman" w:cs="Times New Roman"/>
                <w:sz w:val="24"/>
                <w:szCs w:val="24"/>
              </w:rPr>
              <w:t>2014</w:t>
            </w:r>
            <w:r w:rsidR="00054088">
              <w:rPr>
                <w:rFonts w:ascii="Times New Roman" w:eastAsia="Times New Roman" w:hAnsi="Times New Roman" w:cs="Times New Roman"/>
                <w:sz w:val="24"/>
                <w:szCs w:val="24"/>
              </w:rPr>
              <w:t>.</w:t>
            </w:r>
          </w:ins>
          <w:r w:rsidRPr="001A3149">
            <w:rPr>
              <w:rFonts w:ascii="Times New Roman" w:eastAsia="Times New Roman" w:hAnsi="Times New Roman" w:cs="Times New Roman"/>
              <w:sz w:val="24"/>
              <w:szCs w:val="24"/>
            </w:rPr>
            <w:t xml:space="preserve"> 61(3):193–198. doi:10.1111/tbed.12218.</w:t>
          </w:r>
          <w:del w:id="208" w:author="Najmul Haider" w:date="2023-12-17T10:50:00Z">
            <w:r w:rsidRPr="001A3149" w:rsidDel="00393A82">
              <w:rPr>
                <w:rFonts w:ascii="Times New Roman" w:eastAsia="Times New Roman" w:hAnsi="Times New Roman" w:cs="Times New Roman"/>
                <w:sz w:val="24"/>
                <w:szCs w:val="24"/>
              </w:rPr>
              <w:delText xml:space="preserve"> http://doi.wiley.com/10.1111/tbed.12218</w:delText>
            </w:r>
          </w:del>
          <w:r w:rsidRPr="001A3149">
            <w:rPr>
              <w:rFonts w:ascii="Times New Roman" w:eastAsia="Times New Roman" w:hAnsi="Times New Roman" w:cs="Times New Roman"/>
              <w:sz w:val="24"/>
              <w:szCs w:val="24"/>
            </w:rPr>
            <w:t>.</w:t>
          </w:r>
        </w:p>
        <w:p w14:paraId="249D5E9C" w14:textId="4A1C97DE" w:rsidR="00E877D4" w:rsidRPr="001A3149" w:rsidRDefault="00E877D4">
          <w:pPr>
            <w:divId w:val="145709455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Hasan MN, Haider N, Stigler FL, Khan RA, McCoy D, Zumla A, Kock RA, Uddin MJ. </w:t>
          </w:r>
          <w:moveFromRangeStart w:id="209" w:author="Najmul Haider" w:date="2023-12-17T10:53:00Z" w:name="move153702806"/>
          <w:moveFrom w:id="210" w:author="Najmul Haider" w:date="2023-12-17T10:53:00Z">
            <w:r w:rsidRPr="001A3149" w:rsidDel="008C125D">
              <w:rPr>
                <w:rFonts w:ascii="Times New Roman" w:eastAsia="Times New Roman" w:hAnsi="Times New Roman" w:cs="Times New Roman"/>
                <w:sz w:val="24"/>
                <w:szCs w:val="24"/>
              </w:rPr>
              <w:t xml:space="preserve">2021. </w:t>
            </w:r>
          </w:moveFrom>
          <w:moveFromRangeEnd w:id="209"/>
          <w:r w:rsidRPr="001A3149">
            <w:rPr>
              <w:rFonts w:ascii="Times New Roman" w:eastAsia="Times New Roman" w:hAnsi="Times New Roman" w:cs="Times New Roman"/>
              <w:sz w:val="24"/>
              <w:szCs w:val="24"/>
            </w:rPr>
            <w:t xml:space="preserve">The Global Case-Fatality Rate of COVID-19 Has Been Declining Since May 2020. Am J Trop Med </w:t>
          </w:r>
          <w:proofErr w:type="spellStart"/>
          <w:r w:rsidRPr="001A3149">
            <w:rPr>
              <w:rFonts w:ascii="Times New Roman" w:eastAsia="Times New Roman" w:hAnsi="Times New Roman" w:cs="Times New Roman"/>
              <w:sz w:val="24"/>
              <w:szCs w:val="24"/>
            </w:rPr>
            <w:t>Hyg</w:t>
          </w:r>
          <w:proofErr w:type="spellEnd"/>
          <w:r w:rsidRPr="001A3149">
            <w:rPr>
              <w:rFonts w:ascii="Times New Roman" w:eastAsia="Times New Roman" w:hAnsi="Times New Roman" w:cs="Times New Roman"/>
              <w:sz w:val="24"/>
              <w:szCs w:val="24"/>
            </w:rPr>
            <w:t xml:space="preserve">. </w:t>
          </w:r>
          <w:moveToRangeStart w:id="211" w:author="Najmul Haider" w:date="2023-12-17T10:53:00Z" w:name="move153702806"/>
          <w:moveTo w:id="212" w:author="Najmul Haider" w:date="2023-12-17T10:53:00Z">
            <w:r w:rsidR="008C125D" w:rsidRPr="001A3149">
              <w:rPr>
                <w:rFonts w:ascii="Times New Roman" w:eastAsia="Times New Roman" w:hAnsi="Times New Roman" w:cs="Times New Roman"/>
                <w:sz w:val="24"/>
                <w:szCs w:val="24"/>
              </w:rPr>
              <w:t>2021.</w:t>
            </w:r>
          </w:moveTo>
          <w:moveToRangeEnd w:id="211"/>
          <w:r w:rsidRPr="001A3149">
            <w:rPr>
              <w:rFonts w:ascii="Times New Roman" w:eastAsia="Times New Roman" w:hAnsi="Times New Roman" w:cs="Times New Roman"/>
              <w:sz w:val="24"/>
              <w:szCs w:val="24"/>
            </w:rPr>
            <w:t xml:space="preserve">104(6):2176–2184. doi:10.4269/ajtmh.20-1496. </w:t>
          </w:r>
          <w:del w:id="213" w:author="Najmul Haider" w:date="2023-12-17T10:52:00Z">
            <w:r w:rsidRPr="001A3149" w:rsidDel="004B3040">
              <w:rPr>
                <w:rFonts w:ascii="Times New Roman" w:eastAsia="Times New Roman" w:hAnsi="Times New Roman" w:cs="Times New Roman"/>
                <w:sz w:val="24"/>
                <w:szCs w:val="24"/>
              </w:rPr>
              <w:delText>http://www.ncbi.nlm.nih.gov/pubmed/33882025.</w:delText>
            </w:r>
          </w:del>
        </w:p>
        <w:p w14:paraId="44435353" w14:textId="1D0935F6" w:rsidR="00E877D4" w:rsidRPr="001A3149" w:rsidRDefault="00E877D4">
          <w:pPr>
            <w:divId w:val="1711300584"/>
            <w:rPr>
              <w:rFonts w:ascii="Times New Roman" w:eastAsia="Times New Roman" w:hAnsi="Times New Roman" w:cs="Times New Roman"/>
              <w:sz w:val="24"/>
              <w:szCs w:val="24"/>
            </w:rPr>
          </w:pPr>
          <w:r w:rsidRPr="009D1F43">
            <w:rPr>
              <w:rFonts w:ascii="Times New Roman" w:eastAsia="Times New Roman" w:hAnsi="Times New Roman" w:cs="Times New Roman"/>
              <w:sz w:val="24"/>
              <w:szCs w:val="24"/>
              <w:lang w:val="it-IT"/>
            </w:rPr>
            <w:t xml:space="preserve">Hossain MS, Noman A Al, Mamun SA Al, Mosabbir A Al. </w:t>
          </w:r>
          <w:moveFromRangeStart w:id="214" w:author="Najmul Haider" w:date="2023-12-17T10:52:00Z" w:name="move153702792"/>
          <w:moveFrom w:id="215" w:author="Najmul Haider" w:date="2023-12-17T10:52:00Z">
            <w:r w:rsidRPr="009D1F43" w:rsidDel="009B1BC6">
              <w:rPr>
                <w:rFonts w:ascii="Times New Roman" w:eastAsia="Times New Roman" w:hAnsi="Times New Roman" w:cs="Times New Roman"/>
                <w:sz w:val="24"/>
                <w:szCs w:val="24"/>
                <w:lang w:val="it-IT"/>
              </w:rPr>
              <w:t xml:space="preserve">2023. </w:t>
            </w:r>
          </w:moveFrom>
          <w:moveFromRangeEnd w:id="214"/>
          <w:r w:rsidRPr="001A3149">
            <w:rPr>
              <w:rFonts w:ascii="Times New Roman" w:eastAsia="Times New Roman" w:hAnsi="Times New Roman" w:cs="Times New Roman"/>
              <w:sz w:val="24"/>
              <w:szCs w:val="24"/>
            </w:rPr>
            <w:t xml:space="preserve">Twenty-two years of dengue outbreaks in Bangladesh: epidemiology, clinical spectrum, serotypes, and future disease risks. Trop Med Health. </w:t>
          </w:r>
          <w:moveToRangeStart w:id="216" w:author="Najmul Haider" w:date="2023-12-17T10:52:00Z" w:name="move153702792"/>
          <w:moveTo w:id="217" w:author="Najmul Haider" w:date="2023-12-17T10:52:00Z">
            <w:r w:rsidR="009B1BC6" w:rsidRPr="009D1F43">
              <w:rPr>
                <w:rFonts w:ascii="Times New Roman" w:eastAsia="Times New Roman" w:hAnsi="Times New Roman" w:cs="Times New Roman"/>
                <w:sz w:val="24"/>
                <w:szCs w:val="24"/>
                <w:lang w:val="it-IT"/>
              </w:rPr>
              <w:t>2023.</w:t>
            </w:r>
          </w:moveTo>
          <w:moveToRangeEnd w:id="216"/>
          <w:ins w:id="218" w:author="Najmul Haider" w:date="2023-12-17T10:52:00Z">
            <w:r w:rsidR="009B1BC6">
              <w:rPr>
                <w:rFonts w:ascii="Times New Roman" w:eastAsia="Times New Roman" w:hAnsi="Times New Roman" w:cs="Times New Roman"/>
                <w:sz w:val="24"/>
                <w:szCs w:val="24"/>
                <w:lang w:val="it-IT"/>
              </w:rPr>
              <w:t xml:space="preserve"> </w:t>
            </w:r>
          </w:ins>
          <w:r w:rsidRPr="001A3149">
            <w:rPr>
              <w:rFonts w:ascii="Times New Roman" w:eastAsia="Times New Roman" w:hAnsi="Times New Roman" w:cs="Times New Roman"/>
              <w:sz w:val="24"/>
              <w:szCs w:val="24"/>
            </w:rPr>
            <w:t>51(1):37. doi:10.1186/s41182-023-00528-6.</w:t>
          </w:r>
        </w:p>
        <w:p w14:paraId="65E06A05" w14:textId="2515F237" w:rsidR="00E877D4" w:rsidRPr="001A3149" w:rsidRDefault="00E877D4">
          <w:pPr>
            <w:divId w:val="172198145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Irish SR, Al-Amin HM, Alam MS, Harbach RE. </w:t>
          </w:r>
          <w:moveFromRangeStart w:id="219" w:author="Najmul Haider" w:date="2023-12-17T10:53:00Z" w:name="move153702835"/>
          <w:moveFrom w:id="220" w:author="Najmul Haider" w:date="2023-12-17T10:53:00Z">
            <w:r w:rsidRPr="001A3149" w:rsidDel="004F7EA0">
              <w:rPr>
                <w:rFonts w:ascii="Times New Roman" w:eastAsia="Times New Roman" w:hAnsi="Times New Roman" w:cs="Times New Roman"/>
                <w:sz w:val="24"/>
                <w:szCs w:val="24"/>
              </w:rPr>
              <w:t xml:space="preserve">2016. </w:t>
            </w:r>
          </w:moveFrom>
          <w:moveFromRangeEnd w:id="219"/>
          <w:r w:rsidRPr="001A3149">
            <w:rPr>
              <w:rFonts w:ascii="Times New Roman" w:eastAsia="Times New Roman" w:hAnsi="Times New Roman" w:cs="Times New Roman"/>
              <w:sz w:val="24"/>
              <w:szCs w:val="24"/>
            </w:rPr>
            <w:t xml:space="preserve">A review of the mosquito species (Diptera: Culicidae) of Bangladesh. </w:t>
          </w:r>
          <w:proofErr w:type="spellStart"/>
          <w:r w:rsidRPr="001A3149">
            <w:rPr>
              <w:rFonts w:ascii="Times New Roman" w:eastAsia="Times New Roman" w:hAnsi="Times New Roman" w:cs="Times New Roman"/>
              <w:sz w:val="24"/>
              <w:szCs w:val="24"/>
            </w:rPr>
            <w:t>Parasit</w:t>
          </w:r>
          <w:proofErr w:type="spellEnd"/>
          <w:r w:rsidRPr="001A3149">
            <w:rPr>
              <w:rFonts w:ascii="Times New Roman" w:eastAsia="Times New Roman" w:hAnsi="Times New Roman" w:cs="Times New Roman"/>
              <w:sz w:val="24"/>
              <w:szCs w:val="24"/>
            </w:rPr>
            <w:t xml:space="preserve"> Vectors.</w:t>
          </w:r>
          <w:ins w:id="221" w:author="Najmul Haider" w:date="2023-12-17T10:53:00Z">
            <w:r w:rsidR="004F7EA0">
              <w:rPr>
                <w:rFonts w:ascii="Times New Roman" w:eastAsia="Times New Roman" w:hAnsi="Times New Roman" w:cs="Times New Roman"/>
                <w:sz w:val="24"/>
                <w:szCs w:val="24"/>
              </w:rPr>
              <w:t xml:space="preserve"> </w:t>
            </w:r>
          </w:ins>
          <w:moveToRangeStart w:id="222" w:author="Najmul Haider" w:date="2023-12-17T10:53:00Z" w:name="move153702835"/>
          <w:moveTo w:id="223" w:author="Najmul Haider" w:date="2023-12-17T10:53:00Z">
            <w:r w:rsidR="004F7EA0" w:rsidRPr="001A3149">
              <w:rPr>
                <w:rFonts w:ascii="Times New Roman" w:eastAsia="Times New Roman" w:hAnsi="Times New Roman" w:cs="Times New Roman"/>
                <w:sz w:val="24"/>
                <w:szCs w:val="24"/>
              </w:rPr>
              <w:t>2016.</w:t>
            </w:r>
          </w:moveTo>
          <w:moveToRangeEnd w:id="222"/>
          <w:r w:rsidRPr="001A3149">
            <w:rPr>
              <w:rFonts w:ascii="Times New Roman" w:eastAsia="Times New Roman" w:hAnsi="Times New Roman" w:cs="Times New Roman"/>
              <w:sz w:val="24"/>
              <w:szCs w:val="24"/>
            </w:rPr>
            <w:t xml:space="preserve"> 9(1):559. doi:10.1186/s13071-016-1848-z.</w:t>
          </w:r>
        </w:p>
        <w:p w14:paraId="6D503DF8" w14:textId="5DF2A0FC" w:rsidR="00E877D4" w:rsidRPr="009D1F43" w:rsidRDefault="00E877D4">
          <w:pPr>
            <w:divId w:val="1699508807"/>
            <w:rPr>
              <w:rFonts w:ascii="Times New Roman" w:eastAsia="Times New Roman" w:hAnsi="Times New Roman" w:cs="Times New Roman"/>
              <w:sz w:val="24"/>
              <w:szCs w:val="24"/>
              <w:lang w:val="es-ES"/>
            </w:rPr>
          </w:pPr>
          <w:r w:rsidRPr="001A3149">
            <w:rPr>
              <w:rFonts w:ascii="Times New Roman" w:eastAsia="Times New Roman" w:hAnsi="Times New Roman" w:cs="Times New Roman"/>
              <w:sz w:val="24"/>
              <w:szCs w:val="24"/>
            </w:rPr>
            <w:t xml:space="preserve">Kumar N, Susan S. 2020. COVID-19 Pandemic Prediction using Time Series Forecasting Models. In: </w:t>
          </w:r>
          <w:del w:id="224" w:author="Najmul Haider" w:date="2023-12-17T10:53:00Z">
            <w:r w:rsidRPr="001A3149" w:rsidDel="00B32F06">
              <w:rPr>
                <w:rFonts w:ascii="Times New Roman" w:eastAsia="Times New Roman" w:hAnsi="Times New Roman" w:cs="Times New Roman"/>
                <w:sz w:val="24"/>
                <w:szCs w:val="24"/>
              </w:rPr>
              <w:delText xml:space="preserve">2020 </w:delText>
            </w:r>
          </w:del>
          <w:r w:rsidRPr="001A3149">
            <w:rPr>
              <w:rFonts w:ascii="Times New Roman" w:eastAsia="Times New Roman" w:hAnsi="Times New Roman" w:cs="Times New Roman"/>
              <w:sz w:val="24"/>
              <w:szCs w:val="24"/>
            </w:rPr>
            <w:t xml:space="preserve">11th International Conference on Computing, Communication and Networking Technologies (ICCCNT). </w:t>
          </w:r>
          <w:r w:rsidRPr="009D1F43">
            <w:rPr>
              <w:rFonts w:ascii="Times New Roman" w:eastAsia="Times New Roman" w:hAnsi="Times New Roman" w:cs="Times New Roman"/>
              <w:sz w:val="24"/>
              <w:szCs w:val="24"/>
              <w:lang w:val="es-ES"/>
            </w:rPr>
            <w:t>IEEE.</w:t>
          </w:r>
          <w:ins w:id="225" w:author="Najmul Haider" w:date="2023-12-17T10:54:00Z">
            <w:r w:rsidR="00B32F06">
              <w:rPr>
                <w:rFonts w:ascii="Times New Roman" w:eastAsia="Times New Roman" w:hAnsi="Times New Roman" w:cs="Times New Roman"/>
                <w:sz w:val="24"/>
                <w:szCs w:val="24"/>
                <w:lang w:val="es-ES"/>
              </w:rPr>
              <w:t xml:space="preserve"> </w:t>
            </w:r>
            <w:r w:rsidR="00B32F06" w:rsidRPr="001A3149">
              <w:rPr>
                <w:rFonts w:ascii="Times New Roman" w:eastAsia="Times New Roman" w:hAnsi="Times New Roman" w:cs="Times New Roman"/>
                <w:sz w:val="24"/>
                <w:szCs w:val="24"/>
              </w:rPr>
              <w:t>2020</w:t>
            </w:r>
            <w:r w:rsidR="004D63E5">
              <w:rPr>
                <w:rFonts w:ascii="Times New Roman" w:eastAsia="Times New Roman" w:hAnsi="Times New Roman" w:cs="Times New Roman"/>
                <w:sz w:val="24"/>
                <w:szCs w:val="24"/>
              </w:rPr>
              <w:t>.</w:t>
            </w:r>
          </w:ins>
          <w:r w:rsidRPr="009D1F43">
            <w:rPr>
              <w:rFonts w:ascii="Times New Roman" w:eastAsia="Times New Roman" w:hAnsi="Times New Roman" w:cs="Times New Roman"/>
              <w:sz w:val="24"/>
              <w:szCs w:val="24"/>
              <w:lang w:val="es-ES"/>
            </w:rPr>
            <w:t xml:space="preserve"> p. 1–7.</w:t>
          </w:r>
        </w:p>
        <w:p w14:paraId="3A665279" w14:textId="103F321A" w:rsidR="00E877D4" w:rsidRPr="001A3149" w:rsidRDefault="00E877D4">
          <w:pPr>
            <w:divId w:val="681511410"/>
            <w:rPr>
              <w:rFonts w:ascii="Times New Roman" w:eastAsia="Times New Roman" w:hAnsi="Times New Roman" w:cs="Times New Roman"/>
              <w:sz w:val="24"/>
              <w:szCs w:val="24"/>
            </w:rPr>
          </w:pPr>
          <w:r w:rsidRPr="009D1F43">
            <w:rPr>
              <w:rFonts w:ascii="Times New Roman" w:eastAsia="Times New Roman" w:hAnsi="Times New Roman" w:cs="Times New Roman"/>
              <w:sz w:val="24"/>
              <w:szCs w:val="24"/>
              <w:lang w:val="es-ES"/>
            </w:rPr>
            <w:t xml:space="preserve">Lowe R, Lee SA, O’Reilly KM, Brady OJ, Bastos L, Carrasco-Escobar G, de Castro Catão R, Colón-González FJ, </w:t>
          </w:r>
          <w:proofErr w:type="spellStart"/>
          <w:r w:rsidRPr="009D1F43">
            <w:rPr>
              <w:rFonts w:ascii="Times New Roman" w:eastAsia="Times New Roman" w:hAnsi="Times New Roman" w:cs="Times New Roman"/>
              <w:sz w:val="24"/>
              <w:szCs w:val="24"/>
              <w:lang w:val="es-ES"/>
            </w:rPr>
            <w:t>Barcellos</w:t>
          </w:r>
          <w:proofErr w:type="spellEnd"/>
          <w:r w:rsidRPr="009D1F43">
            <w:rPr>
              <w:rFonts w:ascii="Times New Roman" w:eastAsia="Times New Roman" w:hAnsi="Times New Roman" w:cs="Times New Roman"/>
              <w:sz w:val="24"/>
              <w:szCs w:val="24"/>
              <w:lang w:val="es-ES"/>
            </w:rPr>
            <w:t xml:space="preserve"> C, Carvalho MS,</w:t>
          </w:r>
          <w:ins w:id="226" w:author="Najmul Haider" w:date="2023-12-17T10:55:00Z">
            <w:r w:rsidR="00EB438C">
              <w:rPr>
                <w:rFonts w:ascii="Times New Roman" w:eastAsia="Times New Roman" w:hAnsi="Times New Roman" w:cs="Times New Roman"/>
                <w:sz w:val="24"/>
                <w:szCs w:val="24"/>
                <w:lang w:val="es-ES"/>
              </w:rPr>
              <w:t xml:space="preserve"> </w:t>
            </w:r>
            <w:proofErr w:type="spellStart"/>
            <w:r w:rsidR="00EB438C">
              <w:rPr>
                <w:rFonts w:ascii="Times New Roman" w:eastAsia="Times New Roman" w:hAnsi="Times New Roman" w:cs="Times New Roman"/>
                <w:sz w:val="24"/>
                <w:szCs w:val="24"/>
                <w:lang w:val="es-ES"/>
              </w:rPr>
              <w:t>B</w:t>
            </w:r>
            <w:r w:rsidR="00C93384">
              <w:rPr>
                <w:rFonts w:ascii="Times New Roman" w:eastAsia="Times New Roman" w:hAnsi="Times New Roman" w:cs="Times New Roman"/>
                <w:sz w:val="24"/>
                <w:szCs w:val="24"/>
                <w:lang w:val="es-ES"/>
              </w:rPr>
              <w:t>langiardo</w:t>
            </w:r>
            <w:proofErr w:type="spellEnd"/>
            <w:r w:rsidR="00C93384">
              <w:rPr>
                <w:rFonts w:ascii="Times New Roman" w:eastAsia="Times New Roman" w:hAnsi="Times New Roman" w:cs="Times New Roman"/>
                <w:sz w:val="24"/>
                <w:szCs w:val="24"/>
                <w:lang w:val="es-ES"/>
              </w:rPr>
              <w:t xml:space="preserve"> M, Rue H, </w:t>
            </w:r>
            <w:proofErr w:type="spellStart"/>
            <w:r w:rsidR="00C93384">
              <w:rPr>
                <w:rFonts w:ascii="Times New Roman" w:eastAsia="Times New Roman" w:hAnsi="Times New Roman" w:cs="Times New Roman"/>
                <w:sz w:val="24"/>
                <w:szCs w:val="24"/>
                <w:lang w:val="es-ES"/>
              </w:rPr>
              <w:t>Gas</w:t>
            </w:r>
            <w:r w:rsidR="009A3187">
              <w:rPr>
                <w:rFonts w:ascii="Times New Roman" w:eastAsia="Times New Roman" w:hAnsi="Times New Roman" w:cs="Times New Roman"/>
                <w:sz w:val="24"/>
                <w:szCs w:val="24"/>
                <w:lang w:val="es-ES"/>
              </w:rPr>
              <w:t>parrini</w:t>
            </w:r>
            <w:proofErr w:type="spellEnd"/>
            <w:r w:rsidR="009A3187">
              <w:rPr>
                <w:rFonts w:ascii="Times New Roman" w:eastAsia="Times New Roman" w:hAnsi="Times New Roman" w:cs="Times New Roman"/>
                <w:sz w:val="24"/>
                <w:szCs w:val="24"/>
                <w:lang w:val="es-ES"/>
              </w:rPr>
              <w:t xml:space="preserve"> A. </w:t>
            </w:r>
          </w:ins>
          <w:del w:id="227" w:author="Najmul Haider" w:date="2023-12-17T10:55:00Z">
            <w:r w:rsidRPr="009D1F43" w:rsidDel="00EB438C">
              <w:rPr>
                <w:rFonts w:ascii="Times New Roman" w:eastAsia="Times New Roman" w:hAnsi="Times New Roman" w:cs="Times New Roman"/>
                <w:sz w:val="24"/>
                <w:szCs w:val="24"/>
                <w:lang w:val="es-ES"/>
              </w:rPr>
              <w:delText xml:space="preserve"> et al</w:delText>
            </w:r>
          </w:del>
          <w:r w:rsidRPr="009D1F43">
            <w:rPr>
              <w:rFonts w:ascii="Times New Roman" w:eastAsia="Times New Roman" w:hAnsi="Times New Roman" w:cs="Times New Roman"/>
              <w:sz w:val="24"/>
              <w:szCs w:val="24"/>
              <w:lang w:val="es-ES"/>
            </w:rPr>
            <w:t xml:space="preserve">. </w:t>
          </w:r>
          <w:moveFromRangeStart w:id="228" w:author="Najmul Haider" w:date="2023-12-17T10:54:00Z" w:name="move153702892"/>
          <w:moveFrom w:id="229" w:author="Najmul Haider" w:date="2023-12-17T10:54:00Z">
            <w:r w:rsidRPr="009D1F43" w:rsidDel="004D63E5">
              <w:rPr>
                <w:rFonts w:ascii="Times New Roman" w:eastAsia="Times New Roman" w:hAnsi="Times New Roman" w:cs="Times New Roman"/>
                <w:sz w:val="24"/>
                <w:szCs w:val="24"/>
                <w:lang w:val="es-ES"/>
              </w:rPr>
              <w:t xml:space="preserve">2021. </w:t>
            </w:r>
          </w:moveFrom>
          <w:moveFromRangeEnd w:id="228"/>
          <w:r w:rsidRPr="001A3149">
            <w:rPr>
              <w:rFonts w:ascii="Times New Roman" w:eastAsia="Times New Roman" w:hAnsi="Times New Roman" w:cs="Times New Roman"/>
              <w:sz w:val="24"/>
              <w:szCs w:val="24"/>
            </w:rPr>
            <w:t xml:space="preserve">Combined effects of hydrometeorological hazards and </w:t>
          </w:r>
          <w:proofErr w:type="spellStart"/>
          <w:r w:rsidRPr="001A3149">
            <w:rPr>
              <w:rFonts w:ascii="Times New Roman" w:eastAsia="Times New Roman" w:hAnsi="Times New Roman" w:cs="Times New Roman"/>
              <w:sz w:val="24"/>
              <w:szCs w:val="24"/>
            </w:rPr>
            <w:t>urbanisation</w:t>
          </w:r>
          <w:proofErr w:type="spellEnd"/>
          <w:r w:rsidRPr="001A3149">
            <w:rPr>
              <w:rFonts w:ascii="Times New Roman" w:eastAsia="Times New Roman" w:hAnsi="Times New Roman" w:cs="Times New Roman"/>
              <w:sz w:val="24"/>
              <w:szCs w:val="24"/>
            </w:rPr>
            <w:t xml:space="preserve"> on dengue risk in Brazil: a spatiotemporal modelling study. Lancet Planet Health. </w:t>
          </w:r>
          <w:moveToRangeStart w:id="230" w:author="Najmul Haider" w:date="2023-12-17T10:54:00Z" w:name="move153702892"/>
          <w:moveTo w:id="231" w:author="Najmul Haider" w:date="2023-12-17T10:54:00Z">
            <w:r w:rsidR="004D63E5" w:rsidRPr="009D1F43">
              <w:rPr>
                <w:rFonts w:ascii="Times New Roman" w:eastAsia="Times New Roman" w:hAnsi="Times New Roman" w:cs="Times New Roman"/>
                <w:sz w:val="24"/>
                <w:szCs w:val="24"/>
                <w:lang w:val="es-ES"/>
              </w:rPr>
              <w:t>2021.</w:t>
            </w:r>
          </w:moveTo>
          <w:moveToRangeEnd w:id="230"/>
          <w:ins w:id="232" w:author="Najmul Haider" w:date="2023-12-17T10:54:00Z">
            <w:r w:rsidR="004D63E5">
              <w:rPr>
                <w:rFonts w:ascii="Times New Roman" w:eastAsia="Times New Roman" w:hAnsi="Times New Roman" w:cs="Times New Roman"/>
                <w:sz w:val="24"/>
                <w:szCs w:val="24"/>
                <w:lang w:val="es-ES"/>
              </w:rPr>
              <w:t xml:space="preserve"> </w:t>
            </w:r>
          </w:ins>
          <w:r w:rsidRPr="001A3149">
            <w:rPr>
              <w:rFonts w:ascii="Times New Roman" w:eastAsia="Times New Roman" w:hAnsi="Times New Roman" w:cs="Times New Roman"/>
              <w:sz w:val="24"/>
              <w:szCs w:val="24"/>
            </w:rPr>
            <w:t>5(4</w:t>
          </w:r>
          <w:proofErr w:type="gramStart"/>
          <w:r w:rsidRPr="001A3149">
            <w:rPr>
              <w:rFonts w:ascii="Times New Roman" w:eastAsia="Times New Roman" w:hAnsi="Times New Roman" w:cs="Times New Roman"/>
              <w:sz w:val="24"/>
              <w:szCs w:val="24"/>
            </w:rPr>
            <w:t>):e</w:t>
          </w:r>
          <w:proofErr w:type="gramEnd"/>
          <w:r w:rsidRPr="001A3149">
            <w:rPr>
              <w:rFonts w:ascii="Times New Roman" w:eastAsia="Times New Roman" w:hAnsi="Times New Roman" w:cs="Times New Roman"/>
              <w:sz w:val="24"/>
              <w:szCs w:val="24"/>
            </w:rPr>
            <w:t>209–e219. doi:10.1016/S2542-5196(20)30292-8.</w:t>
          </w:r>
        </w:p>
        <w:p w14:paraId="0276BDB5" w14:textId="373DA3E2" w:rsidR="00E877D4" w:rsidRPr="001A3149" w:rsidRDefault="00E877D4">
          <w:pPr>
            <w:divId w:val="44854898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Messina JP, Brady OJ, Golding N, Kraemer MUG, Wint GRW, Ray SE, Pigott DM, Shearer FM, Johnson K, Earl L</w:t>
          </w:r>
          <w:ins w:id="233" w:author="Najmul Haider" w:date="2023-12-17T10:56:00Z">
            <w:r w:rsidR="00926DA1">
              <w:rPr>
                <w:rFonts w:ascii="Times New Roman" w:eastAsia="Times New Roman" w:hAnsi="Times New Roman" w:cs="Times New Roman"/>
                <w:sz w:val="24"/>
                <w:szCs w:val="24"/>
              </w:rPr>
              <w:t xml:space="preserve">, </w:t>
            </w:r>
            <w:r w:rsidR="00EE5D5A">
              <w:rPr>
                <w:rFonts w:ascii="Times New Roman" w:eastAsia="Times New Roman" w:hAnsi="Times New Roman" w:cs="Times New Roman"/>
                <w:sz w:val="24"/>
                <w:szCs w:val="24"/>
              </w:rPr>
              <w:t>Marcza</w:t>
            </w:r>
          </w:ins>
          <w:ins w:id="234" w:author="Najmul Haider" w:date="2023-12-17T10:57:00Z">
            <w:r w:rsidR="00EE5D5A">
              <w:rPr>
                <w:rFonts w:ascii="Times New Roman" w:eastAsia="Times New Roman" w:hAnsi="Times New Roman" w:cs="Times New Roman"/>
                <w:sz w:val="24"/>
                <w:szCs w:val="24"/>
              </w:rPr>
              <w:t xml:space="preserve">k </w:t>
            </w:r>
            <w:proofErr w:type="gramStart"/>
            <w:r w:rsidR="00EE5D5A">
              <w:rPr>
                <w:rFonts w:ascii="Times New Roman" w:eastAsia="Times New Roman" w:hAnsi="Times New Roman" w:cs="Times New Roman"/>
                <w:sz w:val="24"/>
                <w:szCs w:val="24"/>
              </w:rPr>
              <w:t>LB</w:t>
            </w:r>
          </w:ins>
          <w:r w:rsidRPr="001A3149">
            <w:rPr>
              <w:rFonts w:ascii="Times New Roman" w:eastAsia="Times New Roman" w:hAnsi="Times New Roman" w:cs="Times New Roman"/>
              <w:sz w:val="24"/>
              <w:szCs w:val="24"/>
            </w:rPr>
            <w:t xml:space="preserve">, </w:t>
          </w:r>
          <w:ins w:id="235" w:author="Najmul Haider" w:date="2023-12-17T10:57:00Z">
            <w:r w:rsidR="003E009F">
              <w:rPr>
                <w:rFonts w:ascii="Times New Roman" w:eastAsia="Times New Roman" w:hAnsi="Times New Roman" w:cs="Times New Roman"/>
                <w:sz w:val="24"/>
                <w:szCs w:val="24"/>
              </w:rPr>
              <w:t xml:space="preserve"> </w:t>
            </w:r>
            <w:proofErr w:type="spellStart"/>
            <w:r w:rsidR="003E009F">
              <w:rPr>
                <w:rFonts w:ascii="Times New Roman" w:eastAsia="Times New Roman" w:hAnsi="Times New Roman" w:cs="Times New Roman"/>
                <w:sz w:val="24"/>
                <w:szCs w:val="24"/>
              </w:rPr>
              <w:t>Shirude</w:t>
            </w:r>
            <w:proofErr w:type="spellEnd"/>
            <w:proofErr w:type="gramEnd"/>
            <w:r w:rsidR="003E009F">
              <w:rPr>
                <w:rFonts w:ascii="Times New Roman" w:eastAsia="Times New Roman" w:hAnsi="Times New Roman" w:cs="Times New Roman"/>
                <w:sz w:val="24"/>
                <w:szCs w:val="24"/>
              </w:rPr>
              <w:t xml:space="preserve"> S, Weaver ND, </w:t>
            </w:r>
            <w:r w:rsidR="001F67AA">
              <w:rPr>
                <w:rFonts w:ascii="Times New Roman" w:eastAsia="Times New Roman" w:hAnsi="Times New Roman" w:cs="Times New Roman"/>
                <w:sz w:val="24"/>
                <w:szCs w:val="24"/>
              </w:rPr>
              <w:t xml:space="preserve">Gilbert M, </w:t>
            </w:r>
            <w:r w:rsidR="009D02F1">
              <w:rPr>
                <w:rFonts w:ascii="Times New Roman" w:eastAsia="Times New Roman" w:hAnsi="Times New Roman" w:cs="Times New Roman"/>
                <w:sz w:val="24"/>
                <w:szCs w:val="24"/>
              </w:rPr>
              <w:t>Velayudhan R</w:t>
            </w:r>
          </w:ins>
          <w:ins w:id="236" w:author="Najmul Haider" w:date="2023-12-17T10:58:00Z">
            <w:r w:rsidR="009D02F1">
              <w:rPr>
                <w:rFonts w:ascii="Times New Roman" w:eastAsia="Times New Roman" w:hAnsi="Times New Roman" w:cs="Times New Roman"/>
                <w:sz w:val="24"/>
                <w:szCs w:val="24"/>
              </w:rPr>
              <w:t xml:space="preserve">, Jones P, Jaenisch T, </w:t>
            </w:r>
            <w:r w:rsidR="00F85EE1">
              <w:rPr>
                <w:rFonts w:ascii="Times New Roman" w:eastAsia="Times New Roman" w:hAnsi="Times New Roman" w:cs="Times New Roman"/>
                <w:sz w:val="24"/>
                <w:szCs w:val="24"/>
              </w:rPr>
              <w:t xml:space="preserve">Scott TW, Reiner RC, Hay SI </w:t>
            </w:r>
          </w:ins>
          <w:del w:id="237" w:author="Najmul Haider" w:date="2023-12-17T10:58:00Z">
            <w:r w:rsidRPr="001A3149" w:rsidDel="00F85EE1">
              <w:rPr>
                <w:rFonts w:ascii="Times New Roman" w:eastAsia="Times New Roman" w:hAnsi="Times New Roman" w:cs="Times New Roman"/>
                <w:sz w:val="24"/>
                <w:szCs w:val="24"/>
              </w:rPr>
              <w:delText>et al</w:delText>
            </w:r>
          </w:del>
          <w:r w:rsidRPr="001A3149">
            <w:rPr>
              <w:rFonts w:ascii="Times New Roman" w:eastAsia="Times New Roman" w:hAnsi="Times New Roman" w:cs="Times New Roman"/>
              <w:sz w:val="24"/>
              <w:szCs w:val="24"/>
            </w:rPr>
            <w:t xml:space="preserve">. </w:t>
          </w:r>
          <w:moveFromRangeStart w:id="238" w:author="Najmul Haider" w:date="2023-12-17T10:58:00Z" w:name="move153703147"/>
          <w:moveFrom w:id="239" w:author="Najmul Haider" w:date="2023-12-17T10:58:00Z">
            <w:r w:rsidRPr="001A3149" w:rsidDel="00F85EE1">
              <w:rPr>
                <w:rFonts w:ascii="Times New Roman" w:eastAsia="Times New Roman" w:hAnsi="Times New Roman" w:cs="Times New Roman"/>
                <w:sz w:val="24"/>
                <w:szCs w:val="24"/>
              </w:rPr>
              <w:t xml:space="preserve">2019. </w:t>
            </w:r>
          </w:moveFrom>
          <w:moveFromRangeEnd w:id="238"/>
          <w:r w:rsidRPr="001A3149">
            <w:rPr>
              <w:rFonts w:ascii="Times New Roman" w:eastAsia="Times New Roman" w:hAnsi="Times New Roman" w:cs="Times New Roman"/>
              <w:sz w:val="24"/>
              <w:szCs w:val="24"/>
            </w:rPr>
            <w:t xml:space="preserve">The current and future global distribution and population at risk of dengue. Nat </w:t>
          </w:r>
          <w:proofErr w:type="spellStart"/>
          <w:r w:rsidRPr="001A3149">
            <w:rPr>
              <w:rFonts w:ascii="Times New Roman" w:eastAsia="Times New Roman" w:hAnsi="Times New Roman" w:cs="Times New Roman"/>
              <w:sz w:val="24"/>
              <w:szCs w:val="24"/>
            </w:rPr>
            <w:t>Microbiol</w:t>
          </w:r>
          <w:proofErr w:type="spellEnd"/>
          <w:r w:rsidRPr="001A3149">
            <w:rPr>
              <w:rFonts w:ascii="Times New Roman" w:eastAsia="Times New Roman" w:hAnsi="Times New Roman" w:cs="Times New Roman"/>
              <w:sz w:val="24"/>
              <w:szCs w:val="24"/>
            </w:rPr>
            <w:t xml:space="preserve">. </w:t>
          </w:r>
          <w:moveToRangeStart w:id="240" w:author="Najmul Haider" w:date="2023-12-17T10:58:00Z" w:name="move153703147"/>
          <w:moveTo w:id="241" w:author="Najmul Haider" w:date="2023-12-17T10:58:00Z">
            <w:r w:rsidR="00F85EE1" w:rsidRPr="001A3149">
              <w:rPr>
                <w:rFonts w:ascii="Times New Roman" w:eastAsia="Times New Roman" w:hAnsi="Times New Roman" w:cs="Times New Roman"/>
                <w:sz w:val="24"/>
                <w:szCs w:val="24"/>
              </w:rPr>
              <w:t>2019.</w:t>
            </w:r>
          </w:moveTo>
          <w:moveToRangeEnd w:id="240"/>
          <w:ins w:id="242" w:author="Najmul Haider" w:date="2023-12-17T10:58:00Z">
            <w:r w:rsidR="00F85EE1">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4(9):1508–1515. doi:10.1038/s41564-019-0476-8.</w:t>
          </w:r>
        </w:p>
        <w:p w14:paraId="205882C0" w14:textId="1ADD82C7" w:rsidR="00E877D4" w:rsidRPr="001A3149" w:rsidRDefault="00E877D4">
          <w:pPr>
            <w:divId w:val="57586908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Murray NEA, Quam MB, Wilder-Smith A. </w:t>
          </w:r>
          <w:del w:id="243" w:author="Najmul Haider" w:date="2023-12-17T10:59:00Z">
            <w:r w:rsidRPr="001A3149" w:rsidDel="008C62EB">
              <w:rPr>
                <w:rFonts w:ascii="Times New Roman" w:eastAsia="Times New Roman" w:hAnsi="Times New Roman" w:cs="Times New Roman"/>
                <w:sz w:val="24"/>
                <w:szCs w:val="24"/>
              </w:rPr>
              <w:delText xml:space="preserve">2013. </w:delText>
            </w:r>
          </w:del>
          <w:r w:rsidRPr="001A3149">
            <w:rPr>
              <w:rFonts w:ascii="Times New Roman" w:eastAsia="Times New Roman" w:hAnsi="Times New Roman" w:cs="Times New Roman"/>
              <w:sz w:val="24"/>
              <w:szCs w:val="24"/>
            </w:rPr>
            <w:t xml:space="preserve">Epidemiology of dengue: past, present and future prospects. Clin Epidemiol. </w:t>
          </w:r>
          <w:ins w:id="244" w:author="Najmul Haider" w:date="2023-12-17T10:59:00Z">
            <w:r w:rsidR="008C62EB">
              <w:rPr>
                <w:rFonts w:ascii="Times New Roman" w:eastAsia="Times New Roman" w:hAnsi="Times New Roman" w:cs="Times New Roman"/>
                <w:sz w:val="24"/>
                <w:szCs w:val="24"/>
              </w:rPr>
              <w:t xml:space="preserve">2013. </w:t>
            </w:r>
          </w:ins>
          <w:r w:rsidRPr="001A3149">
            <w:rPr>
              <w:rFonts w:ascii="Times New Roman" w:eastAsia="Times New Roman" w:hAnsi="Times New Roman" w:cs="Times New Roman"/>
              <w:sz w:val="24"/>
              <w:szCs w:val="24"/>
            </w:rPr>
            <w:t xml:space="preserve">5(1):299–309. doi:10.2147/CLEP.S34440. </w:t>
          </w:r>
          <w:del w:id="245" w:author="Najmul Haider" w:date="2023-12-17T10:59:00Z">
            <w:r w:rsidRPr="001A3149" w:rsidDel="00E05ED0">
              <w:rPr>
                <w:rFonts w:ascii="Times New Roman" w:eastAsia="Times New Roman" w:hAnsi="Times New Roman" w:cs="Times New Roman"/>
                <w:sz w:val="24"/>
                <w:szCs w:val="24"/>
              </w:rPr>
              <w:delText>[accessed 2023 May 15]. https://pubmed.ncbi.nlm.nih.gov/23990732/.</w:delText>
            </w:r>
          </w:del>
        </w:p>
        <w:p w14:paraId="7E9CC9DA" w14:textId="63C999E8" w:rsidR="00E877D4" w:rsidRPr="001A3149" w:rsidRDefault="00E877D4">
          <w:pPr>
            <w:divId w:val="238906440"/>
            <w:rPr>
              <w:rFonts w:ascii="Times New Roman" w:eastAsia="Times New Roman" w:hAnsi="Times New Roman" w:cs="Times New Roman"/>
              <w:sz w:val="24"/>
              <w:szCs w:val="24"/>
            </w:rPr>
          </w:pPr>
          <w:proofErr w:type="spellStart"/>
          <w:r w:rsidRPr="001A3149">
            <w:rPr>
              <w:rFonts w:ascii="Times New Roman" w:eastAsia="Times New Roman" w:hAnsi="Times New Roman" w:cs="Times New Roman"/>
              <w:sz w:val="24"/>
              <w:szCs w:val="24"/>
            </w:rPr>
            <w:t>Mutsuddy</w:t>
          </w:r>
          <w:proofErr w:type="spellEnd"/>
          <w:r w:rsidRPr="001A3149">
            <w:rPr>
              <w:rFonts w:ascii="Times New Roman" w:eastAsia="Times New Roman" w:hAnsi="Times New Roman" w:cs="Times New Roman"/>
              <w:sz w:val="24"/>
              <w:szCs w:val="24"/>
            </w:rPr>
            <w:t xml:space="preserve"> P, Tahmina Jhora S, </w:t>
          </w:r>
          <w:proofErr w:type="spellStart"/>
          <w:r w:rsidRPr="001A3149">
            <w:rPr>
              <w:rFonts w:ascii="Times New Roman" w:eastAsia="Times New Roman" w:hAnsi="Times New Roman" w:cs="Times New Roman"/>
              <w:sz w:val="24"/>
              <w:szCs w:val="24"/>
            </w:rPr>
            <w:t>Shamsuzzaman</w:t>
          </w:r>
          <w:proofErr w:type="spellEnd"/>
          <w:r w:rsidRPr="001A3149">
            <w:rPr>
              <w:rFonts w:ascii="Times New Roman" w:eastAsia="Times New Roman" w:hAnsi="Times New Roman" w:cs="Times New Roman"/>
              <w:sz w:val="24"/>
              <w:szCs w:val="24"/>
            </w:rPr>
            <w:t xml:space="preserve"> AKM, Kaisar SMG, Khan MNA, Dhiman S. </w:t>
          </w:r>
          <w:del w:id="246" w:author="Najmul Haider" w:date="2023-12-17T11:00:00Z">
            <w:r w:rsidRPr="001A3149" w:rsidDel="00C7337F">
              <w:rPr>
                <w:rFonts w:ascii="Times New Roman" w:eastAsia="Times New Roman" w:hAnsi="Times New Roman" w:cs="Times New Roman"/>
                <w:sz w:val="24"/>
                <w:szCs w:val="24"/>
              </w:rPr>
              <w:delText xml:space="preserve">2019. </w:delText>
            </w:r>
          </w:del>
          <w:r w:rsidRPr="001A3149">
            <w:rPr>
              <w:rFonts w:ascii="Times New Roman" w:eastAsia="Times New Roman" w:hAnsi="Times New Roman" w:cs="Times New Roman"/>
              <w:sz w:val="24"/>
              <w:szCs w:val="24"/>
            </w:rPr>
            <w:t xml:space="preserve">Dengue Situation in Bangladesh: An Epidemiological Shift in terms of Morbidity and Mortality. Can J Infect Dis Med </w:t>
          </w:r>
          <w:proofErr w:type="spellStart"/>
          <w:r w:rsidRPr="001A3149">
            <w:rPr>
              <w:rFonts w:ascii="Times New Roman" w:eastAsia="Times New Roman" w:hAnsi="Times New Roman" w:cs="Times New Roman"/>
              <w:sz w:val="24"/>
              <w:szCs w:val="24"/>
            </w:rPr>
            <w:t>Microbiol</w:t>
          </w:r>
          <w:proofErr w:type="spellEnd"/>
          <w:r w:rsidRPr="001A3149">
            <w:rPr>
              <w:rFonts w:ascii="Times New Roman" w:eastAsia="Times New Roman" w:hAnsi="Times New Roman" w:cs="Times New Roman"/>
              <w:sz w:val="24"/>
              <w:szCs w:val="24"/>
            </w:rPr>
            <w:t xml:space="preserve">. 2019. doi:10.1155/2019/3516284. </w:t>
          </w:r>
          <w:del w:id="247" w:author="Najmul Haider" w:date="2023-12-17T11:00:00Z">
            <w:r w:rsidRPr="001A3149" w:rsidDel="00677940">
              <w:rPr>
                <w:rFonts w:ascii="Times New Roman" w:eastAsia="Times New Roman" w:hAnsi="Times New Roman" w:cs="Times New Roman"/>
                <w:sz w:val="24"/>
                <w:szCs w:val="24"/>
              </w:rPr>
              <w:delText>[accessed 2023 May 15]. /pmc/articles/PMC6431455/.</w:delText>
            </w:r>
          </w:del>
        </w:p>
        <w:p w14:paraId="5FF8B9B0" w14:textId="0C143ED4" w:rsidR="00E877D4" w:rsidRPr="001A3149" w:rsidRDefault="00E877D4">
          <w:pPr>
            <w:divId w:val="902790244"/>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lastRenderedPageBreak/>
            <w:t xml:space="preserve">Najmul Haider. </w:t>
          </w:r>
          <w:moveFromRangeStart w:id="248" w:author="Najmul Haider" w:date="2023-12-17T11:00:00Z" w:name="move153703268"/>
          <w:moveFrom w:id="249" w:author="Najmul Haider" w:date="2023-12-17T11:00:00Z">
            <w:r w:rsidRPr="001A3149" w:rsidDel="003E098F">
              <w:rPr>
                <w:rFonts w:ascii="Times New Roman" w:eastAsia="Times New Roman" w:hAnsi="Times New Roman" w:cs="Times New Roman"/>
                <w:sz w:val="24"/>
                <w:szCs w:val="24"/>
              </w:rPr>
              <w:t xml:space="preserve">2018. </w:t>
            </w:r>
          </w:moveFrom>
          <w:moveFromRangeEnd w:id="248"/>
          <w:r w:rsidRPr="001A3149">
            <w:rPr>
              <w:rFonts w:ascii="Times New Roman" w:eastAsia="Times New Roman" w:hAnsi="Times New Roman" w:cs="Times New Roman"/>
              <w:sz w:val="24"/>
              <w:szCs w:val="24"/>
            </w:rPr>
            <w:t xml:space="preserve">Modeling the vector-borne disease transmission potential in northern Europe with a special emphasis on microclimatic temperature: PhD Thesis. </w:t>
          </w:r>
          <w:moveToRangeStart w:id="250" w:author="Najmul Haider" w:date="2023-12-17T11:00:00Z" w:name="move153703268"/>
          <w:proofErr w:type="gramStart"/>
          <w:moveTo w:id="251" w:author="Najmul Haider" w:date="2023-12-17T11:00:00Z">
            <w:r w:rsidR="003E098F" w:rsidRPr="001A3149">
              <w:rPr>
                <w:rFonts w:ascii="Times New Roman" w:eastAsia="Times New Roman" w:hAnsi="Times New Roman" w:cs="Times New Roman"/>
                <w:sz w:val="24"/>
                <w:szCs w:val="24"/>
              </w:rPr>
              <w:t>2018.</w:t>
            </w:r>
          </w:moveTo>
          <w:moveToRangeEnd w:id="250"/>
          <w:ins w:id="252" w:author="Najmul Haider" w:date="2023-12-17T11:00:00Z">
            <w:r w:rsidR="003E098F" w:rsidRPr="001A3149">
              <w:rPr>
                <w:rFonts w:ascii="Times New Roman" w:eastAsia="Times New Roman" w:hAnsi="Times New Roman" w:cs="Times New Roman"/>
                <w:sz w:val="24"/>
                <w:szCs w:val="24"/>
              </w:rPr>
              <w:t xml:space="preserve"> </w:t>
            </w:r>
            <w:r w:rsidR="003E098F">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w:t>
          </w:r>
          <w:proofErr w:type="gramEnd"/>
          <w:r w:rsidRPr="001A3149">
            <w:rPr>
              <w:rFonts w:ascii="Times New Roman" w:eastAsia="Times New Roman" w:hAnsi="Times New Roman" w:cs="Times New Roman"/>
              <w:sz w:val="24"/>
              <w:szCs w:val="24"/>
            </w:rPr>
            <w:t>Lyngby]: Technical University of Denmark. [accessed 2023 Nov 28]. https://orbit.dtu.dk/en/publications/modeling-the-vector-borne-disease-transmission-potential-in-north.</w:t>
          </w:r>
        </w:p>
        <w:p w14:paraId="63F87AC3" w14:textId="28431B7C" w:rsidR="00E877D4" w:rsidRPr="001A3149" w:rsidRDefault="00E877D4">
          <w:pPr>
            <w:divId w:val="1151755540"/>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Paul KK, Dhar-Chowdhury P, Haque CE, Al-Amin HM, Goswami DR, Kafi MAH, </w:t>
          </w:r>
          <w:proofErr w:type="spellStart"/>
          <w:r w:rsidRPr="001A3149">
            <w:rPr>
              <w:rFonts w:ascii="Times New Roman" w:eastAsia="Times New Roman" w:hAnsi="Times New Roman" w:cs="Times New Roman"/>
              <w:sz w:val="24"/>
              <w:szCs w:val="24"/>
            </w:rPr>
            <w:t>Drebot</w:t>
          </w:r>
          <w:proofErr w:type="spellEnd"/>
          <w:r w:rsidRPr="001A3149">
            <w:rPr>
              <w:rFonts w:ascii="Times New Roman" w:eastAsia="Times New Roman" w:hAnsi="Times New Roman" w:cs="Times New Roman"/>
              <w:sz w:val="24"/>
              <w:szCs w:val="24"/>
            </w:rPr>
            <w:t xml:space="preserve"> MA, Lindsay LR, Ahsan GU, Brooks WA. </w:t>
          </w:r>
          <w:moveFromRangeStart w:id="253" w:author="Najmul Haider" w:date="2023-12-17T11:01:00Z" w:name="move153703284"/>
          <w:moveFrom w:id="254" w:author="Najmul Haider" w:date="2023-12-17T11:01:00Z">
            <w:r w:rsidRPr="001A3149" w:rsidDel="002D675B">
              <w:rPr>
                <w:rFonts w:ascii="Times New Roman" w:eastAsia="Times New Roman" w:hAnsi="Times New Roman" w:cs="Times New Roman"/>
                <w:sz w:val="24"/>
                <w:szCs w:val="24"/>
              </w:rPr>
              <w:t xml:space="preserve">2018. </w:t>
            </w:r>
          </w:moveFrom>
          <w:moveFromRangeEnd w:id="253"/>
          <w:r w:rsidRPr="001A3149">
            <w:rPr>
              <w:rFonts w:ascii="Times New Roman" w:eastAsia="Times New Roman" w:hAnsi="Times New Roman" w:cs="Times New Roman"/>
              <w:sz w:val="24"/>
              <w:szCs w:val="24"/>
            </w:rPr>
            <w:t xml:space="preserve">Risk factors for the presence of dengue vector mosquitoes, and determinants of their prevalence and larval site selection in Dhaka, Bangladesh.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One. </w:t>
          </w:r>
          <w:moveToRangeStart w:id="255" w:author="Najmul Haider" w:date="2023-12-17T11:01:00Z" w:name="move153703284"/>
          <w:moveTo w:id="256" w:author="Najmul Haider" w:date="2023-12-17T11:01:00Z">
            <w:r w:rsidR="002D675B" w:rsidRPr="001A3149">
              <w:rPr>
                <w:rFonts w:ascii="Times New Roman" w:eastAsia="Times New Roman" w:hAnsi="Times New Roman" w:cs="Times New Roman"/>
                <w:sz w:val="24"/>
                <w:szCs w:val="24"/>
              </w:rPr>
              <w:t>2018.</w:t>
            </w:r>
          </w:moveTo>
          <w:moveToRangeEnd w:id="255"/>
          <w:ins w:id="257" w:author="Najmul Haider" w:date="2023-12-17T11:01:00Z">
            <w:r w:rsidR="002D675B">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13(6):</w:t>
          </w:r>
          <w:ins w:id="258" w:author="Najmul Haider" w:date="2023-12-17T11:01:00Z">
            <w:r w:rsidR="004D2E62">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 xml:space="preserve">e0199457. </w:t>
          </w:r>
          <w:proofErr w:type="gramStart"/>
          <w:r w:rsidRPr="001A3149">
            <w:rPr>
              <w:rFonts w:ascii="Times New Roman" w:eastAsia="Times New Roman" w:hAnsi="Times New Roman" w:cs="Times New Roman"/>
              <w:sz w:val="24"/>
              <w:szCs w:val="24"/>
            </w:rPr>
            <w:t>doi:10.1371/journal.pone</w:t>
          </w:r>
          <w:proofErr w:type="gramEnd"/>
          <w:r w:rsidRPr="001A3149">
            <w:rPr>
              <w:rFonts w:ascii="Times New Roman" w:eastAsia="Times New Roman" w:hAnsi="Times New Roman" w:cs="Times New Roman"/>
              <w:sz w:val="24"/>
              <w:szCs w:val="24"/>
            </w:rPr>
            <w:t>.0199457.</w:t>
          </w:r>
        </w:p>
        <w:p w14:paraId="4E8A8546" w14:textId="77777777" w:rsidR="00E877D4" w:rsidRPr="001A3149" w:rsidRDefault="00E877D4">
          <w:pPr>
            <w:divId w:val="1276015921"/>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R Core Team. 2022. R: A language and environment for statistical computing. Vienna, Austria. URL https://www.R-project.org/.</w:t>
          </w:r>
        </w:p>
        <w:p w14:paraId="3327A0A1" w14:textId="3BF231C1" w:rsidR="00E877D4" w:rsidRPr="001A3149" w:rsidRDefault="00E877D4">
          <w:pPr>
            <w:divId w:val="2630229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Rahman KM, Sharker Y, Rumi RA, Khan M-UI, </w:t>
          </w:r>
          <w:proofErr w:type="spellStart"/>
          <w:r w:rsidRPr="001A3149">
            <w:rPr>
              <w:rFonts w:ascii="Times New Roman" w:eastAsia="Times New Roman" w:hAnsi="Times New Roman" w:cs="Times New Roman"/>
              <w:sz w:val="24"/>
              <w:szCs w:val="24"/>
            </w:rPr>
            <w:t>Shomik</w:t>
          </w:r>
          <w:proofErr w:type="spellEnd"/>
          <w:r w:rsidRPr="001A3149">
            <w:rPr>
              <w:rFonts w:ascii="Times New Roman" w:eastAsia="Times New Roman" w:hAnsi="Times New Roman" w:cs="Times New Roman"/>
              <w:sz w:val="24"/>
              <w:szCs w:val="24"/>
            </w:rPr>
            <w:t xml:space="preserve"> MS, Rahman MW, Billah SM, Rahman M, Streatfield PK, Harley D,</w:t>
          </w:r>
          <w:ins w:id="259" w:author="Najmul Haider" w:date="2023-12-17T11:02:00Z">
            <w:r w:rsidR="00D97243">
              <w:rPr>
                <w:rFonts w:ascii="Times New Roman" w:eastAsia="Times New Roman" w:hAnsi="Times New Roman" w:cs="Times New Roman"/>
                <w:sz w:val="24"/>
                <w:szCs w:val="24"/>
              </w:rPr>
              <w:t xml:space="preserve"> </w:t>
            </w:r>
            <w:r w:rsidR="00F85597">
              <w:rPr>
                <w:rFonts w:ascii="Times New Roman" w:eastAsia="Times New Roman" w:hAnsi="Times New Roman" w:cs="Times New Roman"/>
                <w:sz w:val="24"/>
                <w:szCs w:val="24"/>
              </w:rPr>
              <w:t>Luby SP</w:t>
            </w:r>
          </w:ins>
          <w:r w:rsidRPr="001A3149">
            <w:rPr>
              <w:rFonts w:ascii="Times New Roman" w:eastAsia="Times New Roman" w:hAnsi="Times New Roman" w:cs="Times New Roman"/>
              <w:sz w:val="24"/>
              <w:szCs w:val="24"/>
            </w:rPr>
            <w:t xml:space="preserve"> </w:t>
          </w:r>
          <w:del w:id="260" w:author="Najmul Haider" w:date="2023-12-17T11:02:00Z">
            <w:r w:rsidRPr="001A3149" w:rsidDel="00D97243">
              <w:rPr>
                <w:rFonts w:ascii="Times New Roman" w:eastAsia="Times New Roman" w:hAnsi="Times New Roman" w:cs="Times New Roman"/>
                <w:sz w:val="24"/>
                <w:szCs w:val="24"/>
              </w:rPr>
              <w:delText>et al. 2020</w:delText>
            </w:r>
          </w:del>
          <w:r w:rsidRPr="001A3149">
            <w:rPr>
              <w:rFonts w:ascii="Times New Roman" w:eastAsia="Times New Roman" w:hAnsi="Times New Roman" w:cs="Times New Roman"/>
              <w:sz w:val="24"/>
              <w:szCs w:val="24"/>
            </w:rPr>
            <w:t xml:space="preserve">. An Association between Rainy Days with Clinical Dengue Fever in Dhaka, Bangladesh: Findings from a Hospital Based Study. Int J Environ Res Public Health. </w:t>
          </w:r>
          <w:ins w:id="261" w:author="Najmul Haider" w:date="2023-12-17T11:02:00Z">
            <w:r w:rsidR="00D97243">
              <w:rPr>
                <w:rFonts w:ascii="Times New Roman" w:eastAsia="Times New Roman" w:hAnsi="Times New Roman" w:cs="Times New Roman"/>
                <w:sz w:val="24"/>
                <w:szCs w:val="24"/>
              </w:rPr>
              <w:t xml:space="preserve">2020. </w:t>
            </w:r>
          </w:ins>
          <w:r w:rsidRPr="001A3149">
            <w:rPr>
              <w:rFonts w:ascii="Times New Roman" w:eastAsia="Times New Roman" w:hAnsi="Times New Roman" w:cs="Times New Roman"/>
              <w:sz w:val="24"/>
              <w:szCs w:val="24"/>
            </w:rPr>
            <w:t>17(24):9506. doi:10.3390/ijerph17249506.</w:t>
          </w:r>
        </w:p>
        <w:p w14:paraId="1249FDEF" w14:textId="65C9ED90" w:rsidR="00E877D4" w:rsidRPr="001A3149" w:rsidRDefault="00E877D4">
          <w:pPr>
            <w:divId w:val="152366318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Salje H, Morales I, Gurley ES, Saha S. </w:t>
          </w:r>
          <w:moveFromRangeStart w:id="262" w:author="Najmul Haider" w:date="2023-12-17T11:03:00Z" w:name="move153703400"/>
          <w:moveFrom w:id="263" w:author="Najmul Haider" w:date="2023-12-17T11:03:00Z">
            <w:r w:rsidRPr="001A3149" w:rsidDel="00276268">
              <w:rPr>
                <w:rFonts w:ascii="Times New Roman" w:eastAsia="Times New Roman" w:hAnsi="Times New Roman" w:cs="Times New Roman"/>
                <w:sz w:val="24"/>
                <w:szCs w:val="24"/>
              </w:rPr>
              <w:t xml:space="preserve">2016. </w:t>
            </w:r>
          </w:moveFrom>
          <w:moveFromRangeEnd w:id="262"/>
          <w:r w:rsidRPr="001A3149">
            <w:rPr>
              <w:rFonts w:ascii="Times New Roman" w:eastAsia="Times New Roman" w:hAnsi="Times New Roman" w:cs="Times New Roman"/>
              <w:sz w:val="24"/>
              <w:szCs w:val="24"/>
            </w:rPr>
            <w:t xml:space="preserve">Seasonal Distribution and Climatic Correlates of Dengue Disease in Dhaka, Bangladesh. Am J Trop Med </w:t>
          </w:r>
          <w:proofErr w:type="spellStart"/>
          <w:r w:rsidRPr="001A3149">
            <w:rPr>
              <w:rFonts w:ascii="Times New Roman" w:eastAsia="Times New Roman" w:hAnsi="Times New Roman" w:cs="Times New Roman"/>
              <w:sz w:val="24"/>
              <w:szCs w:val="24"/>
            </w:rPr>
            <w:t>Hyg</w:t>
          </w:r>
          <w:proofErr w:type="spellEnd"/>
          <w:r w:rsidRPr="001A3149">
            <w:rPr>
              <w:rFonts w:ascii="Times New Roman" w:eastAsia="Times New Roman" w:hAnsi="Times New Roman" w:cs="Times New Roman"/>
              <w:sz w:val="24"/>
              <w:szCs w:val="24"/>
            </w:rPr>
            <w:t xml:space="preserve">. </w:t>
          </w:r>
          <w:moveToRangeStart w:id="264" w:author="Najmul Haider" w:date="2023-12-17T11:03:00Z" w:name="move153703400"/>
          <w:moveTo w:id="265" w:author="Najmul Haider" w:date="2023-12-17T11:03:00Z">
            <w:r w:rsidR="00276268" w:rsidRPr="001A3149">
              <w:rPr>
                <w:rFonts w:ascii="Times New Roman" w:eastAsia="Times New Roman" w:hAnsi="Times New Roman" w:cs="Times New Roman"/>
                <w:sz w:val="24"/>
                <w:szCs w:val="24"/>
              </w:rPr>
              <w:t>2016.</w:t>
            </w:r>
          </w:moveTo>
          <w:moveToRangeEnd w:id="264"/>
          <w:ins w:id="266" w:author="Najmul Haider" w:date="2023-12-17T11:03:00Z">
            <w:r w:rsidR="00276268">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 xml:space="preserve">94(6):1359–1361. doi:10.4269/ajtmh.15-0846. </w:t>
          </w:r>
          <w:del w:id="267" w:author="Najmul Haider" w:date="2023-12-17T11:03:00Z">
            <w:r w:rsidRPr="001A3149" w:rsidDel="00A87867">
              <w:rPr>
                <w:rFonts w:ascii="Times New Roman" w:eastAsia="Times New Roman" w:hAnsi="Times New Roman" w:cs="Times New Roman"/>
                <w:sz w:val="24"/>
                <w:szCs w:val="24"/>
              </w:rPr>
              <w:delText>http://www.ajtmh.org/content/journals/10.4269/ajtmh.15-0846.</w:delText>
            </w:r>
          </w:del>
        </w:p>
        <w:p w14:paraId="3B9F6B34" w14:textId="00B7A636" w:rsidR="00E877D4" w:rsidRPr="001A3149" w:rsidRDefault="00E877D4">
          <w:pPr>
            <w:divId w:val="183691357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Salje H, Paul KK, Paul R, Rodriguez-</w:t>
          </w:r>
          <w:proofErr w:type="spellStart"/>
          <w:r w:rsidRPr="001A3149">
            <w:rPr>
              <w:rFonts w:ascii="Times New Roman" w:eastAsia="Times New Roman" w:hAnsi="Times New Roman" w:cs="Times New Roman"/>
              <w:sz w:val="24"/>
              <w:szCs w:val="24"/>
            </w:rPr>
            <w:t>Barraquer</w:t>
          </w:r>
          <w:proofErr w:type="spellEnd"/>
          <w:r w:rsidRPr="001A3149">
            <w:rPr>
              <w:rFonts w:ascii="Times New Roman" w:eastAsia="Times New Roman" w:hAnsi="Times New Roman" w:cs="Times New Roman"/>
              <w:sz w:val="24"/>
              <w:szCs w:val="24"/>
            </w:rPr>
            <w:t xml:space="preserve"> I, Rahman Z, Alam MS, Rahman M, Al-Amin HM, Heffelfinger J, Gurley E. </w:t>
          </w:r>
          <w:moveFromRangeStart w:id="268" w:author="Najmul Haider" w:date="2023-12-17T11:03:00Z" w:name="move153703423"/>
          <w:moveFrom w:id="269" w:author="Najmul Haider" w:date="2023-12-17T11:03:00Z">
            <w:r w:rsidRPr="001A3149" w:rsidDel="00176BD2">
              <w:rPr>
                <w:rFonts w:ascii="Times New Roman" w:eastAsia="Times New Roman" w:hAnsi="Times New Roman" w:cs="Times New Roman"/>
                <w:sz w:val="24"/>
                <w:szCs w:val="24"/>
              </w:rPr>
              <w:t xml:space="preserve">2019. </w:t>
            </w:r>
          </w:moveFrom>
          <w:moveFromRangeEnd w:id="268"/>
          <w:r w:rsidRPr="001A3149">
            <w:rPr>
              <w:rFonts w:ascii="Times New Roman" w:eastAsia="Times New Roman" w:hAnsi="Times New Roman" w:cs="Times New Roman"/>
              <w:sz w:val="24"/>
              <w:szCs w:val="24"/>
            </w:rPr>
            <w:t xml:space="preserve">Nationally-representative </w:t>
          </w:r>
          <w:proofErr w:type="spellStart"/>
          <w:r w:rsidRPr="001A3149">
            <w:rPr>
              <w:rFonts w:ascii="Times New Roman" w:eastAsia="Times New Roman" w:hAnsi="Times New Roman" w:cs="Times New Roman"/>
              <w:sz w:val="24"/>
              <w:szCs w:val="24"/>
            </w:rPr>
            <w:t>serostudy</w:t>
          </w:r>
          <w:proofErr w:type="spellEnd"/>
          <w:r w:rsidRPr="001A3149">
            <w:rPr>
              <w:rFonts w:ascii="Times New Roman" w:eastAsia="Times New Roman" w:hAnsi="Times New Roman" w:cs="Times New Roman"/>
              <w:sz w:val="24"/>
              <w:szCs w:val="24"/>
            </w:rPr>
            <w:t xml:space="preserve"> of dengue in Bangladesh allows generalizable disease burden estimates. Elife. </w:t>
          </w:r>
          <w:moveToRangeStart w:id="270" w:author="Najmul Haider" w:date="2023-12-17T11:03:00Z" w:name="move153703423"/>
          <w:moveTo w:id="271" w:author="Najmul Haider" w:date="2023-12-17T11:03:00Z">
            <w:r w:rsidR="00176BD2" w:rsidRPr="001A3149">
              <w:rPr>
                <w:rFonts w:ascii="Times New Roman" w:eastAsia="Times New Roman" w:hAnsi="Times New Roman" w:cs="Times New Roman"/>
                <w:sz w:val="24"/>
                <w:szCs w:val="24"/>
              </w:rPr>
              <w:t>2019.</w:t>
            </w:r>
          </w:moveTo>
          <w:moveToRangeEnd w:id="270"/>
          <w:ins w:id="272" w:author="Najmul Haider" w:date="2023-12-17T11:03:00Z">
            <w:r w:rsidR="00176BD2">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8. doi:10.7554/eLife.42869.</w:t>
          </w:r>
        </w:p>
        <w:p w14:paraId="6DE07843" w14:textId="15AAD47F" w:rsidR="00E877D4" w:rsidRPr="001A3149" w:rsidRDefault="00E877D4">
          <w:pPr>
            <w:divId w:val="93865813"/>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Sen PK. </w:t>
          </w:r>
          <w:del w:id="273" w:author="Najmul Haider" w:date="2023-12-17T11:03:00Z">
            <w:r w:rsidRPr="001A3149" w:rsidDel="00CB2CB5">
              <w:rPr>
                <w:rFonts w:ascii="Times New Roman" w:eastAsia="Times New Roman" w:hAnsi="Times New Roman" w:cs="Times New Roman"/>
                <w:sz w:val="24"/>
                <w:szCs w:val="24"/>
              </w:rPr>
              <w:delText xml:space="preserve">1968. </w:delText>
            </w:r>
          </w:del>
          <w:r w:rsidRPr="001A3149">
            <w:rPr>
              <w:rFonts w:ascii="Times New Roman" w:eastAsia="Times New Roman" w:hAnsi="Times New Roman" w:cs="Times New Roman"/>
              <w:sz w:val="24"/>
              <w:szCs w:val="24"/>
            </w:rPr>
            <w:t>Estimates of the Regression Coefficient Based on Kendall’s Tau. J Am Stat Assoc.</w:t>
          </w:r>
          <w:ins w:id="274" w:author="Najmul Haider" w:date="2023-12-17T11:04:00Z">
            <w:r w:rsidR="00B55575">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 xml:space="preserve"> 63(324):1379–1389. doi:10.1080/01621459.1968.10480934. </w:t>
          </w:r>
          <w:del w:id="275" w:author="Najmul Haider" w:date="2023-12-17T11:05:00Z">
            <w:r w:rsidRPr="001A3149" w:rsidDel="00EE35C2">
              <w:rPr>
                <w:rFonts w:ascii="Times New Roman" w:eastAsia="Times New Roman" w:hAnsi="Times New Roman" w:cs="Times New Roman"/>
                <w:sz w:val="24"/>
                <w:szCs w:val="24"/>
              </w:rPr>
              <w:delText>http://www.tandfonline.com/doi/abs/10.1080/01621459.1968.10480934.</w:delText>
            </w:r>
          </w:del>
          <w:ins w:id="276" w:author="Najmul Haider" w:date="2023-12-17T11:05:00Z">
            <w:r w:rsidR="00D87408">
              <w:rPr>
                <w:rFonts w:ascii="Times New Roman" w:eastAsia="Times New Roman" w:hAnsi="Times New Roman" w:cs="Times New Roman"/>
                <w:sz w:val="24"/>
                <w:szCs w:val="24"/>
              </w:rPr>
              <w:t>d</w:t>
            </w:r>
          </w:ins>
        </w:p>
        <w:p w14:paraId="5772A264" w14:textId="4A1358C2" w:rsidR="00E877D4" w:rsidRPr="001A3149" w:rsidRDefault="00E877D4">
          <w:pPr>
            <w:divId w:val="64523459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Sharmin S, Glass K, </w:t>
          </w:r>
          <w:proofErr w:type="spellStart"/>
          <w:r w:rsidRPr="001A3149">
            <w:rPr>
              <w:rFonts w:ascii="Times New Roman" w:eastAsia="Times New Roman" w:hAnsi="Times New Roman" w:cs="Times New Roman"/>
              <w:sz w:val="24"/>
              <w:szCs w:val="24"/>
            </w:rPr>
            <w:t>Viennet</w:t>
          </w:r>
          <w:proofErr w:type="spellEnd"/>
          <w:r w:rsidRPr="001A3149">
            <w:rPr>
              <w:rFonts w:ascii="Times New Roman" w:eastAsia="Times New Roman" w:hAnsi="Times New Roman" w:cs="Times New Roman"/>
              <w:sz w:val="24"/>
              <w:szCs w:val="24"/>
            </w:rPr>
            <w:t xml:space="preserve"> E, Harley D. </w:t>
          </w:r>
          <w:del w:id="277" w:author="Najmul Haider" w:date="2023-12-17T11:06:00Z">
            <w:r w:rsidRPr="001A3149" w:rsidDel="00D87408">
              <w:rPr>
                <w:rFonts w:ascii="Times New Roman" w:eastAsia="Times New Roman" w:hAnsi="Times New Roman" w:cs="Times New Roman"/>
                <w:sz w:val="24"/>
                <w:szCs w:val="24"/>
              </w:rPr>
              <w:delText>2018.</w:delText>
            </w:r>
          </w:del>
          <w:r w:rsidRPr="001A3149">
            <w:rPr>
              <w:rFonts w:ascii="Times New Roman" w:eastAsia="Times New Roman" w:hAnsi="Times New Roman" w:cs="Times New Roman"/>
              <w:sz w:val="24"/>
              <w:szCs w:val="24"/>
            </w:rPr>
            <w:t xml:space="preserve"> Geostatistical mapping of the seasonal spread of under-reported dengue cases in Bangladesh. </w:t>
          </w:r>
          <w:del w:id="278" w:author="Najmul Haider" w:date="2023-12-17T11:10:00Z">
            <w:r w:rsidRPr="001A3149" w:rsidDel="00404900">
              <w:rPr>
                <w:rFonts w:ascii="Times New Roman" w:eastAsia="Times New Roman" w:hAnsi="Times New Roman" w:cs="Times New Roman"/>
                <w:sz w:val="24"/>
                <w:szCs w:val="24"/>
              </w:rPr>
              <w:delText xml:space="preserve">Barker CM, </w:delText>
            </w:r>
          </w:del>
          <w:del w:id="279" w:author="Najmul Haider" w:date="2023-12-17T11:05:00Z">
            <w:r w:rsidRPr="001A3149" w:rsidDel="00D87408">
              <w:rPr>
                <w:rFonts w:ascii="Times New Roman" w:eastAsia="Times New Roman" w:hAnsi="Times New Roman" w:cs="Times New Roman"/>
                <w:sz w:val="24"/>
                <w:szCs w:val="24"/>
              </w:rPr>
              <w:delText>editor.</w:delText>
            </w:r>
          </w:del>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Negl</w:t>
          </w:r>
          <w:proofErr w:type="spellEnd"/>
          <w:r w:rsidRPr="001A3149">
            <w:rPr>
              <w:rFonts w:ascii="Times New Roman" w:eastAsia="Times New Roman" w:hAnsi="Times New Roman" w:cs="Times New Roman"/>
              <w:sz w:val="24"/>
              <w:szCs w:val="24"/>
            </w:rPr>
            <w:t xml:space="preserve"> Trop Dis. </w:t>
          </w:r>
          <w:ins w:id="280" w:author="Najmul Haider" w:date="2023-12-17T11:05:00Z">
            <w:r w:rsidR="00D87408">
              <w:rPr>
                <w:rFonts w:ascii="Times New Roman" w:eastAsia="Times New Roman" w:hAnsi="Times New Roman" w:cs="Times New Roman"/>
                <w:sz w:val="24"/>
                <w:szCs w:val="24"/>
              </w:rPr>
              <w:t xml:space="preserve">2018. </w:t>
            </w:r>
          </w:ins>
          <w:r w:rsidRPr="001A3149">
            <w:rPr>
              <w:rFonts w:ascii="Times New Roman" w:eastAsia="Times New Roman" w:hAnsi="Times New Roman" w:cs="Times New Roman"/>
              <w:sz w:val="24"/>
              <w:szCs w:val="24"/>
            </w:rPr>
            <w:t>12(11</w:t>
          </w:r>
          <w:proofErr w:type="gramStart"/>
          <w:r w:rsidRPr="001A3149">
            <w:rPr>
              <w:rFonts w:ascii="Times New Roman" w:eastAsia="Times New Roman" w:hAnsi="Times New Roman" w:cs="Times New Roman"/>
              <w:sz w:val="24"/>
              <w:szCs w:val="24"/>
            </w:rPr>
            <w:t>):e</w:t>
          </w:r>
          <w:proofErr w:type="gramEnd"/>
          <w:r w:rsidRPr="001A3149">
            <w:rPr>
              <w:rFonts w:ascii="Times New Roman" w:eastAsia="Times New Roman" w:hAnsi="Times New Roman" w:cs="Times New Roman"/>
              <w:sz w:val="24"/>
              <w:szCs w:val="24"/>
            </w:rPr>
            <w:t xml:space="preserve">0006947. </w:t>
          </w:r>
          <w:proofErr w:type="gramStart"/>
          <w:r w:rsidRPr="001A3149">
            <w:rPr>
              <w:rFonts w:ascii="Times New Roman" w:eastAsia="Times New Roman" w:hAnsi="Times New Roman" w:cs="Times New Roman"/>
              <w:sz w:val="24"/>
              <w:szCs w:val="24"/>
            </w:rPr>
            <w:t>doi:10.1371/journal.pntd</w:t>
          </w:r>
          <w:proofErr w:type="gramEnd"/>
          <w:r w:rsidRPr="001A3149">
            <w:rPr>
              <w:rFonts w:ascii="Times New Roman" w:eastAsia="Times New Roman" w:hAnsi="Times New Roman" w:cs="Times New Roman"/>
              <w:sz w:val="24"/>
              <w:szCs w:val="24"/>
            </w:rPr>
            <w:t xml:space="preserve">.0006947. </w:t>
          </w:r>
          <w:del w:id="281" w:author="Najmul Haider" w:date="2023-12-17T11:05:00Z">
            <w:r w:rsidRPr="001A3149" w:rsidDel="00D87408">
              <w:rPr>
                <w:rFonts w:ascii="Times New Roman" w:eastAsia="Times New Roman" w:hAnsi="Times New Roman" w:cs="Times New Roman"/>
                <w:sz w:val="24"/>
                <w:szCs w:val="24"/>
              </w:rPr>
              <w:delText>https://dx.plos.org/10.1371/journal.pntd.0006947.</w:delText>
            </w:r>
          </w:del>
        </w:p>
        <w:p w14:paraId="63CCC080" w14:textId="37213D04" w:rsidR="00E877D4" w:rsidRPr="001A3149" w:rsidRDefault="00E877D4">
          <w:pPr>
            <w:divId w:val="146946828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Sharmin S, </w:t>
          </w:r>
          <w:proofErr w:type="spellStart"/>
          <w:r w:rsidRPr="001A3149">
            <w:rPr>
              <w:rFonts w:ascii="Times New Roman" w:eastAsia="Times New Roman" w:hAnsi="Times New Roman" w:cs="Times New Roman"/>
              <w:sz w:val="24"/>
              <w:szCs w:val="24"/>
            </w:rPr>
            <w:t>Viennet</w:t>
          </w:r>
          <w:proofErr w:type="spellEnd"/>
          <w:r w:rsidRPr="001A3149">
            <w:rPr>
              <w:rFonts w:ascii="Times New Roman" w:eastAsia="Times New Roman" w:hAnsi="Times New Roman" w:cs="Times New Roman"/>
              <w:sz w:val="24"/>
              <w:szCs w:val="24"/>
            </w:rPr>
            <w:t xml:space="preserve"> E, Glass K, Harley D.</w:t>
          </w:r>
          <w:moveFromRangeStart w:id="282" w:author="Najmul Haider" w:date="2023-12-17T11:06:00Z" w:name="move153703596"/>
          <w:moveFrom w:id="283" w:author="Najmul Haider" w:date="2023-12-17T11:06:00Z">
            <w:r w:rsidRPr="001A3149" w:rsidDel="00BB7E54">
              <w:rPr>
                <w:rFonts w:ascii="Times New Roman" w:eastAsia="Times New Roman" w:hAnsi="Times New Roman" w:cs="Times New Roman"/>
                <w:sz w:val="24"/>
                <w:szCs w:val="24"/>
              </w:rPr>
              <w:t xml:space="preserve"> 2015.</w:t>
            </w:r>
          </w:moveFrom>
          <w:moveFromRangeEnd w:id="282"/>
          <w:r w:rsidRPr="001A3149">
            <w:rPr>
              <w:rFonts w:ascii="Times New Roman" w:eastAsia="Times New Roman" w:hAnsi="Times New Roman" w:cs="Times New Roman"/>
              <w:sz w:val="24"/>
              <w:szCs w:val="24"/>
            </w:rPr>
            <w:t xml:space="preserve"> The emergence of dengue in Bangladesh: epidemiology, challenges and future disease risk. Trans R Soc Trop Med </w:t>
          </w:r>
          <w:proofErr w:type="spellStart"/>
          <w:r w:rsidRPr="001A3149">
            <w:rPr>
              <w:rFonts w:ascii="Times New Roman" w:eastAsia="Times New Roman" w:hAnsi="Times New Roman" w:cs="Times New Roman"/>
              <w:sz w:val="24"/>
              <w:szCs w:val="24"/>
            </w:rPr>
            <w:t>Hyg</w:t>
          </w:r>
          <w:proofErr w:type="spellEnd"/>
          <w:r w:rsidRPr="001A3149">
            <w:rPr>
              <w:rFonts w:ascii="Times New Roman" w:eastAsia="Times New Roman" w:hAnsi="Times New Roman" w:cs="Times New Roman"/>
              <w:sz w:val="24"/>
              <w:szCs w:val="24"/>
            </w:rPr>
            <w:t xml:space="preserve">. </w:t>
          </w:r>
          <w:moveToRangeStart w:id="284" w:author="Najmul Haider" w:date="2023-12-17T11:06:00Z" w:name="move153703596"/>
          <w:moveTo w:id="285" w:author="Najmul Haider" w:date="2023-12-17T11:06:00Z">
            <w:r w:rsidR="00BB7E54" w:rsidRPr="001A3149">
              <w:rPr>
                <w:rFonts w:ascii="Times New Roman" w:eastAsia="Times New Roman" w:hAnsi="Times New Roman" w:cs="Times New Roman"/>
                <w:sz w:val="24"/>
                <w:szCs w:val="24"/>
              </w:rPr>
              <w:t>2015.</w:t>
            </w:r>
          </w:moveTo>
          <w:moveToRangeEnd w:id="284"/>
          <w:ins w:id="286" w:author="Najmul Haider" w:date="2023-12-17T11:06:00Z">
            <w:r w:rsidR="00BB7E54">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 xml:space="preserve">109(10):619–627. doi:10.1093/TRSTMH/TRV067. </w:t>
          </w:r>
          <w:del w:id="287" w:author="Najmul Haider" w:date="2023-12-17T11:06:00Z">
            <w:r w:rsidRPr="001A3149" w:rsidDel="00BB7E54">
              <w:rPr>
                <w:rFonts w:ascii="Times New Roman" w:eastAsia="Times New Roman" w:hAnsi="Times New Roman" w:cs="Times New Roman"/>
                <w:sz w:val="24"/>
                <w:szCs w:val="24"/>
              </w:rPr>
              <w:delText>[accessed 2023 May 15]. https://pubmed.ncbi.nlm.nih.gov/26333430/.</w:delText>
            </w:r>
          </w:del>
        </w:p>
        <w:p w14:paraId="4101D71A" w14:textId="0423A5FB" w:rsidR="00E877D4" w:rsidRPr="001A3149" w:rsidRDefault="00E877D4">
          <w:pPr>
            <w:divId w:val="1146821295"/>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Simmonds P, Becher P, Bukh J, Gould EA, Meyers G, Monath T, </w:t>
          </w:r>
          <w:proofErr w:type="spellStart"/>
          <w:r w:rsidRPr="001A3149">
            <w:rPr>
              <w:rFonts w:ascii="Times New Roman" w:eastAsia="Times New Roman" w:hAnsi="Times New Roman" w:cs="Times New Roman"/>
              <w:sz w:val="24"/>
              <w:szCs w:val="24"/>
            </w:rPr>
            <w:t>Muerhoff</w:t>
          </w:r>
          <w:proofErr w:type="spellEnd"/>
          <w:r w:rsidRPr="001A3149">
            <w:rPr>
              <w:rFonts w:ascii="Times New Roman" w:eastAsia="Times New Roman" w:hAnsi="Times New Roman" w:cs="Times New Roman"/>
              <w:sz w:val="24"/>
              <w:szCs w:val="24"/>
            </w:rPr>
            <w:t xml:space="preserve"> S, </w:t>
          </w:r>
          <w:proofErr w:type="spellStart"/>
          <w:r w:rsidRPr="001A3149">
            <w:rPr>
              <w:rFonts w:ascii="Times New Roman" w:eastAsia="Times New Roman" w:hAnsi="Times New Roman" w:cs="Times New Roman"/>
              <w:sz w:val="24"/>
              <w:szCs w:val="24"/>
            </w:rPr>
            <w:t>Pletnev</w:t>
          </w:r>
          <w:proofErr w:type="spellEnd"/>
          <w:r w:rsidRPr="001A3149">
            <w:rPr>
              <w:rFonts w:ascii="Times New Roman" w:eastAsia="Times New Roman" w:hAnsi="Times New Roman" w:cs="Times New Roman"/>
              <w:sz w:val="24"/>
              <w:szCs w:val="24"/>
            </w:rPr>
            <w:t xml:space="preserve"> A, Rico-Hesse R, Smith DB, </w:t>
          </w:r>
          <w:ins w:id="288" w:author="Najmul Haider" w:date="2023-12-17T11:07:00Z">
            <w:r w:rsidR="00BF59A8">
              <w:rPr>
                <w:rFonts w:ascii="Times New Roman" w:eastAsia="Times New Roman" w:hAnsi="Times New Roman" w:cs="Times New Roman"/>
                <w:sz w:val="24"/>
                <w:szCs w:val="24"/>
              </w:rPr>
              <w:t xml:space="preserve">Stapleton JT, Consortium ICTV </w:t>
            </w:r>
          </w:ins>
          <w:del w:id="289" w:author="Najmul Haider" w:date="2023-12-17T11:07:00Z">
            <w:r w:rsidRPr="001A3149" w:rsidDel="00BF59A8">
              <w:rPr>
                <w:rFonts w:ascii="Times New Roman" w:eastAsia="Times New Roman" w:hAnsi="Times New Roman" w:cs="Times New Roman"/>
                <w:sz w:val="24"/>
                <w:szCs w:val="24"/>
              </w:rPr>
              <w:delText xml:space="preserve">et al. </w:delText>
            </w:r>
          </w:del>
          <w:moveFromRangeStart w:id="290" w:author="Najmul Haider" w:date="2023-12-17T11:07:00Z" w:name="move153703688"/>
          <w:moveFrom w:id="291" w:author="Najmul Haider" w:date="2023-12-17T11:07:00Z">
            <w:r w:rsidRPr="001A3149" w:rsidDel="00BF59A8">
              <w:rPr>
                <w:rFonts w:ascii="Times New Roman" w:eastAsia="Times New Roman" w:hAnsi="Times New Roman" w:cs="Times New Roman"/>
                <w:sz w:val="24"/>
                <w:szCs w:val="24"/>
              </w:rPr>
              <w:t xml:space="preserve">2017. </w:t>
            </w:r>
          </w:moveFrom>
          <w:moveFromRangeEnd w:id="290"/>
          <w:proofErr w:type="spellStart"/>
          <w:r w:rsidRPr="001A3149">
            <w:rPr>
              <w:rFonts w:ascii="Times New Roman" w:eastAsia="Times New Roman" w:hAnsi="Times New Roman" w:cs="Times New Roman"/>
              <w:sz w:val="24"/>
              <w:szCs w:val="24"/>
            </w:rPr>
            <w:t>ICTV</w:t>
          </w:r>
          <w:proofErr w:type="spellEnd"/>
          <w:r w:rsidRPr="001A3149">
            <w:rPr>
              <w:rFonts w:ascii="Times New Roman" w:eastAsia="Times New Roman" w:hAnsi="Times New Roman" w:cs="Times New Roman"/>
              <w:sz w:val="24"/>
              <w:szCs w:val="24"/>
            </w:rPr>
            <w:t xml:space="preserve"> Virus Taxonomy Profile: Flaviviridae. J Gen Virol. </w:t>
          </w:r>
          <w:moveToRangeStart w:id="292" w:author="Najmul Haider" w:date="2023-12-17T11:07:00Z" w:name="move153703688"/>
          <w:moveTo w:id="293" w:author="Najmul Haider" w:date="2023-12-17T11:07:00Z">
            <w:r w:rsidR="00BF59A8" w:rsidRPr="001A3149">
              <w:rPr>
                <w:rFonts w:ascii="Times New Roman" w:eastAsia="Times New Roman" w:hAnsi="Times New Roman" w:cs="Times New Roman"/>
                <w:sz w:val="24"/>
                <w:szCs w:val="24"/>
              </w:rPr>
              <w:t>2017.</w:t>
            </w:r>
          </w:moveTo>
          <w:moveToRangeEnd w:id="292"/>
          <w:ins w:id="294" w:author="Najmul Haider" w:date="2023-12-17T11:07:00Z">
            <w:r w:rsidR="00BF59A8">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98(1):2–3. doi:10.1099/jgv.0.000672.</w:t>
          </w:r>
        </w:p>
        <w:p w14:paraId="7EA5C9CC" w14:textId="72EE4912" w:rsidR="00E877D4" w:rsidRPr="001A3149" w:rsidRDefault="00E877D4">
          <w:pPr>
            <w:divId w:val="86248095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Soneja S, </w:t>
          </w:r>
          <w:proofErr w:type="spellStart"/>
          <w:r w:rsidRPr="001A3149">
            <w:rPr>
              <w:rFonts w:ascii="Times New Roman" w:eastAsia="Times New Roman" w:hAnsi="Times New Roman" w:cs="Times New Roman"/>
              <w:sz w:val="24"/>
              <w:szCs w:val="24"/>
            </w:rPr>
            <w:t>Tsarouchi</w:t>
          </w:r>
          <w:proofErr w:type="spellEnd"/>
          <w:r w:rsidRPr="001A3149">
            <w:rPr>
              <w:rFonts w:ascii="Times New Roman" w:eastAsia="Times New Roman" w:hAnsi="Times New Roman" w:cs="Times New Roman"/>
              <w:sz w:val="24"/>
              <w:szCs w:val="24"/>
            </w:rPr>
            <w:t xml:space="preserve"> G, </w:t>
          </w:r>
          <w:proofErr w:type="spellStart"/>
          <w:r w:rsidRPr="001A3149">
            <w:rPr>
              <w:rFonts w:ascii="Times New Roman" w:eastAsia="Times New Roman" w:hAnsi="Times New Roman" w:cs="Times New Roman"/>
              <w:sz w:val="24"/>
              <w:szCs w:val="24"/>
            </w:rPr>
            <w:t>Lumbroso</w:t>
          </w:r>
          <w:proofErr w:type="spellEnd"/>
          <w:r w:rsidRPr="001A3149">
            <w:rPr>
              <w:rFonts w:ascii="Times New Roman" w:eastAsia="Times New Roman" w:hAnsi="Times New Roman" w:cs="Times New Roman"/>
              <w:sz w:val="24"/>
              <w:szCs w:val="24"/>
            </w:rPr>
            <w:t xml:space="preserve"> D, Tung DK. </w:t>
          </w:r>
          <w:moveFromRangeStart w:id="295" w:author="Najmul Haider" w:date="2023-12-17T11:08:00Z" w:name="move153703713"/>
          <w:moveFrom w:id="296" w:author="Najmul Haider" w:date="2023-12-17T11:08:00Z">
            <w:r w:rsidRPr="001A3149" w:rsidDel="00976250">
              <w:rPr>
                <w:rFonts w:ascii="Times New Roman" w:eastAsia="Times New Roman" w:hAnsi="Times New Roman" w:cs="Times New Roman"/>
                <w:sz w:val="24"/>
                <w:szCs w:val="24"/>
              </w:rPr>
              <w:t xml:space="preserve">2021. </w:t>
            </w:r>
          </w:moveFrom>
          <w:moveFromRangeEnd w:id="295"/>
          <w:r w:rsidRPr="001A3149">
            <w:rPr>
              <w:rFonts w:ascii="Times New Roman" w:eastAsia="Times New Roman" w:hAnsi="Times New Roman" w:cs="Times New Roman"/>
              <w:sz w:val="24"/>
              <w:szCs w:val="24"/>
            </w:rPr>
            <w:t xml:space="preserve">A Review of Dengue’s Historical and Future Health Risk from a Changing Climate. Curr Environ Health Rep. </w:t>
          </w:r>
          <w:moveToRangeStart w:id="297" w:author="Najmul Haider" w:date="2023-12-17T11:08:00Z" w:name="move153703713"/>
          <w:moveTo w:id="298" w:author="Najmul Haider" w:date="2023-12-17T11:08:00Z">
            <w:r w:rsidR="00976250" w:rsidRPr="001A3149">
              <w:rPr>
                <w:rFonts w:ascii="Times New Roman" w:eastAsia="Times New Roman" w:hAnsi="Times New Roman" w:cs="Times New Roman"/>
                <w:sz w:val="24"/>
                <w:szCs w:val="24"/>
              </w:rPr>
              <w:t>2021.</w:t>
            </w:r>
          </w:moveTo>
          <w:moveToRangeEnd w:id="297"/>
          <w:ins w:id="299" w:author="Najmul Haider" w:date="2023-12-17T11:08:00Z">
            <w:r w:rsidR="00976250">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8(3):245–265. doi:10.1007/s40572-021-00322-8.</w:t>
          </w:r>
        </w:p>
        <w:p w14:paraId="393B90A5" w14:textId="192AD907" w:rsidR="00E877D4" w:rsidRPr="001A3149" w:rsidRDefault="00E877D4">
          <w:pPr>
            <w:divId w:val="1491092298"/>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Sumi SN, Sinha NC, Islam MA. </w:t>
          </w:r>
          <w:del w:id="300" w:author="Najmul Haider" w:date="2023-12-17T11:08:00Z">
            <w:r w:rsidRPr="001A3149" w:rsidDel="00976250">
              <w:rPr>
                <w:rFonts w:ascii="Times New Roman" w:eastAsia="Times New Roman" w:hAnsi="Times New Roman" w:cs="Times New Roman"/>
                <w:sz w:val="24"/>
                <w:szCs w:val="24"/>
              </w:rPr>
              <w:delText xml:space="preserve">2021. </w:delText>
            </w:r>
          </w:del>
          <w:r w:rsidRPr="001A3149">
            <w:rPr>
              <w:rFonts w:ascii="Times New Roman" w:eastAsia="Times New Roman" w:hAnsi="Times New Roman" w:cs="Times New Roman"/>
              <w:sz w:val="24"/>
              <w:szCs w:val="24"/>
            </w:rPr>
            <w:t xml:space="preserve">Generalized linear models for analyzing count data of rainfall occurrences. SN Appl Sci. </w:t>
          </w:r>
          <w:ins w:id="301" w:author="Najmul Haider" w:date="2023-12-17T11:08:00Z">
            <w:r w:rsidR="00976250" w:rsidRPr="001A3149">
              <w:rPr>
                <w:rFonts w:ascii="Times New Roman" w:eastAsia="Times New Roman" w:hAnsi="Times New Roman" w:cs="Times New Roman"/>
                <w:sz w:val="24"/>
                <w:szCs w:val="24"/>
              </w:rPr>
              <w:t>2021.</w:t>
            </w:r>
          </w:ins>
          <w:r w:rsidRPr="001A3149">
            <w:rPr>
              <w:rFonts w:ascii="Times New Roman" w:eastAsia="Times New Roman" w:hAnsi="Times New Roman" w:cs="Times New Roman"/>
              <w:sz w:val="24"/>
              <w:szCs w:val="24"/>
            </w:rPr>
            <w:t>3(4):481. doi:10.1007/s42452-021-04467-x.</w:t>
          </w:r>
        </w:p>
        <w:p w14:paraId="3D28D565" w14:textId="00497BF1" w:rsidR="00E877D4" w:rsidRPr="001A3149" w:rsidRDefault="00E877D4">
          <w:pPr>
            <w:divId w:val="323432878"/>
            <w:rPr>
              <w:rFonts w:ascii="Times New Roman" w:eastAsia="Times New Roman" w:hAnsi="Times New Roman" w:cs="Times New Roman"/>
              <w:sz w:val="24"/>
              <w:szCs w:val="24"/>
            </w:rPr>
          </w:pPr>
          <w:proofErr w:type="spellStart"/>
          <w:r w:rsidRPr="001A3149">
            <w:rPr>
              <w:rFonts w:ascii="Times New Roman" w:eastAsia="Times New Roman" w:hAnsi="Times New Roman" w:cs="Times New Roman"/>
              <w:sz w:val="24"/>
              <w:szCs w:val="24"/>
            </w:rPr>
            <w:lastRenderedPageBreak/>
            <w:t>Tawsia</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Tajmim</w:t>
          </w:r>
          <w:proofErr w:type="spellEnd"/>
          <w:r w:rsidRPr="001A3149">
            <w:rPr>
              <w:rFonts w:ascii="Times New Roman" w:eastAsia="Times New Roman" w:hAnsi="Times New Roman" w:cs="Times New Roman"/>
              <w:sz w:val="24"/>
              <w:szCs w:val="24"/>
            </w:rPr>
            <w:t xml:space="preserve">. </w:t>
          </w:r>
          <w:moveFromRangeStart w:id="302" w:author="Najmul Haider" w:date="2023-12-17T11:09:00Z" w:name="move153703804"/>
          <w:moveFrom w:id="303" w:author="Najmul Haider" w:date="2023-12-17T11:09:00Z">
            <w:r w:rsidRPr="001A3149" w:rsidDel="002035B0">
              <w:rPr>
                <w:rFonts w:ascii="Times New Roman" w:eastAsia="Times New Roman" w:hAnsi="Times New Roman" w:cs="Times New Roman"/>
                <w:sz w:val="24"/>
                <w:szCs w:val="24"/>
              </w:rPr>
              <w:t xml:space="preserve">2022. </w:t>
            </w:r>
          </w:moveFrom>
          <w:moveFromRangeEnd w:id="302"/>
          <w:r w:rsidRPr="001A3149">
            <w:rPr>
              <w:rFonts w:ascii="Times New Roman" w:eastAsia="Times New Roman" w:hAnsi="Times New Roman" w:cs="Times New Roman"/>
              <w:sz w:val="24"/>
              <w:szCs w:val="24"/>
            </w:rPr>
            <w:t xml:space="preserve">Aedes larva density high in Gulshan, Banani, </w:t>
          </w:r>
          <w:proofErr w:type="spellStart"/>
          <w:r w:rsidRPr="001A3149">
            <w:rPr>
              <w:rFonts w:ascii="Times New Roman" w:eastAsia="Times New Roman" w:hAnsi="Times New Roman" w:cs="Times New Roman"/>
              <w:sz w:val="24"/>
              <w:szCs w:val="24"/>
            </w:rPr>
            <w:t>Motijheel</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Gopibagh</w:t>
          </w:r>
          <w:proofErr w:type="spellEnd"/>
          <w:r w:rsidRPr="001A3149">
            <w:rPr>
              <w:rFonts w:ascii="Times New Roman" w:eastAsia="Times New Roman" w:hAnsi="Times New Roman" w:cs="Times New Roman"/>
              <w:sz w:val="24"/>
              <w:szCs w:val="24"/>
            </w:rPr>
            <w:t>. The Business Standard.</w:t>
          </w:r>
          <w:ins w:id="304" w:author="Najmul Haider" w:date="2023-12-17T11:09:00Z">
            <w:r w:rsidR="002035B0" w:rsidRPr="002035B0">
              <w:rPr>
                <w:rFonts w:ascii="Times New Roman" w:eastAsia="Times New Roman" w:hAnsi="Times New Roman" w:cs="Times New Roman"/>
                <w:sz w:val="24"/>
                <w:szCs w:val="24"/>
              </w:rPr>
              <w:t xml:space="preserve"> </w:t>
            </w:r>
          </w:ins>
          <w:moveToRangeStart w:id="305" w:author="Najmul Haider" w:date="2023-12-17T11:09:00Z" w:name="move153703804"/>
          <w:moveTo w:id="306" w:author="Najmul Haider" w:date="2023-12-17T11:09:00Z">
            <w:r w:rsidR="002035B0" w:rsidRPr="001A3149">
              <w:rPr>
                <w:rFonts w:ascii="Times New Roman" w:eastAsia="Times New Roman" w:hAnsi="Times New Roman" w:cs="Times New Roman"/>
                <w:sz w:val="24"/>
                <w:szCs w:val="24"/>
              </w:rPr>
              <w:t>2022.</w:t>
            </w:r>
          </w:moveTo>
          <w:moveToRangeEnd w:id="305"/>
          <w:ins w:id="307" w:author="Najmul Haider" w:date="2023-12-17T11:09:00Z">
            <w:r w:rsidR="002035B0">
              <w:rPr>
                <w:rFonts w:ascii="Times New Roman" w:eastAsia="Times New Roman" w:hAnsi="Times New Roman" w:cs="Times New Roman"/>
                <w:sz w:val="24"/>
                <w:szCs w:val="24"/>
              </w:rPr>
              <w:t xml:space="preserve"> Dhaka</w:t>
            </w:r>
          </w:ins>
          <w:r w:rsidRPr="001A3149">
            <w:rPr>
              <w:rFonts w:ascii="Times New Roman" w:eastAsia="Times New Roman" w:hAnsi="Times New Roman" w:cs="Times New Roman"/>
              <w:sz w:val="24"/>
              <w:szCs w:val="24"/>
            </w:rPr>
            <w:t>:1–2.</w:t>
          </w:r>
        </w:p>
        <w:p w14:paraId="628F5A28" w14:textId="5C08F31A" w:rsidR="00E877D4" w:rsidRPr="001A3149" w:rsidRDefault="00E877D4">
          <w:pPr>
            <w:divId w:val="175886875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Teo A, Tan HD, Loy T, Chia PY, Chua CLL. </w:t>
          </w:r>
          <w:moveFromRangeStart w:id="308" w:author="Najmul Haider" w:date="2023-12-17T11:10:00Z" w:name="move153703837"/>
          <w:moveFrom w:id="309" w:author="Najmul Haider" w:date="2023-12-17T11:10:00Z">
            <w:r w:rsidRPr="001A3149" w:rsidDel="00404900">
              <w:rPr>
                <w:rFonts w:ascii="Times New Roman" w:eastAsia="Times New Roman" w:hAnsi="Times New Roman" w:cs="Times New Roman"/>
                <w:sz w:val="24"/>
                <w:szCs w:val="24"/>
              </w:rPr>
              <w:t xml:space="preserve">2023. </w:t>
            </w:r>
          </w:moveFrom>
          <w:moveFromRangeEnd w:id="308"/>
          <w:r w:rsidRPr="001A3149">
            <w:rPr>
              <w:rFonts w:ascii="Times New Roman" w:eastAsia="Times New Roman" w:hAnsi="Times New Roman" w:cs="Times New Roman"/>
              <w:sz w:val="24"/>
              <w:szCs w:val="24"/>
            </w:rPr>
            <w:t xml:space="preserve">Understanding antibody-dependent enhancement in dengue: Are </w:t>
          </w:r>
          <w:proofErr w:type="spellStart"/>
          <w:r w:rsidRPr="001A3149">
            <w:rPr>
              <w:rFonts w:ascii="Times New Roman" w:eastAsia="Times New Roman" w:hAnsi="Times New Roman" w:cs="Times New Roman"/>
              <w:sz w:val="24"/>
              <w:szCs w:val="24"/>
            </w:rPr>
            <w:t>afucosylated</w:t>
          </w:r>
          <w:proofErr w:type="spellEnd"/>
          <w:r w:rsidRPr="001A3149">
            <w:rPr>
              <w:rFonts w:ascii="Times New Roman" w:eastAsia="Times New Roman" w:hAnsi="Times New Roman" w:cs="Times New Roman"/>
              <w:sz w:val="24"/>
              <w:szCs w:val="24"/>
            </w:rPr>
            <w:t xml:space="preserve"> IgG1s a concern? </w:t>
          </w:r>
          <w:del w:id="310" w:author="Najmul Haider" w:date="2023-12-17T11:10:00Z">
            <w:r w:rsidRPr="001A3149" w:rsidDel="00404900">
              <w:rPr>
                <w:rFonts w:ascii="Times New Roman" w:eastAsia="Times New Roman" w:hAnsi="Times New Roman" w:cs="Times New Roman"/>
                <w:sz w:val="24"/>
                <w:szCs w:val="24"/>
              </w:rPr>
              <w:delText>Evans MJ, editor.</w:delText>
            </w:r>
          </w:del>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PLoS</w:t>
          </w:r>
          <w:proofErr w:type="spellEnd"/>
          <w:r w:rsidRPr="001A3149">
            <w:rPr>
              <w:rFonts w:ascii="Times New Roman" w:eastAsia="Times New Roman" w:hAnsi="Times New Roman" w:cs="Times New Roman"/>
              <w:sz w:val="24"/>
              <w:szCs w:val="24"/>
            </w:rPr>
            <w:t xml:space="preserve"> </w:t>
          </w:r>
          <w:proofErr w:type="spellStart"/>
          <w:r w:rsidRPr="001A3149">
            <w:rPr>
              <w:rFonts w:ascii="Times New Roman" w:eastAsia="Times New Roman" w:hAnsi="Times New Roman" w:cs="Times New Roman"/>
              <w:sz w:val="24"/>
              <w:szCs w:val="24"/>
            </w:rPr>
            <w:t>Pathog</w:t>
          </w:r>
          <w:proofErr w:type="spellEnd"/>
          <w:r w:rsidRPr="001A3149">
            <w:rPr>
              <w:rFonts w:ascii="Times New Roman" w:eastAsia="Times New Roman" w:hAnsi="Times New Roman" w:cs="Times New Roman"/>
              <w:sz w:val="24"/>
              <w:szCs w:val="24"/>
            </w:rPr>
            <w:t xml:space="preserve">. </w:t>
          </w:r>
          <w:moveToRangeStart w:id="311" w:author="Najmul Haider" w:date="2023-12-17T11:10:00Z" w:name="move153703837"/>
          <w:moveTo w:id="312" w:author="Najmul Haider" w:date="2023-12-17T11:10:00Z">
            <w:r w:rsidR="00404900" w:rsidRPr="001A3149">
              <w:rPr>
                <w:rFonts w:ascii="Times New Roman" w:eastAsia="Times New Roman" w:hAnsi="Times New Roman" w:cs="Times New Roman"/>
                <w:sz w:val="24"/>
                <w:szCs w:val="24"/>
              </w:rPr>
              <w:t>2023.</w:t>
            </w:r>
          </w:moveTo>
          <w:moveToRangeEnd w:id="311"/>
          <w:ins w:id="313" w:author="Najmul Haider" w:date="2023-12-17T11:10:00Z">
            <w:r w:rsidR="00404900">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19(3</w:t>
          </w:r>
          <w:proofErr w:type="gramStart"/>
          <w:r w:rsidRPr="001A3149">
            <w:rPr>
              <w:rFonts w:ascii="Times New Roman" w:eastAsia="Times New Roman" w:hAnsi="Times New Roman" w:cs="Times New Roman"/>
              <w:sz w:val="24"/>
              <w:szCs w:val="24"/>
            </w:rPr>
            <w:t>):e</w:t>
          </w:r>
          <w:proofErr w:type="gramEnd"/>
          <w:r w:rsidRPr="001A3149">
            <w:rPr>
              <w:rFonts w:ascii="Times New Roman" w:eastAsia="Times New Roman" w:hAnsi="Times New Roman" w:cs="Times New Roman"/>
              <w:sz w:val="24"/>
              <w:szCs w:val="24"/>
            </w:rPr>
            <w:t xml:space="preserve">1011223. </w:t>
          </w:r>
          <w:proofErr w:type="gramStart"/>
          <w:r w:rsidRPr="001A3149">
            <w:rPr>
              <w:rFonts w:ascii="Times New Roman" w:eastAsia="Times New Roman" w:hAnsi="Times New Roman" w:cs="Times New Roman"/>
              <w:sz w:val="24"/>
              <w:szCs w:val="24"/>
            </w:rPr>
            <w:t>doi:10.1371/journal.ppat</w:t>
          </w:r>
          <w:proofErr w:type="gramEnd"/>
          <w:r w:rsidRPr="001A3149">
            <w:rPr>
              <w:rFonts w:ascii="Times New Roman" w:eastAsia="Times New Roman" w:hAnsi="Times New Roman" w:cs="Times New Roman"/>
              <w:sz w:val="24"/>
              <w:szCs w:val="24"/>
            </w:rPr>
            <w:t xml:space="preserve">.1011223. </w:t>
          </w:r>
          <w:del w:id="314" w:author="Najmul Haider" w:date="2023-12-17T11:10:00Z">
            <w:r w:rsidRPr="001A3149" w:rsidDel="00404900">
              <w:rPr>
                <w:rFonts w:ascii="Times New Roman" w:eastAsia="Times New Roman" w:hAnsi="Times New Roman" w:cs="Times New Roman"/>
                <w:sz w:val="24"/>
                <w:szCs w:val="24"/>
              </w:rPr>
              <w:delText>https://dx.plos.org/10.1371/journal.ppat.1011223.</w:delText>
            </w:r>
          </w:del>
        </w:p>
        <w:p w14:paraId="3082A1E6" w14:textId="2C4F8821" w:rsidR="00E877D4" w:rsidRPr="009D1F43" w:rsidRDefault="00E877D4">
          <w:pPr>
            <w:divId w:val="2088990030"/>
            <w:rPr>
              <w:rFonts w:ascii="Times New Roman" w:eastAsia="Times New Roman" w:hAnsi="Times New Roman" w:cs="Times New Roman"/>
              <w:sz w:val="24"/>
              <w:szCs w:val="24"/>
              <w:lang w:val="fr-FR"/>
            </w:rPr>
          </w:pPr>
          <w:r w:rsidRPr="001A3149">
            <w:rPr>
              <w:rFonts w:ascii="Times New Roman" w:eastAsia="Times New Roman" w:hAnsi="Times New Roman" w:cs="Times New Roman"/>
              <w:sz w:val="24"/>
              <w:szCs w:val="24"/>
            </w:rPr>
            <w:t xml:space="preserve">Wang TT, </w:t>
          </w:r>
          <w:proofErr w:type="spellStart"/>
          <w:r w:rsidRPr="001A3149">
            <w:rPr>
              <w:rFonts w:ascii="Times New Roman" w:eastAsia="Times New Roman" w:hAnsi="Times New Roman" w:cs="Times New Roman"/>
              <w:sz w:val="24"/>
              <w:szCs w:val="24"/>
            </w:rPr>
            <w:t>Sewatanon</w:t>
          </w:r>
          <w:proofErr w:type="spellEnd"/>
          <w:r w:rsidRPr="001A3149">
            <w:rPr>
              <w:rFonts w:ascii="Times New Roman" w:eastAsia="Times New Roman" w:hAnsi="Times New Roman" w:cs="Times New Roman"/>
              <w:sz w:val="24"/>
              <w:szCs w:val="24"/>
            </w:rPr>
            <w:t xml:space="preserve"> J, Memoli MJ, </w:t>
          </w:r>
          <w:proofErr w:type="spellStart"/>
          <w:r w:rsidRPr="001A3149">
            <w:rPr>
              <w:rFonts w:ascii="Times New Roman" w:eastAsia="Times New Roman" w:hAnsi="Times New Roman" w:cs="Times New Roman"/>
              <w:sz w:val="24"/>
              <w:szCs w:val="24"/>
            </w:rPr>
            <w:t>Wrammert</w:t>
          </w:r>
          <w:proofErr w:type="spellEnd"/>
          <w:r w:rsidRPr="001A3149">
            <w:rPr>
              <w:rFonts w:ascii="Times New Roman" w:eastAsia="Times New Roman" w:hAnsi="Times New Roman" w:cs="Times New Roman"/>
              <w:sz w:val="24"/>
              <w:szCs w:val="24"/>
            </w:rPr>
            <w:t xml:space="preserve"> J, </w:t>
          </w:r>
          <w:proofErr w:type="spellStart"/>
          <w:r w:rsidRPr="001A3149">
            <w:rPr>
              <w:rFonts w:ascii="Times New Roman" w:eastAsia="Times New Roman" w:hAnsi="Times New Roman" w:cs="Times New Roman"/>
              <w:sz w:val="24"/>
              <w:szCs w:val="24"/>
            </w:rPr>
            <w:t>Bournazos</w:t>
          </w:r>
          <w:proofErr w:type="spellEnd"/>
          <w:r w:rsidRPr="001A3149">
            <w:rPr>
              <w:rFonts w:ascii="Times New Roman" w:eastAsia="Times New Roman" w:hAnsi="Times New Roman" w:cs="Times New Roman"/>
              <w:sz w:val="24"/>
              <w:szCs w:val="24"/>
            </w:rPr>
            <w:t xml:space="preserve"> S, Bhaumik SK, Pinsky BA, </w:t>
          </w:r>
          <w:proofErr w:type="spellStart"/>
          <w:r w:rsidRPr="001A3149">
            <w:rPr>
              <w:rFonts w:ascii="Times New Roman" w:eastAsia="Times New Roman" w:hAnsi="Times New Roman" w:cs="Times New Roman"/>
              <w:sz w:val="24"/>
              <w:szCs w:val="24"/>
            </w:rPr>
            <w:t>Chokephaibulkit</w:t>
          </w:r>
          <w:proofErr w:type="spellEnd"/>
          <w:r w:rsidRPr="001A3149">
            <w:rPr>
              <w:rFonts w:ascii="Times New Roman" w:eastAsia="Times New Roman" w:hAnsi="Times New Roman" w:cs="Times New Roman"/>
              <w:sz w:val="24"/>
              <w:szCs w:val="24"/>
            </w:rPr>
            <w:t xml:space="preserve"> K, </w:t>
          </w:r>
          <w:proofErr w:type="spellStart"/>
          <w:r w:rsidRPr="001A3149">
            <w:rPr>
              <w:rFonts w:ascii="Times New Roman" w:eastAsia="Times New Roman" w:hAnsi="Times New Roman" w:cs="Times New Roman"/>
              <w:sz w:val="24"/>
              <w:szCs w:val="24"/>
            </w:rPr>
            <w:t>Onlamoon</w:t>
          </w:r>
          <w:proofErr w:type="spellEnd"/>
          <w:r w:rsidRPr="001A3149">
            <w:rPr>
              <w:rFonts w:ascii="Times New Roman" w:eastAsia="Times New Roman" w:hAnsi="Times New Roman" w:cs="Times New Roman"/>
              <w:sz w:val="24"/>
              <w:szCs w:val="24"/>
            </w:rPr>
            <w:t xml:space="preserve"> N, </w:t>
          </w:r>
          <w:proofErr w:type="spellStart"/>
          <w:r w:rsidRPr="001A3149">
            <w:rPr>
              <w:rFonts w:ascii="Times New Roman" w:eastAsia="Times New Roman" w:hAnsi="Times New Roman" w:cs="Times New Roman"/>
              <w:sz w:val="24"/>
              <w:szCs w:val="24"/>
            </w:rPr>
            <w:t>Pattanapanyasat</w:t>
          </w:r>
          <w:proofErr w:type="spellEnd"/>
          <w:r w:rsidRPr="001A3149">
            <w:rPr>
              <w:rFonts w:ascii="Times New Roman" w:eastAsia="Times New Roman" w:hAnsi="Times New Roman" w:cs="Times New Roman"/>
              <w:sz w:val="24"/>
              <w:szCs w:val="24"/>
            </w:rPr>
            <w:t xml:space="preserve"> K,</w:t>
          </w:r>
          <w:ins w:id="315" w:author="Najmul Haider" w:date="2023-12-17T11:11:00Z">
            <w:r w:rsidR="000B17B3">
              <w:rPr>
                <w:rFonts w:ascii="Times New Roman" w:eastAsia="Times New Roman" w:hAnsi="Times New Roman" w:cs="Times New Roman"/>
                <w:sz w:val="24"/>
                <w:szCs w:val="24"/>
              </w:rPr>
              <w:t xml:space="preserve"> Taubenberger JK, Ahmed R, </w:t>
            </w:r>
            <w:proofErr w:type="spellStart"/>
            <w:r w:rsidR="000B17B3">
              <w:rPr>
                <w:rFonts w:ascii="Times New Roman" w:eastAsia="Times New Roman" w:hAnsi="Times New Roman" w:cs="Times New Roman"/>
                <w:sz w:val="24"/>
                <w:szCs w:val="24"/>
              </w:rPr>
              <w:t>Ravetch</w:t>
            </w:r>
            <w:proofErr w:type="spellEnd"/>
            <w:r w:rsidR="000B17B3">
              <w:rPr>
                <w:rFonts w:ascii="Times New Roman" w:eastAsia="Times New Roman" w:hAnsi="Times New Roman" w:cs="Times New Roman"/>
                <w:sz w:val="24"/>
                <w:szCs w:val="24"/>
              </w:rPr>
              <w:t xml:space="preserve"> JV:</w:t>
            </w:r>
          </w:ins>
          <w:del w:id="316" w:author="Najmul Haider" w:date="2023-12-17T11:11:00Z">
            <w:r w:rsidRPr="001A3149" w:rsidDel="000B17B3">
              <w:rPr>
                <w:rFonts w:ascii="Times New Roman" w:eastAsia="Times New Roman" w:hAnsi="Times New Roman" w:cs="Times New Roman"/>
                <w:sz w:val="24"/>
                <w:szCs w:val="24"/>
              </w:rPr>
              <w:delText xml:space="preserve"> et al.</w:delText>
            </w:r>
          </w:del>
          <w:r w:rsidRPr="001A3149">
            <w:rPr>
              <w:rFonts w:ascii="Times New Roman" w:eastAsia="Times New Roman" w:hAnsi="Times New Roman" w:cs="Times New Roman"/>
              <w:sz w:val="24"/>
              <w:szCs w:val="24"/>
            </w:rPr>
            <w:t xml:space="preserve"> </w:t>
          </w:r>
          <w:moveFromRangeStart w:id="317" w:author="Najmul Haider" w:date="2023-12-17T11:12:00Z" w:name="move153703944"/>
          <w:moveFrom w:id="318" w:author="Najmul Haider" w:date="2023-12-17T11:12:00Z">
            <w:r w:rsidRPr="001A3149" w:rsidDel="000B17B3">
              <w:rPr>
                <w:rFonts w:ascii="Times New Roman" w:eastAsia="Times New Roman" w:hAnsi="Times New Roman" w:cs="Times New Roman"/>
                <w:sz w:val="24"/>
                <w:szCs w:val="24"/>
              </w:rPr>
              <w:t xml:space="preserve">2017. </w:t>
            </w:r>
          </w:moveFrom>
          <w:moveFromRangeEnd w:id="317"/>
          <w:r w:rsidRPr="001A3149">
            <w:rPr>
              <w:rFonts w:ascii="Times New Roman" w:eastAsia="Times New Roman" w:hAnsi="Times New Roman" w:cs="Times New Roman"/>
              <w:sz w:val="24"/>
              <w:szCs w:val="24"/>
            </w:rPr>
            <w:t xml:space="preserve">IgG antibodies to dengue enhanced for </w:t>
          </w:r>
          <w:proofErr w:type="spellStart"/>
          <w:r w:rsidRPr="001A3149">
            <w:rPr>
              <w:rFonts w:ascii="Times New Roman" w:eastAsia="Times New Roman" w:hAnsi="Times New Roman" w:cs="Times New Roman"/>
              <w:sz w:val="24"/>
              <w:szCs w:val="24"/>
            </w:rPr>
            <w:t>FcγRIIIA</w:t>
          </w:r>
          <w:proofErr w:type="spellEnd"/>
          <w:r w:rsidRPr="001A3149">
            <w:rPr>
              <w:rFonts w:ascii="Times New Roman" w:eastAsia="Times New Roman" w:hAnsi="Times New Roman" w:cs="Times New Roman"/>
              <w:sz w:val="24"/>
              <w:szCs w:val="24"/>
            </w:rPr>
            <w:t xml:space="preserve"> binding determine disease severity. </w:t>
          </w:r>
          <w:r w:rsidRPr="009D1F43">
            <w:rPr>
              <w:rFonts w:ascii="Times New Roman" w:eastAsia="Times New Roman" w:hAnsi="Times New Roman" w:cs="Times New Roman"/>
              <w:sz w:val="24"/>
              <w:szCs w:val="24"/>
              <w:lang w:val="fr-FR"/>
            </w:rPr>
            <w:t xml:space="preserve">Science </w:t>
          </w:r>
          <w:moveToRangeStart w:id="319" w:author="Najmul Haider" w:date="2023-12-17T11:12:00Z" w:name="move153703944"/>
          <w:moveTo w:id="320" w:author="Najmul Haider" w:date="2023-12-17T11:12:00Z">
            <w:r w:rsidR="000B17B3" w:rsidRPr="001A3149">
              <w:rPr>
                <w:rFonts w:ascii="Times New Roman" w:eastAsia="Times New Roman" w:hAnsi="Times New Roman" w:cs="Times New Roman"/>
                <w:sz w:val="24"/>
                <w:szCs w:val="24"/>
              </w:rPr>
              <w:t>2017.</w:t>
            </w:r>
          </w:moveTo>
          <w:moveToRangeEnd w:id="319"/>
          <w:ins w:id="321" w:author="Najmul Haider" w:date="2023-12-17T11:12:00Z">
            <w:r w:rsidR="000B17B3" w:rsidRPr="009D1F43">
              <w:rPr>
                <w:rFonts w:ascii="Times New Roman" w:eastAsia="Times New Roman" w:hAnsi="Times New Roman" w:cs="Times New Roman"/>
                <w:sz w:val="24"/>
                <w:szCs w:val="24"/>
                <w:lang w:val="fr-FR"/>
              </w:rPr>
              <w:t xml:space="preserve"> </w:t>
            </w:r>
            <w:r w:rsidR="000B17B3">
              <w:rPr>
                <w:rFonts w:ascii="Times New Roman" w:eastAsia="Times New Roman" w:hAnsi="Times New Roman" w:cs="Times New Roman"/>
                <w:sz w:val="24"/>
                <w:szCs w:val="24"/>
                <w:lang w:val="fr-FR"/>
              </w:rPr>
              <w:t xml:space="preserve"> </w:t>
            </w:r>
          </w:ins>
          <w:del w:id="322" w:author="Najmul Haider" w:date="2023-12-17T11:12:00Z">
            <w:r w:rsidRPr="009D1F43" w:rsidDel="000B17B3">
              <w:rPr>
                <w:rFonts w:ascii="Times New Roman" w:eastAsia="Times New Roman" w:hAnsi="Times New Roman" w:cs="Times New Roman"/>
                <w:sz w:val="24"/>
                <w:szCs w:val="24"/>
                <w:lang w:val="fr-FR"/>
              </w:rPr>
              <w:delText xml:space="preserve">(1979). </w:delText>
            </w:r>
          </w:del>
          <w:r w:rsidRPr="009D1F43">
            <w:rPr>
              <w:rFonts w:ascii="Times New Roman" w:eastAsia="Times New Roman" w:hAnsi="Times New Roman" w:cs="Times New Roman"/>
              <w:sz w:val="24"/>
              <w:szCs w:val="24"/>
              <w:lang w:val="fr-FR"/>
            </w:rPr>
            <w:t>355(6323):395–398. doi:10.1126/science.aai8128.</w:t>
          </w:r>
        </w:p>
        <w:p w14:paraId="1E89C794" w14:textId="70376576" w:rsidR="00E877D4" w:rsidRPr="001A3149" w:rsidRDefault="00E877D4">
          <w:pPr>
            <w:divId w:val="1584102065"/>
            <w:rPr>
              <w:rFonts w:ascii="Times New Roman" w:eastAsia="Times New Roman" w:hAnsi="Times New Roman" w:cs="Times New Roman"/>
              <w:sz w:val="24"/>
              <w:szCs w:val="24"/>
            </w:rPr>
          </w:pPr>
          <w:r w:rsidRPr="009D1F43">
            <w:rPr>
              <w:rFonts w:ascii="Times New Roman" w:eastAsia="Times New Roman" w:hAnsi="Times New Roman" w:cs="Times New Roman"/>
              <w:sz w:val="24"/>
              <w:szCs w:val="24"/>
              <w:lang w:val="fr-FR"/>
            </w:rPr>
            <w:t xml:space="preserve">Wangdi K, Clements ACA, Du T, Nery SV. </w:t>
          </w:r>
          <w:moveFromRangeStart w:id="323" w:author="Najmul Haider" w:date="2023-12-17T11:12:00Z" w:name="move153703989"/>
          <w:moveFrom w:id="324" w:author="Najmul Haider" w:date="2023-12-17T11:12:00Z">
            <w:r w:rsidRPr="009D1F43" w:rsidDel="00D20245">
              <w:rPr>
                <w:rFonts w:ascii="Times New Roman" w:eastAsia="Times New Roman" w:hAnsi="Times New Roman" w:cs="Times New Roman"/>
                <w:sz w:val="24"/>
                <w:szCs w:val="24"/>
                <w:lang w:val="fr-FR"/>
              </w:rPr>
              <w:t xml:space="preserve">2018. </w:t>
            </w:r>
          </w:moveFrom>
          <w:moveFromRangeEnd w:id="323"/>
          <w:r w:rsidRPr="001A3149">
            <w:rPr>
              <w:rFonts w:ascii="Times New Roman" w:eastAsia="Times New Roman" w:hAnsi="Times New Roman" w:cs="Times New Roman"/>
              <w:sz w:val="24"/>
              <w:szCs w:val="24"/>
            </w:rPr>
            <w:t xml:space="preserve">Spatial and temporal patterns of dengue infections in Timor-Leste, 2005–2013. </w:t>
          </w:r>
          <w:proofErr w:type="spellStart"/>
          <w:r w:rsidRPr="001A3149">
            <w:rPr>
              <w:rFonts w:ascii="Times New Roman" w:eastAsia="Times New Roman" w:hAnsi="Times New Roman" w:cs="Times New Roman"/>
              <w:sz w:val="24"/>
              <w:szCs w:val="24"/>
            </w:rPr>
            <w:t>Parasit</w:t>
          </w:r>
          <w:proofErr w:type="spellEnd"/>
          <w:r w:rsidRPr="001A3149">
            <w:rPr>
              <w:rFonts w:ascii="Times New Roman" w:eastAsia="Times New Roman" w:hAnsi="Times New Roman" w:cs="Times New Roman"/>
              <w:sz w:val="24"/>
              <w:szCs w:val="24"/>
            </w:rPr>
            <w:t xml:space="preserve"> Vectors. </w:t>
          </w:r>
          <w:moveToRangeStart w:id="325" w:author="Najmul Haider" w:date="2023-12-17T11:12:00Z" w:name="move153703989"/>
          <w:moveTo w:id="326" w:author="Najmul Haider" w:date="2023-12-17T11:12:00Z">
            <w:r w:rsidR="00D20245" w:rsidRPr="009D1F43">
              <w:rPr>
                <w:rFonts w:ascii="Times New Roman" w:eastAsia="Times New Roman" w:hAnsi="Times New Roman" w:cs="Times New Roman"/>
                <w:sz w:val="24"/>
                <w:szCs w:val="24"/>
                <w:lang w:val="fr-FR"/>
              </w:rPr>
              <w:t xml:space="preserve">2018. </w:t>
            </w:r>
          </w:moveTo>
          <w:moveToRangeEnd w:id="325"/>
          <w:r w:rsidRPr="001A3149">
            <w:rPr>
              <w:rFonts w:ascii="Times New Roman" w:eastAsia="Times New Roman" w:hAnsi="Times New Roman" w:cs="Times New Roman"/>
              <w:sz w:val="24"/>
              <w:szCs w:val="24"/>
            </w:rPr>
            <w:t>11(1</w:t>
          </w:r>
          <w:proofErr w:type="gramStart"/>
          <w:r w:rsidRPr="001A3149">
            <w:rPr>
              <w:rFonts w:ascii="Times New Roman" w:eastAsia="Times New Roman" w:hAnsi="Times New Roman" w:cs="Times New Roman"/>
              <w:sz w:val="24"/>
              <w:szCs w:val="24"/>
            </w:rPr>
            <w:t>):</w:t>
          </w:r>
          <w:proofErr w:type="gramEnd"/>
          <w:r w:rsidRPr="001A3149">
            <w:rPr>
              <w:rFonts w:ascii="Times New Roman" w:eastAsia="Times New Roman" w:hAnsi="Times New Roman" w:cs="Times New Roman"/>
              <w:sz w:val="24"/>
              <w:szCs w:val="24"/>
            </w:rPr>
            <w:t>9. doi:10.1186/s13071-017-2588-4.</w:t>
          </w:r>
        </w:p>
        <w:p w14:paraId="26BA3622" w14:textId="55BA171A" w:rsidR="00E877D4" w:rsidRPr="001A3149" w:rsidRDefault="00E877D4">
          <w:pPr>
            <w:divId w:val="2079745952"/>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 2009. D</w:t>
          </w:r>
          <w:ins w:id="327" w:author="Najmul Haider" w:date="2023-12-17T11:13:00Z">
            <w:r w:rsidR="00333B30">
              <w:rPr>
                <w:rFonts w:ascii="Times New Roman" w:eastAsia="Times New Roman" w:hAnsi="Times New Roman" w:cs="Times New Roman"/>
                <w:sz w:val="24"/>
                <w:szCs w:val="24"/>
              </w:rPr>
              <w:t>engue</w:t>
            </w:r>
          </w:ins>
          <w:del w:id="328" w:author="Najmul Haider" w:date="2023-12-17T11:13:00Z">
            <w:r w:rsidRPr="001A3149" w:rsidDel="00333B30">
              <w:rPr>
                <w:rFonts w:ascii="Times New Roman" w:eastAsia="Times New Roman" w:hAnsi="Times New Roman" w:cs="Times New Roman"/>
                <w:sz w:val="24"/>
                <w:szCs w:val="24"/>
              </w:rPr>
              <w:delText>ENGUE</w:delText>
            </w:r>
          </w:del>
          <w:r w:rsidRPr="001A3149">
            <w:rPr>
              <w:rFonts w:ascii="Times New Roman" w:eastAsia="Times New Roman" w:hAnsi="Times New Roman" w:cs="Times New Roman"/>
              <w:sz w:val="24"/>
              <w:szCs w:val="24"/>
            </w:rPr>
            <w:t>: G</w:t>
          </w:r>
          <w:ins w:id="329" w:author="Najmul Haider" w:date="2023-12-17T11:13:00Z">
            <w:r w:rsidR="00333B30">
              <w:rPr>
                <w:rFonts w:ascii="Times New Roman" w:eastAsia="Times New Roman" w:hAnsi="Times New Roman" w:cs="Times New Roman"/>
                <w:sz w:val="24"/>
                <w:szCs w:val="24"/>
              </w:rPr>
              <w:t xml:space="preserve">uidelines </w:t>
            </w:r>
          </w:ins>
          <w:del w:id="330" w:author="Najmul Haider" w:date="2023-12-17T11:13:00Z">
            <w:r w:rsidRPr="001A3149" w:rsidDel="00333B30">
              <w:rPr>
                <w:rFonts w:ascii="Times New Roman" w:eastAsia="Times New Roman" w:hAnsi="Times New Roman" w:cs="Times New Roman"/>
                <w:sz w:val="24"/>
                <w:szCs w:val="24"/>
              </w:rPr>
              <w:delText>UIDELINES</w:delText>
            </w:r>
          </w:del>
          <w:ins w:id="331" w:author="Najmul Haider" w:date="2023-12-17T11:13:00Z">
            <w:r w:rsidR="00333B30">
              <w:rPr>
                <w:rFonts w:ascii="Times New Roman" w:eastAsia="Times New Roman" w:hAnsi="Times New Roman" w:cs="Times New Roman"/>
                <w:sz w:val="24"/>
                <w:szCs w:val="24"/>
              </w:rPr>
              <w:t xml:space="preserve"> for</w:t>
            </w:r>
          </w:ins>
          <w:r w:rsidRPr="001A3149">
            <w:rPr>
              <w:rFonts w:ascii="Times New Roman" w:eastAsia="Times New Roman" w:hAnsi="Times New Roman" w:cs="Times New Roman"/>
              <w:sz w:val="24"/>
              <w:szCs w:val="24"/>
            </w:rPr>
            <w:t xml:space="preserve"> </w:t>
          </w:r>
          <w:del w:id="332" w:author="Najmul Haider" w:date="2023-12-17T11:13:00Z">
            <w:r w:rsidRPr="001A3149" w:rsidDel="00333B30">
              <w:rPr>
                <w:rFonts w:ascii="Times New Roman" w:eastAsia="Times New Roman" w:hAnsi="Times New Roman" w:cs="Times New Roman"/>
                <w:sz w:val="24"/>
                <w:szCs w:val="24"/>
              </w:rPr>
              <w:delText xml:space="preserve">FOR </w:delText>
            </w:r>
          </w:del>
          <w:ins w:id="333" w:author="Najmul Haider" w:date="2023-12-17T11:13:00Z">
            <w:r w:rsidR="00333B30">
              <w:rPr>
                <w:rFonts w:ascii="Times New Roman" w:eastAsia="Times New Roman" w:hAnsi="Times New Roman" w:cs="Times New Roman"/>
                <w:sz w:val="24"/>
                <w:szCs w:val="24"/>
              </w:rPr>
              <w:t xml:space="preserve">diagnosis </w:t>
            </w:r>
          </w:ins>
          <w:del w:id="334" w:author="Najmul Haider" w:date="2023-12-17T11:13:00Z">
            <w:r w:rsidRPr="001A3149" w:rsidDel="00333B30">
              <w:rPr>
                <w:rFonts w:ascii="Times New Roman" w:eastAsia="Times New Roman" w:hAnsi="Times New Roman" w:cs="Times New Roman"/>
                <w:sz w:val="24"/>
                <w:szCs w:val="24"/>
              </w:rPr>
              <w:delText>DIAGNOSIS</w:delText>
            </w:r>
          </w:del>
          <w:r w:rsidRPr="001A3149">
            <w:rPr>
              <w:rFonts w:ascii="Times New Roman" w:eastAsia="Times New Roman" w:hAnsi="Times New Roman" w:cs="Times New Roman"/>
              <w:sz w:val="24"/>
              <w:szCs w:val="24"/>
            </w:rPr>
            <w:t xml:space="preserve">, </w:t>
          </w:r>
          <w:ins w:id="335" w:author="Najmul Haider" w:date="2023-12-17T11:13:00Z">
            <w:r w:rsidR="00333B30">
              <w:rPr>
                <w:rFonts w:ascii="Times New Roman" w:eastAsia="Times New Roman" w:hAnsi="Times New Roman" w:cs="Times New Roman"/>
                <w:sz w:val="24"/>
                <w:szCs w:val="24"/>
              </w:rPr>
              <w:t xml:space="preserve">treatment </w:t>
            </w:r>
          </w:ins>
          <w:del w:id="336" w:author="Najmul Haider" w:date="2023-12-17T11:13:00Z">
            <w:r w:rsidRPr="001A3149" w:rsidDel="00333B30">
              <w:rPr>
                <w:rFonts w:ascii="Times New Roman" w:eastAsia="Times New Roman" w:hAnsi="Times New Roman" w:cs="Times New Roman"/>
                <w:sz w:val="24"/>
                <w:szCs w:val="24"/>
              </w:rPr>
              <w:delText>TREATMENT</w:delText>
            </w:r>
          </w:del>
          <w:r w:rsidRPr="001A3149">
            <w:rPr>
              <w:rFonts w:ascii="Times New Roman" w:eastAsia="Times New Roman" w:hAnsi="Times New Roman" w:cs="Times New Roman"/>
              <w:sz w:val="24"/>
              <w:szCs w:val="24"/>
            </w:rPr>
            <w:t xml:space="preserve">, </w:t>
          </w:r>
          <w:ins w:id="337" w:author="Najmul Haider" w:date="2023-12-17T11:13:00Z">
            <w:r w:rsidR="00333B30">
              <w:rPr>
                <w:rFonts w:ascii="Times New Roman" w:eastAsia="Times New Roman" w:hAnsi="Times New Roman" w:cs="Times New Roman"/>
                <w:sz w:val="24"/>
                <w:szCs w:val="24"/>
              </w:rPr>
              <w:t xml:space="preserve">prevention </w:t>
            </w:r>
          </w:ins>
          <w:del w:id="338" w:author="Najmul Haider" w:date="2023-12-17T11:13:00Z">
            <w:r w:rsidRPr="001A3149" w:rsidDel="00333B30">
              <w:rPr>
                <w:rFonts w:ascii="Times New Roman" w:eastAsia="Times New Roman" w:hAnsi="Times New Roman" w:cs="Times New Roman"/>
                <w:sz w:val="24"/>
                <w:szCs w:val="24"/>
              </w:rPr>
              <w:delText>PREVENTION</w:delText>
            </w:r>
          </w:del>
          <w:r w:rsidRPr="001A3149">
            <w:rPr>
              <w:rFonts w:ascii="Times New Roman" w:eastAsia="Times New Roman" w:hAnsi="Times New Roman" w:cs="Times New Roman"/>
              <w:sz w:val="24"/>
              <w:szCs w:val="24"/>
            </w:rPr>
            <w:t xml:space="preserve"> </w:t>
          </w:r>
          <w:ins w:id="339" w:author="Najmul Haider" w:date="2023-12-17T11:13:00Z">
            <w:r w:rsidR="00333B30">
              <w:rPr>
                <w:rFonts w:ascii="Times New Roman" w:eastAsia="Times New Roman" w:hAnsi="Times New Roman" w:cs="Times New Roman"/>
                <w:sz w:val="24"/>
                <w:szCs w:val="24"/>
              </w:rPr>
              <w:t xml:space="preserve">and </w:t>
            </w:r>
          </w:ins>
          <w:del w:id="340" w:author="Najmul Haider" w:date="2023-12-17T11:13:00Z">
            <w:r w:rsidRPr="001A3149" w:rsidDel="00333B30">
              <w:rPr>
                <w:rFonts w:ascii="Times New Roman" w:eastAsia="Times New Roman" w:hAnsi="Times New Roman" w:cs="Times New Roman"/>
                <w:sz w:val="24"/>
                <w:szCs w:val="24"/>
              </w:rPr>
              <w:delText xml:space="preserve">AND </w:delText>
            </w:r>
          </w:del>
          <w:ins w:id="341" w:author="Najmul Haider" w:date="2023-12-17T11:13:00Z">
            <w:r w:rsidR="00333B30">
              <w:rPr>
                <w:rFonts w:ascii="Times New Roman" w:eastAsia="Times New Roman" w:hAnsi="Times New Roman" w:cs="Times New Roman"/>
                <w:sz w:val="24"/>
                <w:szCs w:val="24"/>
              </w:rPr>
              <w:t xml:space="preserve">control </w:t>
            </w:r>
          </w:ins>
          <w:del w:id="342" w:author="Najmul Haider" w:date="2023-12-17T11:13:00Z">
            <w:r w:rsidRPr="001A3149" w:rsidDel="00333B30">
              <w:rPr>
                <w:rFonts w:ascii="Times New Roman" w:eastAsia="Times New Roman" w:hAnsi="Times New Roman" w:cs="Times New Roman"/>
                <w:sz w:val="24"/>
                <w:szCs w:val="24"/>
              </w:rPr>
              <w:delText>CONTROL</w:delText>
            </w:r>
          </w:del>
          <w:r w:rsidRPr="001A3149">
            <w:rPr>
              <w:rFonts w:ascii="Times New Roman" w:eastAsia="Times New Roman" w:hAnsi="Times New Roman" w:cs="Times New Roman"/>
              <w:sz w:val="24"/>
              <w:szCs w:val="24"/>
            </w:rPr>
            <w:t>. Geneva, Switzerland.</w:t>
          </w:r>
          <w:ins w:id="343" w:author="Najmul Haider" w:date="2023-12-17T11:15:00Z">
            <w:r w:rsidR="001B5296">
              <w:rPr>
                <w:rFonts w:ascii="Times New Roman" w:eastAsia="Times New Roman" w:hAnsi="Times New Roman" w:cs="Times New Roman"/>
                <w:sz w:val="24"/>
                <w:szCs w:val="24"/>
              </w:rPr>
              <w:t xml:space="preserve"> Pp 1-144. </w:t>
            </w:r>
          </w:ins>
        </w:p>
        <w:p w14:paraId="453BA91F" w14:textId="77777777" w:rsidR="00E877D4" w:rsidRPr="001A3149" w:rsidRDefault="00E877D4">
          <w:pPr>
            <w:divId w:val="581257105"/>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 2023. Dengue and severe dengue. [accessed 2023 May 15]. https://www.who.int/news-room/fact-sheets/detail/dengue-and-severe-dengue.</w:t>
          </w:r>
        </w:p>
        <w:p w14:paraId="1CD3E394" w14:textId="1F851FC5" w:rsidR="00E877D4" w:rsidRPr="001A3149" w:rsidRDefault="00E877D4">
          <w:pPr>
            <w:divId w:val="75906072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WHO South-East Asia. 2023. Dengue in </w:t>
          </w:r>
          <w:r w:rsidR="00236C9A" w:rsidRPr="001A3149">
            <w:rPr>
              <w:rFonts w:ascii="Times New Roman" w:eastAsia="Times New Roman" w:hAnsi="Times New Roman" w:cs="Times New Roman"/>
              <w:sz w:val="24"/>
              <w:szCs w:val="24"/>
            </w:rPr>
            <w:t>South</w:t>
          </w:r>
          <w:r w:rsidRPr="001A3149">
            <w:rPr>
              <w:rFonts w:ascii="Times New Roman" w:eastAsia="Times New Roman" w:hAnsi="Times New Roman" w:cs="Times New Roman"/>
              <w:sz w:val="24"/>
              <w:szCs w:val="24"/>
            </w:rPr>
            <w:t>-East Asia. WHO Regional office for South-East Asia.:1–6.</w:t>
          </w:r>
        </w:p>
        <w:p w14:paraId="07CE6C07" w14:textId="23547FFA" w:rsidR="00E877D4" w:rsidRPr="001A3149" w:rsidRDefault="00E877D4">
          <w:pPr>
            <w:divId w:val="1885751577"/>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WHO-Bangladesh. 2022. Dengue - Bangladesh. https://www.who.int/emergencies/disease-outbreak-news/item/2022-DON424.</w:t>
          </w:r>
        </w:p>
        <w:p w14:paraId="1512F20E" w14:textId="6B1A7BB6" w:rsidR="00E877D4" w:rsidRPr="001A3149" w:rsidRDefault="00E877D4">
          <w:pPr>
            <w:divId w:val="1720939909"/>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Yuan H-Y, Liang J, Lin P-S, Sucipto K, Tsegaye MM, Wen T-H, Pfeiffer S, Pfeiffer D. </w:t>
          </w:r>
          <w:moveFromRangeStart w:id="344" w:author="Najmul Haider" w:date="2023-12-17T11:16:00Z" w:name="move153704206"/>
          <w:moveFrom w:id="345" w:author="Najmul Haider" w:date="2023-12-17T11:16:00Z">
            <w:r w:rsidRPr="001A3149" w:rsidDel="00236C9A">
              <w:rPr>
                <w:rFonts w:ascii="Times New Roman" w:eastAsia="Times New Roman" w:hAnsi="Times New Roman" w:cs="Times New Roman"/>
                <w:sz w:val="24"/>
                <w:szCs w:val="24"/>
              </w:rPr>
              <w:t xml:space="preserve">2020. </w:t>
            </w:r>
          </w:moveFrom>
          <w:moveFromRangeEnd w:id="344"/>
          <w:r w:rsidRPr="001A3149">
            <w:rPr>
              <w:rFonts w:ascii="Times New Roman" w:eastAsia="Times New Roman" w:hAnsi="Times New Roman" w:cs="Times New Roman"/>
              <w:sz w:val="24"/>
              <w:szCs w:val="24"/>
            </w:rPr>
            <w:t xml:space="preserve">The effects of seasonal climate variability on dengue annual incidence in Hong Kong: A modelling study. Sci Rep. </w:t>
          </w:r>
          <w:moveToRangeStart w:id="346" w:author="Najmul Haider" w:date="2023-12-17T11:16:00Z" w:name="move153704206"/>
          <w:moveTo w:id="347" w:author="Najmul Haider" w:date="2023-12-17T11:16:00Z">
            <w:r w:rsidR="00236C9A" w:rsidRPr="001A3149">
              <w:rPr>
                <w:rFonts w:ascii="Times New Roman" w:eastAsia="Times New Roman" w:hAnsi="Times New Roman" w:cs="Times New Roman"/>
                <w:sz w:val="24"/>
                <w:szCs w:val="24"/>
              </w:rPr>
              <w:t>2020.</w:t>
            </w:r>
          </w:moveTo>
          <w:moveToRangeEnd w:id="346"/>
          <w:ins w:id="348" w:author="Najmul Haider" w:date="2023-12-17T11:16:00Z">
            <w:r w:rsidR="00236C9A">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10(1):4297. doi:10.1038/s41598-020-60309-7.</w:t>
          </w:r>
        </w:p>
        <w:p w14:paraId="12DCCEB1" w14:textId="06F01911" w:rsidR="00E877D4" w:rsidRPr="001A3149" w:rsidRDefault="00E877D4">
          <w:pPr>
            <w:divId w:val="163935886"/>
            <w:rPr>
              <w:rFonts w:ascii="Times New Roman" w:eastAsia="Times New Roman" w:hAnsi="Times New Roman" w:cs="Times New Roman"/>
              <w:sz w:val="24"/>
              <w:szCs w:val="24"/>
            </w:rPr>
          </w:pPr>
          <w:r w:rsidRPr="001A3149">
            <w:rPr>
              <w:rFonts w:ascii="Times New Roman" w:eastAsia="Times New Roman" w:hAnsi="Times New Roman" w:cs="Times New Roman"/>
              <w:sz w:val="24"/>
              <w:szCs w:val="24"/>
            </w:rPr>
            <w:t xml:space="preserve">Yue S, Pilon P. </w:t>
          </w:r>
          <w:moveFromRangeStart w:id="349" w:author="Najmul Haider" w:date="2023-12-17T11:16:00Z" w:name="move153704234"/>
          <w:moveFrom w:id="350" w:author="Najmul Haider" w:date="2023-12-17T11:16:00Z">
            <w:r w:rsidRPr="001A3149" w:rsidDel="00D60A2C">
              <w:rPr>
                <w:rFonts w:ascii="Times New Roman" w:eastAsia="Times New Roman" w:hAnsi="Times New Roman" w:cs="Times New Roman"/>
                <w:sz w:val="24"/>
                <w:szCs w:val="24"/>
              </w:rPr>
              <w:t xml:space="preserve">2004. </w:t>
            </w:r>
          </w:moveFrom>
          <w:moveFromRangeEnd w:id="349"/>
          <w:r w:rsidRPr="001A3149">
            <w:rPr>
              <w:rFonts w:ascii="Times New Roman" w:eastAsia="Times New Roman" w:hAnsi="Times New Roman" w:cs="Times New Roman"/>
              <w:sz w:val="24"/>
              <w:szCs w:val="24"/>
            </w:rPr>
            <w:t xml:space="preserve">A comparison of the power of the t test, Mann-Kendall and bootstrap tests for trend detection / Une </w:t>
          </w:r>
          <w:proofErr w:type="spellStart"/>
          <w:r w:rsidRPr="001A3149">
            <w:rPr>
              <w:rFonts w:ascii="Times New Roman" w:eastAsia="Times New Roman" w:hAnsi="Times New Roman" w:cs="Times New Roman"/>
              <w:sz w:val="24"/>
              <w:szCs w:val="24"/>
            </w:rPr>
            <w:t>comparaison</w:t>
          </w:r>
          <w:proofErr w:type="spellEnd"/>
          <w:r w:rsidRPr="001A3149">
            <w:rPr>
              <w:rFonts w:ascii="Times New Roman" w:eastAsia="Times New Roman" w:hAnsi="Times New Roman" w:cs="Times New Roman"/>
              <w:sz w:val="24"/>
              <w:szCs w:val="24"/>
            </w:rPr>
            <w:t xml:space="preserve"> de la puissance des tests t de Student, de Mann-Kendall et du bootstrap </w:t>
          </w:r>
          <w:proofErr w:type="gramStart"/>
          <w:r w:rsidRPr="001A3149">
            <w:rPr>
              <w:rFonts w:ascii="Times New Roman" w:eastAsia="Times New Roman" w:hAnsi="Times New Roman" w:cs="Times New Roman"/>
              <w:sz w:val="24"/>
              <w:szCs w:val="24"/>
            </w:rPr>
            <w:t>pour</w:t>
          </w:r>
          <w:proofErr w:type="gramEnd"/>
          <w:r w:rsidRPr="001A3149">
            <w:rPr>
              <w:rFonts w:ascii="Times New Roman" w:eastAsia="Times New Roman" w:hAnsi="Times New Roman" w:cs="Times New Roman"/>
              <w:sz w:val="24"/>
              <w:szCs w:val="24"/>
            </w:rPr>
            <w:t xml:space="preserve"> la </w:t>
          </w:r>
          <w:proofErr w:type="spellStart"/>
          <w:r w:rsidRPr="001A3149">
            <w:rPr>
              <w:rFonts w:ascii="Times New Roman" w:eastAsia="Times New Roman" w:hAnsi="Times New Roman" w:cs="Times New Roman"/>
              <w:sz w:val="24"/>
              <w:szCs w:val="24"/>
            </w:rPr>
            <w:t>détection</w:t>
          </w:r>
          <w:proofErr w:type="spellEnd"/>
          <w:r w:rsidRPr="001A3149">
            <w:rPr>
              <w:rFonts w:ascii="Times New Roman" w:eastAsia="Times New Roman" w:hAnsi="Times New Roman" w:cs="Times New Roman"/>
              <w:sz w:val="24"/>
              <w:szCs w:val="24"/>
            </w:rPr>
            <w:t xml:space="preserve"> de tendance. Hydrological Sciences Journal. </w:t>
          </w:r>
          <w:moveToRangeStart w:id="351" w:author="Najmul Haider" w:date="2023-12-17T11:16:00Z" w:name="move153704234"/>
          <w:moveTo w:id="352" w:author="Najmul Haider" w:date="2023-12-17T11:16:00Z">
            <w:r w:rsidR="00D60A2C" w:rsidRPr="001A3149">
              <w:rPr>
                <w:rFonts w:ascii="Times New Roman" w:eastAsia="Times New Roman" w:hAnsi="Times New Roman" w:cs="Times New Roman"/>
                <w:sz w:val="24"/>
                <w:szCs w:val="24"/>
              </w:rPr>
              <w:t>2004.</w:t>
            </w:r>
          </w:moveTo>
          <w:moveToRangeEnd w:id="351"/>
          <w:ins w:id="353" w:author="Najmul Haider" w:date="2023-12-17T11:16:00Z">
            <w:r w:rsidR="00D60A2C">
              <w:rPr>
                <w:rFonts w:ascii="Times New Roman" w:eastAsia="Times New Roman" w:hAnsi="Times New Roman" w:cs="Times New Roman"/>
                <w:sz w:val="24"/>
                <w:szCs w:val="24"/>
              </w:rPr>
              <w:t xml:space="preserve"> </w:t>
            </w:r>
          </w:ins>
          <w:r w:rsidRPr="001A3149">
            <w:rPr>
              <w:rFonts w:ascii="Times New Roman" w:eastAsia="Times New Roman" w:hAnsi="Times New Roman" w:cs="Times New Roman"/>
              <w:sz w:val="24"/>
              <w:szCs w:val="24"/>
            </w:rPr>
            <w:t xml:space="preserve">49(1):21–37. doi:10.1623/hysj.49.1.21.53996. </w:t>
          </w:r>
          <w:del w:id="354" w:author="Najmul Haider" w:date="2023-12-17T11:16:00Z">
            <w:r w:rsidRPr="001A3149" w:rsidDel="00D60A2C">
              <w:rPr>
                <w:rFonts w:ascii="Times New Roman" w:eastAsia="Times New Roman" w:hAnsi="Times New Roman" w:cs="Times New Roman"/>
                <w:sz w:val="24"/>
                <w:szCs w:val="24"/>
              </w:rPr>
              <w:delText>https://www.tandfonline.com/doi/full/10.1623/hysj.49.1.21.53996.</w:delText>
            </w:r>
          </w:del>
        </w:p>
        <w:p w14:paraId="2DB3A4AD" w14:textId="3BF21A58" w:rsidR="005F4087" w:rsidRPr="001A3149" w:rsidRDefault="00E877D4" w:rsidP="00024D10">
          <w:pPr>
            <w:autoSpaceDE w:val="0"/>
            <w:autoSpaceDN w:val="0"/>
            <w:rPr>
              <w:rFonts w:ascii="Times New Roman" w:hAnsi="Times New Roman" w:cs="Times New Roman"/>
              <w:b/>
              <w:sz w:val="24"/>
              <w:szCs w:val="24"/>
            </w:rPr>
          </w:pPr>
          <w:r w:rsidRPr="001A3149">
            <w:rPr>
              <w:rFonts w:ascii="Times New Roman" w:eastAsia="Times New Roman" w:hAnsi="Times New Roman" w:cs="Times New Roman"/>
              <w:sz w:val="24"/>
              <w:szCs w:val="24"/>
            </w:rPr>
            <w:t> </w:t>
          </w:r>
        </w:p>
      </w:sdtContent>
    </w:sdt>
    <w:p w14:paraId="150604BC" w14:textId="77777777" w:rsidR="00CA331D" w:rsidRPr="001A3149" w:rsidRDefault="00CA331D" w:rsidP="003B6C69">
      <w:pPr>
        <w:autoSpaceDE w:val="0"/>
        <w:autoSpaceDN w:val="0"/>
        <w:ind w:hanging="640"/>
        <w:rPr>
          <w:rFonts w:ascii="Times New Roman" w:hAnsi="Times New Roman" w:cs="Times New Roman"/>
          <w:b/>
          <w:sz w:val="24"/>
          <w:szCs w:val="24"/>
        </w:rPr>
      </w:pPr>
    </w:p>
    <w:p w14:paraId="3F312317" w14:textId="77777777" w:rsidR="000044AA" w:rsidRPr="001A3149" w:rsidRDefault="000044AA">
      <w:pPr>
        <w:rPr>
          <w:rFonts w:ascii="Times New Roman" w:hAnsi="Times New Roman" w:cs="Times New Roman"/>
          <w:b/>
          <w:bCs/>
          <w:sz w:val="24"/>
          <w:szCs w:val="24"/>
        </w:rPr>
      </w:pPr>
      <w:r w:rsidRPr="001A3149">
        <w:rPr>
          <w:rFonts w:ascii="Times New Roman" w:hAnsi="Times New Roman" w:cs="Times New Roman"/>
          <w:b/>
          <w:bCs/>
          <w:sz w:val="24"/>
          <w:szCs w:val="24"/>
        </w:rPr>
        <w:br w:type="page"/>
      </w:r>
    </w:p>
    <w:p w14:paraId="6E823831" w14:textId="612E1038"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lastRenderedPageBreak/>
        <w:t xml:space="preserve">Tables and Figure </w:t>
      </w:r>
      <w:r w:rsidR="00354AF2" w:rsidRPr="001A3149">
        <w:rPr>
          <w:rFonts w:ascii="Times New Roman" w:hAnsi="Times New Roman" w:cs="Times New Roman"/>
          <w:b/>
          <w:bCs/>
          <w:sz w:val="24"/>
          <w:szCs w:val="24"/>
        </w:rPr>
        <w:t>Legends</w:t>
      </w:r>
      <w:r w:rsidRPr="001A3149">
        <w:rPr>
          <w:rFonts w:ascii="Times New Roman" w:hAnsi="Times New Roman" w:cs="Times New Roman"/>
          <w:b/>
          <w:bCs/>
          <w:sz w:val="24"/>
          <w:szCs w:val="24"/>
        </w:rPr>
        <w:t>:</w:t>
      </w:r>
    </w:p>
    <w:p w14:paraId="6DDF66B5" w14:textId="77777777" w:rsidR="00F46470" w:rsidRPr="001A3149" w:rsidRDefault="00F46470" w:rsidP="00CA331D">
      <w:pPr>
        <w:rPr>
          <w:rFonts w:ascii="Times New Roman" w:hAnsi="Times New Roman" w:cs="Times New Roman"/>
          <w:b/>
          <w:bCs/>
          <w:sz w:val="24"/>
          <w:szCs w:val="24"/>
        </w:rPr>
      </w:pPr>
    </w:p>
    <w:p w14:paraId="24B27826" w14:textId="77777777"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t xml:space="preserve">Tables: </w:t>
      </w:r>
    </w:p>
    <w:p w14:paraId="675957D2" w14:textId="0AF5401F" w:rsidR="0006024A" w:rsidRPr="001A3149" w:rsidRDefault="0006024A" w:rsidP="0006024A">
      <w:pPr>
        <w:spacing w:line="360" w:lineRule="auto"/>
        <w:rPr>
          <w:rStyle w:val="label"/>
          <w:rFonts w:ascii="Times New Roman" w:hAnsi="Times New Roman" w:cs="Times New Roman"/>
          <w:b/>
          <w:bCs/>
          <w:sz w:val="24"/>
          <w:szCs w:val="24"/>
        </w:rPr>
      </w:pPr>
      <w:r w:rsidRPr="001A3149">
        <w:rPr>
          <w:rStyle w:val="label"/>
          <w:rFonts w:ascii="Times New Roman" w:hAnsi="Times New Roman" w:cs="Times New Roman"/>
          <w:b/>
          <w:bCs/>
          <w:sz w:val="24"/>
          <w:szCs w:val="24"/>
        </w:rPr>
        <w:t xml:space="preserve">Table 1: Comparison of dengue cases, deaths, and weather parameters between the first (2000-20210) and the recent decade (2011-2022) in Bangladesh  </w:t>
      </w:r>
    </w:p>
    <w:p w14:paraId="226C3D26" w14:textId="77777777" w:rsidR="006668F4" w:rsidRPr="001A3149" w:rsidRDefault="006668F4" w:rsidP="0006024A">
      <w:pPr>
        <w:spacing w:line="360" w:lineRule="auto"/>
        <w:rPr>
          <w:rStyle w:val="label"/>
          <w:rFonts w:ascii="Times New Roman" w:hAnsi="Times New Roman" w:cs="Times New Roman"/>
          <w:sz w:val="24"/>
          <w:szCs w:val="24"/>
        </w:rPr>
      </w:pPr>
    </w:p>
    <w:p w14:paraId="494E045E" w14:textId="77777777" w:rsidR="00CA331D" w:rsidRPr="001A3149" w:rsidRDefault="00CA331D" w:rsidP="00CA331D">
      <w:pPr>
        <w:rPr>
          <w:rFonts w:ascii="Times New Roman" w:hAnsi="Times New Roman" w:cs="Times New Roman"/>
          <w:b/>
          <w:bCs/>
          <w:sz w:val="24"/>
          <w:szCs w:val="24"/>
        </w:rPr>
      </w:pPr>
      <w:r w:rsidRPr="001A3149">
        <w:rPr>
          <w:rFonts w:ascii="Times New Roman" w:hAnsi="Times New Roman" w:cs="Times New Roman"/>
          <w:b/>
          <w:bCs/>
          <w:sz w:val="24"/>
          <w:szCs w:val="24"/>
        </w:rPr>
        <w:t xml:space="preserve">Figures: </w:t>
      </w:r>
    </w:p>
    <w:p w14:paraId="08DF92DC" w14:textId="5886CB88" w:rsidR="0006024A" w:rsidRPr="001A3149" w:rsidRDefault="00CA331D" w:rsidP="00F46470">
      <w:pPr>
        <w:spacing w:after="0" w:line="360" w:lineRule="auto"/>
        <w:rPr>
          <w:rFonts w:ascii="Times New Roman" w:hAnsi="Times New Roman" w:cs="Times New Roman"/>
          <w:sz w:val="24"/>
          <w:szCs w:val="24"/>
        </w:rPr>
      </w:pPr>
      <w:r w:rsidRPr="001A3149">
        <w:rPr>
          <w:rFonts w:ascii="Times New Roman" w:hAnsi="Times New Roman" w:cs="Times New Roman"/>
          <w:b/>
          <w:bCs/>
          <w:sz w:val="24"/>
          <w:szCs w:val="24"/>
        </w:rPr>
        <w:t>Fig 1</w:t>
      </w:r>
      <w:r w:rsidR="00FF626C" w:rsidRPr="001A3149">
        <w:rPr>
          <w:rFonts w:ascii="Times New Roman" w:hAnsi="Times New Roman" w:cs="Times New Roman"/>
          <w:b/>
          <w:bCs/>
          <w:sz w:val="24"/>
          <w:szCs w:val="24"/>
        </w:rPr>
        <w:t>A:</w:t>
      </w:r>
      <w:r w:rsidRPr="001A3149">
        <w:rPr>
          <w:rFonts w:ascii="Times New Roman" w:hAnsi="Times New Roman" w:cs="Times New Roman"/>
          <w:sz w:val="24"/>
          <w:szCs w:val="24"/>
        </w:rPr>
        <w:t xml:space="preserve"> Number of dengue cases and deaths over the period 2000-2022, Bangladesh. </w:t>
      </w:r>
      <w:r w:rsidR="00A52362" w:rsidRPr="001A3149">
        <w:rPr>
          <w:rFonts w:ascii="Times New Roman" w:hAnsi="Times New Roman" w:cs="Times New Roman"/>
          <w:b/>
          <w:bCs/>
          <w:sz w:val="24"/>
          <w:szCs w:val="24"/>
        </w:rPr>
        <w:t>1B</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Number of monthly dengue cases and deaths recorded in Bangladesh</w:t>
      </w:r>
      <w:r w:rsidR="00B743EA" w:rsidRPr="001A3149">
        <w:rPr>
          <w:rFonts w:ascii="Times New Roman" w:hAnsi="Times New Roman" w:cs="Times New Roman"/>
          <w:sz w:val="24"/>
          <w:szCs w:val="24"/>
        </w:rPr>
        <w:t>, 2000-2022</w:t>
      </w:r>
      <w:r w:rsidRPr="001A3149">
        <w:rPr>
          <w:rFonts w:ascii="Times New Roman" w:hAnsi="Times New Roman" w:cs="Times New Roman"/>
          <w:sz w:val="24"/>
          <w:szCs w:val="24"/>
        </w:rPr>
        <w:t>.</w:t>
      </w:r>
    </w:p>
    <w:p w14:paraId="2C529746" w14:textId="77777777" w:rsidR="00F46470" w:rsidRPr="001A3149" w:rsidRDefault="00F46470" w:rsidP="00F46470">
      <w:pPr>
        <w:spacing w:after="0" w:line="360" w:lineRule="auto"/>
        <w:rPr>
          <w:rStyle w:val="label"/>
          <w:rFonts w:ascii="Times New Roman" w:hAnsi="Times New Roman" w:cs="Times New Roman"/>
          <w:sz w:val="24"/>
          <w:szCs w:val="24"/>
        </w:rPr>
      </w:pPr>
    </w:p>
    <w:p w14:paraId="6DF61973" w14:textId="5698E9EB" w:rsidR="008A383A" w:rsidRPr="001A3149" w:rsidRDefault="0006024A" w:rsidP="00F46470">
      <w:pPr>
        <w:pStyle w:val="NormalWeb"/>
        <w:shd w:val="clear" w:color="auto" w:fill="FFFFFF"/>
        <w:spacing w:before="0" w:beforeAutospacing="0" w:after="0" w:afterAutospacing="0" w:line="360" w:lineRule="auto"/>
        <w:rPr>
          <w:lang w:val="en-GB" w:eastAsia="en-GB"/>
        </w:rPr>
      </w:pPr>
      <w:r w:rsidRPr="001A3149">
        <w:rPr>
          <w:rStyle w:val="label"/>
          <w:b/>
          <w:bCs/>
        </w:rPr>
        <w:t>Fig 2:</w:t>
      </w:r>
      <w:r w:rsidRPr="001A3149">
        <w:rPr>
          <w:rStyle w:val="label"/>
        </w:rPr>
        <w:t xml:space="preserve"> </w:t>
      </w:r>
      <w:r w:rsidRPr="001A3149">
        <w:t>The boxplot compares monthly rainfall in Dhaka city, Bangladesh between two decades</w:t>
      </w:r>
      <w:r w:rsidR="00F17673" w:rsidRPr="001A3149">
        <w:t xml:space="preserve"> (2000-2010 vs 2011-2022)</w:t>
      </w:r>
      <w:r w:rsidRPr="001A3149">
        <w:t xml:space="preserve">. </w:t>
      </w:r>
      <w:r w:rsidRPr="001A3149">
        <w:rPr>
          <w:lang w:val="en-GB" w:eastAsia="en-GB"/>
        </w:rPr>
        <w:t xml:space="preserve">The bottom and top of the box indicate the first and third quantiles, the band inside the box is the median. The dots outside the box are individual outliers. Most of the months in the second decade had outlier rainfall whereas in the first decade, only the cooler months (Nov-Jan) had some extreme rainfall. </w:t>
      </w:r>
    </w:p>
    <w:p w14:paraId="7A275012" w14:textId="77777777" w:rsidR="00F46470" w:rsidRPr="001A3149" w:rsidRDefault="00F46470" w:rsidP="006432D4">
      <w:pPr>
        <w:spacing w:after="0" w:line="360" w:lineRule="auto"/>
        <w:rPr>
          <w:rFonts w:ascii="Times New Roman" w:hAnsi="Times New Roman" w:cs="Times New Roman"/>
          <w:b/>
          <w:bCs/>
          <w:sz w:val="24"/>
          <w:szCs w:val="24"/>
        </w:rPr>
      </w:pPr>
    </w:p>
    <w:p w14:paraId="2ECA572A" w14:textId="607852C3" w:rsidR="008A383A" w:rsidRPr="001A3149" w:rsidRDefault="008A383A" w:rsidP="006432D4">
      <w:pPr>
        <w:spacing w:after="0" w:line="360" w:lineRule="auto"/>
        <w:rPr>
          <w:rFonts w:ascii="Times New Roman" w:hAnsi="Times New Roman" w:cs="Times New Roman"/>
          <w:b/>
          <w:bCs/>
          <w:sz w:val="24"/>
          <w:szCs w:val="24"/>
        </w:rPr>
      </w:pPr>
      <w:r w:rsidRPr="001A3149">
        <w:rPr>
          <w:rFonts w:ascii="Times New Roman" w:hAnsi="Times New Roman" w:cs="Times New Roman"/>
          <w:b/>
          <w:bCs/>
          <w:sz w:val="24"/>
          <w:szCs w:val="24"/>
        </w:rPr>
        <w:t xml:space="preserve">Fig 3: Top:  </w:t>
      </w:r>
      <w:r w:rsidRPr="001A3149">
        <w:rPr>
          <w:rFonts w:ascii="Times New Roman" w:hAnsi="Times New Roman" w:cs="Times New Roman"/>
          <w:sz w:val="24"/>
          <w:szCs w:val="24"/>
        </w:rPr>
        <w:t xml:space="preserve">Mean monthly growth factor for the period of 2000-2022. </w:t>
      </w:r>
      <w:r w:rsidRPr="001A3149">
        <w:rPr>
          <w:rFonts w:ascii="Times New Roman" w:hAnsi="Times New Roman" w:cs="Times New Roman"/>
          <w:b/>
          <w:bCs/>
          <w:sz w:val="24"/>
          <w:szCs w:val="24"/>
        </w:rPr>
        <w:t>Bottom:</w:t>
      </w:r>
      <w:r w:rsidRPr="001A3149">
        <w:rPr>
          <w:rFonts w:ascii="Times New Roman" w:hAnsi="Times New Roman" w:cs="Times New Roman"/>
          <w:sz w:val="24"/>
          <w:szCs w:val="24"/>
        </w:rPr>
        <w:t xml:space="preserve"> The Monthly growth factor for the individual year 2000-2022.  The </w:t>
      </w:r>
      <w:r w:rsidR="00C80A63" w:rsidRPr="001A3149">
        <w:rPr>
          <w:rFonts w:ascii="Times New Roman" w:hAnsi="Times New Roman" w:cs="Times New Roman"/>
          <w:sz w:val="24"/>
          <w:szCs w:val="24"/>
        </w:rPr>
        <w:t xml:space="preserve">horizontal </w:t>
      </w:r>
      <w:r w:rsidR="00C5513C" w:rsidRPr="001A3149">
        <w:rPr>
          <w:rFonts w:ascii="Times New Roman" w:hAnsi="Times New Roman" w:cs="Times New Roman"/>
          <w:sz w:val="24"/>
          <w:szCs w:val="24"/>
        </w:rPr>
        <w:t xml:space="preserve">dashed </w:t>
      </w:r>
      <w:r w:rsidR="00C80A63" w:rsidRPr="001A3149">
        <w:rPr>
          <w:rFonts w:ascii="Times New Roman" w:hAnsi="Times New Roman" w:cs="Times New Roman"/>
          <w:sz w:val="24"/>
          <w:szCs w:val="24"/>
        </w:rPr>
        <w:t xml:space="preserve">line indicates monthly growth factor 1 (the </w:t>
      </w:r>
      <w:r w:rsidRPr="001A3149">
        <w:rPr>
          <w:rFonts w:ascii="Times New Roman" w:hAnsi="Times New Roman" w:cs="Times New Roman"/>
          <w:sz w:val="24"/>
          <w:szCs w:val="24"/>
        </w:rPr>
        <w:t xml:space="preserve">same number of </w:t>
      </w:r>
      <w:r w:rsidR="00FA64C5" w:rsidRPr="001A3149">
        <w:rPr>
          <w:rFonts w:ascii="Times New Roman" w:hAnsi="Times New Roman" w:cs="Times New Roman"/>
          <w:sz w:val="24"/>
          <w:szCs w:val="24"/>
        </w:rPr>
        <w:t>dengue</w:t>
      </w:r>
      <w:r w:rsidR="004E7B56" w:rsidRPr="001A3149">
        <w:rPr>
          <w:rFonts w:ascii="Times New Roman" w:hAnsi="Times New Roman" w:cs="Times New Roman"/>
          <w:sz w:val="24"/>
          <w:szCs w:val="24"/>
        </w:rPr>
        <w:t xml:space="preserve"> cases</w:t>
      </w:r>
      <w:r w:rsidR="006161FA" w:rsidRPr="001A3149">
        <w:rPr>
          <w:rFonts w:ascii="Times New Roman" w:hAnsi="Times New Roman" w:cs="Times New Roman"/>
          <w:sz w:val="24"/>
          <w:szCs w:val="24"/>
        </w:rPr>
        <w:t xml:space="preserve"> </w:t>
      </w:r>
      <w:r w:rsidRPr="001A3149">
        <w:rPr>
          <w:rFonts w:ascii="Times New Roman" w:hAnsi="Times New Roman" w:cs="Times New Roman"/>
          <w:sz w:val="24"/>
          <w:szCs w:val="24"/>
        </w:rPr>
        <w:t>in two subsequent months).</w:t>
      </w:r>
      <w:r w:rsidRPr="001A3149">
        <w:rPr>
          <w:rFonts w:ascii="Times New Roman" w:hAnsi="Times New Roman" w:cs="Times New Roman"/>
          <w:b/>
          <w:bCs/>
          <w:sz w:val="24"/>
          <w:szCs w:val="24"/>
        </w:rPr>
        <w:t xml:space="preserve"> </w:t>
      </w:r>
    </w:p>
    <w:p w14:paraId="201D5F70" w14:textId="77777777" w:rsidR="006432D4" w:rsidRPr="001A3149" w:rsidRDefault="006432D4" w:rsidP="007F51AE">
      <w:pPr>
        <w:spacing w:line="360" w:lineRule="auto"/>
        <w:rPr>
          <w:rFonts w:ascii="Times New Roman" w:hAnsi="Times New Roman" w:cs="Times New Roman"/>
          <w:b/>
          <w:bCs/>
          <w:sz w:val="24"/>
          <w:szCs w:val="24"/>
        </w:rPr>
      </w:pPr>
    </w:p>
    <w:p w14:paraId="178D8169" w14:textId="02294235" w:rsidR="003B79E9" w:rsidRPr="001A3149" w:rsidRDefault="007F51AE" w:rsidP="00F46470">
      <w:pPr>
        <w:spacing w:line="360" w:lineRule="auto"/>
        <w:rPr>
          <w:rFonts w:ascii="Times New Roman" w:hAnsi="Times New Roman" w:cs="Times New Roman"/>
          <w:sz w:val="24"/>
          <w:szCs w:val="24"/>
        </w:rPr>
      </w:pPr>
      <w:r w:rsidRPr="001A3149">
        <w:rPr>
          <w:rFonts w:ascii="Times New Roman" w:hAnsi="Times New Roman" w:cs="Times New Roman"/>
          <w:b/>
          <w:bCs/>
          <w:sz w:val="24"/>
          <w:szCs w:val="24"/>
        </w:rPr>
        <w:t xml:space="preserve">Fig </w:t>
      </w:r>
      <w:r w:rsidR="008A383A" w:rsidRPr="001A3149">
        <w:rPr>
          <w:rFonts w:ascii="Times New Roman" w:hAnsi="Times New Roman" w:cs="Times New Roman"/>
          <w:b/>
          <w:bCs/>
          <w:sz w:val="24"/>
          <w:szCs w:val="24"/>
        </w:rPr>
        <w:t>4</w:t>
      </w:r>
      <w:r w:rsidRPr="001A3149">
        <w:rPr>
          <w:rFonts w:ascii="Times New Roman" w:hAnsi="Times New Roman" w:cs="Times New Roman"/>
          <w:b/>
          <w:bCs/>
          <w:sz w:val="24"/>
          <w:szCs w:val="24"/>
        </w:rPr>
        <w:t>:</w:t>
      </w:r>
      <w:r w:rsidRPr="001A3149">
        <w:rPr>
          <w:rFonts w:ascii="Times New Roman" w:hAnsi="Times New Roman" w:cs="Times New Roman"/>
          <w:sz w:val="24"/>
          <w:szCs w:val="24"/>
        </w:rPr>
        <w:t xml:space="preserve">  </w:t>
      </w:r>
      <w:r w:rsidR="00073C70" w:rsidRPr="001A3149">
        <w:rPr>
          <w:rFonts w:ascii="Times New Roman" w:hAnsi="Times New Roman" w:cs="Times New Roman"/>
          <w:sz w:val="24"/>
          <w:szCs w:val="24"/>
        </w:rPr>
        <w:t>The o</w:t>
      </w:r>
      <w:r w:rsidRPr="001A3149">
        <w:rPr>
          <w:rFonts w:ascii="Times New Roman" w:hAnsi="Times New Roman" w:cs="Times New Roman"/>
          <w:sz w:val="24"/>
          <w:szCs w:val="24"/>
        </w:rPr>
        <w:t xml:space="preserve">bserved and forecasted number of dengue cases in Bangladesh using </w:t>
      </w:r>
      <w:r w:rsidR="003B79E9" w:rsidRPr="001A3149">
        <w:rPr>
          <w:rFonts w:ascii="Times New Roman" w:hAnsi="Times New Roman" w:cs="Times New Roman"/>
          <w:sz w:val="24"/>
          <w:szCs w:val="24"/>
        </w:rPr>
        <w:t xml:space="preserve">the </w:t>
      </w:r>
      <w:r w:rsidR="004E7B56" w:rsidRPr="001A3149">
        <w:rPr>
          <w:rFonts w:ascii="Times New Roman" w:hAnsi="Times New Roman" w:cs="Times New Roman"/>
          <w:sz w:val="24"/>
          <w:szCs w:val="24"/>
        </w:rPr>
        <w:t>a</w:t>
      </w:r>
      <w:r w:rsidRPr="001A3149">
        <w:rPr>
          <w:rFonts w:ascii="Times New Roman" w:hAnsi="Times New Roman" w:cs="Times New Roman"/>
          <w:sz w:val="24"/>
          <w:szCs w:val="24"/>
        </w:rPr>
        <w:t xml:space="preserve">utoregressive moving average (ARIMA) model including </w:t>
      </w:r>
      <w:r w:rsidR="003B79E9" w:rsidRPr="001A3149">
        <w:rPr>
          <w:rFonts w:ascii="Times New Roman" w:hAnsi="Times New Roman" w:cs="Times New Roman"/>
          <w:sz w:val="24"/>
          <w:szCs w:val="24"/>
        </w:rPr>
        <w:t xml:space="preserve">a </w:t>
      </w:r>
      <w:r w:rsidRPr="001A3149">
        <w:rPr>
          <w:rFonts w:ascii="Times New Roman" w:hAnsi="Times New Roman" w:cs="Times New Roman"/>
          <w:sz w:val="24"/>
          <w:szCs w:val="24"/>
        </w:rPr>
        <w:t xml:space="preserve">95% confidence </w:t>
      </w:r>
      <w:r w:rsidR="00930033" w:rsidRPr="001A3149">
        <w:rPr>
          <w:rFonts w:ascii="Times New Roman" w:hAnsi="Times New Roman" w:cs="Times New Roman"/>
          <w:sz w:val="24"/>
          <w:szCs w:val="24"/>
        </w:rPr>
        <w:t>interval</w:t>
      </w:r>
      <w:r w:rsidR="00142076" w:rsidRPr="001A3149">
        <w:rPr>
          <w:rFonts w:ascii="Times New Roman" w:hAnsi="Times New Roman" w:cs="Times New Roman"/>
          <w:sz w:val="24"/>
          <w:szCs w:val="24"/>
        </w:rPr>
        <w:t xml:space="preserve">. </w:t>
      </w:r>
      <w:r w:rsidR="006432D4" w:rsidRPr="001A3149">
        <w:rPr>
          <w:rFonts w:ascii="Times New Roman" w:hAnsi="Times New Roman" w:cs="Times New Roman"/>
          <w:sz w:val="24"/>
          <w:szCs w:val="24"/>
        </w:rPr>
        <w:t xml:space="preserve"> </w:t>
      </w:r>
    </w:p>
    <w:p w14:paraId="59EE051C" w14:textId="77777777" w:rsidR="001A3149" w:rsidRPr="001A3149" w:rsidRDefault="001A3149">
      <w:pPr>
        <w:spacing w:line="360" w:lineRule="auto"/>
        <w:rPr>
          <w:rFonts w:ascii="Times New Roman" w:hAnsi="Times New Roman" w:cs="Times New Roman"/>
          <w:sz w:val="24"/>
          <w:szCs w:val="24"/>
        </w:rPr>
      </w:pPr>
    </w:p>
    <w:sectPr w:rsidR="001A3149" w:rsidRPr="001A3149" w:rsidSect="009E7530">
      <w:footerReference w:type="default" r:id="rId3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Reisen" w:date="2023-12-15T11:02:00Z" w:initials="wkr">
    <w:p w14:paraId="057BAEF9" w14:textId="77777777" w:rsidR="00EF147B" w:rsidRDefault="00EF147B" w:rsidP="00EF147B">
      <w:pPr>
        <w:pStyle w:val="CommentText"/>
      </w:pPr>
      <w:r>
        <w:rPr>
          <w:rStyle w:val="CommentReference"/>
        </w:rPr>
        <w:annotationRef/>
      </w:r>
      <w:r>
        <w:t>This does not agree with Fig 4 or the corresponding section of your Reseults section.</w:t>
      </w:r>
    </w:p>
  </w:comment>
  <w:comment w:id="66" w:author="Najmul Haider" w:date="2023-12-17T09:50:00Z" w:initials="NH">
    <w:p w14:paraId="157A63A6" w14:textId="77777777" w:rsidR="007C454D" w:rsidRDefault="007C454D" w:rsidP="007C454D">
      <w:pPr>
        <w:pStyle w:val="CommentText"/>
      </w:pPr>
      <w:r>
        <w:rPr>
          <w:rStyle w:val="CommentReference"/>
        </w:rPr>
        <w:annotationRef/>
      </w:r>
      <w:r>
        <w:rPr>
          <w:lang w:val="en-GB"/>
        </w:rPr>
        <w:t xml:space="preserve">Agree and deleted this statement.  </w:t>
      </w:r>
    </w:p>
  </w:comment>
  <w:comment w:id="71" w:author="Reisen" w:date="2023-12-15T11:04:00Z" w:initials="wkr">
    <w:p w14:paraId="4EB90D08" w14:textId="0DE84F36" w:rsidR="00083502" w:rsidRDefault="00083502" w:rsidP="00083502">
      <w:pPr>
        <w:pStyle w:val="CommentText"/>
      </w:pPr>
      <w:r>
        <w:rPr>
          <w:rStyle w:val="CommentReference"/>
        </w:rPr>
        <w:annotationRef/>
      </w:r>
      <w:r>
        <w:t>Above you indicate this is not planned in the immediate future?</w:t>
      </w:r>
    </w:p>
  </w:comment>
  <w:comment w:id="72" w:author="Najmul Haider" w:date="2023-12-17T09:52:00Z" w:initials="NH">
    <w:p w14:paraId="738AE6C4" w14:textId="77777777" w:rsidR="00F45AC8" w:rsidRDefault="00F45AC8" w:rsidP="00F45AC8">
      <w:pPr>
        <w:pStyle w:val="CommentText"/>
      </w:pPr>
      <w:r>
        <w:rPr>
          <w:rStyle w:val="CommentReference"/>
        </w:rPr>
        <w:annotationRef/>
      </w:r>
      <w:r>
        <w:rPr>
          <w:lang w:val="en-GB"/>
        </w:rPr>
        <w:t xml:space="preserve">Deleted the word. However, we added the phrase ‘community engagement’ </w:t>
      </w:r>
    </w:p>
  </w:comment>
  <w:comment w:id="73" w:author="Reisen" w:date="2023-12-15T11:11:00Z" w:initials="wkr">
    <w:p w14:paraId="7923711A" w14:textId="134923C1" w:rsidR="00391F89" w:rsidRDefault="008F30DE" w:rsidP="00391F89">
      <w:pPr>
        <w:pStyle w:val="CommentText"/>
      </w:pPr>
      <w:r>
        <w:rPr>
          <w:rStyle w:val="CommentReference"/>
        </w:rPr>
        <w:annotationRef/>
      </w:r>
      <w:r w:rsidR="00391F89">
        <w:t xml:space="preserve">Thank you for improving your Reference Section ; however, your format does NOT agree exactly.  Please see the changes I have made, some of which you will have to manually change to your reference data base.   Please see the guide I linked previously and a recent issue of JME.  Please note:   THESE ARE THE SAME EDITS MADE PREVIOUSLY.   </w:t>
      </w:r>
    </w:p>
  </w:comment>
  <w:comment w:id="144" w:author="Reisen" w:date="2023-12-15T11:12:00Z" w:initials="wkr">
    <w:p w14:paraId="4B09B784" w14:textId="0ED03FCA" w:rsidR="008F30DE" w:rsidRDefault="008F30DE" w:rsidP="008F30DE">
      <w:pPr>
        <w:pStyle w:val="CommentText"/>
      </w:pPr>
      <w:r>
        <w:rPr>
          <w:rStyle w:val="CommentReference"/>
        </w:rPr>
        <w:annotationRef/>
      </w:r>
      <w:r>
        <w:t>Include all authors</w:t>
      </w:r>
    </w:p>
  </w:comment>
  <w:comment w:id="145" w:author="Najmul Haider" w:date="2023-12-17T10:29:00Z" w:initials="NH">
    <w:p w14:paraId="06E9E54D" w14:textId="77777777" w:rsidR="005F0303" w:rsidRDefault="005F0303" w:rsidP="005F0303">
      <w:pPr>
        <w:pStyle w:val="CommentText"/>
      </w:pPr>
      <w:r>
        <w:rPr>
          <w:rStyle w:val="CommentReference"/>
        </w:rPr>
        <w:annotationRef/>
      </w:r>
      <w:r>
        <w:rPr>
          <w:lang w:val="en-GB"/>
        </w:rPr>
        <w:t xml:space="preserve">Included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7BAEF9" w15:done="0"/>
  <w15:commentEx w15:paraId="157A63A6" w15:paraIdParent="057BAEF9" w15:done="0"/>
  <w15:commentEx w15:paraId="4EB90D08" w15:done="0"/>
  <w15:commentEx w15:paraId="738AE6C4" w15:paraIdParent="4EB90D08" w15:done="0"/>
  <w15:commentEx w15:paraId="7923711A" w15:done="0"/>
  <w15:commentEx w15:paraId="4B09B784" w15:done="0"/>
  <w15:commentEx w15:paraId="06E9E54D" w15:paraIdParent="4B09B7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224F2C" w16cex:dateUtc="2023-12-15T19:02:00Z"/>
  <w16cex:commentExtensible w16cex:durableId="601E7C3C" w16cex:dateUtc="2023-12-17T09:50:00Z"/>
  <w16cex:commentExtensible w16cex:durableId="6D793BA4" w16cex:dateUtc="2023-12-15T19:04:00Z"/>
  <w16cex:commentExtensible w16cex:durableId="16DC0690" w16cex:dateUtc="2023-12-17T09:52:00Z"/>
  <w16cex:commentExtensible w16cex:durableId="34694986" w16cex:dateUtc="2023-12-15T19:11:00Z"/>
  <w16cex:commentExtensible w16cex:durableId="0F5DF442" w16cex:dateUtc="2023-12-15T19:12:00Z"/>
  <w16cex:commentExtensible w16cex:durableId="5FFA296B" w16cex:dateUtc="2023-12-17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7BAEF9" w16cid:durableId="26224F2C"/>
  <w16cid:commentId w16cid:paraId="157A63A6" w16cid:durableId="601E7C3C"/>
  <w16cid:commentId w16cid:paraId="4EB90D08" w16cid:durableId="6D793BA4"/>
  <w16cid:commentId w16cid:paraId="738AE6C4" w16cid:durableId="16DC0690"/>
  <w16cid:commentId w16cid:paraId="7923711A" w16cid:durableId="34694986"/>
  <w16cid:commentId w16cid:paraId="4B09B784" w16cid:durableId="0F5DF442"/>
  <w16cid:commentId w16cid:paraId="06E9E54D" w16cid:durableId="5FFA29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8F823" w14:textId="77777777" w:rsidR="005D6D97" w:rsidRDefault="005D6D97" w:rsidP="000237FE">
      <w:pPr>
        <w:spacing w:after="0" w:line="240" w:lineRule="auto"/>
      </w:pPr>
      <w:r>
        <w:separator/>
      </w:r>
    </w:p>
  </w:endnote>
  <w:endnote w:type="continuationSeparator" w:id="0">
    <w:p w14:paraId="7EDAEFE8" w14:textId="77777777" w:rsidR="005D6D97" w:rsidRDefault="005D6D97"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BDAE" w14:textId="77777777" w:rsidR="005D6D97" w:rsidRDefault="005D6D97" w:rsidP="000237FE">
      <w:pPr>
        <w:spacing w:after="0" w:line="240" w:lineRule="auto"/>
      </w:pPr>
      <w:r>
        <w:separator/>
      </w:r>
    </w:p>
  </w:footnote>
  <w:footnote w:type="continuationSeparator" w:id="0">
    <w:p w14:paraId="4A356BC8" w14:textId="77777777" w:rsidR="005D6D97" w:rsidRDefault="005D6D97"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w15:presenceInfo w15:providerId="Windows Live" w15:userId="5be14f6c7eaf8e33"/>
  </w15:person>
  <w15:person w15:author="Reisen">
    <w15:presenceInfo w15:providerId="None" w15:userId="Reisen"/>
  </w15:person>
  <w15:person w15:author="Najmul Haider">
    <w15:presenceInfo w15:providerId="AD" w15:userId="S::n.haider@keele.ac.uk::5a1c00a1-f443-45cb-bc34-0be84e011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00B"/>
    <w:rsid w:val="000015C2"/>
    <w:rsid w:val="00001698"/>
    <w:rsid w:val="00001DC0"/>
    <w:rsid w:val="000021E6"/>
    <w:rsid w:val="00002326"/>
    <w:rsid w:val="00003E75"/>
    <w:rsid w:val="000044AA"/>
    <w:rsid w:val="00004693"/>
    <w:rsid w:val="00004CA9"/>
    <w:rsid w:val="00004DE1"/>
    <w:rsid w:val="00005816"/>
    <w:rsid w:val="00005AC5"/>
    <w:rsid w:val="00005F8E"/>
    <w:rsid w:val="000068F2"/>
    <w:rsid w:val="00006CB1"/>
    <w:rsid w:val="00007A5C"/>
    <w:rsid w:val="00012018"/>
    <w:rsid w:val="00012059"/>
    <w:rsid w:val="000133A9"/>
    <w:rsid w:val="00013427"/>
    <w:rsid w:val="000140B3"/>
    <w:rsid w:val="000161F7"/>
    <w:rsid w:val="00016D7C"/>
    <w:rsid w:val="00017096"/>
    <w:rsid w:val="0001737C"/>
    <w:rsid w:val="00017BE3"/>
    <w:rsid w:val="00020D6C"/>
    <w:rsid w:val="00021201"/>
    <w:rsid w:val="000214B8"/>
    <w:rsid w:val="00021A8C"/>
    <w:rsid w:val="00021B1D"/>
    <w:rsid w:val="00021E13"/>
    <w:rsid w:val="00022CBB"/>
    <w:rsid w:val="00022D2F"/>
    <w:rsid w:val="000237FE"/>
    <w:rsid w:val="00024A26"/>
    <w:rsid w:val="00024D10"/>
    <w:rsid w:val="000251BF"/>
    <w:rsid w:val="00025A84"/>
    <w:rsid w:val="00025B40"/>
    <w:rsid w:val="0002633A"/>
    <w:rsid w:val="000266C9"/>
    <w:rsid w:val="00026735"/>
    <w:rsid w:val="00026E8C"/>
    <w:rsid w:val="00026FFA"/>
    <w:rsid w:val="00027145"/>
    <w:rsid w:val="000277C4"/>
    <w:rsid w:val="00027D7E"/>
    <w:rsid w:val="00030A12"/>
    <w:rsid w:val="00031516"/>
    <w:rsid w:val="00031FC1"/>
    <w:rsid w:val="000328CC"/>
    <w:rsid w:val="00033201"/>
    <w:rsid w:val="0003321E"/>
    <w:rsid w:val="00035373"/>
    <w:rsid w:val="000359FE"/>
    <w:rsid w:val="00036420"/>
    <w:rsid w:val="000372C5"/>
    <w:rsid w:val="00037D6D"/>
    <w:rsid w:val="0004027D"/>
    <w:rsid w:val="00040316"/>
    <w:rsid w:val="00041154"/>
    <w:rsid w:val="0004193B"/>
    <w:rsid w:val="00041CE6"/>
    <w:rsid w:val="00044105"/>
    <w:rsid w:val="00044861"/>
    <w:rsid w:val="00044F49"/>
    <w:rsid w:val="000450E8"/>
    <w:rsid w:val="0004539F"/>
    <w:rsid w:val="00045C11"/>
    <w:rsid w:val="00045E24"/>
    <w:rsid w:val="00046188"/>
    <w:rsid w:val="000461EE"/>
    <w:rsid w:val="000467DD"/>
    <w:rsid w:val="00046C32"/>
    <w:rsid w:val="00047A7B"/>
    <w:rsid w:val="000501DD"/>
    <w:rsid w:val="00050AF1"/>
    <w:rsid w:val="00050F37"/>
    <w:rsid w:val="00051339"/>
    <w:rsid w:val="000516AF"/>
    <w:rsid w:val="00051BF0"/>
    <w:rsid w:val="0005247D"/>
    <w:rsid w:val="000524E1"/>
    <w:rsid w:val="00052BD9"/>
    <w:rsid w:val="00054088"/>
    <w:rsid w:val="000543BA"/>
    <w:rsid w:val="00054B3F"/>
    <w:rsid w:val="00054D43"/>
    <w:rsid w:val="000558BC"/>
    <w:rsid w:val="0005662A"/>
    <w:rsid w:val="00056A99"/>
    <w:rsid w:val="0005708D"/>
    <w:rsid w:val="0005712C"/>
    <w:rsid w:val="0005719F"/>
    <w:rsid w:val="00057462"/>
    <w:rsid w:val="00057C6A"/>
    <w:rsid w:val="0006000A"/>
    <w:rsid w:val="0006024A"/>
    <w:rsid w:val="00060E35"/>
    <w:rsid w:val="00063026"/>
    <w:rsid w:val="0006305F"/>
    <w:rsid w:val="00063396"/>
    <w:rsid w:val="000643A3"/>
    <w:rsid w:val="00064700"/>
    <w:rsid w:val="00064BA3"/>
    <w:rsid w:val="00064DCF"/>
    <w:rsid w:val="000653D0"/>
    <w:rsid w:val="00066015"/>
    <w:rsid w:val="0006660A"/>
    <w:rsid w:val="00066BE0"/>
    <w:rsid w:val="00067167"/>
    <w:rsid w:val="00067EF4"/>
    <w:rsid w:val="00070001"/>
    <w:rsid w:val="000703E6"/>
    <w:rsid w:val="0007072D"/>
    <w:rsid w:val="00072159"/>
    <w:rsid w:val="000726FF"/>
    <w:rsid w:val="00072704"/>
    <w:rsid w:val="00072803"/>
    <w:rsid w:val="000729B9"/>
    <w:rsid w:val="000729EB"/>
    <w:rsid w:val="00072B43"/>
    <w:rsid w:val="0007329D"/>
    <w:rsid w:val="0007336D"/>
    <w:rsid w:val="00073C70"/>
    <w:rsid w:val="00073DD2"/>
    <w:rsid w:val="00074F9B"/>
    <w:rsid w:val="00075849"/>
    <w:rsid w:val="00075E57"/>
    <w:rsid w:val="00077448"/>
    <w:rsid w:val="000777CD"/>
    <w:rsid w:val="00080B3B"/>
    <w:rsid w:val="00081D4C"/>
    <w:rsid w:val="00081E2A"/>
    <w:rsid w:val="0008249F"/>
    <w:rsid w:val="00082814"/>
    <w:rsid w:val="00083502"/>
    <w:rsid w:val="00083655"/>
    <w:rsid w:val="000842EC"/>
    <w:rsid w:val="00086134"/>
    <w:rsid w:val="000862AE"/>
    <w:rsid w:val="000862F7"/>
    <w:rsid w:val="00086BD4"/>
    <w:rsid w:val="000872DE"/>
    <w:rsid w:val="00087690"/>
    <w:rsid w:val="00090835"/>
    <w:rsid w:val="00090F29"/>
    <w:rsid w:val="00091338"/>
    <w:rsid w:val="00092638"/>
    <w:rsid w:val="00094F32"/>
    <w:rsid w:val="00095215"/>
    <w:rsid w:val="00095563"/>
    <w:rsid w:val="00096525"/>
    <w:rsid w:val="000971F7"/>
    <w:rsid w:val="00097476"/>
    <w:rsid w:val="00097957"/>
    <w:rsid w:val="00097A04"/>
    <w:rsid w:val="000A22E4"/>
    <w:rsid w:val="000A24F6"/>
    <w:rsid w:val="000A2719"/>
    <w:rsid w:val="000A3480"/>
    <w:rsid w:val="000A455F"/>
    <w:rsid w:val="000A4D7A"/>
    <w:rsid w:val="000A5AA6"/>
    <w:rsid w:val="000A724E"/>
    <w:rsid w:val="000A788D"/>
    <w:rsid w:val="000B03EE"/>
    <w:rsid w:val="000B12FD"/>
    <w:rsid w:val="000B17B3"/>
    <w:rsid w:val="000B1ABC"/>
    <w:rsid w:val="000B2858"/>
    <w:rsid w:val="000B28A3"/>
    <w:rsid w:val="000B2ACD"/>
    <w:rsid w:val="000B317F"/>
    <w:rsid w:val="000B323D"/>
    <w:rsid w:val="000B3685"/>
    <w:rsid w:val="000B3A5A"/>
    <w:rsid w:val="000B3A5C"/>
    <w:rsid w:val="000B3F52"/>
    <w:rsid w:val="000B4085"/>
    <w:rsid w:val="000B4486"/>
    <w:rsid w:val="000B4569"/>
    <w:rsid w:val="000B470A"/>
    <w:rsid w:val="000B6242"/>
    <w:rsid w:val="000B785F"/>
    <w:rsid w:val="000B79CB"/>
    <w:rsid w:val="000C10E5"/>
    <w:rsid w:val="000C2932"/>
    <w:rsid w:val="000C2FB3"/>
    <w:rsid w:val="000C315B"/>
    <w:rsid w:val="000C3425"/>
    <w:rsid w:val="000C3734"/>
    <w:rsid w:val="000C39EE"/>
    <w:rsid w:val="000C4036"/>
    <w:rsid w:val="000C4908"/>
    <w:rsid w:val="000C4D35"/>
    <w:rsid w:val="000C5F2C"/>
    <w:rsid w:val="000C6E18"/>
    <w:rsid w:val="000C7F9F"/>
    <w:rsid w:val="000D05EB"/>
    <w:rsid w:val="000D0864"/>
    <w:rsid w:val="000D09A2"/>
    <w:rsid w:val="000D11C6"/>
    <w:rsid w:val="000D2819"/>
    <w:rsid w:val="000D3C83"/>
    <w:rsid w:val="000D472A"/>
    <w:rsid w:val="000D5436"/>
    <w:rsid w:val="000D5940"/>
    <w:rsid w:val="000D5F45"/>
    <w:rsid w:val="000D6B53"/>
    <w:rsid w:val="000D7D48"/>
    <w:rsid w:val="000E0650"/>
    <w:rsid w:val="000E0A9A"/>
    <w:rsid w:val="000E0B7D"/>
    <w:rsid w:val="000E14E7"/>
    <w:rsid w:val="000E1548"/>
    <w:rsid w:val="000E3FE3"/>
    <w:rsid w:val="000E40A7"/>
    <w:rsid w:val="000E49A6"/>
    <w:rsid w:val="000E5534"/>
    <w:rsid w:val="000E5822"/>
    <w:rsid w:val="000E602D"/>
    <w:rsid w:val="000E64BF"/>
    <w:rsid w:val="000E78EB"/>
    <w:rsid w:val="000E7F98"/>
    <w:rsid w:val="000F04EB"/>
    <w:rsid w:val="000F0B7F"/>
    <w:rsid w:val="000F0F4B"/>
    <w:rsid w:val="000F177C"/>
    <w:rsid w:val="000F18D7"/>
    <w:rsid w:val="000F2C57"/>
    <w:rsid w:val="000F2D00"/>
    <w:rsid w:val="000F4080"/>
    <w:rsid w:val="000F4984"/>
    <w:rsid w:val="000F4E8B"/>
    <w:rsid w:val="000F5D51"/>
    <w:rsid w:val="000F6234"/>
    <w:rsid w:val="000F6C62"/>
    <w:rsid w:val="000F70BC"/>
    <w:rsid w:val="000F72B4"/>
    <w:rsid w:val="000F797B"/>
    <w:rsid w:val="000F7D14"/>
    <w:rsid w:val="000F7E82"/>
    <w:rsid w:val="001001EC"/>
    <w:rsid w:val="00101D6F"/>
    <w:rsid w:val="00102892"/>
    <w:rsid w:val="001029F4"/>
    <w:rsid w:val="001033EE"/>
    <w:rsid w:val="001043BC"/>
    <w:rsid w:val="0010446D"/>
    <w:rsid w:val="00104B4B"/>
    <w:rsid w:val="00105885"/>
    <w:rsid w:val="00106A56"/>
    <w:rsid w:val="001078E4"/>
    <w:rsid w:val="00107A41"/>
    <w:rsid w:val="001103FB"/>
    <w:rsid w:val="001106E7"/>
    <w:rsid w:val="00110A0B"/>
    <w:rsid w:val="00111606"/>
    <w:rsid w:val="00111EF4"/>
    <w:rsid w:val="00112E20"/>
    <w:rsid w:val="00113162"/>
    <w:rsid w:val="0011463B"/>
    <w:rsid w:val="0011593F"/>
    <w:rsid w:val="001162FB"/>
    <w:rsid w:val="00116A09"/>
    <w:rsid w:val="00116C9A"/>
    <w:rsid w:val="0011700A"/>
    <w:rsid w:val="001204C2"/>
    <w:rsid w:val="001204DF"/>
    <w:rsid w:val="001207FC"/>
    <w:rsid w:val="0012114B"/>
    <w:rsid w:val="0012140F"/>
    <w:rsid w:val="00121B6E"/>
    <w:rsid w:val="00121E5B"/>
    <w:rsid w:val="00122111"/>
    <w:rsid w:val="001222A4"/>
    <w:rsid w:val="0012465F"/>
    <w:rsid w:val="00125094"/>
    <w:rsid w:val="001251CA"/>
    <w:rsid w:val="00127433"/>
    <w:rsid w:val="0013034B"/>
    <w:rsid w:val="001304DA"/>
    <w:rsid w:val="00130E3B"/>
    <w:rsid w:val="00131687"/>
    <w:rsid w:val="00131C74"/>
    <w:rsid w:val="001337DB"/>
    <w:rsid w:val="00133BFE"/>
    <w:rsid w:val="00133FAA"/>
    <w:rsid w:val="001365C5"/>
    <w:rsid w:val="00136DD7"/>
    <w:rsid w:val="001372F5"/>
    <w:rsid w:val="001373AD"/>
    <w:rsid w:val="0013757E"/>
    <w:rsid w:val="00137FD9"/>
    <w:rsid w:val="001401CF"/>
    <w:rsid w:val="00140471"/>
    <w:rsid w:val="00141F04"/>
    <w:rsid w:val="00142076"/>
    <w:rsid w:val="00142184"/>
    <w:rsid w:val="0014249F"/>
    <w:rsid w:val="001428EC"/>
    <w:rsid w:val="001428FA"/>
    <w:rsid w:val="00143549"/>
    <w:rsid w:val="001438E6"/>
    <w:rsid w:val="00144287"/>
    <w:rsid w:val="001442CC"/>
    <w:rsid w:val="001445B2"/>
    <w:rsid w:val="001449FE"/>
    <w:rsid w:val="00146BBD"/>
    <w:rsid w:val="0014765A"/>
    <w:rsid w:val="0014767A"/>
    <w:rsid w:val="001506B7"/>
    <w:rsid w:val="00151636"/>
    <w:rsid w:val="001517D5"/>
    <w:rsid w:val="00152353"/>
    <w:rsid w:val="00152366"/>
    <w:rsid w:val="0015285B"/>
    <w:rsid w:val="00153587"/>
    <w:rsid w:val="00153A2E"/>
    <w:rsid w:val="0015471E"/>
    <w:rsid w:val="00154A60"/>
    <w:rsid w:val="001553B7"/>
    <w:rsid w:val="00157D8A"/>
    <w:rsid w:val="001628DF"/>
    <w:rsid w:val="00162C8C"/>
    <w:rsid w:val="0016382C"/>
    <w:rsid w:val="00164131"/>
    <w:rsid w:val="00164401"/>
    <w:rsid w:val="001651DA"/>
    <w:rsid w:val="00165C9E"/>
    <w:rsid w:val="00167517"/>
    <w:rsid w:val="00170609"/>
    <w:rsid w:val="00170958"/>
    <w:rsid w:val="00170D9F"/>
    <w:rsid w:val="001711B8"/>
    <w:rsid w:val="00171EF7"/>
    <w:rsid w:val="0017223C"/>
    <w:rsid w:val="00172F55"/>
    <w:rsid w:val="00173B85"/>
    <w:rsid w:val="00174CDB"/>
    <w:rsid w:val="001754C5"/>
    <w:rsid w:val="00175580"/>
    <w:rsid w:val="001756CB"/>
    <w:rsid w:val="00176818"/>
    <w:rsid w:val="00176BD2"/>
    <w:rsid w:val="00176C39"/>
    <w:rsid w:val="0017713E"/>
    <w:rsid w:val="00181A52"/>
    <w:rsid w:val="001825E8"/>
    <w:rsid w:val="00182EA1"/>
    <w:rsid w:val="0018323A"/>
    <w:rsid w:val="0018441A"/>
    <w:rsid w:val="00184837"/>
    <w:rsid w:val="00184BDF"/>
    <w:rsid w:val="00186BD2"/>
    <w:rsid w:val="00186FCD"/>
    <w:rsid w:val="0018714F"/>
    <w:rsid w:val="001872D9"/>
    <w:rsid w:val="00187479"/>
    <w:rsid w:val="00187D54"/>
    <w:rsid w:val="00187EDB"/>
    <w:rsid w:val="001900C5"/>
    <w:rsid w:val="001919E0"/>
    <w:rsid w:val="00191C5D"/>
    <w:rsid w:val="00191E85"/>
    <w:rsid w:val="0019218F"/>
    <w:rsid w:val="00192C68"/>
    <w:rsid w:val="00192CA6"/>
    <w:rsid w:val="00192D49"/>
    <w:rsid w:val="00193471"/>
    <w:rsid w:val="001935DF"/>
    <w:rsid w:val="00194ABB"/>
    <w:rsid w:val="001962C2"/>
    <w:rsid w:val="001964BC"/>
    <w:rsid w:val="0019658A"/>
    <w:rsid w:val="00196C01"/>
    <w:rsid w:val="00196CA9"/>
    <w:rsid w:val="001976CF"/>
    <w:rsid w:val="00197918"/>
    <w:rsid w:val="001A01D5"/>
    <w:rsid w:val="001A07A6"/>
    <w:rsid w:val="001A1901"/>
    <w:rsid w:val="001A2D44"/>
    <w:rsid w:val="001A3149"/>
    <w:rsid w:val="001A3CFD"/>
    <w:rsid w:val="001A5644"/>
    <w:rsid w:val="001A666B"/>
    <w:rsid w:val="001A6854"/>
    <w:rsid w:val="001A78F2"/>
    <w:rsid w:val="001A7960"/>
    <w:rsid w:val="001A7A72"/>
    <w:rsid w:val="001A7DB2"/>
    <w:rsid w:val="001A7ED5"/>
    <w:rsid w:val="001B0F9A"/>
    <w:rsid w:val="001B1B86"/>
    <w:rsid w:val="001B2924"/>
    <w:rsid w:val="001B3FFC"/>
    <w:rsid w:val="001B4E11"/>
    <w:rsid w:val="001B5296"/>
    <w:rsid w:val="001B647A"/>
    <w:rsid w:val="001B7449"/>
    <w:rsid w:val="001C0312"/>
    <w:rsid w:val="001C2611"/>
    <w:rsid w:val="001C2823"/>
    <w:rsid w:val="001C2AC4"/>
    <w:rsid w:val="001C3067"/>
    <w:rsid w:val="001C30EA"/>
    <w:rsid w:val="001C394E"/>
    <w:rsid w:val="001C5C6D"/>
    <w:rsid w:val="001C5E69"/>
    <w:rsid w:val="001C691E"/>
    <w:rsid w:val="001C7900"/>
    <w:rsid w:val="001D0398"/>
    <w:rsid w:val="001D0853"/>
    <w:rsid w:val="001D0ACB"/>
    <w:rsid w:val="001D16B2"/>
    <w:rsid w:val="001D1F15"/>
    <w:rsid w:val="001D2C17"/>
    <w:rsid w:val="001D39E5"/>
    <w:rsid w:val="001D47CD"/>
    <w:rsid w:val="001D4D19"/>
    <w:rsid w:val="001D4EA9"/>
    <w:rsid w:val="001D540A"/>
    <w:rsid w:val="001D681D"/>
    <w:rsid w:val="001D6A83"/>
    <w:rsid w:val="001D6E13"/>
    <w:rsid w:val="001D7AE5"/>
    <w:rsid w:val="001D7FF6"/>
    <w:rsid w:val="001E0285"/>
    <w:rsid w:val="001E02A0"/>
    <w:rsid w:val="001E0475"/>
    <w:rsid w:val="001E0609"/>
    <w:rsid w:val="001E06F9"/>
    <w:rsid w:val="001E091C"/>
    <w:rsid w:val="001E09DD"/>
    <w:rsid w:val="001E1C83"/>
    <w:rsid w:val="001E2DE8"/>
    <w:rsid w:val="001E3E65"/>
    <w:rsid w:val="001E40B3"/>
    <w:rsid w:val="001E4FF4"/>
    <w:rsid w:val="001E5444"/>
    <w:rsid w:val="001E55DF"/>
    <w:rsid w:val="001E73D6"/>
    <w:rsid w:val="001E740E"/>
    <w:rsid w:val="001E76BA"/>
    <w:rsid w:val="001F18A3"/>
    <w:rsid w:val="001F18CC"/>
    <w:rsid w:val="001F1C8B"/>
    <w:rsid w:val="001F256F"/>
    <w:rsid w:val="001F28FC"/>
    <w:rsid w:val="001F2BE2"/>
    <w:rsid w:val="001F3FDA"/>
    <w:rsid w:val="001F42AD"/>
    <w:rsid w:val="001F514F"/>
    <w:rsid w:val="001F5354"/>
    <w:rsid w:val="001F67AA"/>
    <w:rsid w:val="001F6F72"/>
    <w:rsid w:val="001F7033"/>
    <w:rsid w:val="001F70BD"/>
    <w:rsid w:val="00200BBF"/>
    <w:rsid w:val="00201C69"/>
    <w:rsid w:val="00202385"/>
    <w:rsid w:val="00203515"/>
    <w:rsid w:val="002035B0"/>
    <w:rsid w:val="0020408A"/>
    <w:rsid w:val="002046DF"/>
    <w:rsid w:val="00204DEC"/>
    <w:rsid w:val="00204FFB"/>
    <w:rsid w:val="002051E3"/>
    <w:rsid w:val="0020565B"/>
    <w:rsid w:val="00205E69"/>
    <w:rsid w:val="00207896"/>
    <w:rsid w:val="00207AAD"/>
    <w:rsid w:val="00210F74"/>
    <w:rsid w:val="00211354"/>
    <w:rsid w:val="002125B0"/>
    <w:rsid w:val="00212F4F"/>
    <w:rsid w:val="002140C2"/>
    <w:rsid w:val="002151AC"/>
    <w:rsid w:val="00215B5C"/>
    <w:rsid w:val="002166B3"/>
    <w:rsid w:val="00216CD2"/>
    <w:rsid w:val="002206E9"/>
    <w:rsid w:val="00221E89"/>
    <w:rsid w:val="00222E8D"/>
    <w:rsid w:val="00223437"/>
    <w:rsid w:val="002242A7"/>
    <w:rsid w:val="002242BE"/>
    <w:rsid w:val="002249A9"/>
    <w:rsid w:val="002251E9"/>
    <w:rsid w:val="002257EA"/>
    <w:rsid w:val="00225EB0"/>
    <w:rsid w:val="002265BA"/>
    <w:rsid w:val="002266B5"/>
    <w:rsid w:val="002268C9"/>
    <w:rsid w:val="00226A6F"/>
    <w:rsid w:val="002279BF"/>
    <w:rsid w:val="00230F3E"/>
    <w:rsid w:val="0023109D"/>
    <w:rsid w:val="002315BD"/>
    <w:rsid w:val="00232306"/>
    <w:rsid w:val="00232CCC"/>
    <w:rsid w:val="00234017"/>
    <w:rsid w:val="0023436A"/>
    <w:rsid w:val="00234B59"/>
    <w:rsid w:val="002359D1"/>
    <w:rsid w:val="002363D0"/>
    <w:rsid w:val="00236C9A"/>
    <w:rsid w:val="00240260"/>
    <w:rsid w:val="002403EC"/>
    <w:rsid w:val="00240C7A"/>
    <w:rsid w:val="002422AF"/>
    <w:rsid w:val="002426F7"/>
    <w:rsid w:val="0024314B"/>
    <w:rsid w:val="00243B67"/>
    <w:rsid w:val="00244142"/>
    <w:rsid w:val="002445A6"/>
    <w:rsid w:val="00244AF6"/>
    <w:rsid w:val="00244FFA"/>
    <w:rsid w:val="00245907"/>
    <w:rsid w:val="00245EAA"/>
    <w:rsid w:val="00246073"/>
    <w:rsid w:val="002464D7"/>
    <w:rsid w:val="00246D0B"/>
    <w:rsid w:val="002471D9"/>
    <w:rsid w:val="00250021"/>
    <w:rsid w:val="00250B99"/>
    <w:rsid w:val="00250C53"/>
    <w:rsid w:val="002517D7"/>
    <w:rsid w:val="00251E01"/>
    <w:rsid w:val="00251EE5"/>
    <w:rsid w:val="00252991"/>
    <w:rsid w:val="0025306C"/>
    <w:rsid w:val="00253187"/>
    <w:rsid w:val="002556B9"/>
    <w:rsid w:val="0025578E"/>
    <w:rsid w:val="002570E7"/>
    <w:rsid w:val="002574B4"/>
    <w:rsid w:val="00257B9A"/>
    <w:rsid w:val="002604D2"/>
    <w:rsid w:val="0026073E"/>
    <w:rsid w:val="002611C8"/>
    <w:rsid w:val="00261DEF"/>
    <w:rsid w:val="002628C8"/>
    <w:rsid w:val="00263780"/>
    <w:rsid w:val="00263CAB"/>
    <w:rsid w:val="0026401C"/>
    <w:rsid w:val="00264143"/>
    <w:rsid w:val="002647BC"/>
    <w:rsid w:val="00265060"/>
    <w:rsid w:val="00270515"/>
    <w:rsid w:val="00270879"/>
    <w:rsid w:val="00270E8B"/>
    <w:rsid w:val="00270FB5"/>
    <w:rsid w:val="00271775"/>
    <w:rsid w:val="00271E07"/>
    <w:rsid w:val="00272657"/>
    <w:rsid w:val="00274BCA"/>
    <w:rsid w:val="00276268"/>
    <w:rsid w:val="0027631A"/>
    <w:rsid w:val="00276878"/>
    <w:rsid w:val="002775BD"/>
    <w:rsid w:val="00277913"/>
    <w:rsid w:val="00277A77"/>
    <w:rsid w:val="00280EEC"/>
    <w:rsid w:val="00280F6A"/>
    <w:rsid w:val="00282025"/>
    <w:rsid w:val="002828EF"/>
    <w:rsid w:val="00283120"/>
    <w:rsid w:val="00283C0B"/>
    <w:rsid w:val="00283D00"/>
    <w:rsid w:val="00284A85"/>
    <w:rsid w:val="00284BA9"/>
    <w:rsid w:val="00284DBA"/>
    <w:rsid w:val="00286858"/>
    <w:rsid w:val="00287292"/>
    <w:rsid w:val="00287AB0"/>
    <w:rsid w:val="00290A25"/>
    <w:rsid w:val="00290F65"/>
    <w:rsid w:val="00291030"/>
    <w:rsid w:val="00291D47"/>
    <w:rsid w:val="00293AEC"/>
    <w:rsid w:val="002949B6"/>
    <w:rsid w:val="00294A0A"/>
    <w:rsid w:val="0029546E"/>
    <w:rsid w:val="00295544"/>
    <w:rsid w:val="00295B28"/>
    <w:rsid w:val="0029658C"/>
    <w:rsid w:val="00296669"/>
    <w:rsid w:val="00296786"/>
    <w:rsid w:val="002A043D"/>
    <w:rsid w:val="002A06F9"/>
    <w:rsid w:val="002A0829"/>
    <w:rsid w:val="002A1213"/>
    <w:rsid w:val="002A162C"/>
    <w:rsid w:val="002A232A"/>
    <w:rsid w:val="002A2363"/>
    <w:rsid w:val="002A2675"/>
    <w:rsid w:val="002A26E0"/>
    <w:rsid w:val="002A2A64"/>
    <w:rsid w:val="002A2D04"/>
    <w:rsid w:val="002A3310"/>
    <w:rsid w:val="002A392C"/>
    <w:rsid w:val="002A3FE3"/>
    <w:rsid w:val="002A4066"/>
    <w:rsid w:val="002A65D7"/>
    <w:rsid w:val="002A6F11"/>
    <w:rsid w:val="002A76D2"/>
    <w:rsid w:val="002A7D88"/>
    <w:rsid w:val="002B0C67"/>
    <w:rsid w:val="002B17A6"/>
    <w:rsid w:val="002B1CBF"/>
    <w:rsid w:val="002B236D"/>
    <w:rsid w:val="002B5629"/>
    <w:rsid w:val="002B565F"/>
    <w:rsid w:val="002B607C"/>
    <w:rsid w:val="002C011D"/>
    <w:rsid w:val="002C014C"/>
    <w:rsid w:val="002C01A7"/>
    <w:rsid w:val="002C0F6A"/>
    <w:rsid w:val="002C1D2A"/>
    <w:rsid w:val="002C1D51"/>
    <w:rsid w:val="002C3925"/>
    <w:rsid w:val="002C3BBB"/>
    <w:rsid w:val="002C4335"/>
    <w:rsid w:val="002C4420"/>
    <w:rsid w:val="002C4AA5"/>
    <w:rsid w:val="002C5541"/>
    <w:rsid w:val="002C622C"/>
    <w:rsid w:val="002C6D12"/>
    <w:rsid w:val="002C74C8"/>
    <w:rsid w:val="002D0A75"/>
    <w:rsid w:val="002D0C4F"/>
    <w:rsid w:val="002D1E50"/>
    <w:rsid w:val="002D2B5D"/>
    <w:rsid w:val="002D3684"/>
    <w:rsid w:val="002D3932"/>
    <w:rsid w:val="002D4691"/>
    <w:rsid w:val="002D4915"/>
    <w:rsid w:val="002D4F40"/>
    <w:rsid w:val="002D50A2"/>
    <w:rsid w:val="002D5A8A"/>
    <w:rsid w:val="002D5D13"/>
    <w:rsid w:val="002D675B"/>
    <w:rsid w:val="002D6770"/>
    <w:rsid w:val="002D69A0"/>
    <w:rsid w:val="002D6DD2"/>
    <w:rsid w:val="002D734C"/>
    <w:rsid w:val="002D7E55"/>
    <w:rsid w:val="002E090D"/>
    <w:rsid w:val="002E1C45"/>
    <w:rsid w:val="002E284F"/>
    <w:rsid w:val="002E3143"/>
    <w:rsid w:val="002E3DCB"/>
    <w:rsid w:val="002E502A"/>
    <w:rsid w:val="002E585B"/>
    <w:rsid w:val="002E6641"/>
    <w:rsid w:val="002E6BB4"/>
    <w:rsid w:val="002E7185"/>
    <w:rsid w:val="002F0FD1"/>
    <w:rsid w:val="002F1A81"/>
    <w:rsid w:val="002F3633"/>
    <w:rsid w:val="002F477E"/>
    <w:rsid w:val="002F4799"/>
    <w:rsid w:val="002F5BB4"/>
    <w:rsid w:val="002F5C7E"/>
    <w:rsid w:val="002F63C1"/>
    <w:rsid w:val="002F64FD"/>
    <w:rsid w:val="002F6933"/>
    <w:rsid w:val="002F7013"/>
    <w:rsid w:val="002F7DE3"/>
    <w:rsid w:val="00300F53"/>
    <w:rsid w:val="0030206E"/>
    <w:rsid w:val="00302402"/>
    <w:rsid w:val="00302603"/>
    <w:rsid w:val="00302670"/>
    <w:rsid w:val="00302D64"/>
    <w:rsid w:val="00303D4F"/>
    <w:rsid w:val="0030419F"/>
    <w:rsid w:val="00305B1D"/>
    <w:rsid w:val="00305C2B"/>
    <w:rsid w:val="00306656"/>
    <w:rsid w:val="00307104"/>
    <w:rsid w:val="0031003F"/>
    <w:rsid w:val="00310047"/>
    <w:rsid w:val="003102ED"/>
    <w:rsid w:val="003103E4"/>
    <w:rsid w:val="003116B8"/>
    <w:rsid w:val="00312B27"/>
    <w:rsid w:val="00312BD8"/>
    <w:rsid w:val="00312D7A"/>
    <w:rsid w:val="00313A01"/>
    <w:rsid w:val="003140D6"/>
    <w:rsid w:val="003140DD"/>
    <w:rsid w:val="003141B5"/>
    <w:rsid w:val="00314B94"/>
    <w:rsid w:val="00314D23"/>
    <w:rsid w:val="00316403"/>
    <w:rsid w:val="00316D5B"/>
    <w:rsid w:val="00316D79"/>
    <w:rsid w:val="003173E0"/>
    <w:rsid w:val="00317414"/>
    <w:rsid w:val="00317776"/>
    <w:rsid w:val="00317D37"/>
    <w:rsid w:val="00317FC9"/>
    <w:rsid w:val="00320770"/>
    <w:rsid w:val="00320D4B"/>
    <w:rsid w:val="0032174A"/>
    <w:rsid w:val="00321FFB"/>
    <w:rsid w:val="00322292"/>
    <w:rsid w:val="00322E09"/>
    <w:rsid w:val="00324A46"/>
    <w:rsid w:val="00324DAA"/>
    <w:rsid w:val="00324E21"/>
    <w:rsid w:val="00331DB6"/>
    <w:rsid w:val="00333B30"/>
    <w:rsid w:val="0033497B"/>
    <w:rsid w:val="0033515A"/>
    <w:rsid w:val="00335BB2"/>
    <w:rsid w:val="003364F1"/>
    <w:rsid w:val="00336FBA"/>
    <w:rsid w:val="00337445"/>
    <w:rsid w:val="003375FD"/>
    <w:rsid w:val="00337A4A"/>
    <w:rsid w:val="00337DAD"/>
    <w:rsid w:val="00340AAF"/>
    <w:rsid w:val="0034261E"/>
    <w:rsid w:val="00344A2A"/>
    <w:rsid w:val="00344A9A"/>
    <w:rsid w:val="00344BF6"/>
    <w:rsid w:val="00344C07"/>
    <w:rsid w:val="00345722"/>
    <w:rsid w:val="0034627E"/>
    <w:rsid w:val="00346340"/>
    <w:rsid w:val="0034795A"/>
    <w:rsid w:val="00350199"/>
    <w:rsid w:val="00350220"/>
    <w:rsid w:val="0035095E"/>
    <w:rsid w:val="003512C5"/>
    <w:rsid w:val="003528FC"/>
    <w:rsid w:val="00353FD9"/>
    <w:rsid w:val="00354133"/>
    <w:rsid w:val="00354AF2"/>
    <w:rsid w:val="0035539D"/>
    <w:rsid w:val="0035560C"/>
    <w:rsid w:val="0035597C"/>
    <w:rsid w:val="003568E1"/>
    <w:rsid w:val="003576F0"/>
    <w:rsid w:val="00357F60"/>
    <w:rsid w:val="00360ECB"/>
    <w:rsid w:val="00361467"/>
    <w:rsid w:val="0036354C"/>
    <w:rsid w:val="0036383A"/>
    <w:rsid w:val="00363851"/>
    <w:rsid w:val="00363EB8"/>
    <w:rsid w:val="0036434B"/>
    <w:rsid w:val="003643B9"/>
    <w:rsid w:val="0036472A"/>
    <w:rsid w:val="00364A41"/>
    <w:rsid w:val="0036750D"/>
    <w:rsid w:val="0037005D"/>
    <w:rsid w:val="0037143D"/>
    <w:rsid w:val="003718A4"/>
    <w:rsid w:val="00371DB4"/>
    <w:rsid w:val="0037209D"/>
    <w:rsid w:val="003724C2"/>
    <w:rsid w:val="003725D1"/>
    <w:rsid w:val="003739BD"/>
    <w:rsid w:val="0037417E"/>
    <w:rsid w:val="0037522B"/>
    <w:rsid w:val="00377525"/>
    <w:rsid w:val="003812AF"/>
    <w:rsid w:val="0038287C"/>
    <w:rsid w:val="00382E68"/>
    <w:rsid w:val="00383F2E"/>
    <w:rsid w:val="00385506"/>
    <w:rsid w:val="00385525"/>
    <w:rsid w:val="00385856"/>
    <w:rsid w:val="00390A9D"/>
    <w:rsid w:val="0039167A"/>
    <w:rsid w:val="00391C46"/>
    <w:rsid w:val="00391F89"/>
    <w:rsid w:val="00393A82"/>
    <w:rsid w:val="00394A2E"/>
    <w:rsid w:val="00395004"/>
    <w:rsid w:val="00395042"/>
    <w:rsid w:val="00395897"/>
    <w:rsid w:val="00395CF6"/>
    <w:rsid w:val="003967E0"/>
    <w:rsid w:val="00396874"/>
    <w:rsid w:val="003969C9"/>
    <w:rsid w:val="00396BBE"/>
    <w:rsid w:val="003A07C1"/>
    <w:rsid w:val="003A0BCE"/>
    <w:rsid w:val="003A1E7F"/>
    <w:rsid w:val="003A22F9"/>
    <w:rsid w:val="003A30EA"/>
    <w:rsid w:val="003A5D49"/>
    <w:rsid w:val="003A625E"/>
    <w:rsid w:val="003A6A73"/>
    <w:rsid w:val="003A7174"/>
    <w:rsid w:val="003A758C"/>
    <w:rsid w:val="003A76DF"/>
    <w:rsid w:val="003A7701"/>
    <w:rsid w:val="003B0122"/>
    <w:rsid w:val="003B0326"/>
    <w:rsid w:val="003B1390"/>
    <w:rsid w:val="003B1545"/>
    <w:rsid w:val="003B34E2"/>
    <w:rsid w:val="003B3802"/>
    <w:rsid w:val="003B4F86"/>
    <w:rsid w:val="003B5BEF"/>
    <w:rsid w:val="003B5DAD"/>
    <w:rsid w:val="003B6C69"/>
    <w:rsid w:val="003B79E9"/>
    <w:rsid w:val="003C0070"/>
    <w:rsid w:val="003C1089"/>
    <w:rsid w:val="003C187E"/>
    <w:rsid w:val="003C3079"/>
    <w:rsid w:val="003C3CB6"/>
    <w:rsid w:val="003C3D97"/>
    <w:rsid w:val="003C436F"/>
    <w:rsid w:val="003C4DC6"/>
    <w:rsid w:val="003C6277"/>
    <w:rsid w:val="003C630C"/>
    <w:rsid w:val="003C660A"/>
    <w:rsid w:val="003C6FD5"/>
    <w:rsid w:val="003C70E6"/>
    <w:rsid w:val="003C73E0"/>
    <w:rsid w:val="003D0660"/>
    <w:rsid w:val="003D0765"/>
    <w:rsid w:val="003D0E24"/>
    <w:rsid w:val="003D1589"/>
    <w:rsid w:val="003D17C3"/>
    <w:rsid w:val="003D1C31"/>
    <w:rsid w:val="003D1D3C"/>
    <w:rsid w:val="003D1F82"/>
    <w:rsid w:val="003D1F99"/>
    <w:rsid w:val="003D2366"/>
    <w:rsid w:val="003D24AD"/>
    <w:rsid w:val="003D2CA6"/>
    <w:rsid w:val="003D3100"/>
    <w:rsid w:val="003D3437"/>
    <w:rsid w:val="003D3CE8"/>
    <w:rsid w:val="003D3DEB"/>
    <w:rsid w:val="003D40E2"/>
    <w:rsid w:val="003D48B7"/>
    <w:rsid w:val="003D4EA8"/>
    <w:rsid w:val="003D5685"/>
    <w:rsid w:val="003D5990"/>
    <w:rsid w:val="003D5DCB"/>
    <w:rsid w:val="003D605D"/>
    <w:rsid w:val="003D68C5"/>
    <w:rsid w:val="003D7355"/>
    <w:rsid w:val="003D7C47"/>
    <w:rsid w:val="003D7D11"/>
    <w:rsid w:val="003E009F"/>
    <w:rsid w:val="003E098F"/>
    <w:rsid w:val="003E103F"/>
    <w:rsid w:val="003E1344"/>
    <w:rsid w:val="003E1689"/>
    <w:rsid w:val="003E33CE"/>
    <w:rsid w:val="003E49AB"/>
    <w:rsid w:val="003E53ED"/>
    <w:rsid w:val="003E5A2B"/>
    <w:rsid w:val="003E6985"/>
    <w:rsid w:val="003E72F5"/>
    <w:rsid w:val="003E7DF5"/>
    <w:rsid w:val="003F08CD"/>
    <w:rsid w:val="003F110B"/>
    <w:rsid w:val="003F2C4A"/>
    <w:rsid w:val="003F2D8D"/>
    <w:rsid w:val="003F30FF"/>
    <w:rsid w:val="003F3425"/>
    <w:rsid w:val="003F3EB9"/>
    <w:rsid w:val="003F3F6B"/>
    <w:rsid w:val="003F4381"/>
    <w:rsid w:val="003F4B52"/>
    <w:rsid w:val="003F583A"/>
    <w:rsid w:val="003F59AC"/>
    <w:rsid w:val="003F5BF0"/>
    <w:rsid w:val="003F5C2E"/>
    <w:rsid w:val="003F725F"/>
    <w:rsid w:val="00400043"/>
    <w:rsid w:val="004001EB"/>
    <w:rsid w:val="00400D0A"/>
    <w:rsid w:val="00400F35"/>
    <w:rsid w:val="00401C12"/>
    <w:rsid w:val="00401FD1"/>
    <w:rsid w:val="004022EB"/>
    <w:rsid w:val="004022FF"/>
    <w:rsid w:val="00402457"/>
    <w:rsid w:val="00403810"/>
    <w:rsid w:val="00403F3F"/>
    <w:rsid w:val="00404005"/>
    <w:rsid w:val="00404449"/>
    <w:rsid w:val="00404548"/>
    <w:rsid w:val="004046A0"/>
    <w:rsid w:val="00404900"/>
    <w:rsid w:val="00404C3C"/>
    <w:rsid w:val="004056F2"/>
    <w:rsid w:val="00406C60"/>
    <w:rsid w:val="004102C9"/>
    <w:rsid w:val="0041055F"/>
    <w:rsid w:val="00410576"/>
    <w:rsid w:val="004107D9"/>
    <w:rsid w:val="004108AB"/>
    <w:rsid w:val="0041094A"/>
    <w:rsid w:val="00410A0E"/>
    <w:rsid w:val="00410EBF"/>
    <w:rsid w:val="00413447"/>
    <w:rsid w:val="00413696"/>
    <w:rsid w:val="00413D27"/>
    <w:rsid w:val="00413E56"/>
    <w:rsid w:val="00414D33"/>
    <w:rsid w:val="00415CBF"/>
    <w:rsid w:val="0041659F"/>
    <w:rsid w:val="00416AA2"/>
    <w:rsid w:val="0041765C"/>
    <w:rsid w:val="004213D1"/>
    <w:rsid w:val="00421710"/>
    <w:rsid w:val="00422198"/>
    <w:rsid w:val="00422EF7"/>
    <w:rsid w:val="00423541"/>
    <w:rsid w:val="0042355F"/>
    <w:rsid w:val="00423DE8"/>
    <w:rsid w:val="004247F3"/>
    <w:rsid w:val="00425CC6"/>
    <w:rsid w:val="00425D9B"/>
    <w:rsid w:val="00426041"/>
    <w:rsid w:val="004277BF"/>
    <w:rsid w:val="004324AC"/>
    <w:rsid w:val="00432C37"/>
    <w:rsid w:val="00432EDF"/>
    <w:rsid w:val="004330B4"/>
    <w:rsid w:val="00433963"/>
    <w:rsid w:val="00434026"/>
    <w:rsid w:val="00434123"/>
    <w:rsid w:val="00434276"/>
    <w:rsid w:val="0043429E"/>
    <w:rsid w:val="004345E9"/>
    <w:rsid w:val="00434C46"/>
    <w:rsid w:val="00435019"/>
    <w:rsid w:val="00436232"/>
    <w:rsid w:val="0043650F"/>
    <w:rsid w:val="00437ADC"/>
    <w:rsid w:val="00437B3D"/>
    <w:rsid w:val="00440773"/>
    <w:rsid w:val="00440BDA"/>
    <w:rsid w:val="00440D71"/>
    <w:rsid w:val="004410BE"/>
    <w:rsid w:val="004417BF"/>
    <w:rsid w:val="00442373"/>
    <w:rsid w:val="00442960"/>
    <w:rsid w:val="00442EFA"/>
    <w:rsid w:val="0044323F"/>
    <w:rsid w:val="00443544"/>
    <w:rsid w:val="00445202"/>
    <w:rsid w:val="004461D4"/>
    <w:rsid w:val="004464E6"/>
    <w:rsid w:val="00446833"/>
    <w:rsid w:val="00446F11"/>
    <w:rsid w:val="0044762F"/>
    <w:rsid w:val="00450BB3"/>
    <w:rsid w:val="00450E9B"/>
    <w:rsid w:val="0045172D"/>
    <w:rsid w:val="004518F6"/>
    <w:rsid w:val="00451F57"/>
    <w:rsid w:val="00452C3E"/>
    <w:rsid w:val="00452E31"/>
    <w:rsid w:val="0045313D"/>
    <w:rsid w:val="00453F52"/>
    <w:rsid w:val="00454CD4"/>
    <w:rsid w:val="0045668F"/>
    <w:rsid w:val="00456EEA"/>
    <w:rsid w:val="00456F90"/>
    <w:rsid w:val="0045747A"/>
    <w:rsid w:val="00457C2B"/>
    <w:rsid w:val="00460322"/>
    <w:rsid w:val="004614A9"/>
    <w:rsid w:val="00461718"/>
    <w:rsid w:val="004627CC"/>
    <w:rsid w:val="0046282E"/>
    <w:rsid w:val="00462E88"/>
    <w:rsid w:val="00463370"/>
    <w:rsid w:val="00463512"/>
    <w:rsid w:val="004638D0"/>
    <w:rsid w:val="00463B04"/>
    <w:rsid w:val="00464448"/>
    <w:rsid w:val="004659CE"/>
    <w:rsid w:val="00467208"/>
    <w:rsid w:val="004676C4"/>
    <w:rsid w:val="004679CD"/>
    <w:rsid w:val="004679FA"/>
    <w:rsid w:val="00467CBE"/>
    <w:rsid w:val="00470B22"/>
    <w:rsid w:val="00470DBB"/>
    <w:rsid w:val="00471A31"/>
    <w:rsid w:val="0047230B"/>
    <w:rsid w:val="004724AD"/>
    <w:rsid w:val="004729F2"/>
    <w:rsid w:val="004738FC"/>
    <w:rsid w:val="00473A23"/>
    <w:rsid w:val="004740E6"/>
    <w:rsid w:val="00474D72"/>
    <w:rsid w:val="00475BAA"/>
    <w:rsid w:val="00475C82"/>
    <w:rsid w:val="00476288"/>
    <w:rsid w:val="00476574"/>
    <w:rsid w:val="0047694E"/>
    <w:rsid w:val="004769C0"/>
    <w:rsid w:val="004778D9"/>
    <w:rsid w:val="00477BA3"/>
    <w:rsid w:val="00477F28"/>
    <w:rsid w:val="00480A6A"/>
    <w:rsid w:val="00480A80"/>
    <w:rsid w:val="0048102D"/>
    <w:rsid w:val="0048127B"/>
    <w:rsid w:val="00481963"/>
    <w:rsid w:val="00482329"/>
    <w:rsid w:val="0048285A"/>
    <w:rsid w:val="00482BB9"/>
    <w:rsid w:val="00482C73"/>
    <w:rsid w:val="00483730"/>
    <w:rsid w:val="00483D91"/>
    <w:rsid w:val="00486ADD"/>
    <w:rsid w:val="00487B59"/>
    <w:rsid w:val="004900F2"/>
    <w:rsid w:val="0049021D"/>
    <w:rsid w:val="00490B76"/>
    <w:rsid w:val="0049142A"/>
    <w:rsid w:val="0049146F"/>
    <w:rsid w:val="00491D4B"/>
    <w:rsid w:val="004920E2"/>
    <w:rsid w:val="0049388D"/>
    <w:rsid w:val="0049514C"/>
    <w:rsid w:val="00495612"/>
    <w:rsid w:val="0049590E"/>
    <w:rsid w:val="00496F27"/>
    <w:rsid w:val="004A03E2"/>
    <w:rsid w:val="004A1631"/>
    <w:rsid w:val="004A1989"/>
    <w:rsid w:val="004A29FD"/>
    <w:rsid w:val="004A3CDE"/>
    <w:rsid w:val="004A5904"/>
    <w:rsid w:val="004A5A21"/>
    <w:rsid w:val="004A6316"/>
    <w:rsid w:val="004A6DC6"/>
    <w:rsid w:val="004A7740"/>
    <w:rsid w:val="004A77D6"/>
    <w:rsid w:val="004A786E"/>
    <w:rsid w:val="004B00F8"/>
    <w:rsid w:val="004B0502"/>
    <w:rsid w:val="004B05BE"/>
    <w:rsid w:val="004B0E92"/>
    <w:rsid w:val="004B1D7F"/>
    <w:rsid w:val="004B27A5"/>
    <w:rsid w:val="004B27C8"/>
    <w:rsid w:val="004B2893"/>
    <w:rsid w:val="004B2A0D"/>
    <w:rsid w:val="004B3040"/>
    <w:rsid w:val="004B3476"/>
    <w:rsid w:val="004B4197"/>
    <w:rsid w:val="004B43C0"/>
    <w:rsid w:val="004B4A81"/>
    <w:rsid w:val="004B4DE3"/>
    <w:rsid w:val="004B5AF5"/>
    <w:rsid w:val="004B5EDB"/>
    <w:rsid w:val="004B6145"/>
    <w:rsid w:val="004B6753"/>
    <w:rsid w:val="004B727C"/>
    <w:rsid w:val="004B7CA2"/>
    <w:rsid w:val="004C0EE5"/>
    <w:rsid w:val="004C1018"/>
    <w:rsid w:val="004C31F8"/>
    <w:rsid w:val="004C3B0A"/>
    <w:rsid w:val="004C482C"/>
    <w:rsid w:val="004C5573"/>
    <w:rsid w:val="004C55A5"/>
    <w:rsid w:val="004C5DF5"/>
    <w:rsid w:val="004C61EF"/>
    <w:rsid w:val="004C6BA5"/>
    <w:rsid w:val="004C78B8"/>
    <w:rsid w:val="004C7E6D"/>
    <w:rsid w:val="004D0AD5"/>
    <w:rsid w:val="004D2E62"/>
    <w:rsid w:val="004D315F"/>
    <w:rsid w:val="004D63E5"/>
    <w:rsid w:val="004D7495"/>
    <w:rsid w:val="004D7DEC"/>
    <w:rsid w:val="004D7E9E"/>
    <w:rsid w:val="004E029C"/>
    <w:rsid w:val="004E12CE"/>
    <w:rsid w:val="004E2350"/>
    <w:rsid w:val="004E2378"/>
    <w:rsid w:val="004E286F"/>
    <w:rsid w:val="004E2A6A"/>
    <w:rsid w:val="004E38C9"/>
    <w:rsid w:val="004E4703"/>
    <w:rsid w:val="004E58EF"/>
    <w:rsid w:val="004E5C2D"/>
    <w:rsid w:val="004E5F98"/>
    <w:rsid w:val="004E6649"/>
    <w:rsid w:val="004E6707"/>
    <w:rsid w:val="004E7B56"/>
    <w:rsid w:val="004F04FE"/>
    <w:rsid w:val="004F1270"/>
    <w:rsid w:val="004F15A4"/>
    <w:rsid w:val="004F16A9"/>
    <w:rsid w:val="004F189C"/>
    <w:rsid w:val="004F1B9A"/>
    <w:rsid w:val="004F1E39"/>
    <w:rsid w:val="004F2FA4"/>
    <w:rsid w:val="004F323D"/>
    <w:rsid w:val="004F3C8D"/>
    <w:rsid w:val="004F3DD2"/>
    <w:rsid w:val="004F4505"/>
    <w:rsid w:val="004F4D8B"/>
    <w:rsid w:val="004F500D"/>
    <w:rsid w:val="004F546A"/>
    <w:rsid w:val="004F67D5"/>
    <w:rsid w:val="004F68D9"/>
    <w:rsid w:val="004F6B2A"/>
    <w:rsid w:val="004F6F92"/>
    <w:rsid w:val="004F7EA0"/>
    <w:rsid w:val="005000B3"/>
    <w:rsid w:val="00500F1D"/>
    <w:rsid w:val="00501E83"/>
    <w:rsid w:val="00504254"/>
    <w:rsid w:val="00504315"/>
    <w:rsid w:val="00504371"/>
    <w:rsid w:val="00504B92"/>
    <w:rsid w:val="00504E72"/>
    <w:rsid w:val="0050517F"/>
    <w:rsid w:val="00505DFA"/>
    <w:rsid w:val="005062F1"/>
    <w:rsid w:val="00506448"/>
    <w:rsid w:val="005074F4"/>
    <w:rsid w:val="005111B7"/>
    <w:rsid w:val="00512260"/>
    <w:rsid w:val="00512322"/>
    <w:rsid w:val="0051282D"/>
    <w:rsid w:val="005129EB"/>
    <w:rsid w:val="00512E12"/>
    <w:rsid w:val="005134EC"/>
    <w:rsid w:val="00513C98"/>
    <w:rsid w:val="00514418"/>
    <w:rsid w:val="005146A8"/>
    <w:rsid w:val="00515AB1"/>
    <w:rsid w:val="00515D0E"/>
    <w:rsid w:val="00516DDF"/>
    <w:rsid w:val="00517127"/>
    <w:rsid w:val="005200A4"/>
    <w:rsid w:val="0052020F"/>
    <w:rsid w:val="005205DB"/>
    <w:rsid w:val="00520A22"/>
    <w:rsid w:val="00520F0E"/>
    <w:rsid w:val="005220A6"/>
    <w:rsid w:val="005222EB"/>
    <w:rsid w:val="00522C38"/>
    <w:rsid w:val="00523A38"/>
    <w:rsid w:val="00523BDA"/>
    <w:rsid w:val="00523CAE"/>
    <w:rsid w:val="005241CC"/>
    <w:rsid w:val="005242D8"/>
    <w:rsid w:val="00524DE1"/>
    <w:rsid w:val="0052629B"/>
    <w:rsid w:val="005262E8"/>
    <w:rsid w:val="00526420"/>
    <w:rsid w:val="00526B96"/>
    <w:rsid w:val="00526F4F"/>
    <w:rsid w:val="005305AF"/>
    <w:rsid w:val="00530E81"/>
    <w:rsid w:val="00531F2D"/>
    <w:rsid w:val="00532583"/>
    <w:rsid w:val="00532A32"/>
    <w:rsid w:val="00532C0D"/>
    <w:rsid w:val="005331A7"/>
    <w:rsid w:val="0053339A"/>
    <w:rsid w:val="00533D12"/>
    <w:rsid w:val="00534113"/>
    <w:rsid w:val="00534558"/>
    <w:rsid w:val="00535839"/>
    <w:rsid w:val="005358D6"/>
    <w:rsid w:val="005372F8"/>
    <w:rsid w:val="0054048A"/>
    <w:rsid w:val="005437DD"/>
    <w:rsid w:val="0054476B"/>
    <w:rsid w:val="00544CDC"/>
    <w:rsid w:val="0054565B"/>
    <w:rsid w:val="00545E5A"/>
    <w:rsid w:val="00545E93"/>
    <w:rsid w:val="005461F5"/>
    <w:rsid w:val="00546206"/>
    <w:rsid w:val="00546C2F"/>
    <w:rsid w:val="0054706B"/>
    <w:rsid w:val="00547E9C"/>
    <w:rsid w:val="00547F87"/>
    <w:rsid w:val="005500E2"/>
    <w:rsid w:val="0055109A"/>
    <w:rsid w:val="00551AF6"/>
    <w:rsid w:val="00551BBB"/>
    <w:rsid w:val="0055223F"/>
    <w:rsid w:val="0055253E"/>
    <w:rsid w:val="0055338B"/>
    <w:rsid w:val="0055384E"/>
    <w:rsid w:val="00554171"/>
    <w:rsid w:val="00554969"/>
    <w:rsid w:val="005557DF"/>
    <w:rsid w:val="0055682C"/>
    <w:rsid w:val="00556B24"/>
    <w:rsid w:val="00560EDF"/>
    <w:rsid w:val="005613CD"/>
    <w:rsid w:val="00561B03"/>
    <w:rsid w:val="00562AE7"/>
    <w:rsid w:val="00564041"/>
    <w:rsid w:val="005649B2"/>
    <w:rsid w:val="00565A99"/>
    <w:rsid w:val="00566A50"/>
    <w:rsid w:val="00566DFD"/>
    <w:rsid w:val="00566FD2"/>
    <w:rsid w:val="00567CB3"/>
    <w:rsid w:val="00570EBC"/>
    <w:rsid w:val="00574A14"/>
    <w:rsid w:val="00574B15"/>
    <w:rsid w:val="00574E27"/>
    <w:rsid w:val="00575065"/>
    <w:rsid w:val="005758F7"/>
    <w:rsid w:val="00575A6C"/>
    <w:rsid w:val="00575AAF"/>
    <w:rsid w:val="00575AD6"/>
    <w:rsid w:val="00575DB1"/>
    <w:rsid w:val="00576D3F"/>
    <w:rsid w:val="00576EC5"/>
    <w:rsid w:val="00576FE7"/>
    <w:rsid w:val="00577332"/>
    <w:rsid w:val="00577B8B"/>
    <w:rsid w:val="00577CAE"/>
    <w:rsid w:val="00580E67"/>
    <w:rsid w:val="005812BC"/>
    <w:rsid w:val="005826A7"/>
    <w:rsid w:val="005829F4"/>
    <w:rsid w:val="005841CD"/>
    <w:rsid w:val="005849BA"/>
    <w:rsid w:val="00585855"/>
    <w:rsid w:val="005858F8"/>
    <w:rsid w:val="00585DD2"/>
    <w:rsid w:val="005906C8"/>
    <w:rsid w:val="005927CB"/>
    <w:rsid w:val="00593030"/>
    <w:rsid w:val="005930B7"/>
    <w:rsid w:val="005930DA"/>
    <w:rsid w:val="00593144"/>
    <w:rsid w:val="00593227"/>
    <w:rsid w:val="00593744"/>
    <w:rsid w:val="00594470"/>
    <w:rsid w:val="0059451D"/>
    <w:rsid w:val="00594B0C"/>
    <w:rsid w:val="00594F12"/>
    <w:rsid w:val="00595007"/>
    <w:rsid w:val="00595492"/>
    <w:rsid w:val="0059549A"/>
    <w:rsid w:val="00595B3D"/>
    <w:rsid w:val="00596019"/>
    <w:rsid w:val="00596426"/>
    <w:rsid w:val="005974E8"/>
    <w:rsid w:val="005978D4"/>
    <w:rsid w:val="00597AA5"/>
    <w:rsid w:val="005A026A"/>
    <w:rsid w:val="005A0DA1"/>
    <w:rsid w:val="005A10CA"/>
    <w:rsid w:val="005A12D3"/>
    <w:rsid w:val="005A19C4"/>
    <w:rsid w:val="005A1DBC"/>
    <w:rsid w:val="005A23FF"/>
    <w:rsid w:val="005A2AFE"/>
    <w:rsid w:val="005A3441"/>
    <w:rsid w:val="005A3FBC"/>
    <w:rsid w:val="005A4E1B"/>
    <w:rsid w:val="005A5A60"/>
    <w:rsid w:val="005A5AE1"/>
    <w:rsid w:val="005A6457"/>
    <w:rsid w:val="005A6B4C"/>
    <w:rsid w:val="005A7AC8"/>
    <w:rsid w:val="005B05BA"/>
    <w:rsid w:val="005B0EFB"/>
    <w:rsid w:val="005B1106"/>
    <w:rsid w:val="005B159B"/>
    <w:rsid w:val="005B2128"/>
    <w:rsid w:val="005B2D78"/>
    <w:rsid w:val="005B3616"/>
    <w:rsid w:val="005B4C00"/>
    <w:rsid w:val="005B6584"/>
    <w:rsid w:val="005B6996"/>
    <w:rsid w:val="005B75A9"/>
    <w:rsid w:val="005C00A7"/>
    <w:rsid w:val="005C0CF9"/>
    <w:rsid w:val="005C1C48"/>
    <w:rsid w:val="005C2E15"/>
    <w:rsid w:val="005C2EEA"/>
    <w:rsid w:val="005C3037"/>
    <w:rsid w:val="005C4023"/>
    <w:rsid w:val="005C409E"/>
    <w:rsid w:val="005C6030"/>
    <w:rsid w:val="005C617C"/>
    <w:rsid w:val="005C65C3"/>
    <w:rsid w:val="005C6AEB"/>
    <w:rsid w:val="005D0154"/>
    <w:rsid w:val="005D04DD"/>
    <w:rsid w:val="005D09B4"/>
    <w:rsid w:val="005D1255"/>
    <w:rsid w:val="005D2547"/>
    <w:rsid w:val="005D2727"/>
    <w:rsid w:val="005D28D8"/>
    <w:rsid w:val="005D2B9F"/>
    <w:rsid w:val="005D391F"/>
    <w:rsid w:val="005D548B"/>
    <w:rsid w:val="005D607B"/>
    <w:rsid w:val="005D6501"/>
    <w:rsid w:val="005D6C3F"/>
    <w:rsid w:val="005D6D97"/>
    <w:rsid w:val="005D6F6B"/>
    <w:rsid w:val="005D7B9C"/>
    <w:rsid w:val="005E0038"/>
    <w:rsid w:val="005E0832"/>
    <w:rsid w:val="005E12AB"/>
    <w:rsid w:val="005E1413"/>
    <w:rsid w:val="005E20D0"/>
    <w:rsid w:val="005E2937"/>
    <w:rsid w:val="005E309A"/>
    <w:rsid w:val="005E3C28"/>
    <w:rsid w:val="005E40EF"/>
    <w:rsid w:val="005E497D"/>
    <w:rsid w:val="005E4C82"/>
    <w:rsid w:val="005E6357"/>
    <w:rsid w:val="005E6EA6"/>
    <w:rsid w:val="005E792B"/>
    <w:rsid w:val="005F0303"/>
    <w:rsid w:val="005F127C"/>
    <w:rsid w:val="005F2A6B"/>
    <w:rsid w:val="005F3426"/>
    <w:rsid w:val="005F4087"/>
    <w:rsid w:val="005F5E96"/>
    <w:rsid w:val="005F5F00"/>
    <w:rsid w:val="005F711A"/>
    <w:rsid w:val="005F7FCB"/>
    <w:rsid w:val="00600061"/>
    <w:rsid w:val="00600800"/>
    <w:rsid w:val="006031F8"/>
    <w:rsid w:val="00603AF8"/>
    <w:rsid w:val="00603CCC"/>
    <w:rsid w:val="00605737"/>
    <w:rsid w:val="006058B6"/>
    <w:rsid w:val="00607765"/>
    <w:rsid w:val="00611E12"/>
    <w:rsid w:val="0061204E"/>
    <w:rsid w:val="0061221D"/>
    <w:rsid w:val="0061271B"/>
    <w:rsid w:val="00612B77"/>
    <w:rsid w:val="006131FB"/>
    <w:rsid w:val="00615459"/>
    <w:rsid w:val="006161FA"/>
    <w:rsid w:val="00616663"/>
    <w:rsid w:val="00616939"/>
    <w:rsid w:val="00617D11"/>
    <w:rsid w:val="006202CC"/>
    <w:rsid w:val="006214FE"/>
    <w:rsid w:val="006217A9"/>
    <w:rsid w:val="00622C50"/>
    <w:rsid w:val="00623154"/>
    <w:rsid w:val="006234BF"/>
    <w:rsid w:val="0062362B"/>
    <w:rsid w:val="00623C16"/>
    <w:rsid w:val="00624D74"/>
    <w:rsid w:val="00624F1D"/>
    <w:rsid w:val="00625485"/>
    <w:rsid w:val="006255DA"/>
    <w:rsid w:val="00625A70"/>
    <w:rsid w:val="00625B20"/>
    <w:rsid w:val="00625B48"/>
    <w:rsid w:val="00627439"/>
    <w:rsid w:val="0063023B"/>
    <w:rsid w:val="00630285"/>
    <w:rsid w:val="00632048"/>
    <w:rsid w:val="00633076"/>
    <w:rsid w:val="0063312A"/>
    <w:rsid w:val="0063352B"/>
    <w:rsid w:val="006337DC"/>
    <w:rsid w:val="0063428A"/>
    <w:rsid w:val="0063439F"/>
    <w:rsid w:val="00635BC6"/>
    <w:rsid w:val="0063600F"/>
    <w:rsid w:val="0063642F"/>
    <w:rsid w:val="006368F5"/>
    <w:rsid w:val="00636A84"/>
    <w:rsid w:val="00636DE9"/>
    <w:rsid w:val="0063783A"/>
    <w:rsid w:val="006401DC"/>
    <w:rsid w:val="006404CE"/>
    <w:rsid w:val="00640A76"/>
    <w:rsid w:val="0064146A"/>
    <w:rsid w:val="006417E6"/>
    <w:rsid w:val="0064247B"/>
    <w:rsid w:val="006431F5"/>
    <w:rsid w:val="006432D4"/>
    <w:rsid w:val="00643B3E"/>
    <w:rsid w:val="00643BE7"/>
    <w:rsid w:val="00643F41"/>
    <w:rsid w:val="00644D8F"/>
    <w:rsid w:val="006457B7"/>
    <w:rsid w:val="00645988"/>
    <w:rsid w:val="00645A5D"/>
    <w:rsid w:val="006462F1"/>
    <w:rsid w:val="00651BD5"/>
    <w:rsid w:val="006522C8"/>
    <w:rsid w:val="00652654"/>
    <w:rsid w:val="00655ADB"/>
    <w:rsid w:val="00655FFB"/>
    <w:rsid w:val="006571C1"/>
    <w:rsid w:val="0066018B"/>
    <w:rsid w:val="006613E0"/>
    <w:rsid w:val="00662006"/>
    <w:rsid w:val="006623AE"/>
    <w:rsid w:val="006627A9"/>
    <w:rsid w:val="00663759"/>
    <w:rsid w:val="006638FF"/>
    <w:rsid w:val="00663CD3"/>
    <w:rsid w:val="00664279"/>
    <w:rsid w:val="006661BB"/>
    <w:rsid w:val="006668F4"/>
    <w:rsid w:val="00666DCA"/>
    <w:rsid w:val="00667C97"/>
    <w:rsid w:val="00667FC6"/>
    <w:rsid w:val="006711F6"/>
    <w:rsid w:val="00671319"/>
    <w:rsid w:val="0067225B"/>
    <w:rsid w:val="006739D4"/>
    <w:rsid w:val="00674922"/>
    <w:rsid w:val="0067545F"/>
    <w:rsid w:val="006760B8"/>
    <w:rsid w:val="00676286"/>
    <w:rsid w:val="00676995"/>
    <w:rsid w:val="00676F39"/>
    <w:rsid w:val="0067731D"/>
    <w:rsid w:val="006773C2"/>
    <w:rsid w:val="00677940"/>
    <w:rsid w:val="00677DC7"/>
    <w:rsid w:val="0068050F"/>
    <w:rsid w:val="00681734"/>
    <w:rsid w:val="00681A98"/>
    <w:rsid w:val="006825AE"/>
    <w:rsid w:val="00682C19"/>
    <w:rsid w:val="00683339"/>
    <w:rsid w:val="00683DFD"/>
    <w:rsid w:val="006845A2"/>
    <w:rsid w:val="0068688D"/>
    <w:rsid w:val="006876CC"/>
    <w:rsid w:val="00690416"/>
    <w:rsid w:val="00691DDE"/>
    <w:rsid w:val="00693287"/>
    <w:rsid w:val="00693A0E"/>
    <w:rsid w:val="00694C06"/>
    <w:rsid w:val="00695CE3"/>
    <w:rsid w:val="00695ED5"/>
    <w:rsid w:val="00696D4C"/>
    <w:rsid w:val="006A0548"/>
    <w:rsid w:val="006A0A47"/>
    <w:rsid w:val="006A0FAA"/>
    <w:rsid w:val="006A11BF"/>
    <w:rsid w:val="006A1927"/>
    <w:rsid w:val="006A280D"/>
    <w:rsid w:val="006A3694"/>
    <w:rsid w:val="006A3D74"/>
    <w:rsid w:val="006A4855"/>
    <w:rsid w:val="006A4C8E"/>
    <w:rsid w:val="006A5AF8"/>
    <w:rsid w:val="006A5C77"/>
    <w:rsid w:val="006A5E99"/>
    <w:rsid w:val="006A5EAE"/>
    <w:rsid w:val="006A65B5"/>
    <w:rsid w:val="006B0362"/>
    <w:rsid w:val="006B236E"/>
    <w:rsid w:val="006B29EC"/>
    <w:rsid w:val="006B2C31"/>
    <w:rsid w:val="006B3C77"/>
    <w:rsid w:val="006B5582"/>
    <w:rsid w:val="006B5641"/>
    <w:rsid w:val="006B5820"/>
    <w:rsid w:val="006B6059"/>
    <w:rsid w:val="006B60F1"/>
    <w:rsid w:val="006B6620"/>
    <w:rsid w:val="006B6B82"/>
    <w:rsid w:val="006B76D5"/>
    <w:rsid w:val="006B7CD0"/>
    <w:rsid w:val="006B7FAE"/>
    <w:rsid w:val="006C148F"/>
    <w:rsid w:val="006C1B33"/>
    <w:rsid w:val="006C2B48"/>
    <w:rsid w:val="006C4511"/>
    <w:rsid w:val="006C541F"/>
    <w:rsid w:val="006C5553"/>
    <w:rsid w:val="006C5AC7"/>
    <w:rsid w:val="006C6CD9"/>
    <w:rsid w:val="006C6DC6"/>
    <w:rsid w:val="006C7112"/>
    <w:rsid w:val="006C73B3"/>
    <w:rsid w:val="006C7740"/>
    <w:rsid w:val="006C7999"/>
    <w:rsid w:val="006D140C"/>
    <w:rsid w:val="006D2000"/>
    <w:rsid w:val="006D3A16"/>
    <w:rsid w:val="006D3FAE"/>
    <w:rsid w:val="006D5634"/>
    <w:rsid w:val="006D56EF"/>
    <w:rsid w:val="006D5A74"/>
    <w:rsid w:val="006D6C03"/>
    <w:rsid w:val="006D6CE7"/>
    <w:rsid w:val="006E08F6"/>
    <w:rsid w:val="006E09EE"/>
    <w:rsid w:val="006E1D9A"/>
    <w:rsid w:val="006E1F80"/>
    <w:rsid w:val="006E2117"/>
    <w:rsid w:val="006E39A9"/>
    <w:rsid w:val="006E3FA1"/>
    <w:rsid w:val="006E43FB"/>
    <w:rsid w:val="006E46DB"/>
    <w:rsid w:val="006E5CE8"/>
    <w:rsid w:val="006E6F0A"/>
    <w:rsid w:val="006E789C"/>
    <w:rsid w:val="006E79B5"/>
    <w:rsid w:val="006E7E28"/>
    <w:rsid w:val="006F00D6"/>
    <w:rsid w:val="006F0F28"/>
    <w:rsid w:val="006F1045"/>
    <w:rsid w:val="006F259C"/>
    <w:rsid w:val="006F29F2"/>
    <w:rsid w:val="006F31D7"/>
    <w:rsid w:val="006F43C5"/>
    <w:rsid w:val="006F4594"/>
    <w:rsid w:val="006F467E"/>
    <w:rsid w:val="006F496E"/>
    <w:rsid w:val="006F5573"/>
    <w:rsid w:val="006F6105"/>
    <w:rsid w:val="006F6A93"/>
    <w:rsid w:val="006F6B35"/>
    <w:rsid w:val="006F76B6"/>
    <w:rsid w:val="006F7746"/>
    <w:rsid w:val="0070010D"/>
    <w:rsid w:val="00700E76"/>
    <w:rsid w:val="00700ED5"/>
    <w:rsid w:val="007010CC"/>
    <w:rsid w:val="00701C6E"/>
    <w:rsid w:val="007021E0"/>
    <w:rsid w:val="00703EA8"/>
    <w:rsid w:val="007043D3"/>
    <w:rsid w:val="007045A1"/>
    <w:rsid w:val="00704882"/>
    <w:rsid w:val="0070579C"/>
    <w:rsid w:val="00705889"/>
    <w:rsid w:val="00706AC6"/>
    <w:rsid w:val="00707818"/>
    <w:rsid w:val="007105ED"/>
    <w:rsid w:val="007118AF"/>
    <w:rsid w:val="00711AA7"/>
    <w:rsid w:val="00711B86"/>
    <w:rsid w:val="00712D49"/>
    <w:rsid w:val="00712F9F"/>
    <w:rsid w:val="0071395E"/>
    <w:rsid w:val="00713C59"/>
    <w:rsid w:val="007158DA"/>
    <w:rsid w:val="00715985"/>
    <w:rsid w:val="00716100"/>
    <w:rsid w:val="007166C0"/>
    <w:rsid w:val="00717130"/>
    <w:rsid w:val="00717A36"/>
    <w:rsid w:val="00717E90"/>
    <w:rsid w:val="0072060E"/>
    <w:rsid w:val="007207D2"/>
    <w:rsid w:val="007209FA"/>
    <w:rsid w:val="007214B1"/>
    <w:rsid w:val="0072151D"/>
    <w:rsid w:val="007218C7"/>
    <w:rsid w:val="00721BFB"/>
    <w:rsid w:val="00721FC5"/>
    <w:rsid w:val="00723DAE"/>
    <w:rsid w:val="00724704"/>
    <w:rsid w:val="0072480A"/>
    <w:rsid w:val="00724FF0"/>
    <w:rsid w:val="0072546C"/>
    <w:rsid w:val="0072593E"/>
    <w:rsid w:val="00725C2B"/>
    <w:rsid w:val="00731176"/>
    <w:rsid w:val="00731367"/>
    <w:rsid w:val="00731495"/>
    <w:rsid w:val="00731892"/>
    <w:rsid w:val="00731BB6"/>
    <w:rsid w:val="00731CAD"/>
    <w:rsid w:val="00731D36"/>
    <w:rsid w:val="00732CC9"/>
    <w:rsid w:val="007333C9"/>
    <w:rsid w:val="0073536D"/>
    <w:rsid w:val="00735CC3"/>
    <w:rsid w:val="00736FC7"/>
    <w:rsid w:val="00737261"/>
    <w:rsid w:val="007373F1"/>
    <w:rsid w:val="0073772B"/>
    <w:rsid w:val="007377BF"/>
    <w:rsid w:val="00740314"/>
    <w:rsid w:val="007407D7"/>
    <w:rsid w:val="00742B64"/>
    <w:rsid w:val="00744461"/>
    <w:rsid w:val="00744877"/>
    <w:rsid w:val="00745C96"/>
    <w:rsid w:val="00745FD9"/>
    <w:rsid w:val="00746C59"/>
    <w:rsid w:val="007475EA"/>
    <w:rsid w:val="00747B33"/>
    <w:rsid w:val="00750764"/>
    <w:rsid w:val="00750C1B"/>
    <w:rsid w:val="00751152"/>
    <w:rsid w:val="007512A7"/>
    <w:rsid w:val="00751AC5"/>
    <w:rsid w:val="007520F3"/>
    <w:rsid w:val="007528EE"/>
    <w:rsid w:val="007528F0"/>
    <w:rsid w:val="00752DCD"/>
    <w:rsid w:val="00753DF8"/>
    <w:rsid w:val="00754E62"/>
    <w:rsid w:val="00754EDF"/>
    <w:rsid w:val="00756978"/>
    <w:rsid w:val="00756A03"/>
    <w:rsid w:val="00757306"/>
    <w:rsid w:val="00757807"/>
    <w:rsid w:val="00757A4F"/>
    <w:rsid w:val="0076139E"/>
    <w:rsid w:val="007615C7"/>
    <w:rsid w:val="00761BED"/>
    <w:rsid w:val="00761BFA"/>
    <w:rsid w:val="00762F68"/>
    <w:rsid w:val="00764085"/>
    <w:rsid w:val="00765748"/>
    <w:rsid w:val="007659D3"/>
    <w:rsid w:val="00765B3A"/>
    <w:rsid w:val="00765B69"/>
    <w:rsid w:val="00765D1E"/>
    <w:rsid w:val="00765F33"/>
    <w:rsid w:val="00767695"/>
    <w:rsid w:val="007678F3"/>
    <w:rsid w:val="00767AA9"/>
    <w:rsid w:val="00767C31"/>
    <w:rsid w:val="0077072D"/>
    <w:rsid w:val="00770D75"/>
    <w:rsid w:val="00772AEB"/>
    <w:rsid w:val="00773757"/>
    <w:rsid w:val="0077486D"/>
    <w:rsid w:val="00774F75"/>
    <w:rsid w:val="007755B8"/>
    <w:rsid w:val="00776B2B"/>
    <w:rsid w:val="007774F5"/>
    <w:rsid w:val="00777C99"/>
    <w:rsid w:val="00780413"/>
    <w:rsid w:val="007807DC"/>
    <w:rsid w:val="007814A7"/>
    <w:rsid w:val="007814DD"/>
    <w:rsid w:val="00781825"/>
    <w:rsid w:val="00781AB3"/>
    <w:rsid w:val="00781C42"/>
    <w:rsid w:val="00781C8D"/>
    <w:rsid w:val="00781DB6"/>
    <w:rsid w:val="00781E09"/>
    <w:rsid w:val="0078223D"/>
    <w:rsid w:val="00783F3E"/>
    <w:rsid w:val="00784250"/>
    <w:rsid w:val="0078469B"/>
    <w:rsid w:val="00785642"/>
    <w:rsid w:val="0078588D"/>
    <w:rsid w:val="007858B9"/>
    <w:rsid w:val="00785EDE"/>
    <w:rsid w:val="00786780"/>
    <w:rsid w:val="00787334"/>
    <w:rsid w:val="0078761C"/>
    <w:rsid w:val="00787EAD"/>
    <w:rsid w:val="00790349"/>
    <w:rsid w:val="0079197E"/>
    <w:rsid w:val="007929AF"/>
    <w:rsid w:val="00792CEA"/>
    <w:rsid w:val="00793E96"/>
    <w:rsid w:val="007949ED"/>
    <w:rsid w:val="00794A4C"/>
    <w:rsid w:val="00794CAB"/>
    <w:rsid w:val="00794F55"/>
    <w:rsid w:val="00795A9A"/>
    <w:rsid w:val="0079645D"/>
    <w:rsid w:val="007A080D"/>
    <w:rsid w:val="007A0C5A"/>
    <w:rsid w:val="007A0CEC"/>
    <w:rsid w:val="007A0D4C"/>
    <w:rsid w:val="007A158B"/>
    <w:rsid w:val="007A1738"/>
    <w:rsid w:val="007A2190"/>
    <w:rsid w:val="007A2CBB"/>
    <w:rsid w:val="007A3D7C"/>
    <w:rsid w:val="007A4C5F"/>
    <w:rsid w:val="007A5D94"/>
    <w:rsid w:val="007A5EB4"/>
    <w:rsid w:val="007A6F15"/>
    <w:rsid w:val="007A763B"/>
    <w:rsid w:val="007B01A4"/>
    <w:rsid w:val="007B0ED5"/>
    <w:rsid w:val="007B2D17"/>
    <w:rsid w:val="007B3CA6"/>
    <w:rsid w:val="007B5EBE"/>
    <w:rsid w:val="007B6279"/>
    <w:rsid w:val="007B6DA4"/>
    <w:rsid w:val="007B716E"/>
    <w:rsid w:val="007B71C6"/>
    <w:rsid w:val="007B73AD"/>
    <w:rsid w:val="007C0FA4"/>
    <w:rsid w:val="007C1A87"/>
    <w:rsid w:val="007C1ADE"/>
    <w:rsid w:val="007C243C"/>
    <w:rsid w:val="007C3E2A"/>
    <w:rsid w:val="007C454D"/>
    <w:rsid w:val="007C63CA"/>
    <w:rsid w:val="007C67A3"/>
    <w:rsid w:val="007C6E9B"/>
    <w:rsid w:val="007D06FB"/>
    <w:rsid w:val="007D0DE0"/>
    <w:rsid w:val="007D1CA1"/>
    <w:rsid w:val="007D1D3F"/>
    <w:rsid w:val="007D2C39"/>
    <w:rsid w:val="007D2CCC"/>
    <w:rsid w:val="007D4208"/>
    <w:rsid w:val="007D6D24"/>
    <w:rsid w:val="007D7846"/>
    <w:rsid w:val="007D7BDB"/>
    <w:rsid w:val="007E0F17"/>
    <w:rsid w:val="007E1393"/>
    <w:rsid w:val="007E1776"/>
    <w:rsid w:val="007E1CAB"/>
    <w:rsid w:val="007E1F1D"/>
    <w:rsid w:val="007E2B8D"/>
    <w:rsid w:val="007E3CAB"/>
    <w:rsid w:val="007E40E0"/>
    <w:rsid w:val="007E42D2"/>
    <w:rsid w:val="007E48CF"/>
    <w:rsid w:val="007E4BC2"/>
    <w:rsid w:val="007E6DCB"/>
    <w:rsid w:val="007E7C8E"/>
    <w:rsid w:val="007F0CD4"/>
    <w:rsid w:val="007F0F52"/>
    <w:rsid w:val="007F1C6C"/>
    <w:rsid w:val="007F3E71"/>
    <w:rsid w:val="007F3F1F"/>
    <w:rsid w:val="007F409B"/>
    <w:rsid w:val="007F460F"/>
    <w:rsid w:val="007F4FA9"/>
    <w:rsid w:val="007F5158"/>
    <w:rsid w:val="007F51AE"/>
    <w:rsid w:val="007F54D4"/>
    <w:rsid w:val="007F5B0E"/>
    <w:rsid w:val="007F5D16"/>
    <w:rsid w:val="007F61A9"/>
    <w:rsid w:val="00800037"/>
    <w:rsid w:val="0080014E"/>
    <w:rsid w:val="008001E3"/>
    <w:rsid w:val="00800492"/>
    <w:rsid w:val="0080099B"/>
    <w:rsid w:val="0080206F"/>
    <w:rsid w:val="0080259B"/>
    <w:rsid w:val="00802AB2"/>
    <w:rsid w:val="00802C6A"/>
    <w:rsid w:val="00803AA7"/>
    <w:rsid w:val="00804FFA"/>
    <w:rsid w:val="0080608E"/>
    <w:rsid w:val="008067B4"/>
    <w:rsid w:val="00806EAF"/>
    <w:rsid w:val="0080776A"/>
    <w:rsid w:val="00807B51"/>
    <w:rsid w:val="00807F58"/>
    <w:rsid w:val="00810B64"/>
    <w:rsid w:val="00810F71"/>
    <w:rsid w:val="00811341"/>
    <w:rsid w:val="008113AE"/>
    <w:rsid w:val="00811B60"/>
    <w:rsid w:val="00811C38"/>
    <w:rsid w:val="00812942"/>
    <w:rsid w:val="00813B00"/>
    <w:rsid w:val="00813C55"/>
    <w:rsid w:val="00814174"/>
    <w:rsid w:val="008147ED"/>
    <w:rsid w:val="008154E2"/>
    <w:rsid w:val="008154F4"/>
    <w:rsid w:val="00816428"/>
    <w:rsid w:val="00816903"/>
    <w:rsid w:val="0081770E"/>
    <w:rsid w:val="00817BF1"/>
    <w:rsid w:val="00817C13"/>
    <w:rsid w:val="008203E0"/>
    <w:rsid w:val="00822CF3"/>
    <w:rsid w:val="00823754"/>
    <w:rsid w:val="00823804"/>
    <w:rsid w:val="00823F1F"/>
    <w:rsid w:val="0082416C"/>
    <w:rsid w:val="008243CC"/>
    <w:rsid w:val="00824B82"/>
    <w:rsid w:val="00824CA5"/>
    <w:rsid w:val="00824DA0"/>
    <w:rsid w:val="00826DBF"/>
    <w:rsid w:val="00827047"/>
    <w:rsid w:val="008272B9"/>
    <w:rsid w:val="00830841"/>
    <w:rsid w:val="008308E3"/>
    <w:rsid w:val="008309B9"/>
    <w:rsid w:val="00831110"/>
    <w:rsid w:val="0083265A"/>
    <w:rsid w:val="008331E6"/>
    <w:rsid w:val="00833FB1"/>
    <w:rsid w:val="008353D0"/>
    <w:rsid w:val="00835843"/>
    <w:rsid w:val="00836DA3"/>
    <w:rsid w:val="00837220"/>
    <w:rsid w:val="0083770F"/>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4963"/>
    <w:rsid w:val="008452F6"/>
    <w:rsid w:val="008461D0"/>
    <w:rsid w:val="00846473"/>
    <w:rsid w:val="00846B9D"/>
    <w:rsid w:val="00846CDF"/>
    <w:rsid w:val="00846D07"/>
    <w:rsid w:val="00850E31"/>
    <w:rsid w:val="00851240"/>
    <w:rsid w:val="00851886"/>
    <w:rsid w:val="00851A32"/>
    <w:rsid w:val="00853C2E"/>
    <w:rsid w:val="00853C5D"/>
    <w:rsid w:val="00854F78"/>
    <w:rsid w:val="00855A1A"/>
    <w:rsid w:val="008570AC"/>
    <w:rsid w:val="00857510"/>
    <w:rsid w:val="008612F4"/>
    <w:rsid w:val="00861B9C"/>
    <w:rsid w:val="00862E5D"/>
    <w:rsid w:val="0086317B"/>
    <w:rsid w:val="008640FB"/>
    <w:rsid w:val="0086414C"/>
    <w:rsid w:val="00864BFA"/>
    <w:rsid w:val="008652B6"/>
    <w:rsid w:val="008673F4"/>
    <w:rsid w:val="00870A6E"/>
    <w:rsid w:val="00870CF4"/>
    <w:rsid w:val="00871264"/>
    <w:rsid w:val="008713DA"/>
    <w:rsid w:val="00871542"/>
    <w:rsid w:val="00871D3A"/>
    <w:rsid w:val="00872C37"/>
    <w:rsid w:val="008738AA"/>
    <w:rsid w:val="00873EB9"/>
    <w:rsid w:val="0087504B"/>
    <w:rsid w:val="00876587"/>
    <w:rsid w:val="0087704C"/>
    <w:rsid w:val="00877CE0"/>
    <w:rsid w:val="00880D6A"/>
    <w:rsid w:val="00880F22"/>
    <w:rsid w:val="0088118B"/>
    <w:rsid w:val="008814ED"/>
    <w:rsid w:val="008819EF"/>
    <w:rsid w:val="008825A0"/>
    <w:rsid w:val="008825BB"/>
    <w:rsid w:val="0088452D"/>
    <w:rsid w:val="008849A3"/>
    <w:rsid w:val="00885BCE"/>
    <w:rsid w:val="00890EB9"/>
    <w:rsid w:val="0089100E"/>
    <w:rsid w:val="00891959"/>
    <w:rsid w:val="00892238"/>
    <w:rsid w:val="00892704"/>
    <w:rsid w:val="008939CD"/>
    <w:rsid w:val="00893AC8"/>
    <w:rsid w:val="00894D69"/>
    <w:rsid w:val="00895F8E"/>
    <w:rsid w:val="00896AE1"/>
    <w:rsid w:val="00896CA7"/>
    <w:rsid w:val="00897184"/>
    <w:rsid w:val="008973E2"/>
    <w:rsid w:val="008A0339"/>
    <w:rsid w:val="008A10B3"/>
    <w:rsid w:val="008A2D03"/>
    <w:rsid w:val="008A383A"/>
    <w:rsid w:val="008A3854"/>
    <w:rsid w:val="008A54E9"/>
    <w:rsid w:val="008A58FF"/>
    <w:rsid w:val="008A5FC6"/>
    <w:rsid w:val="008A7516"/>
    <w:rsid w:val="008A7856"/>
    <w:rsid w:val="008A7D53"/>
    <w:rsid w:val="008A7F10"/>
    <w:rsid w:val="008B04E1"/>
    <w:rsid w:val="008B1FE3"/>
    <w:rsid w:val="008B530A"/>
    <w:rsid w:val="008B643D"/>
    <w:rsid w:val="008B6615"/>
    <w:rsid w:val="008B6A49"/>
    <w:rsid w:val="008B721C"/>
    <w:rsid w:val="008B7FD8"/>
    <w:rsid w:val="008C0317"/>
    <w:rsid w:val="008C03CE"/>
    <w:rsid w:val="008C077D"/>
    <w:rsid w:val="008C0F95"/>
    <w:rsid w:val="008C125D"/>
    <w:rsid w:val="008C1307"/>
    <w:rsid w:val="008C15FD"/>
    <w:rsid w:val="008C2B68"/>
    <w:rsid w:val="008C2C7D"/>
    <w:rsid w:val="008C2DF6"/>
    <w:rsid w:val="008C3568"/>
    <w:rsid w:val="008C3C48"/>
    <w:rsid w:val="008C3E00"/>
    <w:rsid w:val="008C415F"/>
    <w:rsid w:val="008C506E"/>
    <w:rsid w:val="008C5FB0"/>
    <w:rsid w:val="008C62EB"/>
    <w:rsid w:val="008C638C"/>
    <w:rsid w:val="008C6CEE"/>
    <w:rsid w:val="008C76F9"/>
    <w:rsid w:val="008D18ED"/>
    <w:rsid w:val="008D1EA2"/>
    <w:rsid w:val="008D2413"/>
    <w:rsid w:val="008D27A3"/>
    <w:rsid w:val="008D28FF"/>
    <w:rsid w:val="008D419C"/>
    <w:rsid w:val="008D548D"/>
    <w:rsid w:val="008D58B2"/>
    <w:rsid w:val="008D67D1"/>
    <w:rsid w:val="008D76BA"/>
    <w:rsid w:val="008D7A18"/>
    <w:rsid w:val="008E01B3"/>
    <w:rsid w:val="008E1F67"/>
    <w:rsid w:val="008E1FD1"/>
    <w:rsid w:val="008E2104"/>
    <w:rsid w:val="008E24DF"/>
    <w:rsid w:val="008E2E34"/>
    <w:rsid w:val="008E3121"/>
    <w:rsid w:val="008E31C2"/>
    <w:rsid w:val="008E336D"/>
    <w:rsid w:val="008E38DB"/>
    <w:rsid w:val="008E396A"/>
    <w:rsid w:val="008E3EBD"/>
    <w:rsid w:val="008E51D1"/>
    <w:rsid w:val="008E5453"/>
    <w:rsid w:val="008E6064"/>
    <w:rsid w:val="008E6215"/>
    <w:rsid w:val="008E6ED5"/>
    <w:rsid w:val="008E730A"/>
    <w:rsid w:val="008E77F5"/>
    <w:rsid w:val="008E7AA6"/>
    <w:rsid w:val="008E7AED"/>
    <w:rsid w:val="008F0D14"/>
    <w:rsid w:val="008F0FB7"/>
    <w:rsid w:val="008F1FCB"/>
    <w:rsid w:val="008F30DE"/>
    <w:rsid w:val="008F32BE"/>
    <w:rsid w:val="008F3CC5"/>
    <w:rsid w:val="008F3F49"/>
    <w:rsid w:val="008F3FD5"/>
    <w:rsid w:val="008F4AA3"/>
    <w:rsid w:val="008F516F"/>
    <w:rsid w:val="008F68A7"/>
    <w:rsid w:val="008F6904"/>
    <w:rsid w:val="008F6F35"/>
    <w:rsid w:val="008F71C7"/>
    <w:rsid w:val="0090185C"/>
    <w:rsid w:val="00901917"/>
    <w:rsid w:val="00901F29"/>
    <w:rsid w:val="009026EF"/>
    <w:rsid w:val="009027BA"/>
    <w:rsid w:val="00902B80"/>
    <w:rsid w:val="00902DD0"/>
    <w:rsid w:val="00903773"/>
    <w:rsid w:val="00904CC0"/>
    <w:rsid w:val="0090511B"/>
    <w:rsid w:val="00905387"/>
    <w:rsid w:val="009054BD"/>
    <w:rsid w:val="00905A7B"/>
    <w:rsid w:val="00907752"/>
    <w:rsid w:val="0091029F"/>
    <w:rsid w:val="00910632"/>
    <w:rsid w:val="009114E0"/>
    <w:rsid w:val="009115D3"/>
    <w:rsid w:val="00912588"/>
    <w:rsid w:val="00912A76"/>
    <w:rsid w:val="009144D4"/>
    <w:rsid w:val="00914FAA"/>
    <w:rsid w:val="00915643"/>
    <w:rsid w:val="00916801"/>
    <w:rsid w:val="009175B9"/>
    <w:rsid w:val="009179A4"/>
    <w:rsid w:val="009204B6"/>
    <w:rsid w:val="00920675"/>
    <w:rsid w:val="00920BB7"/>
    <w:rsid w:val="009215E1"/>
    <w:rsid w:val="00921E7A"/>
    <w:rsid w:val="009220A0"/>
    <w:rsid w:val="00922631"/>
    <w:rsid w:val="0092271A"/>
    <w:rsid w:val="009232E7"/>
    <w:rsid w:val="009237AD"/>
    <w:rsid w:val="009240A1"/>
    <w:rsid w:val="00924A3E"/>
    <w:rsid w:val="00924FF8"/>
    <w:rsid w:val="0092599C"/>
    <w:rsid w:val="00926DA1"/>
    <w:rsid w:val="00926FC3"/>
    <w:rsid w:val="00927856"/>
    <w:rsid w:val="0092785A"/>
    <w:rsid w:val="00930033"/>
    <w:rsid w:val="00930806"/>
    <w:rsid w:val="0093116D"/>
    <w:rsid w:val="0093120A"/>
    <w:rsid w:val="009339A9"/>
    <w:rsid w:val="00934207"/>
    <w:rsid w:val="00934817"/>
    <w:rsid w:val="00935770"/>
    <w:rsid w:val="009367C2"/>
    <w:rsid w:val="0093683B"/>
    <w:rsid w:val="00936984"/>
    <w:rsid w:val="0093717C"/>
    <w:rsid w:val="00937BEA"/>
    <w:rsid w:val="00940DA1"/>
    <w:rsid w:val="009418CC"/>
    <w:rsid w:val="009423F6"/>
    <w:rsid w:val="00942B0A"/>
    <w:rsid w:val="00942B30"/>
    <w:rsid w:val="00942E5D"/>
    <w:rsid w:val="009440F6"/>
    <w:rsid w:val="0094440D"/>
    <w:rsid w:val="0094530B"/>
    <w:rsid w:val="0094546A"/>
    <w:rsid w:val="0094586F"/>
    <w:rsid w:val="00946877"/>
    <w:rsid w:val="00946EEE"/>
    <w:rsid w:val="009472D1"/>
    <w:rsid w:val="00947425"/>
    <w:rsid w:val="0094774F"/>
    <w:rsid w:val="009479D1"/>
    <w:rsid w:val="00951318"/>
    <w:rsid w:val="00951379"/>
    <w:rsid w:val="00951472"/>
    <w:rsid w:val="00953058"/>
    <w:rsid w:val="00953FDF"/>
    <w:rsid w:val="00955B26"/>
    <w:rsid w:val="00955DB2"/>
    <w:rsid w:val="00956D4E"/>
    <w:rsid w:val="00957632"/>
    <w:rsid w:val="00957831"/>
    <w:rsid w:val="00957B57"/>
    <w:rsid w:val="00960107"/>
    <w:rsid w:val="009609E0"/>
    <w:rsid w:val="00960A20"/>
    <w:rsid w:val="009616C3"/>
    <w:rsid w:val="00961BAD"/>
    <w:rsid w:val="00961E72"/>
    <w:rsid w:val="00961FFB"/>
    <w:rsid w:val="00964594"/>
    <w:rsid w:val="00964AA1"/>
    <w:rsid w:val="00965254"/>
    <w:rsid w:val="00965C2D"/>
    <w:rsid w:val="0096606E"/>
    <w:rsid w:val="00966963"/>
    <w:rsid w:val="00966AAD"/>
    <w:rsid w:val="009676CE"/>
    <w:rsid w:val="00971578"/>
    <w:rsid w:val="0097208E"/>
    <w:rsid w:val="00972776"/>
    <w:rsid w:val="00972A60"/>
    <w:rsid w:val="00973B49"/>
    <w:rsid w:val="00974366"/>
    <w:rsid w:val="009744B1"/>
    <w:rsid w:val="00974EF7"/>
    <w:rsid w:val="0097520B"/>
    <w:rsid w:val="009756BC"/>
    <w:rsid w:val="00975D1B"/>
    <w:rsid w:val="00975D26"/>
    <w:rsid w:val="0097614C"/>
    <w:rsid w:val="00976250"/>
    <w:rsid w:val="00976F92"/>
    <w:rsid w:val="00977C22"/>
    <w:rsid w:val="00980310"/>
    <w:rsid w:val="0098039F"/>
    <w:rsid w:val="00982ADD"/>
    <w:rsid w:val="0098332F"/>
    <w:rsid w:val="00984729"/>
    <w:rsid w:val="009849A1"/>
    <w:rsid w:val="00984A2B"/>
    <w:rsid w:val="00985AF7"/>
    <w:rsid w:val="00985CF3"/>
    <w:rsid w:val="009863D8"/>
    <w:rsid w:val="00987EA4"/>
    <w:rsid w:val="00987F98"/>
    <w:rsid w:val="00990B0B"/>
    <w:rsid w:val="00991B4F"/>
    <w:rsid w:val="00991EDD"/>
    <w:rsid w:val="00992326"/>
    <w:rsid w:val="00992382"/>
    <w:rsid w:val="009924CD"/>
    <w:rsid w:val="00992659"/>
    <w:rsid w:val="00993385"/>
    <w:rsid w:val="009933DC"/>
    <w:rsid w:val="009935AF"/>
    <w:rsid w:val="00994B28"/>
    <w:rsid w:val="00994ECF"/>
    <w:rsid w:val="009959EA"/>
    <w:rsid w:val="00996BD6"/>
    <w:rsid w:val="00997714"/>
    <w:rsid w:val="00997792"/>
    <w:rsid w:val="009A05C6"/>
    <w:rsid w:val="009A16DE"/>
    <w:rsid w:val="009A1728"/>
    <w:rsid w:val="009A2736"/>
    <w:rsid w:val="009A3187"/>
    <w:rsid w:val="009A3E30"/>
    <w:rsid w:val="009A4B10"/>
    <w:rsid w:val="009A562D"/>
    <w:rsid w:val="009A622E"/>
    <w:rsid w:val="009A6894"/>
    <w:rsid w:val="009A7300"/>
    <w:rsid w:val="009A7407"/>
    <w:rsid w:val="009B00A3"/>
    <w:rsid w:val="009B0339"/>
    <w:rsid w:val="009B0E29"/>
    <w:rsid w:val="009B0EE7"/>
    <w:rsid w:val="009B1BC6"/>
    <w:rsid w:val="009B265D"/>
    <w:rsid w:val="009B2D29"/>
    <w:rsid w:val="009B2F67"/>
    <w:rsid w:val="009B3DA3"/>
    <w:rsid w:val="009B41A3"/>
    <w:rsid w:val="009B600A"/>
    <w:rsid w:val="009B6B01"/>
    <w:rsid w:val="009B765B"/>
    <w:rsid w:val="009B7986"/>
    <w:rsid w:val="009C0DC0"/>
    <w:rsid w:val="009C205F"/>
    <w:rsid w:val="009C292A"/>
    <w:rsid w:val="009C2DD3"/>
    <w:rsid w:val="009C3834"/>
    <w:rsid w:val="009C39BC"/>
    <w:rsid w:val="009C3DEF"/>
    <w:rsid w:val="009C4E8E"/>
    <w:rsid w:val="009C4F35"/>
    <w:rsid w:val="009C5122"/>
    <w:rsid w:val="009C5327"/>
    <w:rsid w:val="009C6FD4"/>
    <w:rsid w:val="009C705A"/>
    <w:rsid w:val="009C7463"/>
    <w:rsid w:val="009D0052"/>
    <w:rsid w:val="009D02F1"/>
    <w:rsid w:val="009D0CBF"/>
    <w:rsid w:val="009D1044"/>
    <w:rsid w:val="009D1F43"/>
    <w:rsid w:val="009D2B54"/>
    <w:rsid w:val="009D2E9D"/>
    <w:rsid w:val="009D325F"/>
    <w:rsid w:val="009D32A7"/>
    <w:rsid w:val="009D32C2"/>
    <w:rsid w:val="009D5291"/>
    <w:rsid w:val="009D59F4"/>
    <w:rsid w:val="009D66E8"/>
    <w:rsid w:val="009E0B94"/>
    <w:rsid w:val="009E1792"/>
    <w:rsid w:val="009E1CD1"/>
    <w:rsid w:val="009E2147"/>
    <w:rsid w:val="009E2403"/>
    <w:rsid w:val="009E362C"/>
    <w:rsid w:val="009E3F7F"/>
    <w:rsid w:val="009E46AE"/>
    <w:rsid w:val="009E540D"/>
    <w:rsid w:val="009E56C4"/>
    <w:rsid w:val="009E610B"/>
    <w:rsid w:val="009E6927"/>
    <w:rsid w:val="009E72CB"/>
    <w:rsid w:val="009E7530"/>
    <w:rsid w:val="009E76A2"/>
    <w:rsid w:val="009F0356"/>
    <w:rsid w:val="009F0A11"/>
    <w:rsid w:val="009F2053"/>
    <w:rsid w:val="009F38BF"/>
    <w:rsid w:val="009F41BC"/>
    <w:rsid w:val="009F521B"/>
    <w:rsid w:val="009F6031"/>
    <w:rsid w:val="009F62C6"/>
    <w:rsid w:val="009F6717"/>
    <w:rsid w:val="009F68E6"/>
    <w:rsid w:val="009F7440"/>
    <w:rsid w:val="009F74C5"/>
    <w:rsid w:val="009F7509"/>
    <w:rsid w:val="009F7F8C"/>
    <w:rsid w:val="00A002AD"/>
    <w:rsid w:val="00A00A3F"/>
    <w:rsid w:val="00A01025"/>
    <w:rsid w:val="00A01611"/>
    <w:rsid w:val="00A017A5"/>
    <w:rsid w:val="00A019F9"/>
    <w:rsid w:val="00A01C1D"/>
    <w:rsid w:val="00A01FB9"/>
    <w:rsid w:val="00A028FD"/>
    <w:rsid w:val="00A038F6"/>
    <w:rsid w:val="00A039A2"/>
    <w:rsid w:val="00A03B67"/>
    <w:rsid w:val="00A056DD"/>
    <w:rsid w:val="00A05E30"/>
    <w:rsid w:val="00A06288"/>
    <w:rsid w:val="00A064DA"/>
    <w:rsid w:val="00A065DA"/>
    <w:rsid w:val="00A07057"/>
    <w:rsid w:val="00A10608"/>
    <w:rsid w:val="00A12BDA"/>
    <w:rsid w:val="00A137F3"/>
    <w:rsid w:val="00A13B51"/>
    <w:rsid w:val="00A13CC5"/>
    <w:rsid w:val="00A13DDC"/>
    <w:rsid w:val="00A14EC4"/>
    <w:rsid w:val="00A1523E"/>
    <w:rsid w:val="00A17507"/>
    <w:rsid w:val="00A20705"/>
    <w:rsid w:val="00A20C75"/>
    <w:rsid w:val="00A2225C"/>
    <w:rsid w:val="00A2365C"/>
    <w:rsid w:val="00A2420F"/>
    <w:rsid w:val="00A243A0"/>
    <w:rsid w:val="00A24F01"/>
    <w:rsid w:val="00A251AE"/>
    <w:rsid w:val="00A263C6"/>
    <w:rsid w:val="00A278DD"/>
    <w:rsid w:val="00A30753"/>
    <w:rsid w:val="00A3118F"/>
    <w:rsid w:val="00A31491"/>
    <w:rsid w:val="00A3167F"/>
    <w:rsid w:val="00A31C93"/>
    <w:rsid w:val="00A333D0"/>
    <w:rsid w:val="00A33C88"/>
    <w:rsid w:val="00A351E7"/>
    <w:rsid w:val="00A3566F"/>
    <w:rsid w:val="00A35D3B"/>
    <w:rsid w:val="00A35F89"/>
    <w:rsid w:val="00A363CF"/>
    <w:rsid w:val="00A368FC"/>
    <w:rsid w:val="00A36EE4"/>
    <w:rsid w:val="00A371AD"/>
    <w:rsid w:val="00A37407"/>
    <w:rsid w:val="00A37874"/>
    <w:rsid w:val="00A37E80"/>
    <w:rsid w:val="00A417F2"/>
    <w:rsid w:val="00A41A65"/>
    <w:rsid w:val="00A43287"/>
    <w:rsid w:val="00A4336B"/>
    <w:rsid w:val="00A43481"/>
    <w:rsid w:val="00A44713"/>
    <w:rsid w:val="00A44716"/>
    <w:rsid w:val="00A45D9D"/>
    <w:rsid w:val="00A475F4"/>
    <w:rsid w:val="00A478F0"/>
    <w:rsid w:val="00A506F2"/>
    <w:rsid w:val="00A50D72"/>
    <w:rsid w:val="00A51BE3"/>
    <w:rsid w:val="00A51D46"/>
    <w:rsid w:val="00A51ECF"/>
    <w:rsid w:val="00A52362"/>
    <w:rsid w:val="00A53B58"/>
    <w:rsid w:val="00A53F4F"/>
    <w:rsid w:val="00A54526"/>
    <w:rsid w:val="00A54C49"/>
    <w:rsid w:val="00A5567B"/>
    <w:rsid w:val="00A55C3D"/>
    <w:rsid w:val="00A567C9"/>
    <w:rsid w:val="00A568E2"/>
    <w:rsid w:val="00A56DBC"/>
    <w:rsid w:val="00A56EB6"/>
    <w:rsid w:val="00A5775E"/>
    <w:rsid w:val="00A60695"/>
    <w:rsid w:val="00A6124C"/>
    <w:rsid w:val="00A6138E"/>
    <w:rsid w:val="00A61455"/>
    <w:rsid w:val="00A6169B"/>
    <w:rsid w:val="00A61717"/>
    <w:rsid w:val="00A621D8"/>
    <w:rsid w:val="00A629BB"/>
    <w:rsid w:val="00A62FF2"/>
    <w:rsid w:val="00A63D91"/>
    <w:rsid w:val="00A64C7F"/>
    <w:rsid w:val="00A64EF4"/>
    <w:rsid w:val="00A65431"/>
    <w:rsid w:val="00A656B5"/>
    <w:rsid w:val="00A66749"/>
    <w:rsid w:val="00A66D78"/>
    <w:rsid w:val="00A67B47"/>
    <w:rsid w:val="00A70157"/>
    <w:rsid w:val="00A702F5"/>
    <w:rsid w:val="00A703EB"/>
    <w:rsid w:val="00A705B1"/>
    <w:rsid w:val="00A71406"/>
    <w:rsid w:val="00A73123"/>
    <w:rsid w:val="00A736A3"/>
    <w:rsid w:val="00A736EF"/>
    <w:rsid w:val="00A73931"/>
    <w:rsid w:val="00A74A37"/>
    <w:rsid w:val="00A74BF2"/>
    <w:rsid w:val="00A7552F"/>
    <w:rsid w:val="00A75BBB"/>
    <w:rsid w:val="00A75D64"/>
    <w:rsid w:val="00A8164E"/>
    <w:rsid w:val="00A81BE8"/>
    <w:rsid w:val="00A82154"/>
    <w:rsid w:val="00A82E0B"/>
    <w:rsid w:val="00A82EB5"/>
    <w:rsid w:val="00A8497C"/>
    <w:rsid w:val="00A84EB2"/>
    <w:rsid w:val="00A86C34"/>
    <w:rsid w:val="00A86EFE"/>
    <w:rsid w:val="00A86F78"/>
    <w:rsid w:val="00A8777F"/>
    <w:rsid w:val="00A87867"/>
    <w:rsid w:val="00A87A1C"/>
    <w:rsid w:val="00A87D50"/>
    <w:rsid w:val="00A87E02"/>
    <w:rsid w:val="00A9053A"/>
    <w:rsid w:val="00A90975"/>
    <w:rsid w:val="00A90EF0"/>
    <w:rsid w:val="00A931FE"/>
    <w:rsid w:val="00A94DF0"/>
    <w:rsid w:val="00A95435"/>
    <w:rsid w:val="00A95F6C"/>
    <w:rsid w:val="00A96291"/>
    <w:rsid w:val="00A96A13"/>
    <w:rsid w:val="00A96D26"/>
    <w:rsid w:val="00A96E70"/>
    <w:rsid w:val="00A96EE8"/>
    <w:rsid w:val="00A978CF"/>
    <w:rsid w:val="00A9797E"/>
    <w:rsid w:val="00A97D5F"/>
    <w:rsid w:val="00A97E50"/>
    <w:rsid w:val="00AA0617"/>
    <w:rsid w:val="00AA0721"/>
    <w:rsid w:val="00AA1D3F"/>
    <w:rsid w:val="00AA246C"/>
    <w:rsid w:val="00AA3D19"/>
    <w:rsid w:val="00AA4083"/>
    <w:rsid w:val="00AA49BF"/>
    <w:rsid w:val="00AA523F"/>
    <w:rsid w:val="00AA644D"/>
    <w:rsid w:val="00AB063C"/>
    <w:rsid w:val="00AB0F9B"/>
    <w:rsid w:val="00AB1743"/>
    <w:rsid w:val="00AB17E6"/>
    <w:rsid w:val="00AB21CB"/>
    <w:rsid w:val="00AB2DF3"/>
    <w:rsid w:val="00AB50B1"/>
    <w:rsid w:val="00AB5260"/>
    <w:rsid w:val="00AB5BED"/>
    <w:rsid w:val="00AB5CEA"/>
    <w:rsid w:val="00AB61FC"/>
    <w:rsid w:val="00AB6277"/>
    <w:rsid w:val="00AB6704"/>
    <w:rsid w:val="00AB6948"/>
    <w:rsid w:val="00AB6F71"/>
    <w:rsid w:val="00AC0EA7"/>
    <w:rsid w:val="00AC18A3"/>
    <w:rsid w:val="00AC1BFC"/>
    <w:rsid w:val="00AC214F"/>
    <w:rsid w:val="00AC266B"/>
    <w:rsid w:val="00AC2972"/>
    <w:rsid w:val="00AC3D88"/>
    <w:rsid w:val="00AC3FCD"/>
    <w:rsid w:val="00AC4A8C"/>
    <w:rsid w:val="00AC572C"/>
    <w:rsid w:val="00AC5EED"/>
    <w:rsid w:val="00AC7CDB"/>
    <w:rsid w:val="00AD05B2"/>
    <w:rsid w:val="00AD0CB8"/>
    <w:rsid w:val="00AD143A"/>
    <w:rsid w:val="00AD35B1"/>
    <w:rsid w:val="00AD400E"/>
    <w:rsid w:val="00AD45CE"/>
    <w:rsid w:val="00AD49E6"/>
    <w:rsid w:val="00AD54CB"/>
    <w:rsid w:val="00AD5ABA"/>
    <w:rsid w:val="00AD5CEC"/>
    <w:rsid w:val="00AD5D31"/>
    <w:rsid w:val="00AD5E23"/>
    <w:rsid w:val="00AE0152"/>
    <w:rsid w:val="00AE08F9"/>
    <w:rsid w:val="00AE0BA4"/>
    <w:rsid w:val="00AE0EAB"/>
    <w:rsid w:val="00AE1AD4"/>
    <w:rsid w:val="00AE24E0"/>
    <w:rsid w:val="00AE2A2F"/>
    <w:rsid w:val="00AE2BFD"/>
    <w:rsid w:val="00AE330B"/>
    <w:rsid w:val="00AE3AB8"/>
    <w:rsid w:val="00AE3EC0"/>
    <w:rsid w:val="00AE5236"/>
    <w:rsid w:val="00AE53F6"/>
    <w:rsid w:val="00AE5925"/>
    <w:rsid w:val="00AE6932"/>
    <w:rsid w:val="00AE71AA"/>
    <w:rsid w:val="00AE7B37"/>
    <w:rsid w:val="00AE7C05"/>
    <w:rsid w:val="00AF12CD"/>
    <w:rsid w:val="00AF1358"/>
    <w:rsid w:val="00AF1C77"/>
    <w:rsid w:val="00AF361A"/>
    <w:rsid w:val="00AF4930"/>
    <w:rsid w:val="00AF4D1A"/>
    <w:rsid w:val="00AF5965"/>
    <w:rsid w:val="00AF61FE"/>
    <w:rsid w:val="00AF6215"/>
    <w:rsid w:val="00AF65BA"/>
    <w:rsid w:val="00AF6EC3"/>
    <w:rsid w:val="00AF7E8D"/>
    <w:rsid w:val="00B00E08"/>
    <w:rsid w:val="00B01563"/>
    <w:rsid w:val="00B01F74"/>
    <w:rsid w:val="00B03300"/>
    <w:rsid w:val="00B03BDC"/>
    <w:rsid w:val="00B04B6B"/>
    <w:rsid w:val="00B05DD1"/>
    <w:rsid w:val="00B05FCF"/>
    <w:rsid w:val="00B06D1D"/>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1AFE"/>
    <w:rsid w:val="00B21BF6"/>
    <w:rsid w:val="00B21FA0"/>
    <w:rsid w:val="00B235E1"/>
    <w:rsid w:val="00B23E0E"/>
    <w:rsid w:val="00B26115"/>
    <w:rsid w:val="00B27414"/>
    <w:rsid w:val="00B276AB"/>
    <w:rsid w:val="00B276C7"/>
    <w:rsid w:val="00B31028"/>
    <w:rsid w:val="00B32E0C"/>
    <w:rsid w:val="00B32F06"/>
    <w:rsid w:val="00B335EB"/>
    <w:rsid w:val="00B33911"/>
    <w:rsid w:val="00B33B68"/>
    <w:rsid w:val="00B3412F"/>
    <w:rsid w:val="00B342C4"/>
    <w:rsid w:val="00B342CD"/>
    <w:rsid w:val="00B34ECA"/>
    <w:rsid w:val="00B35EB4"/>
    <w:rsid w:val="00B35FF5"/>
    <w:rsid w:val="00B4043D"/>
    <w:rsid w:val="00B40EC9"/>
    <w:rsid w:val="00B414E1"/>
    <w:rsid w:val="00B41EBE"/>
    <w:rsid w:val="00B429D7"/>
    <w:rsid w:val="00B42C69"/>
    <w:rsid w:val="00B4437F"/>
    <w:rsid w:val="00B44902"/>
    <w:rsid w:val="00B461B3"/>
    <w:rsid w:val="00B46FD4"/>
    <w:rsid w:val="00B47001"/>
    <w:rsid w:val="00B47027"/>
    <w:rsid w:val="00B47DAA"/>
    <w:rsid w:val="00B47F49"/>
    <w:rsid w:val="00B502CC"/>
    <w:rsid w:val="00B5050A"/>
    <w:rsid w:val="00B50588"/>
    <w:rsid w:val="00B50AFA"/>
    <w:rsid w:val="00B514CC"/>
    <w:rsid w:val="00B515B7"/>
    <w:rsid w:val="00B52213"/>
    <w:rsid w:val="00B52D60"/>
    <w:rsid w:val="00B53869"/>
    <w:rsid w:val="00B53A90"/>
    <w:rsid w:val="00B53D06"/>
    <w:rsid w:val="00B5433C"/>
    <w:rsid w:val="00B55575"/>
    <w:rsid w:val="00B55EC7"/>
    <w:rsid w:val="00B56567"/>
    <w:rsid w:val="00B57C58"/>
    <w:rsid w:val="00B621F3"/>
    <w:rsid w:val="00B62AF8"/>
    <w:rsid w:val="00B635C0"/>
    <w:rsid w:val="00B63E93"/>
    <w:rsid w:val="00B63EE7"/>
    <w:rsid w:val="00B64065"/>
    <w:rsid w:val="00B64E59"/>
    <w:rsid w:val="00B657F3"/>
    <w:rsid w:val="00B65E74"/>
    <w:rsid w:val="00B6624D"/>
    <w:rsid w:val="00B66367"/>
    <w:rsid w:val="00B665FD"/>
    <w:rsid w:val="00B70FDE"/>
    <w:rsid w:val="00B715E3"/>
    <w:rsid w:val="00B71BB0"/>
    <w:rsid w:val="00B7274D"/>
    <w:rsid w:val="00B735E4"/>
    <w:rsid w:val="00B73CE4"/>
    <w:rsid w:val="00B73E75"/>
    <w:rsid w:val="00B743EA"/>
    <w:rsid w:val="00B74647"/>
    <w:rsid w:val="00B74ABA"/>
    <w:rsid w:val="00B751AC"/>
    <w:rsid w:val="00B752DD"/>
    <w:rsid w:val="00B7597F"/>
    <w:rsid w:val="00B75B6F"/>
    <w:rsid w:val="00B81664"/>
    <w:rsid w:val="00B81CB1"/>
    <w:rsid w:val="00B82367"/>
    <w:rsid w:val="00B82834"/>
    <w:rsid w:val="00B832DA"/>
    <w:rsid w:val="00B843B8"/>
    <w:rsid w:val="00B847A7"/>
    <w:rsid w:val="00B86987"/>
    <w:rsid w:val="00B86BF8"/>
    <w:rsid w:val="00B87363"/>
    <w:rsid w:val="00B91040"/>
    <w:rsid w:val="00B91D1F"/>
    <w:rsid w:val="00B92C58"/>
    <w:rsid w:val="00B933CC"/>
    <w:rsid w:val="00B9352D"/>
    <w:rsid w:val="00B938A2"/>
    <w:rsid w:val="00B945EC"/>
    <w:rsid w:val="00B94838"/>
    <w:rsid w:val="00B95DB5"/>
    <w:rsid w:val="00B96122"/>
    <w:rsid w:val="00B97819"/>
    <w:rsid w:val="00B97A5B"/>
    <w:rsid w:val="00B97EAD"/>
    <w:rsid w:val="00BA0624"/>
    <w:rsid w:val="00BA09F4"/>
    <w:rsid w:val="00BA0EB0"/>
    <w:rsid w:val="00BA0F01"/>
    <w:rsid w:val="00BA10F6"/>
    <w:rsid w:val="00BA1748"/>
    <w:rsid w:val="00BA2951"/>
    <w:rsid w:val="00BA2C24"/>
    <w:rsid w:val="00BA333F"/>
    <w:rsid w:val="00BA3EE7"/>
    <w:rsid w:val="00BA4045"/>
    <w:rsid w:val="00BA4CA9"/>
    <w:rsid w:val="00BA57F5"/>
    <w:rsid w:val="00BA5FE7"/>
    <w:rsid w:val="00BA6CB2"/>
    <w:rsid w:val="00BA72FA"/>
    <w:rsid w:val="00BB0412"/>
    <w:rsid w:val="00BB0D15"/>
    <w:rsid w:val="00BB1174"/>
    <w:rsid w:val="00BB15C7"/>
    <w:rsid w:val="00BB18F9"/>
    <w:rsid w:val="00BB2D21"/>
    <w:rsid w:val="00BB2DC8"/>
    <w:rsid w:val="00BB2E9A"/>
    <w:rsid w:val="00BB3181"/>
    <w:rsid w:val="00BB3469"/>
    <w:rsid w:val="00BB3DF8"/>
    <w:rsid w:val="00BB3F25"/>
    <w:rsid w:val="00BB4128"/>
    <w:rsid w:val="00BB4499"/>
    <w:rsid w:val="00BB4AEB"/>
    <w:rsid w:val="00BB5F73"/>
    <w:rsid w:val="00BB6891"/>
    <w:rsid w:val="00BB7E54"/>
    <w:rsid w:val="00BC1B6A"/>
    <w:rsid w:val="00BC39A7"/>
    <w:rsid w:val="00BC424C"/>
    <w:rsid w:val="00BC4E13"/>
    <w:rsid w:val="00BC506B"/>
    <w:rsid w:val="00BC5447"/>
    <w:rsid w:val="00BC54F0"/>
    <w:rsid w:val="00BC562E"/>
    <w:rsid w:val="00BC5710"/>
    <w:rsid w:val="00BC660B"/>
    <w:rsid w:val="00BC683B"/>
    <w:rsid w:val="00BC7FBE"/>
    <w:rsid w:val="00BD0587"/>
    <w:rsid w:val="00BD09A8"/>
    <w:rsid w:val="00BD0C95"/>
    <w:rsid w:val="00BD21FF"/>
    <w:rsid w:val="00BD2562"/>
    <w:rsid w:val="00BD3BB1"/>
    <w:rsid w:val="00BD3DB1"/>
    <w:rsid w:val="00BD5402"/>
    <w:rsid w:val="00BD5A25"/>
    <w:rsid w:val="00BD6239"/>
    <w:rsid w:val="00BE03F5"/>
    <w:rsid w:val="00BE0B19"/>
    <w:rsid w:val="00BE2DC7"/>
    <w:rsid w:val="00BE33EA"/>
    <w:rsid w:val="00BE408C"/>
    <w:rsid w:val="00BE4B3C"/>
    <w:rsid w:val="00BE62CB"/>
    <w:rsid w:val="00BE78A1"/>
    <w:rsid w:val="00BF061B"/>
    <w:rsid w:val="00BF081E"/>
    <w:rsid w:val="00BF0AD4"/>
    <w:rsid w:val="00BF0C09"/>
    <w:rsid w:val="00BF13E2"/>
    <w:rsid w:val="00BF15E3"/>
    <w:rsid w:val="00BF2D61"/>
    <w:rsid w:val="00BF2F1C"/>
    <w:rsid w:val="00BF390E"/>
    <w:rsid w:val="00BF59A8"/>
    <w:rsid w:val="00BF5A6B"/>
    <w:rsid w:val="00BF6E9D"/>
    <w:rsid w:val="00BF752B"/>
    <w:rsid w:val="00C00249"/>
    <w:rsid w:val="00C00629"/>
    <w:rsid w:val="00C02FA4"/>
    <w:rsid w:val="00C0385C"/>
    <w:rsid w:val="00C05657"/>
    <w:rsid w:val="00C07363"/>
    <w:rsid w:val="00C07884"/>
    <w:rsid w:val="00C07A01"/>
    <w:rsid w:val="00C07CFA"/>
    <w:rsid w:val="00C10290"/>
    <w:rsid w:val="00C10C6B"/>
    <w:rsid w:val="00C116E9"/>
    <w:rsid w:val="00C117BE"/>
    <w:rsid w:val="00C11CAC"/>
    <w:rsid w:val="00C12DB4"/>
    <w:rsid w:val="00C15330"/>
    <w:rsid w:val="00C15FA3"/>
    <w:rsid w:val="00C17167"/>
    <w:rsid w:val="00C171A6"/>
    <w:rsid w:val="00C17812"/>
    <w:rsid w:val="00C203C8"/>
    <w:rsid w:val="00C2053E"/>
    <w:rsid w:val="00C21983"/>
    <w:rsid w:val="00C21E68"/>
    <w:rsid w:val="00C22E95"/>
    <w:rsid w:val="00C23680"/>
    <w:rsid w:val="00C237BE"/>
    <w:rsid w:val="00C23A21"/>
    <w:rsid w:val="00C24E74"/>
    <w:rsid w:val="00C25CDD"/>
    <w:rsid w:val="00C263E5"/>
    <w:rsid w:val="00C26BD0"/>
    <w:rsid w:val="00C26DC1"/>
    <w:rsid w:val="00C277E9"/>
    <w:rsid w:val="00C27B58"/>
    <w:rsid w:val="00C31FB8"/>
    <w:rsid w:val="00C34758"/>
    <w:rsid w:val="00C34A8E"/>
    <w:rsid w:val="00C34BDF"/>
    <w:rsid w:val="00C35499"/>
    <w:rsid w:val="00C36DCD"/>
    <w:rsid w:val="00C36DCF"/>
    <w:rsid w:val="00C37D04"/>
    <w:rsid w:val="00C40064"/>
    <w:rsid w:val="00C40177"/>
    <w:rsid w:val="00C409F7"/>
    <w:rsid w:val="00C4111C"/>
    <w:rsid w:val="00C41417"/>
    <w:rsid w:val="00C41DC2"/>
    <w:rsid w:val="00C41FB0"/>
    <w:rsid w:val="00C41FE2"/>
    <w:rsid w:val="00C42D25"/>
    <w:rsid w:val="00C43385"/>
    <w:rsid w:val="00C43D07"/>
    <w:rsid w:val="00C45925"/>
    <w:rsid w:val="00C46736"/>
    <w:rsid w:val="00C46BD1"/>
    <w:rsid w:val="00C472EB"/>
    <w:rsid w:val="00C50659"/>
    <w:rsid w:val="00C50A82"/>
    <w:rsid w:val="00C516C5"/>
    <w:rsid w:val="00C51B66"/>
    <w:rsid w:val="00C525B6"/>
    <w:rsid w:val="00C5268B"/>
    <w:rsid w:val="00C52D46"/>
    <w:rsid w:val="00C5314D"/>
    <w:rsid w:val="00C534B8"/>
    <w:rsid w:val="00C5468D"/>
    <w:rsid w:val="00C5513C"/>
    <w:rsid w:val="00C56A79"/>
    <w:rsid w:val="00C56C86"/>
    <w:rsid w:val="00C57E8E"/>
    <w:rsid w:val="00C60A1F"/>
    <w:rsid w:val="00C62A48"/>
    <w:rsid w:val="00C634F4"/>
    <w:rsid w:val="00C63F9F"/>
    <w:rsid w:val="00C64C08"/>
    <w:rsid w:val="00C64E65"/>
    <w:rsid w:val="00C64F57"/>
    <w:rsid w:val="00C65457"/>
    <w:rsid w:val="00C65473"/>
    <w:rsid w:val="00C658EB"/>
    <w:rsid w:val="00C6626F"/>
    <w:rsid w:val="00C662B0"/>
    <w:rsid w:val="00C66DEF"/>
    <w:rsid w:val="00C66FF4"/>
    <w:rsid w:val="00C70D61"/>
    <w:rsid w:val="00C71D94"/>
    <w:rsid w:val="00C71DC5"/>
    <w:rsid w:val="00C72808"/>
    <w:rsid w:val="00C72E2B"/>
    <w:rsid w:val="00C73149"/>
    <w:rsid w:val="00C73270"/>
    <w:rsid w:val="00C7337F"/>
    <w:rsid w:val="00C74AA6"/>
    <w:rsid w:val="00C74E0E"/>
    <w:rsid w:val="00C75FDB"/>
    <w:rsid w:val="00C76EBF"/>
    <w:rsid w:val="00C77680"/>
    <w:rsid w:val="00C778EF"/>
    <w:rsid w:val="00C779B1"/>
    <w:rsid w:val="00C807B4"/>
    <w:rsid w:val="00C80A63"/>
    <w:rsid w:val="00C818A5"/>
    <w:rsid w:val="00C81982"/>
    <w:rsid w:val="00C81B72"/>
    <w:rsid w:val="00C81D1D"/>
    <w:rsid w:val="00C825CD"/>
    <w:rsid w:val="00C83C7B"/>
    <w:rsid w:val="00C8450A"/>
    <w:rsid w:val="00C84E3F"/>
    <w:rsid w:val="00C84E68"/>
    <w:rsid w:val="00C84F33"/>
    <w:rsid w:val="00C90390"/>
    <w:rsid w:val="00C920D3"/>
    <w:rsid w:val="00C92DE7"/>
    <w:rsid w:val="00C9312B"/>
    <w:rsid w:val="00C93384"/>
    <w:rsid w:val="00C933FE"/>
    <w:rsid w:val="00C93495"/>
    <w:rsid w:val="00C9468D"/>
    <w:rsid w:val="00C95D20"/>
    <w:rsid w:val="00C96885"/>
    <w:rsid w:val="00C971B4"/>
    <w:rsid w:val="00C97D8C"/>
    <w:rsid w:val="00C97DC8"/>
    <w:rsid w:val="00CA0067"/>
    <w:rsid w:val="00CA13CB"/>
    <w:rsid w:val="00CA19E5"/>
    <w:rsid w:val="00CA25CA"/>
    <w:rsid w:val="00CA25EB"/>
    <w:rsid w:val="00CA27A5"/>
    <w:rsid w:val="00CA331D"/>
    <w:rsid w:val="00CA49BD"/>
    <w:rsid w:val="00CA4CBE"/>
    <w:rsid w:val="00CA5238"/>
    <w:rsid w:val="00CA53C2"/>
    <w:rsid w:val="00CA5EE9"/>
    <w:rsid w:val="00CA66F0"/>
    <w:rsid w:val="00CA7148"/>
    <w:rsid w:val="00CA719E"/>
    <w:rsid w:val="00CA7640"/>
    <w:rsid w:val="00CA7F24"/>
    <w:rsid w:val="00CB08E0"/>
    <w:rsid w:val="00CB0999"/>
    <w:rsid w:val="00CB0E49"/>
    <w:rsid w:val="00CB107B"/>
    <w:rsid w:val="00CB1E55"/>
    <w:rsid w:val="00CB2A06"/>
    <w:rsid w:val="00CB2CB5"/>
    <w:rsid w:val="00CB3349"/>
    <w:rsid w:val="00CB3A58"/>
    <w:rsid w:val="00CB4141"/>
    <w:rsid w:val="00CB4791"/>
    <w:rsid w:val="00CB56BA"/>
    <w:rsid w:val="00CB5C25"/>
    <w:rsid w:val="00CC100F"/>
    <w:rsid w:val="00CC149E"/>
    <w:rsid w:val="00CC1831"/>
    <w:rsid w:val="00CC19EB"/>
    <w:rsid w:val="00CC1AF4"/>
    <w:rsid w:val="00CC2017"/>
    <w:rsid w:val="00CC2425"/>
    <w:rsid w:val="00CC3BF6"/>
    <w:rsid w:val="00CC4338"/>
    <w:rsid w:val="00CC5D63"/>
    <w:rsid w:val="00CC60AA"/>
    <w:rsid w:val="00CC6172"/>
    <w:rsid w:val="00CC62E6"/>
    <w:rsid w:val="00CC69E1"/>
    <w:rsid w:val="00CD11A4"/>
    <w:rsid w:val="00CD1E24"/>
    <w:rsid w:val="00CD2749"/>
    <w:rsid w:val="00CD32C5"/>
    <w:rsid w:val="00CD3B2A"/>
    <w:rsid w:val="00CD3C7E"/>
    <w:rsid w:val="00CD4523"/>
    <w:rsid w:val="00CD4856"/>
    <w:rsid w:val="00CD4C9E"/>
    <w:rsid w:val="00CD4EDD"/>
    <w:rsid w:val="00CD53E4"/>
    <w:rsid w:val="00CD6039"/>
    <w:rsid w:val="00CD61F1"/>
    <w:rsid w:val="00CD6972"/>
    <w:rsid w:val="00CD7384"/>
    <w:rsid w:val="00CD779B"/>
    <w:rsid w:val="00CE0BF8"/>
    <w:rsid w:val="00CE0CD3"/>
    <w:rsid w:val="00CE1CBA"/>
    <w:rsid w:val="00CE2D36"/>
    <w:rsid w:val="00CE3085"/>
    <w:rsid w:val="00CE37E0"/>
    <w:rsid w:val="00CE53B8"/>
    <w:rsid w:val="00CE57EE"/>
    <w:rsid w:val="00CE583D"/>
    <w:rsid w:val="00CE71AB"/>
    <w:rsid w:val="00CE72CC"/>
    <w:rsid w:val="00CF04BF"/>
    <w:rsid w:val="00CF0A7F"/>
    <w:rsid w:val="00CF1BCD"/>
    <w:rsid w:val="00CF2C2B"/>
    <w:rsid w:val="00CF37D2"/>
    <w:rsid w:val="00CF5338"/>
    <w:rsid w:val="00CF5F6A"/>
    <w:rsid w:val="00CF61C2"/>
    <w:rsid w:val="00CF64B4"/>
    <w:rsid w:val="00CF68B5"/>
    <w:rsid w:val="00CF6D2A"/>
    <w:rsid w:val="00CF6DEF"/>
    <w:rsid w:val="00CF7829"/>
    <w:rsid w:val="00D007E3"/>
    <w:rsid w:val="00D00807"/>
    <w:rsid w:val="00D017B8"/>
    <w:rsid w:val="00D039A4"/>
    <w:rsid w:val="00D03A21"/>
    <w:rsid w:val="00D05629"/>
    <w:rsid w:val="00D05FED"/>
    <w:rsid w:val="00D07882"/>
    <w:rsid w:val="00D10186"/>
    <w:rsid w:val="00D10746"/>
    <w:rsid w:val="00D10D67"/>
    <w:rsid w:val="00D116A3"/>
    <w:rsid w:val="00D12126"/>
    <w:rsid w:val="00D13F4D"/>
    <w:rsid w:val="00D13F73"/>
    <w:rsid w:val="00D148EC"/>
    <w:rsid w:val="00D14990"/>
    <w:rsid w:val="00D1564E"/>
    <w:rsid w:val="00D16712"/>
    <w:rsid w:val="00D1770C"/>
    <w:rsid w:val="00D20245"/>
    <w:rsid w:val="00D203FD"/>
    <w:rsid w:val="00D204EF"/>
    <w:rsid w:val="00D20857"/>
    <w:rsid w:val="00D21130"/>
    <w:rsid w:val="00D211D1"/>
    <w:rsid w:val="00D21730"/>
    <w:rsid w:val="00D21B08"/>
    <w:rsid w:val="00D21C77"/>
    <w:rsid w:val="00D21D18"/>
    <w:rsid w:val="00D22646"/>
    <w:rsid w:val="00D22992"/>
    <w:rsid w:val="00D2416F"/>
    <w:rsid w:val="00D25D2D"/>
    <w:rsid w:val="00D27FF7"/>
    <w:rsid w:val="00D30503"/>
    <w:rsid w:val="00D312C4"/>
    <w:rsid w:val="00D32122"/>
    <w:rsid w:val="00D3289F"/>
    <w:rsid w:val="00D32BDD"/>
    <w:rsid w:val="00D33710"/>
    <w:rsid w:val="00D34C26"/>
    <w:rsid w:val="00D34EAC"/>
    <w:rsid w:val="00D37602"/>
    <w:rsid w:val="00D37C34"/>
    <w:rsid w:val="00D40D4D"/>
    <w:rsid w:val="00D41B6E"/>
    <w:rsid w:val="00D426F9"/>
    <w:rsid w:val="00D42DB7"/>
    <w:rsid w:val="00D43EB6"/>
    <w:rsid w:val="00D4550A"/>
    <w:rsid w:val="00D45CD5"/>
    <w:rsid w:val="00D4739F"/>
    <w:rsid w:val="00D47B4A"/>
    <w:rsid w:val="00D51521"/>
    <w:rsid w:val="00D52586"/>
    <w:rsid w:val="00D52B43"/>
    <w:rsid w:val="00D52CB3"/>
    <w:rsid w:val="00D53332"/>
    <w:rsid w:val="00D55AFE"/>
    <w:rsid w:val="00D567A5"/>
    <w:rsid w:val="00D56C7F"/>
    <w:rsid w:val="00D60091"/>
    <w:rsid w:val="00D60A2C"/>
    <w:rsid w:val="00D60E29"/>
    <w:rsid w:val="00D6129B"/>
    <w:rsid w:val="00D621B8"/>
    <w:rsid w:val="00D624E9"/>
    <w:rsid w:val="00D62AC6"/>
    <w:rsid w:val="00D63A52"/>
    <w:rsid w:val="00D65460"/>
    <w:rsid w:val="00D6625D"/>
    <w:rsid w:val="00D66D32"/>
    <w:rsid w:val="00D67BA7"/>
    <w:rsid w:val="00D67CB4"/>
    <w:rsid w:val="00D70197"/>
    <w:rsid w:val="00D70271"/>
    <w:rsid w:val="00D70784"/>
    <w:rsid w:val="00D717C4"/>
    <w:rsid w:val="00D727F7"/>
    <w:rsid w:val="00D72B90"/>
    <w:rsid w:val="00D7404B"/>
    <w:rsid w:val="00D742E9"/>
    <w:rsid w:val="00D744D5"/>
    <w:rsid w:val="00D74AC2"/>
    <w:rsid w:val="00D74F8D"/>
    <w:rsid w:val="00D75531"/>
    <w:rsid w:val="00D756B0"/>
    <w:rsid w:val="00D765A0"/>
    <w:rsid w:val="00D7681F"/>
    <w:rsid w:val="00D772EF"/>
    <w:rsid w:val="00D77695"/>
    <w:rsid w:val="00D80192"/>
    <w:rsid w:val="00D80CEA"/>
    <w:rsid w:val="00D81C4A"/>
    <w:rsid w:val="00D8276D"/>
    <w:rsid w:val="00D83677"/>
    <w:rsid w:val="00D852F4"/>
    <w:rsid w:val="00D86D05"/>
    <w:rsid w:val="00D872C9"/>
    <w:rsid w:val="00D87408"/>
    <w:rsid w:val="00D87607"/>
    <w:rsid w:val="00D8782C"/>
    <w:rsid w:val="00D90BD5"/>
    <w:rsid w:val="00D92322"/>
    <w:rsid w:val="00D923EC"/>
    <w:rsid w:val="00D93015"/>
    <w:rsid w:val="00D93236"/>
    <w:rsid w:val="00D946DA"/>
    <w:rsid w:val="00D9470A"/>
    <w:rsid w:val="00D95016"/>
    <w:rsid w:val="00D9507E"/>
    <w:rsid w:val="00D953FD"/>
    <w:rsid w:val="00D95B57"/>
    <w:rsid w:val="00D96BC3"/>
    <w:rsid w:val="00D97243"/>
    <w:rsid w:val="00D975D6"/>
    <w:rsid w:val="00D97995"/>
    <w:rsid w:val="00D97CE1"/>
    <w:rsid w:val="00DA135B"/>
    <w:rsid w:val="00DA19BD"/>
    <w:rsid w:val="00DA2F56"/>
    <w:rsid w:val="00DA5E45"/>
    <w:rsid w:val="00DA6013"/>
    <w:rsid w:val="00DA7462"/>
    <w:rsid w:val="00DB1BDD"/>
    <w:rsid w:val="00DB20CA"/>
    <w:rsid w:val="00DB382D"/>
    <w:rsid w:val="00DB3B52"/>
    <w:rsid w:val="00DB422A"/>
    <w:rsid w:val="00DB4594"/>
    <w:rsid w:val="00DB4A0C"/>
    <w:rsid w:val="00DB5D75"/>
    <w:rsid w:val="00DB69F3"/>
    <w:rsid w:val="00DB7628"/>
    <w:rsid w:val="00DC01EC"/>
    <w:rsid w:val="00DC1012"/>
    <w:rsid w:val="00DC11FC"/>
    <w:rsid w:val="00DC13F7"/>
    <w:rsid w:val="00DC2371"/>
    <w:rsid w:val="00DC2B50"/>
    <w:rsid w:val="00DC2BCE"/>
    <w:rsid w:val="00DC326E"/>
    <w:rsid w:val="00DC326F"/>
    <w:rsid w:val="00DC3A5D"/>
    <w:rsid w:val="00DC4DF8"/>
    <w:rsid w:val="00DC5434"/>
    <w:rsid w:val="00DC5F94"/>
    <w:rsid w:val="00DC6C9A"/>
    <w:rsid w:val="00DC7036"/>
    <w:rsid w:val="00DC749C"/>
    <w:rsid w:val="00DC7C27"/>
    <w:rsid w:val="00DD0353"/>
    <w:rsid w:val="00DD04FD"/>
    <w:rsid w:val="00DD15DC"/>
    <w:rsid w:val="00DD1B1D"/>
    <w:rsid w:val="00DD242F"/>
    <w:rsid w:val="00DD2530"/>
    <w:rsid w:val="00DD4A8E"/>
    <w:rsid w:val="00DD4C6C"/>
    <w:rsid w:val="00DD4D1C"/>
    <w:rsid w:val="00DD4FF8"/>
    <w:rsid w:val="00DD5912"/>
    <w:rsid w:val="00DD5B10"/>
    <w:rsid w:val="00DD6489"/>
    <w:rsid w:val="00DD6910"/>
    <w:rsid w:val="00DD6D21"/>
    <w:rsid w:val="00DD7A96"/>
    <w:rsid w:val="00DE03E0"/>
    <w:rsid w:val="00DE073A"/>
    <w:rsid w:val="00DE19C2"/>
    <w:rsid w:val="00DE1BFD"/>
    <w:rsid w:val="00DE23CD"/>
    <w:rsid w:val="00DE2579"/>
    <w:rsid w:val="00DE2C68"/>
    <w:rsid w:val="00DE3119"/>
    <w:rsid w:val="00DE5AFA"/>
    <w:rsid w:val="00DE5D0B"/>
    <w:rsid w:val="00DE6243"/>
    <w:rsid w:val="00DE6A77"/>
    <w:rsid w:val="00DE7262"/>
    <w:rsid w:val="00DE785D"/>
    <w:rsid w:val="00DF1575"/>
    <w:rsid w:val="00DF21D9"/>
    <w:rsid w:val="00DF22E0"/>
    <w:rsid w:val="00DF2376"/>
    <w:rsid w:val="00DF335F"/>
    <w:rsid w:val="00DF3373"/>
    <w:rsid w:val="00DF463E"/>
    <w:rsid w:val="00DF4F21"/>
    <w:rsid w:val="00DF53D3"/>
    <w:rsid w:val="00DF5517"/>
    <w:rsid w:val="00DF55B5"/>
    <w:rsid w:val="00DF6195"/>
    <w:rsid w:val="00DF63C7"/>
    <w:rsid w:val="00DF64DD"/>
    <w:rsid w:val="00DF6596"/>
    <w:rsid w:val="00DF6BA6"/>
    <w:rsid w:val="00DF74EB"/>
    <w:rsid w:val="00DF7C0D"/>
    <w:rsid w:val="00DF7F19"/>
    <w:rsid w:val="00E025AF"/>
    <w:rsid w:val="00E02615"/>
    <w:rsid w:val="00E03333"/>
    <w:rsid w:val="00E03705"/>
    <w:rsid w:val="00E040B2"/>
    <w:rsid w:val="00E04108"/>
    <w:rsid w:val="00E0452A"/>
    <w:rsid w:val="00E046E6"/>
    <w:rsid w:val="00E05263"/>
    <w:rsid w:val="00E05B5C"/>
    <w:rsid w:val="00E05ED0"/>
    <w:rsid w:val="00E062E9"/>
    <w:rsid w:val="00E06628"/>
    <w:rsid w:val="00E06637"/>
    <w:rsid w:val="00E06D6B"/>
    <w:rsid w:val="00E07604"/>
    <w:rsid w:val="00E076BE"/>
    <w:rsid w:val="00E10023"/>
    <w:rsid w:val="00E10468"/>
    <w:rsid w:val="00E1058F"/>
    <w:rsid w:val="00E12240"/>
    <w:rsid w:val="00E123D1"/>
    <w:rsid w:val="00E123FE"/>
    <w:rsid w:val="00E12433"/>
    <w:rsid w:val="00E125DE"/>
    <w:rsid w:val="00E1341F"/>
    <w:rsid w:val="00E137AC"/>
    <w:rsid w:val="00E14B71"/>
    <w:rsid w:val="00E152DD"/>
    <w:rsid w:val="00E15C03"/>
    <w:rsid w:val="00E15FA4"/>
    <w:rsid w:val="00E15FF9"/>
    <w:rsid w:val="00E169E5"/>
    <w:rsid w:val="00E16C9C"/>
    <w:rsid w:val="00E176B6"/>
    <w:rsid w:val="00E203E7"/>
    <w:rsid w:val="00E20C71"/>
    <w:rsid w:val="00E210FF"/>
    <w:rsid w:val="00E21241"/>
    <w:rsid w:val="00E21CBC"/>
    <w:rsid w:val="00E22E5F"/>
    <w:rsid w:val="00E23061"/>
    <w:rsid w:val="00E23B89"/>
    <w:rsid w:val="00E23C99"/>
    <w:rsid w:val="00E24F87"/>
    <w:rsid w:val="00E25DAA"/>
    <w:rsid w:val="00E26393"/>
    <w:rsid w:val="00E269B7"/>
    <w:rsid w:val="00E26B57"/>
    <w:rsid w:val="00E26FEA"/>
    <w:rsid w:val="00E2719E"/>
    <w:rsid w:val="00E27DEB"/>
    <w:rsid w:val="00E3144F"/>
    <w:rsid w:val="00E325DF"/>
    <w:rsid w:val="00E32821"/>
    <w:rsid w:val="00E32AF2"/>
    <w:rsid w:val="00E32E9B"/>
    <w:rsid w:val="00E33DFF"/>
    <w:rsid w:val="00E34379"/>
    <w:rsid w:val="00E351C2"/>
    <w:rsid w:val="00E35458"/>
    <w:rsid w:val="00E360FC"/>
    <w:rsid w:val="00E36E3A"/>
    <w:rsid w:val="00E40223"/>
    <w:rsid w:val="00E40AE3"/>
    <w:rsid w:val="00E41BCB"/>
    <w:rsid w:val="00E41FB6"/>
    <w:rsid w:val="00E43E85"/>
    <w:rsid w:val="00E4449B"/>
    <w:rsid w:val="00E445B2"/>
    <w:rsid w:val="00E45E2B"/>
    <w:rsid w:val="00E46F14"/>
    <w:rsid w:val="00E4718D"/>
    <w:rsid w:val="00E47797"/>
    <w:rsid w:val="00E47874"/>
    <w:rsid w:val="00E50711"/>
    <w:rsid w:val="00E50E60"/>
    <w:rsid w:val="00E51498"/>
    <w:rsid w:val="00E51912"/>
    <w:rsid w:val="00E51E70"/>
    <w:rsid w:val="00E5233D"/>
    <w:rsid w:val="00E5255C"/>
    <w:rsid w:val="00E52A63"/>
    <w:rsid w:val="00E52EF2"/>
    <w:rsid w:val="00E53EFD"/>
    <w:rsid w:val="00E559EC"/>
    <w:rsid w:val="00E56AAF"/>
    <w:rsid w:val="00E57B53"/>
    <w:rsid w:val="00E57BCD"/>
    <w:rsid w:val="00E57CDA"/>
    <w:rsid w:val="00E57E19"/>
    <w:rsid w:val="00E61062"/>
    <w:rsid w:val="00E62000"/>
    <w:rsid w:val="00E6251D"/>
    <w:rsid w:val="00E62747"/>
    <w:rsid w:val="00E62871"/>
    <w:rsid w:val="00E64278"/>
    <w:rsid w:val="00E669A7"/>
    <w:rsid w:val="00E701C7"/>
    <w:rsid w:val="00E70A91"/>
    <w:rsid w:val="00E7269C"/>
    <w:rsid w:val="00E72C4B"/>
    <w:rsid w:val="00E73B0B"/>
    <w:rsid w:val="00E741CD"/>
    <w:rsid w:val="00E75907"/>
    <w:rsid w:val="00E75A56"/>
    <w:rsid w:val="00E76336"/>
    <w:rsid w:val="00E7633B"/>
    <w:rsid w:val="00E76AF2"/>
    <w:rsid w:val="00E772DA"/>
    <w:rsid w:val="00E803D5"/>
    <w:rsid w:val="00E8157E"/>
    <w:rsid w:val="00E8186E"/>
    <w:rsid w:val="00E81F07"/>
    <w:rsid w:val="00E835E0"/>
    <w:rsid w:val="00E840BD"/>
    <w:rsid w:val="00E842B1"/>
    <w:rsid w:val="00E857E1"/>
    <w:rsid w:val="00E877D4"/>
    <w:rsid w:val="00E87A58"/>
    <w:rsid w:val="00E87AFD"/>
    <w:rsid w:val="00E87C54"/>
    <w:rsid w:val="00E90ADD"/>
    <w:rsid w:val="00E90B68"/>
    <w:rsid w:val="00E91256"/>
    <w:rsid w:val="00E912CF"/>
    <w:rsid w:val="00E9145B"/>
    <w:rsid w:val="00E91926"/>
    <w:rsid w:val="00E92446"/>
    <w:rsid w:val="00E93F30"/>
    <w:rsid w:val="00E94E19"/>
    <w:rsid w:val="00E95E9C"/>
    <w:rsid w:val="00E9623A"/>
    <w:rsid w:val="00E962BA"/>
    <w:rsid w:val="00E96642"/>
    <w:rsid w:val="00E96958"/>
    <w:rsid w:val="00EA00B1"/>
    <w:rsid w:val="00EA061B"/>
    <w:rsid w:val="00EA06F3"/>
    <w:rsid w:val="00EA075D"/>
    <w:rsid w:val="00EA075F"/>
    <w:rsid w:val="00EA0933"/>
    <w:rsid w:val="00EA0B74"/>
    <w:rsid w:val="00EA1DC1"/>
    <w:rsid w:val="00EA3628"/>
    <w:rsid w:val="00EA4B02"/>
    <w:rsid w:val="00EA5642"/>
    <w:rsid w:val="00EA5B12"/>
    <w:rsid w:val="00EA7043"/>
    <w:rsid w:val="00EA76F7"/>
    <w:rsid w:val="00EA7D7F"/>
    <w:rsid w:val="00EB0613"/>
    <w:rsid w:val="00EB240A"/>
    <w:rsid w:val="00EB4306"/>
    <w:rsid w:val="00EB438C"/>
    <w:rsid w:val="00EB441F"/>
    <w:rsid w:val="00EB4BBF"/>
    <w:rsid w:val="00EB7784"/>
    <w:rsid w:val="00EB7A6F"/>
    <w:rsid w:val="00EB7FB5"/>
    <w:rsid w:val="00EC0DB2"/>
    <w:rsid w:val="00EC1B32"/>
    <w:rsid w:val="00EC26FF"/>
    <w:rsid w:val="00EC325E"/>
    <w:rsid w:val="00EC3584"/>
    <w:rsid w:val="00EC4060"/>
    <w:rsid w:val="00EC49FE"/>
    <w:rsid w:val="00EC4EB3"/>
    <w:rsid w:val="00EC5699"/>
    <w:rsid w:val="00EC5CCC"/>
    <w:rsid w:val="00EC62BF"/>
    <w:rsid w:val="00EC6B3A"/>
    <w:rsid w:val="00EC7E83"/>
    <w:rsid w:val="00EC7ECC"/>
    <w:rsid w:val="00ED02D2"/>
    <w:rsid w:val="00ED0D7A"/>
    <w:rsid w:val="00ED1EC1"/>
    <w:rsid w:val="00ED325F"/>
    <w:rsid w:val="00ED3390"/>
    <w:rsid w:val="00ED37A9"/>
    <w:rsid w:val="00ED3C4F"/>
    <w:rsid w:val="00ED3E01"/>
    <w:rsid w:val="00ED4B44"/>
    <w:rsid w:val="00ED4D44"/>
    <w:rsid w:val="00ED51CF"/>
    <w:rsid w:val="00ED592C"/>
    <w:rsid w:val="00ED6859"/>
    <w:rsid w:val="00ED6A9E"/>
    <w:rsid w:val="00ED7278"/>
    <w:rsid w:val="00ED7850"/>
    <w:rsid w:val="00EE06B7"/>
    <w:rsid w:val="00EE1172"/>
    <w:rsid w:val="00EE2298"/>
    <w:rsid w:val="00EE29BB"/>
    <w:rsid w:val="00EE35C2"/>
    <w:rsid w:val="00EE410A"/>
    <w:rsid w:val="00EE5D5A"/>
    <w:rsid w:val="00EE6578"/>
    <w:rsid w:val="00EE6A45"/>
    <w:rsid w:val="00EF0219"/>
    <w:rsid w:val="00EF049E"/>
    <w:rsid w:val="00EF0F64"/>
    <w:rsid w:val="00EF105D"/>
    <w:rsid w:val="00EF1159"/>
    <w:rsid w:val="00EF147B"/>
    <w:rsid w:val="00EF3413"/>
    <w:rsid w:val="00EF3A73"/>
    <w:rsid w:val="00EF3E52"/>
    <w:rsid w:val="00EF3F76"/>
    <w:rsid w:val="00EF5366"/>
    <w:rsid w:val="00EF5EB2"/>
    <w:rsid w:val="00EF622C"/>
    <w:rsid w:val="00EF685E"/>
    <w:rsid w:val="00EF77A9"/>
    <w:rsid w:val="00F00D5D"/>
    <w:rsid w:val="00F01063"/>
    <w:rsid w:val="00F02263"/>
    <w:rsid w:val="00F02AD4"/>
    <w:rsid w:val="00F02DC4"/>
    <w:rsid w:val="00F04065"/>
    <w:rsid w:val="00F04466"/>
    <w:rsid w:val="00F04FE2"/>
    <w:rsid w:val="00F057C2"/>
    <w:rsid w:val="00F0582E"/>
    <w:rsid w:val="00F062D0"/>
    <w:rsid w:val="00F06BCB"/>
    <w:rsid w:val="00F06CFB"/>
    <w:rsid w:val="00F071F3"/>
    <w:rsid w:val="00F12071"/>
    <w:rsid w:val="00F12313"/>
    <w:rsid w:val="00F131FA"/>
    <w:rsid w:val="00F132FF"/>
    <w:rsid w:val="00F1348A"/>
    <w:rsid w:val="00F13C4E"/>
    <w:rsid w:val="00F146B5"/>
    <w:rsid w:val="00F1473D"/>
    <w:rsid w:val="00F1550C"/>
    <w:rsid w:val="00F15576"/>
    <w:rsid w:val="00F15D99"/>
    <w:rsid w:val="00F16BAB"/>
    <w:rsid w:val="00F17673"/>
    <w:rsid w:val="00F17971"/>
    <w:rsid w:val="00F20234"/>
    <w:rsid w:val="00F20E8B"/>
    <w:rsid w:val="00F20FD7"/>
    <w:rsid w:val="00F22077"/>
    <w:rsid w:val="00F224CC"/>
    <w:rsid w:val="00F232F6"/>
    <w:rsid w:val="00F233E1"/>
    <w:rsid w:val="00F250EA"/>
    <w:rsid w:val="00F25363"/>
    <w:rsid w:val="00F26E5F"/>
    <w:rsid w:val="00F272DD"/>
    <w:rsid w:val="00F304FC"/>
    <w:rsid w:val="00F30E4B"/>
    <w:rsid w:val="00F31773"/>
    <w:rsid w:val="00F31E14"/>
    <w:rsid w:val="00F32D18"/>
    <w:rsid w:val="00F32D98"/>
    <w:rsid w:val="00F32DE6"/>
    <w:rsid w:val="00F32F4E"/>
    <w:rsid w:val="00F32F76"/>
    <w:rsid w:val="00F337E0"/>
    <w:rsid w:val="00F3433D"/>
    <w:rsid w:val="00F343E4"/>
    <w:rsid w:val="00F359D0"/>
    <w:rsid w:val="00F36585"/>
    <w:rsid w:val="00F36CC7"/>
    <w:rsid w:val="00F36CD0"/>
    <w:rsid w:val="00F373D3"/>
    <w:rsid w:val="00F4006B"/>
    <w:rsid w:val="00F40287"/>
    <w:rsid w:val="00F41150"/>
    <w:rsid w:val="00F41854"/>
    <w:rsid w:val="00F4248C"/>
    <w:rsid w:val="00F436AE"/>
    <w:rsid w:val="00F441CA"/>
    <w:rsid w:val="00F45A2E"/>
    <w:rsid w:val="00F45A4D"/>
    <w:rsid w:val="00F45AC8"/>
    <w:rsid w:val="00F46461"/>
    <w:rsid w:val="00F46470"/>
    <w:rsid w:val="00F46EE4"/>
    <w:rsid w:val="00F47365"/>
    <w:rsid w:val="00F4741A"/>
    <w:rsid w:val="00F47A8A"/>
    <w:rsid w:val="00F47C75"/>
    <w:rsid w:val="00F50085"/>
    <w:rsid w:val="00F504E8"/>
    <w:rsid w:val="00F50704"/>
    <w:rsid w:val="00F50B89"/>
    <w:rsid w:val="00F53B0A"/>
    <w:rsid w:val="00F547B4"/>
    <w:rsid w:val="00F549A2"/>
    <w:rsid w:val="00F60626"/>
    <w:rsid w:val="00F60F6B"/>
    <w:rsid w:val="00F620A4"/>
    <w:rsid w:val="00F62813"/>
    <w:rsid w:val="00F629B4"/>
    <w:rsid w:val="00F62E5D"/>
    <w:rsid w:val="00F63721"/>
    <w:rsid w:val="00F63FBB"/>
    <w:rsid w:val="00F6434C"/>
    <w:rsid w:val="00F6439F"/>
    <w:rsid w:val="00F64541"/>
    <w:rsid w:val="00F6457D"/>
    <w:rsid w:val="00F6499F"/>
    <w:rsid w:val="00F64B36"/>
    <w:rsid w:val="00F650C9"/>
    <w:rsid w:val="00F66AC0"/>
    <w:rsid w:val="00F67A18"/>
    <w:rsid w:val="00F67BE3"/>
    <w:rsid w:val="00F7139F"/>
    <w:rsid w:val="00F716C2"/>
    <w:rsid w:val="00F725CE"/>
    <w:rsid w:val="00F7353B"/>
    <w:rsid w:val="00F73724"/>
    <w:rsid w:val="00F74741"/>
    <w:rsid w:val="00F74E8E"/>
    <w:rsid w:val="00F7566F"/>
    <w:rsid w:val="00F7595E"/>
    <w:rsid w:val="00F75C10"/>
    <w:rsid w:val="00F75ED9"/>
    <w:rsid w:val="00F7686E"/>
    <w:rsid w:val="00F76AD5"/>
    <w:rsid w:val="00F76C60"/>
    <w:rsid w:val="00F77542"/>
    <w:rsid w:val="00F77C06"/>
    <w:rsid w:val="00F80C49"/>
    <w:rsid w:val="00F81CE8"/>
    <w:rsid w:val="00F823BA"/>
    <w:rsid w:val="00F82A36"/>
    <w:rsid w:val="00F82E9C"/>
    <w:rsid w:val="00F830B0"/>
    <w:rsid w:val="00F838FE"/>
    <w:rsid w:val="00F84C07"/>
    <w:rsid w:val="00F85597"/>
    <w:rsid w:val="00F85E5B"/>
    <w:rsid w:val="00F85EE1"/>
    <w:rsid w:val="00F86173"/>
    <w:rsid w:val="00F86B73"/>
    <w:rsid w:val="00F90BBD"/>
    <w:rsid w:val="00F90C27"/>
    <w:rsid w:val="00F90EF1"/>
    <w:rsid w:val="00F91D65"/>
    <w:rsid w:val="00F9311A"/>
    <w:rsid w:val="00F94183"/>
    <w:rsid w:val="00F949C7"/>
    <w:rsid w:val="00F957B0"/>
    <w:rsid w:val="00F95DC4"/>
    <w:rsid w:val="00F97E35"/>
    <w:rsid w:val="00FA090A"/>
    <w:rsid w:val="00FA0C8C"/>
    <w:rsid w:val="00FA14B1"/>
    <w:rsid w:val="00FA34BB"/>
    <w:rsid w:val="00FA4798"/>
    <w:rsid w:val="00FA5180"/>
    <w:rsid w:val="00FA5E50"/>
    <w:rsid w:val="00FA64C5"/>
    <w:rsid w:val="00FA6FE1"/>
    <w:rsid w:val="00FA7185"/>
    <w:rsid w:val="00FA78E0"/>
    <w:rsid w:val="00FA7FB3"/>
    <w:rsid w:val="00FB06AF"/>
    <w:rsid w:val="00FB1DE2"/>
    <w:rsid w:val="00FB2ABF"/>
    <w:rsid w:val="00FB2F72"/>
    <w:rsid w:val="00FB3CC4"/>
    <w:rsid w:val="00FB442E"/>
    <w:rsid w:val="00FB4430"/>
    <w:rsid w:val="00FB4513"/>
    <w:rsid w:val="00FB7411"/>
    <w:rsid w:val="00FB7D87"/>
    <w:rsid w:val="00FB7DE3"/>
    <w:rsid w:val="00FC00F3"/>
    <w:rsid w:val="00FC0F85"/>
    <w:rsid w:val="00FC0FC1"/>
    <w:rsid w:val="00FC16D5"/>
    <w:rsid w:val="00FC27B2"/>
    <w:rsid w:val="00FC320B"/>
    <w:rsid w:val="00FC3DB6"/>
    <w:rsid w:val="00FC41A0"/>
    <w:rsid w:val="00FC41C4"/>
    <w:rsid w:val="00FC45EB"/>
    <w:rsid w:val="00FC6999"/>
    <w:rsid w:val="00FC6A01"/>
    <w:rsid w:val="00FC77ED"/>
    <w:rsid w:val="00FC7A79"/>
    <w:rsid w:val="00FD1135"/>
    <w:rsid w:val="00FD133D"/>
    <w:rsid w:val="00FD2609"/>
    <w:rsid w:val="00FD4684"/>
    <w:rsid w:val="00FD4C64"/>
    <w:rsid w:val="00FD4C94"/>
    <w:rsid w:val="00FD581C"/>
    <w:rsid w:val="00FD7C9E"/>
    <w:rsid w:val="00FE0AC0"/>
    <w:rsid w:val="00FE0E3A"/>
    <w:rsid w:val="00FE1FAD"/>
    <w:rsid w:val="00FE2281"/>
    <w:rsid w:val="00FE23F7"/>
    <w:rsid w:val="00FE3036"/>
    <w:rsid w:val="00FE30CA"/>
    <w:rsid w:val="00FE4505"/>
    <w:rsid w:val="00FE4617"/>
    <w:rsid w:val="00FE4E76"/>
    <w:rsid w:val="00FE5333"/>
    <w:rsid w:val="00FE63A6"/>
    <w:rsid w:val="00FE641E"/>
    <w:rsid w:val="00FE66D2"/>
    <w:rsid w:val="00FE66F5"/>
    <w:rsid w:val="00FE6AE1"/>
    <w:rsid w:val="00FE7A07"/>
    <w:rsid w:val="00FF04E6"/>
    <w:rsid w:val="00FF0531"/>
    <w:rsid w:val="00FF0E2D"/>
    <w:rsid w:val="00FF3809"/>
    <w:rsid w:val="00FF626C"/>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 w:type="paragraph" w:customStyle="1" w:styleId="pf0">
    <w:name w:val="pf0"/>
    <w:basedOn w:val="Normal"/>
    <w:rsid w:val="00794A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11">
    <w:name w:val="cf11"/>
    <w:basedOn w:val="DefaultParagraphFont"/>
    <w:rsid w:val="00794A4C"/>
    <w:rPr>
      <w:rFonts w:ascii="Segoe UI" w:hAnsi="Segoe UI" w:cs="Segoe UI" w:hint="default"/>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18825863">
      <w:bodyDiv w:val="1"/>
      <w:marLeft w:val="0"/>
      <w:marRight w:val="0"/>
      <w:marTop w:val="0"/>
      <w:marBottom w:val="0"/>
      <w:divBdr>
        <w:top w:val="none" w:sz="0" w:space="0" w:color="auto"/>
        <w:left w:val="none" w:sz="0" w:space="0" w:color="auto"/>
        <w:bottom w:val="none" w:sz="0" w:space="0" w:color="auto"/>
        <w:right w:val="none" w:sz="0" w:space="0" w:color="auto"/>
      </w:divBdr>
      <w:divsChild>
        <w:div w:id="705175366">
          <w:marLeft w:val="640"/>
          <w:marRight w:val="0"/>
          <w:marTop w:val="0"/>
          <w:marBottom w:val="0"/>
          <w:divBdr>
            <w:top w:val="none" w:sz="0" w:space="0" w:color="auto"/>
            <w:left w:val="none" w:sz="0" w:space="0" w:color="auto"/>
            <w:bottom w:val="none" w:sz="0" w:space="0" w:color="auto"/>
            <w:right w:val="none" w:sz="0" w:space="0" w:color="auto"/>
          </w:divBdr>
        </w:div>
        <w:div w:id="1510560614">
          <w:marLeft w:val="640"/>
          <w:marRight w:val="0"/>
          <w:marTop w:val="0"/>
          <w:marBottom w:val="0"/>
          <w:divBdr>
            <w:top w:val="none" w:sz="0" w:space="0" w:color="auto"/>
            <w:left w:val="none" w:sz="0" w:space="0" w:color="auto"/>
            <w:bottom w:val="none" w:sz="0" w:space="0" w:color="auto"/>
            <w:right w:val="none" w:sz="0" w:space="0" w:color="auto"/>
          </w:divBdr>
        </w:div>
        <w:div w:id="477843804">
          <w:marLeft w:val="640"/>
          <w:marRight w:val="0"/>
          <w:marTop w:val="0"/>
          <w:marBottom w:val="0"/>
          <w:divBdr>
            <w:top w:val="none" w:sz="0" w:space="0" w:color="auto"/>
            <w:left w:val="none" w:sz="0" w:space="0" w:color="auto"/>
            <w:bottom w:val="none" w:sz="0" w:space="0" w:color="auto"/>
            <w:right w:val="none" w:sz="0" w:space="0" w:color="auto"/>
          </w:divBdr>
        </w:div>
        <w:div w:id="1458790450">
          <w:marLeft w:val="640"/>
          <w:marRight w:val="0"/>
          <w:marTop w:val="0"/>
          <w:marBottom w:val="0"/>
          <w:divBdr>
            <w:top w:val="none" w:sz="0" w:space="0" w:color="auto"/>
            <w:left w:val="none" w:sz="0" w:space="0" w:color="auto"/>
            <w:bottom w:val="none" w:sz="0" w:space="0" w:color="auto"/>
            <w:right w:val="none" w:sz="0" w:space="0" w:color="auto"/>
          </w:divBdr>
        </w:div>
        <w:div w:id="26877792">
          <w:marLeft w:val="640"/>
          <w:marRight w:val="0"/>
          <w:marTop w:val="0"/>
          <w:marBottom w:val="0"/>
          <w:divBdr>
            <w:top w:val="none" w:sz="0" w:space="0" w:color="auto"/>
            <w:left w:val="none" w:sz="0" w:space="0" w:color="auto"/>
            <w:bottom w:val="none" w:sz="0" w:space="0" w:color="auto"/>
            <w:right w:val="none" w:sz="0" w:space="0" w:color="auto"/>
          </w:divBdr>
        </w:div>
        <w:div w:id="786197256">
          <w:marLeft w:val="640"/>
          <w:marRight w:val="0"/>
          <w:marTop w:val="0"/>
          <w:marBottom w:val="0"/>
          <w:divBdr>
            <w:top w:val="none" w:sz="0" w:space="0" w:color="auto"/>
            <w:left w:val="none" w:sz="0" w:space="0" w:color="auto"/>
            <w:bottom w:val="none" w:sz="0" w:space="0" w:color="auto"/>
            <w:right w:val="none" w:sz="0" w:space="0" w:color="auto"/>
          </w:divBdr>
        </w:div>
        <w:div w:id="821042142">
          <w:marLeft w:val="640"/>
          <w:marRight w:val="0"/>
          <w:marTop w:val="0"/>
          <w:marBottom w:val="0"/>
          <w:divBdr>
            <w:top w:val="none" w:sz="0" w:space="0" w:color="auto"/>
            <w:left w:val="none" w:sz="0" w:space="0" w:color="auto"/>
            <w:bottom w:val="none" w:sz="0" w:space="0" w:color="auto"/>
            <w:right w:val="none" w:sz="0" w:space="0" w:color="auto"/>
          </w:divBdr>
        </w:div>
        <w:div w:id="611978532">
          <w:marLeft w:val="640"/>
          <w:marRight w:val="0"/>
          <w:marTop w:val="0"/>
          <w:marBottom w:val="0"/>
          <w:divBdr>
            <w:top w:val="none" w:sz="0" w:space="0" w:color="auto"/>
            <w:left w:val="none" w:sz="0" w:space="0" w:color="auto"/>
            <w:bottom w:val="none" w:sz="0" w:space="0" w:color="auto"/>
            <w:right w:val="none" w:sz="0" w:space="0" w:color="auto"/>
          </w:divBdr>
        </w:div>
        <w:div w:id="918639879">
          <w:marLeft w:val="640"/>
          <w:marRight w:val="0"/>
          <w:marTop w:val="0"/>
          <w:marBottom w:val="0"/>
          <w:divBdr>
            <w:top w:val="none" w:sz="0" w:space="0" w:color="auto"/>
            <w:left w:val="none" w:sz="0" w:space="0" w:color="auto"/>
            <w:bottom w:val="none" w:sz="0" w:space="0" w:color="auto"/>
            <w:right w:val="none" w:sz="0" w:space="0" w:color="auto"/>
          </w:divBdr>
        </w:div>
        <w:div w:id="137497395">
          <w:marLeft w:val="640"/>
          <w:marRight w:val="0"/>
          <w:marTop w:val="0"/>
          <w:marBottom w:val="0"/>
          <w:divBdr>
            <w:top w:val="none" w:sz="0" w:space="0" w:color="auto"/>
            <w:left w:val="none" w:sz="0" w:space="0" w:color="auto"/>
            <w:bottom w:val="none" w:sz="0" w:space="0" w:color="auto"/>
            <w:right w:val="none" w:sz="0" w:space="0" w:color="auto"/>
          </w:divBdr>
        </w:div>
        <w:div w:id="464392688">
          <w:marLeft w:val="640"/>
          <w:marRight w:val="0"/>
          <w:marTop w:val="0"/>
          <w:marBottom w:val="0"/>
          <w:divBdr>
            <w:top w:val="none" w:sz="0" w:space="0" w:color="auto"/>
            <w:left w:val="none" w:sz="0" w:space="0" w:color="auto"/>
            <w:bottom w:val="none" w:sz="0" w:space="0" w:color="auto"/>
            <w:right w:val="none" w:sz="0" w:space="0" w:color="auto"/>
          </w:divBdr>
        </w:div>
        <w:div w:id="642542344">
          <w:marLeft w:val="640"/>
          <w:marRight w:val="0"/>
          <w:marTop w:val="0"/>
          <w:marBottom w:val="0"/>
          <w:divBdr>
            <w:top w:val="none" w:sz="0" w:space="0" w:color="auto"/>
            <w:left w:val="none" w:sz="0" w:space="0" w:color="auto"/>
            <w:bottom w:val="none" w:sz="0" w:space="0" w:color="auto"/>
            <w:right w:val="none" w:sz="0" w:space="0" w:color="auto"/>
          </w:divBdr>
        </w:div>
        <w:div w:id="819544749">
          <w:marLeft w:val="640"/>
          <w:marRight w:val="0"/>
          <w:marTop w:val="0"/>
          <w:marBottom w:val="0"/>
          <w:divBdr>
            <w:top w:val="none" w:sz="0" w:space="0" w:color="auto"/>
            <w:left w:val="none" w:sz="0" w:space="0" w:color="auto"/>
            <w:bottom w:val="none" w:sz="0" w:space="0" w:color="auto"/>
            <w:right w:val="none" w:sz="0" w:space="0" w:color="auto"/>
          </w:divBdr>
        </w:div>
        <w:div w:id="264700357">
          <w:marLeft w:val="640"/>
          <w:marRight w:val="0"/>
          <w:marTop w:val="0"/>
          <w:marBottom w:val="0"/>
          <w:divBdr>
            <w:top w:val="none" w:sz="0" w:space="0" w:color="auto"/>
            <w:left w:val="none" w:sz="0" w:space="0" w:color="auto"/>
            <w:bottom w:val="none" w:sz="0" w:space="0" w:color="auto"/>
            <w:right w:val="none" w:sz="0" w:space="0" w:color="auto"/>
          </w:divBdr>
        </w:div>
        <w:div w:id="1639413116">
          <w:marLeft w:val="640"/>
          <w:marRight w:val="0"/>
          <w:marTop w:val="0"/>
          <w:marBottom w:val="0"/>
          <w:divBdr>
            <w:top w:val="none" w:sz="0" w:space="0" w:color="auto"/>
            <w:left w:val="none" w:sz="0" w:space="0" w:color="auto"/>
            <w:bottom w:val="none" w:sz="0" w:space="0" w:color="auto"/>
            <w:right w:val="none" w:sz="0" w:space="0" w:color="auto"/>
          </w:divBdr>
        </w:div>
        <w:div w:id="1190488109">
          <w:marLeft w:val="640"/>
          <w:marRight w:val="0"/>
          <w:marTop w:val="0"/>
          <w:marBottom w:val="0"/>
          <w:divBdr>
            <w:top w:val="none" w:sz="0" w:space="0" w:color="auto"/>
            <w:left w:val="none" w:sz="0" w:space="0" w:color="auto"/>
            <w:bottom w:val="none" w:sz="0" w:space="0" w:color="auto"/>
            <w:right w:val="none" w:sz="0" w:space="0" w:color="auto"/>
          </w:divBdr>
        </w:div>
        <w:div w:id="488442448">
          <w:marLeft w:val="640"/>
          <w:marRight w:val="0"/>
          <w:marTop w:val="0"/>
          <w:marBottom w:val="0"/>
          <w:divBdr>
            <w:top w:val="none" w:sz="0" w:space="0" w:color="auto"/>
            <w:left w:val="none" w:sz="0" w:space="0" w:color="auto"/>
            <w:bottom w:val="none" w:sz="0" w:space="0" w:color="auto"/>
            <w:right w:val="none" w:sz="0" w:space="0" w:color="auto"/>
          </w:divBdr>
        </w:div>
        <w:div w:id="516235596">
          <w:marLeft w:val="640"/>
          <w:marRight w:val="0"/>
          <w:marTop w:val="0"/>
          <w:marBottom w:val="0"/>
          <w:divBdr>
            <w:top w:val="none" w:sz="0" w:space="0" w:color="auto"/>
            <w:left w:val="none" w:sz="0" w:space="0" w:color="auto"/>
            <w:bottom w:val="none" w:sz="0" w:space="0" w:color="auto"/>
            <w:right w:val="none" w:sz="0" w:space="0" w:color="auto"/>
          </w:divBdr>
        </w:div>
        <w:div w:id="2077630746">
          <w:marLeft w:val="640"/>
          <w:marRight w:val="0"/>
          <w:marTop w:val="0"/>
          <w:marBottom w:val="0"/>
          <w:divBdr>
            <w:top w:val="none" w:sz="0" w:space="0" w:color="auto"/>
            <w:left w:val="none" w:sz="0" w:space="0" w:color="auto"/>
            <w:bottom w:val="none" w:sz="0" w:space="0" w:color="auto"/>
            <w:right w:val="none" w:sz="0" w:space="0" w:color="auto"/>
          </w:divBdr>
        </w:div>
        <w:div w:id="86581651">
          <w:marLeft w:val="640"/>
          <w:marRight w:val="0"/>
          <w:marTop w:val="0"/>
          <w:marBottom w:val="0"/>
          <w:divBdr>
            <w:top w:val="none" w:sz="0" w:space="0" w:color="auto"/>
            <w:left w:val="none" w:sz="0" w:space="0" w:color="auto"/>
            <w:bottom w:val="none" w:sz="0" w:space="0" w:color="auto"/>
            <w:right w:val="none" w:sz="0" w:space="0" w:color="auto"/>
          </w:divBdr>
        </w:div>
        <w:div w:id="181436364">
          <w:marLeft w:val="640"/>
          <w:marRight w:val="0"/>
          <w:marTop w:val="0"/>
          <w:marBottom w:val="0"/>
          <w:divBdr>
            <w:top w:val="none" w:sz="0" w:space="0" w:color="auto"/>
            <w:left w:val="none" w:sz="0" w:space="0" w:color="auto"/>
            <w:bottom w:val="none" w:sz="0" w:space="0" w:color="auto"/>
            <w:right w:val="none" w:sz="0" w:space="0" w:color="auto"/>
          </w:divBdr>
        </w:div>
        <w:div w:id="1653099355">
          <w:marLeft w:val="640"/>
          <w:marRight w:val="0"/>
          <w:marTop w:val="0"/>
          <w:marBottom w:val="0"/>
          <w:divBdr>
            <w:top w:val="none" w:sz="0" w:space="0" w:color="auto"/>
            <w:left w:val="none" w:sz="0" w:space="0" w:color="auto"/>
            <w:bottom w:val="none" w:sz="0" w:space="0" w:color="auto"/>
            <w:right w:val="none" w:sz="0" w:space="0" w:color="auto"/>
          </w:divBdr>
        </w:div>
        <w:div w:id="194272326">
          <w:marLeft w:val="640"/>
          <w:marRight w:val="0"/>
          <w:marTop w:val="0"/>
          <w:marBottom w:val="0"/>
          <w:divBdr>
            <w:top w:val="none" w:sz="0" w:space="0" w:color="auto"/>
            <w:left w:val="none" w:sz="0" w:space="0" w:color="auto"/>
            <w:bottom w:val="none" w:sz="0" w:space="0" w:color="auto"/>
            <w:right w:val="none" w:sz="0" w:space="0" w:color="auto"/>
          </w:divBdr>
        </w:div>
        <w:div w:id="223687806">
          <w:marLeft w:val="640"/>
          <w:marRight w:val="0"/>
          <w:marTop w:val="0"/>
          <w:marBottom w:val="0"/>
          <w:divBdr>
            <w:top w:val="none" w:sz="0" w:space="0" w:color="auto"/>
            <w:left w:val="none" w:sz="0" w:space="0" w:color="auto"/>
            <w:bottom w:val="none" w:sz="0" w:space="0" w:color="auto"/>
            <w:right w:val="none" w:sz="0" w:space="0" w:color="auto"/>
          </w:divBdr>
        </w:div>
        <w:div w:id="1806193596">
          <w:marLeft w:val="640"/>
          <w:marRight w:val="0"/>
          <w:marTop w:val="0"/>
          <w:marBottom w:val="0"/>
          <w:divBdr>
            <w:top w:val="none" w:sz="0" w:space="0" w:color="auto"/>
            <w:left w:val="none" w:sz="0" w:space="0" w:color="auto"/>
            <w:bottom w:val="none" w:sz="0" w:space="0" w:color="auto"/>
            <w:right w:val="none" w:sz="0" w:space="0" w:color="auto"/>
          </w:divBdr>
        </w:div>
        <w:div w:id="53890159">
          <w:marLeft w:val="640"/>
          <w:marRight w:val="0"/>
          <w:marTop w:val="0"/>
          <w:marBottom w:val="0"/>
          <w:divBdr>
            <w:top w:val="none" w:sz="0" w:space="0" w:color="auto"/>
            <w:left w:val="none" w:sz="0" w:space="0" w:color="auto"/>
            <w:bottom w:val="none" w:sz="0" w:space="0" w:color="auto"/>
            <w:right w:val="none" w:sz="0" w:space="0" w:color="auto"/>
          </w:divBdr>
        </w:div>
        <w:div w:id="1304702208">
          <w:marLeft w:val="640"/>
          <w:marRight w:val="0"/>
          <w:marTop w:val="0"/>
          <w:marBottom w:val="0"/>
          <w:divBdr>
            <w:top w:val="none" w:sz="0" w:space="0" w:color="auto"/>
            <w:left w:val="none" w:sz="0" w:space="0" w:color="auto"/>
            <w:bottom w:val="none" w:sz="0" w:space="0" w:color="auto"/>
            <w:right w:val="none" w:sz="0" w:space="0" w:color="auto"/>
          </w:divBdr>
        </w:div>
        <w:div w:id="2116052739">
          <w:marLeft w:val="640"/>
          <w:marRight w:val="0"/>
          <w:marTop w:val="0"/>
          <w:marBottom w:val="0"/>
          <w:divBdr>
            <w:top w:val="none" w:sz="0" w:space="0" w:color="auto"/>
            <w:left w:val="none" w:sz="0" w:space="0" w:color="auto"/>
            <w:bottom w:val="none" w:sz="0" w:space="0" w:color="auto"/>
            <w:right w:val="none" w:sz="0" w:space="0" w:color="auto"/>
          </w:divBdr>
        </w:div>
        <w:div w:id="2046128078">
          <w:marLeft w:val="640"/>
          <w:marRight w:val="0"/>
          <w:marTop w:val="0"/>
          <w:marBottom w:val="0"/>
          <w:divBdr>
            <w:top w:val="none" w:sz="0" w:space="0" w:color="auto"/>
            <w:left w:val="none" w:sz="0" w:space="0" w:color="auto"/>
            <w:bottom w:val="none" w:sz="0" w:space="0" w:color="auto"/>
            <w:right w:val="none" w:sz="0" w:space="0" w:color="auto"/>
          </w:divBdr>
        </w:div>
        <w:div w:id="1319774012">
          <w:marLeft w:val="640"/>
          <w:marRight w:val="0"/>
          <w:marTop w:val="0"/>
          <w:marBottom w:val="0"/>
          <w:divBdr>
            <w:top w:val="none" w:sz="0" w:space="0" w:color="auto"/>
            <w:left w:val="none" w:sz="0" w:space="0" w:color="auto"/>
            <w:bottom w:val="none" w:sz="0" w:space="0" w:color="auto"/>
            <w:right w:val="none" w:sz="0" w:space="0" w:color="auto"/>
          </w:divBdr>
        </w:div>
        <w:div w:id="1181163970">
          <w:marLeft w:val="640"/>
          <w:marRight w:val="0"/>
          <w:marTop w:val="0"/>
          <w:marBottom w:val="0"/>
          <w:divBdr>
            <w:top w:val="none" w:sz="0" w:space="0" w:color="auto"/>
            <w:left w:val="none" w:sz="0" w:space="0" w:color="auto"/>
            <w:bottom w:val="none" w:sz="0" w:space="0" w:color="auto"/>
            <w:right w:val="none" w:sz="0" w:space="0" w:color="auto"/>
          </w:divBdr>
        </w:div>
        <w:div w:id="442766744">
          <w:marLeft w:val="640"/>
          <w:marRight w:val="0"/>
          <w:marTop w:val="0"/>
          <w:marBottom w:val="0"/>
          <w:divBdr>
            <w:top w:val="none" w:sz="0" w:space="0" w:color="auto"/>
            <w:left w:val="none" w:sz="0" w:space="0" w:color="auto"/>
            <w:bottom w:val="none" w:sz="0" w:space="0" w:color="auto"/>
            <w:right w:val="none" w:sz="0" w:space="0" w:color="auto"/>
          </w:divBdr>
        </w:div>
        <w:div w:id="1896550657">
          <w:marLeft w:val="640"/>
          <w:marRight w:val="0"/>
          <w:marTop w:val="0"/>
          <w:marBottom w:val="0"/>
          <w:divBdr>
            <w:top w:val="none" w:sz="0" w:space="0" w:color="auto"/>
            <w:left w:val="none" w:sz="0" w:space="0" w:color="auto"/>
            <w:bottom w:val="none" w:sz="0" w:space="0" w:color="auto"/>
            <w:right w:val="none" w:sz="0" w:space="0" w:color="auto"/>
          </w:divBdr>
        </w:div>
        <w:div w:id="1350178516">
          <w:marLeft w:val="640"/>
          <w:marRight w:val="0"/>
          <w:marTop w:val="0"/>
          <w:marBottom w:val="0"/>
          <w:divBdr>
            <w:top w:val="none" w:sz="0" w:space="0" w:color="auto"/>
            <w:left w:val="none" w:sz="0" w:space="0" w:color="auto"/>
            <w:bottom w:val="none" w:sz="0" w:space="0" w:color="auto"/>
            <w:right w:val="none" w:sz="0" w:space="0" w:color="auto"/>
          </w:divBdr>
        </w:div>
        <w:div w:id="1446658799">
          <w:marLeft w:val="640"/>
          <w:marRight w:val="0"/>
          <w:marTop w:val="0"/>
          <w:marBottom w:val="0"/>
          <w:divBdr>
            <w:top w:val="none" w:sz="0" w:space="0" w:color="auto"/>
            <w:left w:val="none" w:sz="0" w:space="0" w:color="auto"/>
            <w:bottom w:val="none" w:sz="0" w:space="0" w:color="auto"/>
            <w:right w:val="none" w:sz="0" w:space="0" w:color="auto"/>
          </w:divBdr>
        </w:div>
        <w:div w:id="1470635183">
          <w:marLeft w:val="640"/>
          <w:marRight w:val="0"/>
          <w:marTop w:val="0"/>
          <w:marBottom w:val="0"/>
          <w:divBdr>
            <w:top w:val="none" w:sz="0" w:space="0" w:color="auto"/>
            <w:left w:val="none" w:sz="0" w:space="0" w:color="auto"/>
            <w:bottom w:val="none" w:sz="0" w:space="0" w:color="auto"/>
            <w:right w:val="none" w:sz="0" w:space="0" w:color="auto"/>
          </w:divBdr>
        </w:div>
        <w:div w:id="2089880983">
          <w:marLeft w:val="640"/>
          <w:marRight w:val="0"/>
          <w:marTop w:val="0"/>
          <w:marBottom w:val="0"/>
          <w:divBdr>
            <w:top w:val="none" w:sz="0" w:space="0" w:color="auto"/>
            <w:left w:val="none" w:sz="0" w:space="0" w:color="auto"/>
            <w:bottom w:val="none" w:sz="0" w:space="0" w:color="auto"/>
            <w:right w:val="none" w:sz="0" w:space="0" w:color="auto"/>
          </w:divBdr>
        </w:div>
        <w:div w:id="1928223411">
          <w:marLeft w:val="640"/>
          <w:marRight w:val="0"/>
          <w:marTop w:val="0"/>
          <w:marBottom w:val="0"/>
          <w:divBdr>
            <w:top w:val="none" w:sz="0" w:space="0" w:color="auto"/>
            <w:left w:val="none" w:sz="0" w:space="0" w:color="auto"/>
            <w:bottom w:val="none" w:sz="0" w:space="0" w:color="auto"/>
            <w:right w:val="none" w:sz="0" w:space="0" w:color="auto"/>
          </w:divBdr>
        </w:div>
        <w:div w:id="874972785">
          <w:marLeft w:val="640"/>
          <w:marRight w:val="0"/>
          <w:marTop w:val="0"/>
          <w:marBottom w:val="0"/>
          <w:divBdr>
            <w:top w:val="none" w:sz="0" w:space="0" w:color="auto"/>
            <w:left w:val="none" w:sz="0" w:space="0" w:color="auto"/>
            <w:bottom w:val="none" w:sz="0" w:space="0" w:color="auto"/>
            <w:right w:val="none" w:sz="0" w:space="0" w:color="auto"/>
          </w:divBdr>
        </w:div>
        <w:div w:id="682778124">
          <w:marLeft w:val="640"/>
          <w:marRight w:val="0"/>
          <w:marTop w:val="0"/>
          <w:marBottom w:val="0"/>
          <w:divBdr>
            <w:top w:val="none" w:sz="0" w:space="0" w:color="auto"/>
            <w:left w:val="none" w:sz="0" w:space="0" w:color="auto"/>
            <w:bottom w:val="none" w:sz="0" w:space="0" w:color="auto"/>
            <w:right w:val="none" w:sz="0" w:space="0" w:color="auto"/>
          </w:divBdr>
        </w:div>
        <w:div w:id="253050042">
          <w:marLeft w:val="640"/>
          <w:marRight w:val="0"/>
          <w:marTop w:val="0"/>
          <w:marBottom w:val="0"/>
          <w:divBdr>
            <w:top w:val="none" w:sz="0" w:space="0" w:color="auto"/>
            <w:left w:val="none" w:sz="0" w:space="0" w:color="auto"/>
            <w:bottom w:val="none" w:sz="0" w:space="0" w:color="auto"/>
            <w:right w:val="none" w:sz="0" w:space="0" w:color="auto"/>
          </w:divBdr>
        </w:div>
        <w:div w:id="1171799803">
          <w:marLeft w:val="640"/>
          <w:marRight w:val="0"/>
          <w:marTop w:val="0"/>
          <w:marBottom w:val="0"/>
          <w:divBdr>
            <w:top w:val="none" w:sz="0" w:space="0" w:color="auto"/>
            <w:left w:val="none" w:sz="0" w:space="0" w:color="auto"/>
            <w:bottom w:val="none" w:sz="0" w:space="0" w:color="auto"/>
            <w:right w:val="none" w:sz="0" w:space="0" w:color="auto"/>
          </w:divBdr>
        </w:div>
        <w:div w:id="1028414939">
          <w:marLeft w:val="640"/>
          <w:marRight w:val="0"/>
          <w:marTop w:val="0"/>
          <w:marBottom w:val="0"/>
          <w:divBdr>
            <w:top w:val="none" w:sz="0" w:space="0" w:color="auto"/>
            <w:left w:val="none" w:sz="0" w:space="0" w:color="auto"/>
            <w:bottom w:val="none" w:sz="0" w:space="0" w:color="auto"/>
            <w:right w:val="none" w:sz="0" w:space="0" w:color="auto"/>
          </w:divBdr>
        </w:div>
        <w:div w:id="1165437479">
          <w:marLeft w:val="640"/>
          <w:marRight w:val="0"/>
          <w:marTop w:val="0"/>
          <w:marBottom w:val="0"/>
          <w:divBdr>
            <w:top w:val="none" w:sz="0" w:space="0" w:color="auto"/>
            <w:left w:val="none" w:sz="0" w:space="0" w:color="auto"/>
            <w:bottom w:val="none" w:sz="0" w:space="0" w:color="auto"/>
            <w:right w:val="none" w:sz="0" w:space="0" w:color="auto"/>
          </w:divBdr>
        </w:div>
        <w:div w:id="705637346">
          <w:marLeft w:val="640"/>
          <w:marRight w:val="0"/>
          <w:marTop w:val="0"/>
          <w:marBottom w:val="0"/>
          <w:divBdr>
            <w:top w:val="none" w:sz="0" w:space="0" w:color="auto"/>
            <w:left w:val="none" w:sz="0" w:space="0" w:color="auto"/>
            <w:bottom w:val="none" w:sz="0" w:space="0" w:color="auto"/>
            <w:right w:val="none" w:sz="0" w:space="0" w:color="auto"/>
          </w:divBdr>
        </w:div>
        <w:div w:id="140969156">
          <w:marLeft w:val="640"/>
          <w:marRight w:val="0"/>
          <w:marTop w:val="0"/>
          <w:marBottom w:val="0"/>
          <w:divBdr>
            <w:top w:val="none" w:sz="0" w:space="0" w:color="auto"/>
            <w:left w:val="none" w:sz="0" w:space="0" w:color="auto"/>
            <w:bottom w:val="none" w:sz="0" w:space="0" w:color="auto"/>
            <w:right w:val="none" w:sz="0" w:space="0" w:color="auto"/>
          </w:divBdr>
        </w:div>
        <w:div w:id="1368872839">
          <w:marLeft w:val="640"/>
          <w:marRight w:val="0"/>
          <w:marTop w:val="0"/>
          <w:marBottom w:val="0"/>
          <w:divBdr>
            <w:top w:val="none" w:sz="0" w:space="0" w:color="auto"/>
            <w:left w:val="none" w:sz="0" w:space="0" w:color="auto"/>
            <w:bottom w:val="none" w:sz="0" w:space="0" w:color="auto"/>
            <w:right w:val="none" w:sz="0" w:space="0" w:color="auto"/>
          </w:divBdr>
        </w:div>
        <w:div w:id="1813020277">
          <w:marLeft w:val="640"/>
          <w:marRight w:val="0"/>
          <w:marTop w:val="0"/>
          <w:marBottom w:val="0"/>
          <w:divBdr>
            <w:top w:val="none" w:sz="0" w:space="0" w:color="auto"/>
            <w:left w:val="none" w:sz="0" w:space="0" w:color="auto"/>
            <w:bottom w:val="none" w:sz="0" w:space="0" w:color="auto"/>
            <w:right w:val="none" w:sz="0" w:space="0" w:color="auto"/>
          </w:divBdr>
        </w:div>
        <w:div w:id="2088571228">
          <w:marLeft w:val="640"/>
          <w:marRight w:val="0"/>
          <w:marTop w:val="0"/>
          <w:marBottom w:val="0"/>
          <w:divBdr>
            <w:top w:val="none" w:sz="0" w:space="0" w:color="auto"/>
            <w:left w:val="none" w:sz="0" w:space="0" w:color="auto"/>
            <w:bottom w:val="none" w:sz="0" w:space="0" w:color="auto"/>
            <w:right w:val="none" w:sz="0" w:space="0" w:color="auto"/>
          </w:divBdr>
        </w:div>
        <w:div w:id="359942579">
          <w:marLeft w:val="640"/>
          <w:marRight w:val="0"/>
          <w:marTop w:val="0"/>
          <w:marBottom w:val="0"/>
          <w:divBdr>
            <w:top w:val="none" w:sz="0" w:space="0" w:color="auto"/>
            <w:left w:val="none" w:sz="0" w:space="0" w:color="auto"/>
            <w:bottom w:val="none" w:sz="0" w:space="0" w:color="auto"/>
            <w:right w:val="none" w:sz="0" w:space="0" w:color="auto"/>
          </w:divBdr>
        </w:div>
      </w:divsChild>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65886114">
      <w:bodyDiv w:val="1"/>
      <w:marLeft w:val="0"/>
      <w:marRight w:val="0"/>
      <w:marTop w:val="0"/>
      <w:marBottom w:val="0"/>
      <w:divBdr>
        <w:top w:val="none" w:sz="0" w:space="0" w:color="auto"/>
        <w:left w:val="none" w:sz="0" w:space="0" w:color="auto"/>
        <w:bottom w:val="none" w:sz="0" w:space="0" w:color="auto"/>
        <w:right w:val="none" w:sz="0" w:space="0" w:color="auto"/>
      </w:divBdr>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76903665">
      <w:bodyDiv w:val="1"/>
      <w:marLeft w:val="0"/>
      <w:marRight w:val="0"/>
      <w:marTop w:val="0"/>
      <w:marBottom w:val="0"/>
      <w:divBdr>
        <w:top w:val="none" w:sz="0" w:space="0" w:color="auto"/>
        <w:left w:val="none" w:sz="0" w:space="0" w:color="auto"/>
        <w:bottom w:val="none" w:sz="0" w:space="0" w:color="auto"/>
        <w:right w:val="none" w:sz="0" w:space="0" w:color="auto"/>
      </w:divBdr>
      <w:divsChild>
        <w:div w:id="66735245">
          <w:marLeft w:val="480"/>
          <w:marRight w:val="0"/>
          <w:marTop w:val="0"/>
          <w:marBottom w:val="0"/>
          <w:divBdr>
            <w:top w:val="none" w:sz="0" w:space="0" w:color="auto"/>
            <w:left w:val="none" w:sz="0" w:space="0" w:color="auto"/>
            <w:bottom w:val="none" w:sz="0" w:space="0" w:color="auto"/>
            <w:right w:val="none" w:sz="0" w:space="0" w:color="auto"/>
          </w:divBdr>
        </w:div>
        <w:div w:id="1663852293">
          <w:marLeft w:val="480"/>
          <w:marRight w:val="0"/>
          <w:marTop w:val="0"/>
          <w:marBottom w:val="0"/>
          <w:divBdr>
            <w:top w:val="none" w:sz="0" w:space="0" w:color="auto"/>
            <w:left w:val="none" w:sz="0" w:space="0" w:color="auto"/>
            <w:bottom w:val="none" w:sz="0" w:space="0" w:color="auto"/>
            <w:right w:val="none" w:sz="0" w:space="0" w:color="auto"/>
          </w:divBdr>
        </w:div>
        <w:div w:id="1463570696">
          <w:marLeft w:val="480"/>
          <w:marRight w:val="0"/>
          <w:marTop w:val="0"/>
          <w:marBottom w:val="0"/>
          <w:divBdr>
            <w:top w:val="none" w:sz="0" w:space="0" w:color="auto"/>
            <w:left w:val="none" w:sz="0" w:space="0" w:color="auto"/>
            <w:bottom w:val="none" w:sz="0" w:space="0" w:color="auto"/>
            <w:right w:val="none" w:sz="0" w:space="0" w:color="auto"/>
          </w:divBdr>
        </w:div>
        <w:div w:id="934362345">
          <w:marLeft w:val="480"/>
          <w:marRight w:val="0"/>
          <w:marTop w:val="0"/>
          <w:marBottom w:val="0"/>
          <w:divBdr>
            <w:top w:val="none" w:sz="0" w:space="0" w:color="auto"/>
            <w:left w:val="none" w:sz="0" w:space="0" w:color="auto"/>
            <w:bottom w:val="none" w:sz="0" w:space="0" w:color="auto"/>
            <w:right w:val="none" w:sz="0" w:space="0" w:color="auto"/>
          </w:divBdr>
        </w:div>
        <w:div w:id="1180849033">
          <w:marLeft w:val="480"/>
          <w:marRight w:val="0"/>
          <w:marTop w:val="0"/>
          <w:marBottom w:val="0"/>
          <w:divBdr>
            <w:top w:val="none" w:sz="0" w:space="0" w:color="auto"/>
            <w:left w:val="none" w:sz="0" w:space="0" w:color="auto"/>
            <w:bottom w:val="none" w:sz="0" w:space="0" w:color="auto"/>
            <w:right w:val="none" w:sz="0" w:space="0" w:color="auto"/>
          </w:divBdr>
        </w:div>
        <w:div w:id="1406299808">
          <w:marLeft w:val="480"/>
          <w:marRight w:val="0"/>
          <w:marTop w:val="0"/>
          <w:marBottom w:val="0"/>
          <w:divBdr>
            <w:top w:val="none" w:sz="0" w:space="0" w:color="auto"/>
            <w:left w:val="none" w:sz="0" w:space="0" w:color="auto"/>
            <w:bottom w:val="none" w:sz="0" w:space="0" w:color="auto"/>
            <w:right w:val="none" w:sz="0" w:space="0" w:color="auto"/>
          </w:divBdr>
        </w:div>
        <w:div w:id="726418146">
          <w:marLeft w:val="480"/>
          <w:marRight w:val="0"/>
          <w:marTop w:val="0"/>
          <w:marBottom w:val="0"/>
          <w:divBdr>
            <w:top w:val="none" w:sz="0" w:space="0" w:color="auto"/>
            <w:left w:val="none" w:sz="0" w:space="0" w:color="auto"/>
            <w:bottom w:val="none" w:sz="0" w:space="0" w:color="auto"/>
            <w:right w:val="none" w:sz="0" w:space="0" w:color="auto"/>
          </w:divBdr>
        </w:div>
        <w:div w:id="1902060837">
          <w:marLeft w:val="480"/>
          <w:marRight w:val="0"/>
          <w:marTop w:val="0"/>
          <w:marBottom w:val="0"/>
          <w:divBdr>
            <w:top w:val="none" w:sz="0" w:space="0" w:color="auto"/>
            <w:left w:val="none" w:sz="0" w:space="0" w:color="auto"/>
            <w:bottom w:val="none" w:sz="0" w:space="0" w:color="auto"/>
            <w:right w:val="none" w:sz="0" w:space="0" w:color="auto"/>
          </w:divBdr>
        </w:div>
        <w:div w:id="2146506434">
          <w:marLeft w:val="480"/>
          <w:marRight w:val="0"/>
          <w:marTop w:val="0"/>
          <w:marBottom w:val="0"/>
          <w:divBdr>
            <w:top w:val="none" w:sz="0" w:space="0" w:color="auto"/>
            <w:left w:val="none" w:sz="0" w:space="0" w:color="auto"/>
            <w:bottom w:val="none" w:sz="0" w:space="0" w:color="auto"/>
            <w:right w:val="none" w:sz="0" w:space="0" w:color="auto"/>
          </w:divBdr>
        </w:div>
        <w:div w:id="232931206">
          <w:marLeft w:val="480"/>
          <w:marRight w:val="0"/>
          <w:marTop w:val="0"/>
          <w:marBottom w:val="0"/>
          <w:divBdr>
            <w:top w:val="none" w:sz="0" w:space="0" w:color="auto"/>
            <w:left w:val="none" w:sz="0" w:space="0" w:color="auto"/>
            <w:bottom w:val="none" w:sz="0" w:space="0" w:color="auto"/>
            <w:right w:val="none" w:sz="0" w:space="0" w:color="auto"/>
          </w:divBdr>
        </w:div>
        <w:div w:id="50202231">
          <w:marLeft w:val="480"/>
          <w:marRight w:val="0"/>
          <w:marTop w:val="0"/>
          <w:marBottom w:val="0"/>
          <w:divBdr>
            <w:top w:val="none" w:sz="0" w:space="0" w:color="auto"/>
            <w:left w:val="none" w:sz="0" w:space="0" w:color="auto"/>
            <w:bottom w:val="none" w:sz="0" w:space="0" w:color="auto"/>
            <w:right w:val="none" w:sz="0" w:space="0" w:color="auto"/>
          </w:divBdr>
        </w:div>
        <w:div w:id="448164356">
          <w:marLeft w:val="480"/>
          <w:marRight w:val="0"/>
          <w:marTop w:val="0"/>
          <w:marBottom w:val="0"/>
          <w:divBdr>
            <w:top w:val="none" w:sz="0" w:space="0" w:color="auto"/>
            <w:left w:val="none" w:sz="0" w:space="0" w:color="auto"/>
            <w:bottom w:val="none" w:sz="0" w:space="0" w:color="auto"/>
            <w:right w:val="none" w:sz="0" w:space="0" w:color="auto"/>
          </w:divBdr>
        </w:div>
        <w:div w:id="752748715">
          <w:marLeft w:val="480"/>
          <w:marRight w:val="0"/>
          <w:marTop w:val="0"/>
          <w:marBottom w:val="0"/>
          <w:divBdr>
            <w:top w:val="none" w:sz="0" w:space="0" w:color="auto"/>
            <w:left w:val="none" w:sz="0" w:space="0" w:color="auto"/>
            <w:bottom w:val="none" w:sz="0" w:space="0" w:color="auto"/>
            <w:right w:val="none" w:sz="0" w:space="0" w:color="auto"/>
          </w:divBdr>
        </w:div>
        <w:div w:id="215438326">
          <w:marLeft w:val="480"/>
          <w:marRight w:val="0"/>
          <w:marTop w:val="0"/>
          <w:marBottom w:val="0"/>
          <w:divBdr>
            <w:top w:val="none" w:sz="0" w:space="0" w:color="auto"/>
            <w:left w:val="none" w:sz="0" w:space="0" w:color="auto"/>
            <w:bottom w:val="none" w:sz="0" w:space="0" w:color="auto"/>
            <w:right w:val="none" w:sz="0" w:space="0" w:color="auto"/>
          </w:divBdr>
        </w:div>
        <w:div w:id="589659842">
          <w:marLeft w:val="480"/>
          <w:marRight w:val="0"/>
          <w:marTop w:val="0"/>
          <w:marBottom w:val="0"/>
          <w:divBdr>
            <w:top w:val="none" w:sz="0" w:space="0" w:color="auto"/>
            <w:left w:val="none" w:sz="0" w:space="0" w:color="auto"/>
            <w:bottom w:val="none" w:sz="0" w:space="0" w:color="auto"/>
            <w:right w:val="none" w:sz="0" w:space="0" w:color="auto"/>
          </w:divBdr>
        </w:div>
        <w:div w:id="364528104">
          <w:marLeft w:val="480"/>
          <w:marRight w:val="0"/>
          <w:marTop w:val="0"/>
          <w:marBottom w:val="0"/>
          <w:divBdr>
            <w:top w:val="none" w:sz="0" w:space="0" w:color="auto"/>
            <w:left w:val="none" w:sz="0" w:space="0" w:color="auto"/>
            <w:bottom w:val="none" w:sz="0" w:space="0" w:color="auto"/>
            <w:right w:val="none" w:sz="0" w:space="0" w:color="auto"/>
          </w:divBdr>
        </w:div>
        <w:div w:id="2038922082">
          <w:marLeft w:val="480"/>
          <w:marRight w:val="0"/>
          <w:marTop w:val="0"/>
          <w:marBottom w:val="0"/>
          <w:divBdr>
            <w:top w:val="none" w:sz="0" w:space="0" w:color="auto"/>
            <w:left w:val="none" w:sz="0" w:space="0" w:color="auto"/>
            <w:bottom w:val="none" w:sz="0" w:space="0" w:color="auto"/>
            <w:right w:val="none" w:sz="0" w:space="0" w:color="auto"/>
          </w:divBdr>
        </w:div>
        <w:div w:id="105783622">
          <w:marLeft w:val="480"/>
          <w:marRight w:val="0"/>
          <w:marTop w:val="0"/>
          <w:marBottom w:val="0"/>
          <w:divBdr>
            <w:top w:val="none" w:sz="0" w:space="0" w:color="auto"/>
            <w:left w:val="none" w:sz="0" w:space="0" w:color="auto"/>
            <w:bottom w:val="none" w:sz="0" w:space="0" w:color="auto"/>
            <w:right w:val="none" w:sz="0" w:space="0" w:color="auto"/>
          </w:divBdr>
        </w:div>
        <w:div w:id="83503865">
          <w:marLeft w:val="480"/>
          <w:marRight w:val="0"/>
          <w:marTop w:val="0"/>
          <w:marBottom w:val="0"/>
          <w:divBdr>
            <w:top w:val="none" w:sz="0" w:space="0" w:color="auto"/>
            <w:left w:val="none" w:sz="0" w:space="0" w:color="auto"/>
            <w:bottom w:val="none" w:sz="0" w:space="0" w:color="auto"/>
            <w:right w:val="none" w:sz="0" w:space="0" w:color="auto"/>
          </w:divBdr>
        </w:div>
        <w:div w:id="537477874">
          <w:marLeft w:val="480"/>
          <w:marRight w:val="0"/>
          <w:marTop w:val="0"/>
          <w:marBottom w:val="0"/>
          <w:divBdr>
            <w:top w:val="none" w:sz="0" w:space="0" w:color="auto"/>
            <w:left w:val="none" w:sz="0" w:space="0" w:color="auto"/>
            <w:bottom w:val="none" w:sz="0" w:space="0" w:color="auto"/>
            <w:right w:val="none" w:sz="0" w:space="0" w:color="auto"/>
          </w:divBdr>
        </w:div>
        <w:div w:id="1233853912">
          <w:marLeft w:val="480"/>
          <w:marRight w:val="0"/>
          <w:marTop w:val="0"/>
          <w:marBottom w:val="0"/>
          <w:divBdr>
            <w:top w:val="none" w:sz="0" w:space="0" w:color="auto"/>
            <w:left w:val="none" w:sz="0" w:space="0" w:color="auto"/>
            <w:bottom w:val="none" w:sz="0" w:space="0" w:color="auto"/>
            <w:right w:val="none" w:sz="0" w:space="0" w:color="auto"/>
          </w:divBdr>
        </w:div>
        <w:div w:id="2099210229">
          <w:marLeft w:val="480"/>
          <w:marRight w:val="0"/>
          <w:marTop w:val="0"/>
          <w:marBottom w:val="0"/>
          <w:divBdr>
            <w:top w:val="none" w:sz="0" w:space="0" w:color="auto"/>
            <w:left w:val="none" w:sz="0" w:space="0" w:color="auto"/>
            <w:bottom w:val="none" w:sz="0" w:space="0" w:color="auto"/>
            <w:right w:val="none" w:sz="0" w:space="0" w:color="auto"/>
          </w:divBdr>
        </w:div>
        <w:div w:id="1503665073">
          <w:marLeft w:val="480"/>
          <w:marRight w:val="0"/>
          <w:marTop w:val="0"/>
          <w:marBottom w:val="0"/>
          <w:divBdr>
            <w:top w:val="none" w:sz="0" w:space="0" w:color="auto"/>
            <w:left w:val="none" w:sz="0" w:space="0" w:color="auto"/>
            <w:bottom w:val="none" w:sz="0" w:space="0" w:color="auto"/>
            <w:right w:val="none" w:sz="0" w:space="0" w:color="auto"/>
          </w:divBdr>
        </w:div>
        <w:div w:id="1695304064">
          <w:marLeft w:val="480"/>
          <w:marRight w:val="0"/>
          <w:marTop w:val="0"/>
          <w:marBottom w:val="0"/>
          <w:divBdr>
            <w:top w:val="none" w:sz="0" w:space="0" w:color="auto"/>
            <w:left w:val="none" w:sz="0" w:space="0" w:color="auto"/>
            <w:bottom w:val="none" w:sz="0" w:space="0" w:color="auto"/>
            <w:right w:val="none" w:sz="0" w:space="0" w:color="auto"/>
          </w:divBdr>
        </w:div>
        <w:div w:id="1597590389">
          <w:marLeft w:val="480"/>
          <w:marRight w:val="0"/>
          <w:marTop w:val="0"/>
          <w:marBottom w:val="0"/>
          <w:divBdr>
            <w:top w:val="none" w:sz="0" w:space="0" w:color="auto"/>
            <w:left w:val="none" w:sz="0" w:space="0" w:color="auto"/>
            <w:bottom w:val="none" w:sz="0" w:space="0" w:color="auto"/>
            <w:right w:val="none" w:sz="0" w:space="0" w:color="auto"/>
          </w:divBdr>
        </w:div>
        <w:div w:id="1816681483">
          <w:marLeft w:val="480"/>
          <w:marRight w:val="0"/>
          <w:marTop w:val="0"/>
          <w:marBottom w:val="0"/>
          <w:divBdr>
            <w:top w:val="none" w:sz="0" w:space="0" w:color="auto"/>
            <w:left w:val="none" w:sz="0" w:space="0" w:color="auto"/>
            <w:bottom w:val="none" w:sz="0" w:space="0" w:color="auto"/>
            <w:right w:val="none" w:sz="0" w:space="0" w:color="auto"/>
          </w:divBdr>
        </w:div>
        <w:div w:id="586773878">
          <w:marLeft w:val="480"/>
          <w:marRight w:val="0"/>
          <w:marTop w:val="0"/>
          <w:marBottom w:val="0"/>
          <w:divBdr>
            <w:top w:val="none" w:sz="0" w:space="0" w:color="auto"/>
            <w:left w:val="none" w:sz="0" w:space="0" w:color="auto"/>
            <w:bottom w:val="none" w:sz="0" w:space="0" w:color="auto"/>
            <w:right w:val="none" w:sz="0" w:space="0" w:color="auto"/>
          </w:divBdr>
        </w:div>
        <w:div w:id="1769931622">
          <w:marLeft w:val="480"/>
          <w:marRight w:val="0"/>
          <w:marTop w:val="0"/>
          <w:marBottom w:val="0"/>
          <w:divBdr>
            <w:top w:val="none" w:sz="0" w:space="0" w:color="auto"/>
            <w:left w:val="none" w:sz="0" w:space="0" w:color="auto"/>
            <w:bottom w:val="none" w:sz="0" w:space="0" w:color="auto"/>
            <w:right w:val="none" w:sz="0" w:space="0" w:color="auto"/>
          </w:divBdr>
        </w:div>
        <w:div w:id="1813012348">
          <w:marLeft w:val="480"/>
          <w:marRight w:val="0"/>
          <w:marTop w:val="0"/>
          <w:marBottom w:val="0"/>
          <w:divBdr>
            <w:top w:val="none" w:sz="0" w:space="0" w:color="auto"/>
            <w:left w:val="none" w:sz="0" w:space="0" w:color="auto"/>
            <w:bottom w:val="none" w:sz="0" w:space="0" w:color="auto"/>
            <w:right w:val="none" w:sz="0" w:space="0" w:color="auto"/>
          </w:divBdr>
        </w:div>
        <w:div w:id="1332292231">
          <w:marLeft w:val="480"/>
          <w:marRight w:val="0"/>
          <w:marTop w:val="0"/>
          <w:marBottom w:val="0"/>
          <w:divBdr>
            <w:top w:val="none" w:sz="0" w:space="0" w:color="auto"/>
            <w:left w:val="none" w:sz="0" w:space="0" w:color="auto"/>
            <w:bottom w:val="none" w:sz="0" w:space="0" w:color="auto"/>
            <w:right w:val="none" w:sz="0" w:space="0" w:color="auto"/>
          </w:divBdr>
        </w:div>
        <w:div w:id="175267210">
          <w:marLeft w:val="480"/>
          <w:marRight w:val="0"/>
          <w:marTop w:val="0"/>
          <w:marBottom w:val="0"/>
          <w:divBdr>
            <w:top w:val="none" w:sz="0" w:space="0" w:color="auto"/>
            <w:left w:val="none" w:sz="0" w:space="0" w:color="auto"/>
            <w:bottom w:val="none" w:sz="0" w:space="0" w:color="auto"/>
            <w:right w:val="none" w:sz="0" w:space="0" w:color="auto"/>
          </w:divBdr>
        </w:div>
        <w:div w:id="300111922">
          <w:marLeft w:val="480"/>
          <w:marRight w:val="0"/>
          <w:marTop w:val="0"/>
          <w:marBottom w:val="0"/>
          <w:divBdr>
            <w:top w:val="none" w:sz="0" w:space="0" w:color="auto"/>
            <w:left w:val="none" w:sz="0" w:space="0" w:color="auto"/>
            <w:bottom w:val="none" w:sz="0" w:space="0" w:color="auto"/>
            <w:right w:val="none" w:sz="0" w:space="0" w:color="auto"/>
          </w:divBdr>
        </w:div>
        <w:div w:id="458038428">
          <w:marLeft w:val="480"/>
          <w:marRight w:val="0"/>
          <w:marTop w:val="0"/>
          <w:marBottom w:val="0"/>
          <w:divBdr>
            <w:top w:val="none" w:sz="0" w:space="0" w:color="auto"/>
            <w:left w:val="none" w:sz="0" w:space="0" w:color="auto"/>
            <w:bottom w:val="none" w:sz="0" w:space="0" w:color="auto"/>
            <w:right w:val="none" w:sz="0" w:space="0" w:color="auto"/>
          </w:divBdr>
        </w:div>
        <w:div w:id="677314774">
          <w:marLeft w:val="480"/>
          <w:marRight w:val="0"/>
          <w:marTop w:val="0"/>
          <w:marBottom w:val="0"/>
          <w:divBdr>
            <w:top w:val="none" w:sz="0" w:space="0" w:color="auto"/>
            <w:left w:val="none" w:sz="0" w:space="0" w:color="auto"/>
            <w:bottom w:val="none" w:sz="0" w:space="0" w:color="auto"/>
            <w:right w:val="none" w:sz="0" w:space="0" w:color="auto"/>
          </w:divBdr>
        </w:div>
        <w:div w:id="172763828">
          <w:marLeft w:val="480"/>
          <w:marRight w:val="0"/>
          <w:marTop w:val="0"/>
          <w:marBottom w:val="0"/>
          <w:divBdr>
            <w:top w:val="none" w:sz="0" w:space="0" w:color="auto"/>
            <w:left w:val="none" w:sz="0" w:space="0" w:color="auto"/>
            <w:bottom w:val="none" w:sz="0" w:space="0" w:color="auto"/>
            <w:right w:val="none" w:sz="0" w:space="0" w:color="auto"/>
          </w:divBdr>
        </w:div>
        <w:div w:id="1241453179">
          <w:marLeft w:val="480"/>
          <w:marRight w:val="0"/>
          <w:marTop w:val="0"/>
          <w:marBottom w:val="0"/>
          <w:divBdr>
            <w:top w:val="none" w:sz="0" w:space="0" w:color="auto"/>
            <w:left w:val="none" w:sz="0" w:space="0" w:color="auto"/>
            <w:bottom w:val="none" w:sz="0" w:space="0" w:color="auto"/>
            <w:right w:val="none" w:sz="0" w:space="0" w:color="auto"/>
          </w:divBdr>
        </w:div>
        <w:div w:id="1999922424">
          <w:marLeft w:val="480"/>
          <w:marRight w:val="0"/>
          <w:marTop w:val="0"/>
          <w:marBottom w:val="0"/>
          <w:divBdr>
            <w:top w:val="none" w:sz="0" w:space="0" w:color="auto"/>
            <w:left w:val="none" w:sz="0" w:space="0" w:color="auto"/>
            <w:bottom w:val="none" w:sz="0" w:space="0" w:color="auto"/>
            <w:right w:val="none" w:sz="0" w:space="0" w:color="auto"/>
          </w:divBdr>
        </w:div>
        <w:div w:id="645166002">
          <w:marLeft w:val="480"/>
          <w:marRight w:val="0"/>
          <w:marTop w:val="0"/>
          <w:marBottom w:val="0"/>
          <w:divBdr>
            <w:top w:val="none" w:sz="0" w:space="0" w:color="auto"/>
            <w:left w:val="none" w:sz="0" w:space="0" w:color="auto"/>
            <w:bottom w:val="none" w:sz="0" w:space="0" w:color="auto"/>
            <w:right w:val="none" w:sz="0" w:space="0" w:color="auto"/>
          </w:divBdr>
        </w:div>
        <w:div w:id="294801404">
          <w:marLeft w:val="48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2747981">
      <w:bodyDiv w:val="1"/>
      <w:marLeft w:val="0"/>
      <w:marRight w:val="0"/>
      <w:marTop w:val="0"/>
      <w:marBottom w:val="0"/>
      <w:divBdr>
        <w:top w:val="none" w:sz="0" w:space="0" w:color="auto"/>
        <w:left w:val="none" w:sz="0" w:space="0" w:color="auto"/>
        <w:bottom w:val="none" w:sz="0" w:space="0" w:color="auto"/>
        <w:right w:val="none" w:sz="0" w:space="0" w:color="auto"/>
      </w:divBdr>
      <w:divsChild>
        <w:div w:id="1246450773">
          <w:marLeft w:val="640"/>
          <w:marRight w:val="0"/>
          <w:marTop w:val="0"/>
          <w:marBottom w:val="0"/>
          <w:divBdr>
            <w:top w:val="none" w:sz="0" w:space="0" w:color="auto"/>
            <w:left w:val="none" w:sz="0" w:space="0" w:color="auto"/>
            <w:bottom w:val="none" w:sz="0" w:space="0" w:color="auto"/>
            <w:right w:val="none" w:sz="0" w:space="0" w:color="auto"/>
          </w:divBdr>
        </w:div>
        <w:div w:id="1650666041">
          <w:marLeft w:val="640"/>
          <w:marRight w:val="0"/>
          <w:marTop w:val="0"/>
          <w:marBottom w:val="0"/>
          <w:divBdr>
            <w:top w:val="none" w:sz="0" w:space="0" w:color="auto"/>
            <w:left w:val="none" w:sz="0" w:space="0" w:color="auto"/>
            <w:bottom w:val="none" w:sz="0" w:space="0" w:color="auto"/>
            <w:right w:val="none" w:sz="0" w:space="0" w:color="auto"/>
          </w:divBdr>
        </w:div>
        <w:div w:id="1749425755">
          <w:marLeft w:val="640"/>
          <w:marRight w:val="0"/>
          <w:marTop w:val="0"/>
          <w:marBottom w:val="0"/>
          <w:divBdr>
            <w:top w:val="none" w:sz="0" w:space="0" w:color="auto"/>
            <w:left w:val="none" w:sz="0" w:space="0" w:color="auto"/>
            <w:bottom w:val="none" w:sz="0" w:space="0" w:color="auto"/>
            <w:right w:val="none" w:sz="0" w:space="0" w:color="auto"/>
          </w:divBdr>
        </w:div>
        <w:div w:id="363016905">
          <w:marLeft w:val="640"/>
          <w:marRight w:val="0"/>
          <w:marTop w:val="0"/>
          <w:marBottom w:val="0"/>
          <w:divBdr>
            <w:top w:val="none" w:sz="0" w:space="0" w:color="auto"/>
            <w:left w:val="none" w:sz="0" w:space="0" w:color="auto"/>
            <w:bottom w:val="none" w:sz="0" w:space="0" w:color="auto"/>
            <w:right w:val="none" w:sz="0" w:space="0" w:color="auto"/>
          </w:divBdr>
        </w:div>
        <w:div w:id="1918395346">
          <w:marLeft w:val="640"/>
          <w:marRight w:val="0"/>
          <w:marTop w:val="0"/>
          <w:marBottom w:val="0"/>
          <w:divBdr>
            <w:top w:val="none" w:sz="0" w:space="0" w:color="auto"/>
            <w:left w:val="none" w:sz="0" w:space="0" w:color="auto"/>
            <w:bottom w:val="none" w:sz="0" w:space="0" w:color="auto"/>
            <w:right w:val="none" w:sz="0" w:space="0" w:color="auto"/>
          </w:divBdr>
        </w:div>
        <w:div w:id="73943662">
          <w:marLeft w:val="640"/>
          <w:marRight w:val="0"/>
          <w:marTop w:val="0"/>
          <w:marBottom w:val="0"/>
          <w:divBdr>
            <w:top w:val="none" w:sz="0" w:space="0" w:color="auto"/>
            <w:left w:val="none" w:sz="0" w:space="0" w:color="auto"/>
            <w:bottom w:val="none" w:sz="0" w:space="0" w:color="auto"/>
            <w:right w:val="none" w:sz="0" w:space="0" w:color="auto"/>
          </w:divBdr>
        </w:div>
        <w:div w:id="177621613">
          <w:marLeft w:val="640"/>
          <w:marRight w:val="0"/>
          <w:marTop w:val="0"/>
          <w:marBottom w:val="0"/>
          <w:divBdr>
            <w:top w:val="none" w:sz="0" w:space="0" w:color="auto"/>
            <w:left w:val="none" w:sz="0" w:space="0" w:color="auto"/>
            <w:bottom w:val="none" w:sz="0" w:space="0" w:color="auto"/>
            <w:right w:val="none" w:sz="0" w:space="0" w:color="auto"/>
          </w:divBdr>
        </w:div>
        <w:div w:id="1393236053">
          <w:marLeft w:val="640"/>
          <w:marRight w:val="0"/>
          <w:marTop w:val="0"/>
          <w:marBottom w:val="0"/>
          <w:divBdr>
            <w:top w:val="none" w:sz="0" w:space="0" w:color="auto"/>
            <w:left w:val="none" w:sz="0" w:space="0" w:color="auto"/>
            <w:bottom w:val="none" w:sz="0" w:space="0" w:color="auto"/>
            <w:right w:val="none" w:sz="0" w:space="0" w:color="auto"/>
          </w:divBdr>
        </w:div>
        <w:div w:id="2006010984">
          <w:marLeft w:val="640"/>
          <w:marRight w:val="0"/>
          <w:marTop w:val="0"/>
          <w:marBottom w:val="0"/>
          <w:divBdr>
            <w:top w:val="none" w:sz="0" w:space="0" w:color="auto"/>
            <w:left w:val="none" w:sz="0" w:space="0" w:color="auto"/>
            <w:bottom w:val="none" w:sz="0" w:space="0" w:color="auto"/>
            <w:right w:val="none" w:sz="0" w:space="0" w:color="auto"/>
          </w:divBdr>
        </w:div>
        <w:div w:id="1263614192">
          <w:marLeft w:val="640"/>
          <w:marRight w:val="0"/>
          <w:marTop w:val="0"/>
          <w:marBottom w:val="0"/>
          <w:divBdr>
            <w:top w:val="none" w:sz="0" w:space="0" w:color="auto"/>
            <w:left w:val="none" w:sz="0" w:space="0" w:color="auto"/>
            <w:bottom w:val="none" w:sz="0" w:space="0" w:color="auto"/>
            <w:right w:val="none" w:sz="0" w:space="0" w:color="auto"/>
          </w:divBdr>
        </w:div>
        <w:div w:id="1862011701">
          <w:marLeft w:val="640"/>
          <w:marRight w:val="0"/>
          <w:marTop w:val="0"/>
          <w:marBottom w:val="0"/>
          <w:divBdr>
            <w:top w:val="none" w:sz="0" w:space="0" w:color="auto"/>
            <w:left w:val="none" w:sz="0" w:space="0" w:color="auto"/>
            <w:bottom w:val="none" w:sz="0" w:space="0" w:color="auto"/>
            <w:right w:val="none" w:sz="0" w:space="0" w:color="auto"/>
          </w:divBdr>
        </w:div>
        <w:div w:id="1900552686">
          <w:marLeft w:val="640"/>
          <w:marRight w:val="0"/>
          <w:marTop w:val="0"/>
          <w:marBottom w:val="0"/>
          <w:divBdr>
            <w:top w:val="none" w:sz="0" w:space="0" w:color="auto"/>
            <w:left w:val="none" w:sz="0" w:space="0" w:color="auto"/>
            <w:bottom w:val="none" w:sz="0" w:space="0" w:color="auto"/>
            <w:right w:val="none" w:sz="0" w:space="0" w:color="auto"/>
          </w:divBdr>
        </w:div>
        <w:div w:id="1145851005">
          <w:marLeft w:val="640"/>
          <w:marRight w:val="0"/>
          <w:marTop w:val="0"/>
          <w:marBottom w:val="0"/>
          <w:divBdr>
            <w:top w:val="none" w:sz="0" w:space="0" w:color="auto"/>
            <w:left w:val="none" w:sz="0" w:space="0" w:color="auto"/>
            <w:bottom w:val="none" w:sz="0" w:space="0" w:color="auto"/>
            <w:right w:val="none" w:sz="0" w:space="0" w:color="auto"/>
          </w:divBdr>
        </w:div>
        <w:div w:id="2030327314">
          <w:marLeft w:val="640"/>
          <w:marRight w:val="0"/>
          <w:marTop w:val="0"/>
          <w:marBottom w:val="0"/>
          <w:divBdr>
            <w:top w:val="none" w:sz="0" w:space="0" w:color="auto"/>
            <w:left w:val="none" w:sz="0" w:space="0" w:color="auto"/>
            <w:bottom w:val="none" w:sz="0" w:space="0" w:color="auto"/>
            <w:right w:val="none" w:sz="0" w:space="0" w:color="auto"/>
          </w:divBdr>
        </w:div>
        <w:div w:id="604770012">
          <w:marLeft w:val="640"/>
          <w:marRight w:val="0"/>
          <w:marTop w:val="0"/>
          <w:marBottom w:val="0"/>
          <w:divBdr>
            <w:top w:val="none" w:sz="0" w:space="0" w:color="auto"/>
            <w:left w:val="none" w:sz="0" w:space="0" w:color="auto"/>
            <w:bottom w:val="none" w:sz="0" w:space="0" w:color="auto"/>
            <w:right w:val="none" w:sz="0" w:space="0" w:color="auto"/>
          </w:divBdr>
        </w:div>
        <w:div w:id="224803274">
          <w:marLeft w:val="640"/>
          <w:marRight w:val="0"/>
          <w:marTop w:val="0"/>
          <w:marBottom w:val="0"/>
          <w:divBdr>
            <w:top w:val="none" w:sz="0" w:space="0" w:color="auto"/>
            <w:left w:val="none" w:sz="0" w:space="0" w:color="auto"/>
            <w:bottom w:val="none" w:sz="0" w:space="0" w:color="auto"/>
            <w:right w:val="none" w:sz="0" w:space="0" w:color="auto"/>
          </w:divBdr>
        </w:div>
        <w:div w:id="278100736">
          <w:marLeft w:val="640"/>
          <w:marRight w:val="0"/>
          <w:marTop w:val="0"/>
          <w:marBottom w:val="0"/>
          <w:divBdr>
            <w:top w:val="none" w:sz="0" w:space="0" w:color="auto"/>
            <w:left w:val="none" w:sz="0" w:space="0" w:color="auto"/>
            <w:bottom w:val="none" w:sz="0" w:space="0" w:color="auto"/>
            <w:right w:val="none" w:sz="0" w:space="0" w:color="auto"/>
          </w:divBdr>
        </w:div>
        <w:div w:id="1799882729">
          <w:marLeft w:val="640"/>
          <w:marRight w:val="0"/>
          <w:marTop w:val="0"/>
          <w:marBottom w:val="0"/>
          <w:divBdr>
            <w:top w:val="none" w:sz="0" w:space="0" w:color="auto"/>
            <w:left w:val="none" w:sz="0" w:space="0" w:color="auto"/>
            <w:bottom w:val="none" w:sz="0" w:space="0" w:color="auto"/>
            <w:right w:val="none" w:sz="0" w:space="0" w:color="auto"/>
          </w:divBdr>
        </w:div>
        <w:div w:id="135268244">
          <w:marLeft w:val="640"/>
          <w:marRight w:val="0"/>
          <w:marTop w:val="0"/>
          <w:marBottom w:val="0"/>
          <w:divBdr>
            <w:top w:val="none" w:sz="0" w:space="0" w:color="auto"/>
            <w:left w:val="none" w:sz="0" w:space="0" w:color="auto"/>
            <w:bottom w:val="none" w:sz="0" w:space="0" w:color="auto"/>
            <w:right w:val="none" w:sz="0" w:space="0" w:color="auto"/>
          </w:divBdr>
        </w:div>
        <w:div w:id="1361513130">
          <w:marLeft w:val="640"/>
          <w:marRight w:val="0"/>
          <w:marTop w:val="0"/>
          <w:marBottom w:val="0"/>
          <w:divBdr>
            <w:top w:val="none" w:sz="0" w:space="0" w:color="auto"/>
            <w:left w:val="none" w:sz="0" w:space="0" w:color="auto"/>
            <w:bottom w:val="none" w:sz="0" w:space="0" w:color="auto"/>
            <w:right w:val="none" w:sz="0" w:space="0" w:color="auto"/>
          </w:divBdr>
        </w:div>
        <w:div w:id="811408366">
          <w:marLeft w:val="640"/>
          <w:marRight w:val="0"/>
          <w:marTop w:val="0"/>
          <w:marBottom w:val="0"/>
          <w:divBdr>
            <w:top w:val="none" w:sz="0" w:space="0" w:color="auto"/>
            <w:left w:val="none" w:sz="0" w:space="0" w:color="auto"/>
            <w:bottom w:val="none" w:sz="0" w:space="0" w:color="auto"/>
            <w:right w:val="none" w:sz="0" w:space="0" w:color="auto"/>
          </w:divBdr>
        </w:div>
        <w:div w:id="193661866">
          <w:marLeft w:val="640"/>
          <w:marRight w:val="0"/>
          <w:marTop w:val="0"/>
          <w:marBottom w:val="0"/>
          <w:divBdr>
            <w:top w:val="none" w:sz="0" w:space="0" w:color="auto"/>
            <w:left w:val="none" w:sz="0" w:space="0" w:color="auto"/>
            <w:bottom w:val="none" w:sz="0" w:space="0" w:color="auto"/>
            <w:right w:val="none" w:sz="0" w:space="0" w:color="auto"/>
          </w:divBdr>
        </w:div>
        <w:div w:id="131604389">
          <w:marLeft w:val="640"/>
          <w:marRight w:val="0"/>
          <w:marTop w:val="0"/>
          <w:marBottom w:val="0"/>
          <w:divBdr>
            <w:top w:val="none" w:sz="0" w:space="0" w:color="auto"/>
            <w:left w:val="none" w:sz="0" w:space="0" w:color="auto"/>
            <w:bottom w:val="none" w:sz="0" w:space="0" w:color="auto"/>
            <w:right w:val="none" w:sz="0" w:space="0" w:color="auto"/>
          </w:divBdr>
        </w:div>
        <w:div w:id="2142067617">
          <w:marLeft w:val="640"/>
          <w:marRight w:val="0"/>
          <w:marTop w:val="0"/>
          <w:marBottom w:val="0"/>
          <w:divBdr>
            <w:top w:val="none" w:sz="0" w:space="0" w:color="auto"/>
            <w:left w:val="none" w:sz="0" w:space="0" w:color="auto"/>
            <w:bottom w:val="none" w:sz="0" w:space="0" w:color="auto"/>
            <w:right w:val="none" w:sz="0" w:space="0" w:color="auto"/>
          </w:divBdr>
        </w:div>
        <w:div w:id="1084032092">
          <w:marLeft w:val="640"/>
          <w:marRight w:val="0"/>
          <w:marTop w:val="0"/>
          <w:marBottom w:val="0"/>
          <w:divBdr>
            <w:top w:val="none" w:sz="0" w:space="0" w:color="auto"/>
            <w:left w:val="none" w:sz="0" w:space="0" w:color="auto"/>
            <w:bottom w:val="none" w:sz="0" w:space="0" w:color="auto"/>
            <w:right w:val="none" w:sz="0" w:space="0" w:color="auto"/>
          </w:divBdr>
        </w:div>
        <w:div w:id="1049916912">
          <w:marLeft w:val="640"/>
          <w:marRight w:val="0"/>
          <w:marTop w:val="0"/>
          <w:marBottom w:val="0"/>
          <w:divBdr>
            <w:top w:val="none" w:sz="0" w:space="0" w:color="auto"/>
            <w:left w:val="none" w:sz="0" w:space="0" w:color="auto"/>
            <w:bottom w:val="none" w:sz="0" w:space="0" w:color="auto"/>
            <w:right w:val="none" w:sz="0" w:space="0" w:color="auto"/>
          </w:divBdr>
        </w:div>
        <w:div w:id="789779970">
          <w:marLeft w:val="640"/>
          <w:marRight w:val="0"/>
          <w:marTop w:val="0"/>
          <w:marBottom w:val="0"/>
          <w:divBdr>
            <w:top w:val="none" w:sz="0" w:space="0" w:color="auto"/>
            <w:left w:val="none" w:sz="0" w:space="0" w:color="auto"/>
            <w:bottom w:val="none" w:sz="0" w:space="0" w:color="auto"/>
            <w:right w:val="none" w:sz="0" w:space="0" w:color="auto"/>
          </w:divBdr>
        </w:div>
        <w:div w:id="1381396150">
          <w:marLeft w:val="640"/>
          <w:marRight w:val="0"/>
          <w:marTop w:val="0"/>
          <w:marBottom w:val="0"/>
          <w:divBdr>
            <w:top w:val="none" w:sz="0" w:space="0" w:color="auto"/>
            <w:left w:val="none" w:sz="0" w:space="0" w:color="auto"/>
            <w:bottom w:val="none" w:sz="0" w:space="0" w:color="auto"/>
            <w:right w:val="none" w:sz="0" w:space="0" w:color="auto"/>
          </w:divBdr>
        </w:div>
        <w:div w:id="1647780131">
          <w:marLeft w:val="640"/>
          <w:marRight w:val="0"/>
          <w:marTop w:val="0"/>
          <w:marBottom w:val="0"/>
          <w:divBdr>
            <w:top w:val="none" w:sz="0" w:space="0" w:color="auto"/>
            <w:left w:val="none" w:sz="0" w:space="0" w:color="auto"/>
            <w:bottom w:val="none" w:sz="0" w:space="0" w:color="auto"/>
            <w:right w:val="none" w:sz="0" w:space="0" w:color="auto"/>
          </w:divBdr>
        </w:div>
        <w:div w:id="1004433724">
          <w:marLeft w:val="640"/>
          <w:marRight w:val="0"/>
          <w:marTop w:val="0"/>
          <w:marBottom w:val="0"/>
          <w:divBdr>
            <w:top w:val="none" w:sz="0" w:space="0" w:color="auto"/>
            <w:left w:val="none" w:sz="0" w:space="0" w:color="auto"/>
            <w:bottom w:val="none" w:sz="0" w:space="0" w:color="auto"/>
            <w:right w:val="none" w:sz="0" w:space="0" w:color="auto"/>
          </w:divBdr>
        </w:div>
        <w:div w:id="562762786">
          <w:marLeft w:val="640"/>
          <w:marRight w:val="0"/>
          <w:marTop w:val="0"/>
          <w:marBottom w:val="0"/>
          <w:divBdr>
            <w:top w:val="none" w:sz="0" w:space="0" w:color="auto"/>
            <w:left w:val="none" w:sz="0" w:space="0" w:color="auto"/>
            <w:bottom w:val="none" w:sz="0" w:space="0" w:color="auto"/>
            <w:right w:val="none" w:sz="0" w:space="0" w:color="auto"/>
          </w:divBdr>
        </w:div>
        <w:div w:id="1522935205">
          <w:marLeft w:val="640"/>
          <w:marRight w:val="0"/>
          <w:marTop w:val="0"/>
          <w:marBottom w:val="0"/>
          <w:divBdr>
            <w:top w:val="none" w:sz="0" w:space="0" w:color="auto"/>
            <w:left w:val="none" w:sz="0" w:space="0" w:color="auto"/>
            <w:bottom w:val="none" w:sz="0" w:space="0" w:color="auto"/>
            <w:right w:val="none" w:sz="0" w:space="0" w:color="auto"/>
          </w:divBdr>
        </w:div>
        <w:div w:id="883442578">
          <w:marLeft w:val="640"/>
          <w:marRight w:val="0"/>
          <w:marTop w:val="0"/>
          <w:marBottom w:val="0"/>
          <w:divBdr>
            <w:top w:val="none" w:sz="0" w:space="0" w:color="auto"/>
            <w:left w:val="none" w:sz="0" w:space="0" w:color="auto"/>
            <w:bottom w:val="none" w:sz="0" w:space="0" w:color="auto"/>
            <w:right w:val="none" w:sz="0" w:space="0" w:color="auto"/>
          </w:divBdr>
        </w:div>
        <w:div w:id="1650286331">
          <w:marLeft w:val="640"/>
          <w:marRight w:val="0"/>
          <w:marTop w:val="0"/>
          <w:marBottom w:val="0"/>
          <w:divBdr>
            <w:top w:val="none" w:sz="0" w:space="0" w:color="auto"/>
            <w:left w:val="none" w:sz="0" w:space="0" w:color="auto"/>
            <w:bottom w:val="none" w:sz="0" w:space="0" w:color="auto"/>
            <w:right w:val="none" w:sz="0" w:space="0" w:color="auto"/>
          </w:divBdr>
        </w:div>
        <w:div w:id="1568221878">
          <w:marLeft w:val="640"/>
          <w:marRight w:val="0"/>
          <w:marTop w:val="0"/>
          <w:marBottom w:val="0"/>
          <w:divBdr>
            <w:top w:val="none" w:sz="0" w:space="0" w:color="auto"/>
            <w:left w:val="none" w:sz="0" w:space="0" w:color="auto"/>
            <w:bottom w:val="none" w:sz="0" w:space="0" w:color="auto"/>
            <w:right w:val="none" w:sz="0" w:space="0" w:color="auto"/>
          </w:divBdr>
        </w:div>
        <w:div w:id="529299586">
          <w:marLeft w:val="640"/>
          <w:marRight w:val="0"/>
          <w:marTop w:val="0"/>
          <w:marBottom w:val="0"/>
          <w:divBdr>
            <w:top w:val="none" w:sz="0" w:space="0" w:color="auto"/>
            <w:left w:val="none" w:sz="0" w:space="0" w:color="auto"/>
            <w:bottom w:val="none" w:sz="0" w:space="0" w:color="auto"/>
            <w:right w:val="none" w:sz="0" w:space="0" w:color="auto"/>
          </w:divBdr>
        </w:div>
        <w:div w:id="978414862">
          <w:marLeft w:val="640"/>
          <w:marRight w:val="0"/>
          <w:marTop w:val="0"/>
          <w:marBottom w:val="0"/>
          <w:divBdr>
            <w:top w:val="none" w:sz="0" w:space="0" w:color="auto"/>
            <w:left w:val="none" w:sz="0" w:space="0" w:color="auto"/>
            <w:bottom w:val="none" w:sz="0" w:space="0" w:color="auto"/>
            <w:right w:val="none" w:sz="0" w:space="0" w:color="auto"/>
          </w:divBdr>
        </w:div>
        <w:div w:id="1734617767">
          <w:marLeft w:val="640"/>
          <w:marRight w:val="0"/>
          <w:marTop w:val="0"/>
          <w:marBottom w:val="0"/>
          <w:divBdr>
            <w:top w:val="none" w:sz="0" w:space="0" w:color="auto"/>
            <w:left w:val="none" w:sz="0" w:space="0" w:color="auto"/>
            <w:bottom w:val="none" w:sz="0" w:space="0" w:color="auto"/>
            <w:right w:val="none" w:sz="0" w:space="0" w:color="auto"/>
          </w:divBdr>
        </w:div>
        <w:div w:id="1680692953">
          <w:marLeft w:val="640"/>
          <w:marRight w:val="0"/>
          <w:marTop w:val="0"/>
          <w:marBottom w:val="0"/>
          <w:divBdr>
            <w:top w:val="none" w:sz="0" w:space="0" w:color="auto"/>
            <w:left w:val="none" w:sz="0" w:space="0" w:color="auto"/>
            <w:bottom w:val="none" w:sz="0" w:space="0" w:color="auto"/>
            <w:right w:val="none" w:sz="0" w:space="0" w:color="auto"/>
          </w:divBdr>
        </w:div>
        <w:div w:id="1530994454">
          <w:marLeft w:val="640"/>
          <w:marRight w:val="0"/>
          <w:marTop w:val="0"/>
          <w:marBottom w:val="0"/>
          <w:divBdr>
            <w:top w:val="none" w:sz="0" w:space="0" w:color="auto"/>
            <w:left w:val="none" w:sz="0" w:space="0" w:color="auto"/>
            <w:bottom w:val="none" w:sz="0" w:space="0" w:color="auto"/>
            <w:right w:val="none" w:sz="0" w:space="0" w:color="auto"/>
          </w:divBdr>
        </w:div>
        <w:div w:id="440999963">
          <w:marLeft w:val="640"/>
          <w:marRight w:val="0"/>
          <w:marTop w:val="0"/>
          <w:marBottom w:val="0"/>
          <w:divBdr>
            <w:top w:val="none" w:sz="0" w:space="0" w:color="auto"/>
            <w:left w:val="none" w:sz="0" w:space="0" w:color="auto"/>
            <w:bottom w:val="none" w:sz="0" w:space="0" w:color="auto"/>
            <w:right w:val="none" w:sz="0" w:space="0" w:color="auto"/>
          </w:divBdr>
        </w:div>
        <w:div w:id="770009631">
          <w:marLeft w:val="640"/>
          <w:marRight w:val="0"/>
          <w:marTop w:val="0"/>
          <w:marBottom w:val="0"/>
          <w:divBdr>
            <w:top w:val="none" w:sz="0" w:space="0" w:color="auto"/>
            <w:left w:val="none" w:sz="0" w:space="0" w:color="auto"/>
            <w:bottom w:val="none" w:sz="0" w:space="0" w:color="auto"/>
            <w:right w:val="none" w:sz="0" w:space="0" w:color="auto"/>
          </w:divBdr>
        </w:div>
        <w:div w:id="1218543271">
          <w:marLeft w:val="640"/>
          <w:marRight w:val="0"/>
          <w:marTop w:val="0"/>
          <w:marBottom w:val="0"/>
          <w:divBdr>
            <w:top w:val="none" w:sz="0" w:space="0" w:color="auto"/>
            <w:left w:val="none" w:sz="0" w:space="0" w:color="auto"/>
            <w:bottom w:val="none" w:sz="0" w:space="0" w:color="auto"/>
            <w:right w:val="none" w:sz="0" w:space="0" w:color="auto"/>
          </w:divBdr>
        </w:div>
        <w:div w:id="2115592756">
          <w:marLeft w:val="640"/>
          <w:marRight w:val="0"/>
          <w:marTop w:val="0"/>
          <w:marBottom w:val="0"/>
          <w:divBdr>
            <w:top w:val="none" w:sz="0" w:space="0" w:color="auto"/>
            <w:left w:val="none" w:sz="0" w:space="0" w:color="auto"/>
            <w:bottom w:val="none" w:sz="0" w:space="0" w:color="auto"/>
            <w:right w:val="none" w:sz="0" w:space="0" w:color="auto"/>
          </w:divBdr>
        </w:div>
        <w:div w:id="184444297">
          <w:marLeft w:val="640"/>
          <w:marRight w:val="0"/>
          <w:marTop w:val="0"/>
          <w:marBottom w:val="0"/>
          <w:divBdr>
            <w:top w:val="none" w:sz="0" w:space="0" w:color="auto"/>
            <w:left w:val="none" w:sz="0" w:space="0" w:color="auto"/>
            <w:bottom w:val="none" w:sz="0" w:space="0" w:color="auto"/>
            <w:right w:val="none" w:sz="0" w:space="0" w:color="auto"/>
          </w:divBdr>
        </w:div>
        <w:div w:id="1523864425">
          <w:marLeft w:val="640"/>
          <w:marRight w:val="0"/>
          <w:marTop w:val="0"/>
          <w:marBottom w:val="0"/>
          <w:divBdr>
            <w:top w:val="none" w:sz="0" w:space="0" w:color="auto"/>
            <w:left w:val="none" w:sz="0" w:space="0" w:color="auto"/>
            <w:bottom w:val="none" w:sz="0" w:space="0" w:color="auto"/>
            <w:right w:val="none" w:sz="0" w:space="0" w:color="auto"/>
          </w:divBdr>
        </w:div>
        <w:div w:id="283385201">
          <w:marLeft w:val="640"/>
          <w:marRight w:val="0"/>
          <w:marTop w:val="0"/>
          <w:marBottom w:val="0"/>
          <w:divBdr>
            <w:top w:val="none" w:sz="0" w:space="0" w:color="auto"/>
            <w:left w:val="none" w:sz="0" w:space="0" w:color="auto"/>
            <w:bottom w:val="none" w:sz="0" w:space="0" w:color="auto"/>
            <w:right w:val="none" w:sz="0" w:space="0" w:color="auto"/>
          </w:divBdr>
        </w:div>
        <w:div w:id="101071543">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5054362">
      <w:bodyDiv w:val="1"/>
      <w:marLeft w:val="0"/>
      <w:marRight w:val="0"/>
      <w:marTop w:val="0"/>
      <w:marBottom w:val="0"/>
      <w:divBdr>
        <w:top w:val="none" w:sz="0" w:space="0" w:color="auto"/>
        <w:left w:val="none" w:sz="0" w:space="0" w:color="auto"/>
        <w:bottom w:val="none" w:sz="0" w:space="0" w:color="auto"/>
        <w:right w:val="none" w:sz="0" w:space="0" w:color="auto"/>
      </w:divBdr>
      <w:divsChild>
        <w:div w:id="432357532">
          <w:marLeft w:val="640"/>
          <w:marRight w:val="0"/>
          <w:marTop w:val="0"/>
          <w:marBottom w:val="0"/>
          <w:divBdr>
            <w:top w:val="none" w:sz="0" w:space="0" w:color="auto"/>
            <w:left w:val="none" w:sz="0" w:space="0" w:color="auto"/>
            <w:bottom w:val="none" w:sz="0" w:space="0" w:color="auto"/>
            <w:right w:val="none" w:sz="0" w:space="0" w:color="auto"/>
          </w:divBdr>
        </w:div>
        <w:div w:id="823812415">
          <w:marLeft w:val="640"/>
          <w:marRight w:val="0"/>
          <w:marTop w:val="0"/>
          <w:marBottom w:val="0"/>
          <w:divBdr>
            <w:top w:val="none" w:sz="0" w:space="0" w:color="auto"/>
            <w:left w:val="none" w:sz="0" w:space="0" w:color="auto"/>
            <w:bottom w:val="none" w:sz="0" w:space="0" w:color="auto"/>
            <w:right w:val="none" w:sz="0" w:space="0" w:color="auto"/>
          </w:divBdr>
        </w:div>
        <w:div w:id="1355956261">
          <w:marLeft w:val="640"/>
          <w:marRight w:val="0"/>
          <w:marTop w:val="0"/>
          <w:marBottom w:val="0"/>
          <w:divBdr>
            <w:top w:val="none" w:sz="0" w:space="0" w:color="auto"/>
            <w:left w:val="none" w:sz="0" w:space="0" w:color="auto"/>
            <w:bottom w:val="none" w:sz="0" w:space="0" w:color="auto"/>
            <w:right w:val="none" w:sz="0" w:space="0" w:color="auto"/>
          </w:divBdr>
        </w:div>
        <w:div w:id="1403136355">
          <w:marLeft w:val="640"/>
          <w:marRight w:val="0"/>
          <w:marTop w:val="0"/>
          <w:marBottom w:val="0"/>
          <w:divBdr>
            <w:top w:val="none" w:sz="0" w:space="0" w:color="auto"/>
            <w:left w:val="none" w:sz="0" w:space="0" w:color="auto"/>
            <w:bottom w:val="none" w:sz="0" w:space="0" w:color="auto"/>
            <w:right w:val="none" w:sz="0" w:space="0" w:color="auto"/>
          </w:divBdr>
        </w:div>
        <w:div w:id="1608272988">
          <w:marLeft w:val="640"/>
          <w:marRight w:val="0"/>
          <w:marTop w:val="0"/>
          <w:marBottom w:val="0"/>
          <w:divBdr>
            <w:top w:val="none" w:sz="0" w:space="0" w:color="auto"/>
            <w:left w:val="none" w:sz="0" w:space="0" w:color="auto"/>
            <w:bottom w:val="none" w:sz="0" w:space="0" w:color="auto"/>
            <w:right w:val="none" w:sz="0" w:space="0" w:color="auto"/>
          </w:divBdr>
        </w:div>
        <w:div w:id="270355771">
          <w:marLeft w:val="640"/>
          <w:marRight w:val="0"/>
          <w:marTop w:val="0"/>
          <w:marBottom w:val="0"/>
          <w:divBdr>
            <w:top w:val="none" w:sz="0" w:space="0" w:color="auto"/>
            <w:left w:val="none" w:sz="0" w:space="0" w:color="auto"/>
            <w:bottom w:val="none" w:sz="0" w:space="0" w:color="auto"/>
            <w:right w:val="none" w:sz="0" w:space="0" w:color="auto"/>
          </w:divBdr>
        </w:div>
        <w:div w:id="1670449804">
          <w:marLeft w:val="640"/>
          <w:marRight w:val="0"/>
          <w:marTop w:val="0"/>
          <w:marBottom w:val="0"/>
          <w:divBdr>
            <w:top w:val="none" w:sz="0" w:space="0" w:color="auto"/>
            <w:left w:val="none" w:sz="0" w:space="0" w:color="auto"/>
            <w:bottom w:val="none" w:sz="0" w:space="0" w:color="auto"/>
            <w:right w:val="none" w:sz="0" w:space="0" w:color="auto"/>
          </w:divBdr>
        </w:div>
        <w:div w:id="728260873">
          <w:marLeft w:val="640"/>
          <w:marRight w:val="0"/>
          <w:marTop w:val="0"/>
          <w:marBottom w:val="0"/>
          <w:divBdr>
            <w:top w:val="none" w:sz="0" w:space="0" w:color="auto"/>
            <w:left w:val="none" w:sz="0" w:space="0" w:color="auto"/>
            <w:bottom w:val="none" w:sz="0" w:space="0" w:color="auto"/>
            <w:right w:val="none" w:sz="0" w:space="0" w:color="auto"/>
          </w:divBdr>
        </w:div>
        <w:div w:id="1310011396">
          <w:marLeft w:val="640"/>
          <w:marRight w:val="0"/>
          <w:marTop w:val="0"/>
          <w:marBottom w:val="0"/>
          <w:divBdr>
            <w:top w:val="none" w:sz="0" w:space="0" w:color="auto"/>
            <w:left w:val="none" w:sz="0" w:space="0" w:color="auto"/>
            <w:bottom w:val="none" w:sz="0" w:space="0" w:color="auto"/>
            <w:right w:val="none" w:sz="0" w:space="0" w:color="auto"/>
          </w:divBdr>
        </w:div>
        <w:div w:id="431899299">
          <w:marLeft w:val="640"/>
          <w:marRight w:val="0"/>
          <w:marTop w:val="0"/>
          <w:marBottom w:val="0"/>
          <w:divBdr>
            <w:top w:val="none" w:sz="0" w:space="0" w:color="auto"/>
            <w:left w:val="none" w:sz="0" w:space="0" w:color="auto"/>
            <w:bottom w:val="none" w:sz="0" w:space="0" w:color="auto"/>
            <w:right w:val="none" w:sz="0" w:space="0" w:color="auto"/>
          </w:divBdr>
        </w:div>
        <w:div w:id="89398505">
          <w:marLeft w:val="640"/>
          <w:marRight w:val="0"/>
          <w:marTop w:val="0"/>
          <w:marBottom w:val="0"/>
          <w:divBdr>
            <w:top w:val="none" w:sz="0" w:space="0" w:color="auto"/>
            <w:left w:val="none" w:sz="0" w:space="0" w:color="auto"/>
            <w:bottom w:val="none" w:sz="0" w:space="0" w:color="auto"/>
            <w:right w:val="none" w:sz="0" w:space="0" w:color="auto"/>
          </w:divBdr>
        </w:div>
        <w:div w:id="510291168">
          <w:marLeft w:val="640"/>
          <w:marRight w:val="0"/>
          <w:marTop w:val="0"/>
          <w:marBottom w:val="0"/>
          <w:divBdr>
            <w:top w:val="none" w:sz="0" w:space="0" w:color="auto"/>
            <w:left w:val="none" w:sz="0" w:space="0" w:color="auto"/>
            <w:bottom w:val="none" w:sz="0" w:space="0" w:color="auto"/>
            <w:right w:val="none" w:sz="0" w:space="0" w:color="auto"/>
          </w:divBdr>
        </w:div>
        <w:div w:id="59179272">
          <w:marLeft w:val="640"/>
          <w:marRight w:val="0"/>
          <w:marTop w:val="0"/>
          <w:marBottom w:val="0"/>
          <w:divBdr>
            <w:top w:val="none" w:sz="0" w:space="0" w:color="auto"/>
            <w:left w:val="none" w:sz="0" w:space="0" w:color="auto"/>
            <w:bottom w:val="none" w:sz="0" w:space="0" w:color="auto"/>
            <w:right w:val="none" w:sz="0" w:space="0" w:color="auto"/>
          </w:divBdr>
        </w:div>
        <w:div w:id="405802293">
          <w:marLeft w:val="640"/>
          <w:marRight w:val="0"/>
          <w:marTop w:val="0"/>
          <w:marBottom w:val="0"/>
          <w:divBdr>
            <w:top w:val="none" w:sz="0" w:space="0" w:color="auto"/>
            <w:left w:val="none" w:sz="0" w:space="0" w:color="auto"/>
            <w:bottom w:val="none" w:sz="0" w:space="0" w:color="auto"/>
            <w:right w:val="none" w:sz="0" w:space="0" w:color="auto"/>
          </w:divBdr>
        </w:div>
        <w:div w:id="842938761">
          <w:marLeft w:val="640"/>
          <w:marRight w:val="0"/>
          <w:marTop w:val="0"/>
          <w:marBottom w:val="0"/>
          <w:divBdr>
            <w:top w:val="none" w:sz="0" w:space="0" w:color="auto"/>
            <w:left w:val="none" w:sz="0" w:space="0" w:color="auto"/>
            <w:bottom w:val="none" w:sz="0" w:space="0" w:color="auto"/>
            <w:right w:val="none" w:sz="0" w:space="0" w:color="auto"/>
          </w:divBdr>
        </w:div>
        <w:div w:id="1164273214">
          <w:marLeft w:val="640"/>
          <w:marRight w:val="0"/>
          <w:marTop w:val="0"/>
          <w:marBottom w:val="0"/>
          <w:divBdr>
            <w:top w:val="none" w:sz="0" w:space="0" w:color="auto"/>
            <w:left w:val="none" w:sz="0" w:space="0" w:color="auto"/>
            <w:bottom w:val="none" w:sz="0" w:space="0" w:color="auto"/>
            <w:right w:val="none" w:sz="0" w:space="0" w:color="auto"/>
          </w:divBdr>
        </w:div>
        <w:div w:id="2108111006">
          <w:marLeft w:val="640"/>
          <w:marRight w:val="0"/>
          <w:marTop w:val="0"/>
          <w:marBottom w:val="0"/>
          <w:divBdr>
            <w:top w:val="none" w:sz="0" w:space="0" w:color="auto"/>
            <w:left w:val="none" w:sz="0" w:space="0" w:color="auto"/>
            <w:bottom w:val="none" w:sz="0" w:space="0" w:color="auto"/>
            <w:right w:val="none" w:sz="0" w:space="0" w:color="auto"/>
          </w:divBdr>
        </w:div>
        <w:div w:id="692346040">
          <w:marLeft w:val="640"/>
          <w:marRight w:val="0"/>
          <w:marTop w:val="0"/>
          <w:marBottom w:val="0"/>
          <w:divBdr>
            <w:top w:val="none" w:sz="0" w:space="0" w:color="auto"/>
            <w:left w:val="none" w:sz="0" w:space="0" w:color="auto"/>
            <w:bottom w:val="none" w:sz="0" w:space="0" w:color="auto"/>
            <w:right w:val="none" w:sz="0" w:space="0" w:color="auto"/>
          </w:divBdr>
        </w:div>
        <w:div w:id="796990802">
          <w:marLeft w:val="640"/>
          <w:marRight w:val="0"/>
          <w:marTop w:val="0"/>
          <w:marBottom w:val="0"/>
          <w:divBdr>
            <w:top w:val="none" w:sz="0" w:space="0" w:color="auto"/>
            <w:left w:val="none" w:sz="0" w:space="0" w:color="auto"/>
            <w:bottom w:val="none" w:sz="0" w:space="0" w:color="auto"/>
            <w:right w:val="none" w:sz="0" w:space="0" w:color="auto"/>
          </w:divBdr>
        </w:div>
        <w:div w:id="1500854493">
          <w:marLeft w:val="640"/>
          <w:marRight w:val="0"/>
          <w:marTop w:val="0"/>
          <w:marBottom w:val="0"/>
          <w:divBdr>
            <w:top w:val="none" w:sz="0" w:space="0" w:color="auto"/>
            <w:left w:val="none" w:sz="0" w:space="0" w:color="auto"/>
            <w:bottom w:val="none" w:sz="0" w:space="0" w:color="auto"/>
            <w:right w:val="none" w:sz="0" w:space="0" w:color="auto"/>
          </w:divBdr>
        </w:div>
        <w:div w:id="267154691">
          <w:marLeft w:val="640"/>
          <w:marRight w:val="0"/>
          <w:marTop w:val="0"/>
          <w:marBottom w:val="0"/>
          <w:divBdr>
            <w:top w:val="none" w:sz="0" w:space="0" w:color="auto"/>
            <w:left w:val="none" w:sz="0" w:space="0" w:color="auto"/>
            <w:bottom w:val="none" w:sz="0" w:space="0" w:color="auto"/>
            <w:right w:val="none" w:sz="0" w:space="0" w:color="auto"/>
          </w:divBdr>
        </w:div>
        <w:div w:id="741832382">
          <w:marLeft w:val="640"/>
          <w:marRight w:val="0"/>
          <w:marTop w:val="0"/>
          <w:marBottom w:val="0"/>
          <w:divBdr>
            <w:top w:val="none" w:sz="0" w:space="0" w:color="auto"/>
            <w:left w:val="none" w:sz="0" w:space="0" w:color="auto"/>
            <w:bottom w:val="none" w:sz="0" w:space="0" w:color="auto"/>
            <w:right w:val="none" w:sz="0" w:space="0" w:color="auto"/>
          </w:divBdr>
        </w:div>
        <w:div w:id="1922369829">
          <w:marLeft w:val="640"/>
          <w:marRight w:val="0"/>
          <w:marTop w:val="0"/>
          <w:marBottom w:val="0"/>
          <w:divBdr>
            <w:top w:val="none" w:sz="0" w:space="0" w:color="auto"/>
            <w:left w:val="none" w:sz="0" w:space="0" w:color="auto"/>
            <w:bottom w:val="none" w:sz="0" w:space="0" w:color="auto"/>
            <w:right w:val="none" w:sz="0" w:space="0" w:color="auto"/>
          </w:divBdr>
        </w:div>
        <w:div w:id="1611009198">
          <w:marLeft w:val="640"/>
          <w:marRight w:val="0"/>
          <w:marTop w:val="0"/>
          <w:marBottom w:val="0"/>
          <w:divBdr>
            <w:top w:val="none" w:sz="0" w:space="0" w:color="auto"/>
            <w:left w:val="none" w:sz="0" w:space="0" w:color="auto"/>
            <w:bottom w:val="none" w:sz="0" w:space="0" w:color="auto"/>
            <w:right w:val="none" w:sz="0" w:space="0" w:color="auto"/>
          </w:divBdr>
        </w:div>
        <w:div w:id="1792091375">
          <w:marLeft w:val="640"/>
          <w:marRight w:val="0"/>
          <w:marTop w:val="0"/>
          <w:marBottom w:val="0"/>
          <w:divBdr>
            <w:top w:val="none" w:sz="0" w:space="0" w:color="auto"/>
            <w:left w:val="none" w:sz="0" w:space="0" w:color="auto"/>
            <w:bottom w:val="none" w:sz="0" w:space="0" w:color="auto"/>
            <w:right w:val="none" w:sz="0" w:space="0" w:color="auto"/>
          </w:divBdr>
        </w:div>
        <w:div w:id="125049436">
          <w:marLeft w:val="640"/>
          <w:marRight w:val="0"/>
          <w:marTop w:val="0"/>
          <w:marBottom w:val="0"/>
          <w:divBdr>
            <w:top w:val="none" w:sz="0" w:space="0" w:color="auto"/>
            <w:left w:val="none" w:sz="0" w:space="0" w:color="auto"/>
            <w:bottom w:val="none" w:sz="0" w:space="0" w:color="auto"/>
            <w:right w:val="none" w:sz="0" w:space="0" w:color="auto"/>
          </w:divBdr>
        </w:div>
        <w:div w:id="1363556848">
          <w:marLeft w:val="640"/>
          <w:marRight w:val="0"/>
          <w:marTop w:val="0"/>
          <w:marBottom w:val="0"/>
          <w:divBdr>
            <w:top w:val="none" w:sz="0" w:space="0" w:color="auto"/>
            <w:left w:val="none" w:sz="0" w:space="0" w:color="auto"/>
            <w:bottom w:val="none" w:sz="0" w:space="0" w:color="auto"/>
            <w:right w:val="none" w:sz="0" w:space="0" w:color="auto"/>
          </w:divBdr>
        </w:div>
        <w:div w:id="1068042392">
          <w:marLeft w:val="640"/>
          <w:marRight w:val="0"/>
          <w:marTop w:val="0"/>
          <w:marBottom w:val="0"/>
          <w:divBdr>
            <w:top w:val="none" w:sz="0" w:space="0" w:color="auto"/>
            <w:left w:val="none" w:sz="0" w:space="0" w:color="auto"/>
            <w:bottom w:val="none" w:sz="0" w:space="0" w:color="auto"/>
            <w:right w:val="none" w:sz="0" w:space="0" w:color="auto"/>
          </w:divBdr>
        </w:div>
        <w:div w:id="964509905">
          <w:marLeft w:val="640"/>
          <w:marRight w:val="0"/>
          <w:marTop w:val="0"/>
          <w:marBottom w:val="0"/>
          <w:divBdr>
            <w:top w:val="none" w:sz="0" w:space="0" w:color="auto"/>
            <w:left w:val="none" w:sz="0" w:space="0" w:color="auto"/>
            <w:bottom w:val="none" w:sz="0" w:space="0" w:color="auto"/>
            <w:right w:val="none" w:sz="0" w:space="0" w:color="auto"/>
          </w:divBdr>
        </w:div>
        <w:div w:id="650449160">
          <w:marLeft w:val="640"/>
          <w:marRight w:val="0"/>
          <w:marTop w:val="0"/>
          <w:marBottom w:val="0"/>
          <w:divBdr>
            <w:top w:val="none" w:sz="0" w:space="0" w:color="auto"/>
            <w:left w:val="none" w:sz="0" w:space="0" w:color="auto"/>
            <w:bottom w:val="none" w:sz="0" w:space="0" w:color="auto"/>
            <w:right w:val="none" w:sz="0" w:space="0" w:color="auto"/>
          </w:divBdr>
        </w:div>
        <w:div w:id="1529445131">
          <w:marLeft w:val="640"/>
          <w:marRight w:val="0"/>
          <w:marTop w:val="0"/>
          <w:marBottom w:val="0"/>
          <w:divBdr>
            <w:top w:val="none" w:sz="0" w:space="0" w:color="auto"/>
            <w:left w:val="none" w:sz="0" w:space="0" w:color="auto"/>
            <w:bottom w:val="none" w:sz="0" w:space="0" w:color="auto"/>
            <w:right w:val="none" w:sz="0" w:space="0" w:color="auto"/>
          </w:divBdr>
        </w:div>
        <w:div w:id="41684100">
          <w:marLeft w:val="640"/>
          <w:marRight w:val="0"/>
          <w:marTop w:val="0"/>
          <w:marBottom w:val="0"/>
          <w:divBdr>
            <w:top w:val="none" w:sz="0" w:space="0" w:color="auto"/>
            <w:left w:val="none" w:sz="0" w:space="0" w:color="auto"/>
            <w:bottom w:val="none" w:sz="0" w:space="0" w:color="auto"/>
            <w:right w:val="none" w:sz="0" w:space="0" w:color="auto"/>
          </w:divBdr>
        </w:div>
        <w:div w:id="649553718">
          <w:marLeft w:val="640"/>
          <w:marRight w:val="0"/>
          <w:marTop w:val="0"/>
          <w:marBottom w:val="0"/>
          <w:divBdr>
            <w:top w:val="none" w:sz="0" w:space="0" w:color="auto"/>
            <w:left w:val="none" w:sz="0" w:space="0" w:color="auto"/>
            <w:bottom w:val="none" w:sz="0" w:space="0" w:color="auto"/>
            <w:right w:val="none" w:sz="0" w:space="0" w:color="auto"/>
          </w:divBdr>
        </w:div>
        <w:div w:id="672222755">
          <w:marLeft w:val="640"/>
          <w:marRight w:val="0"/>
          <w:marTop w:val="0"/>
          <w:marBottom w:val="0"/>
          <w:divBdr>
            <w:top w:val="none" w:sz="0" w:space="0" w:color="auto"/>
            <w:left w:val="none" w:sz="0" w:space="0" w:color="auto"/>
            <w:bottom w:val="none" w:sz="0" w:space="0" w:color="auto"/>
            <w:right w:val="none" w:sz="0" w:space="0" w:color="auto"/>
          </w:divBdr>
        </w:div>
        <w:div w:id="1161700710">
          <w:marLeft w:val="640"/>
          <w:marRight w:val="0"/>
          <w:marTop w:val="0"/>
          <w:marBottom w:val="0"/>
          <w:divBdr>
            <w:top w:val="none" w:sz="0" w:space="0" w:color="auto"/>
            <w:left w:val="none" w:sz="0" w:space="0" w:color="auto"/>
            <w:bottom w:val="none" w:sz="0" w:space="0" w:color="auto"/>
            <w:right w:val="none" w:sz="0" w:space="0" w:color="auto"/>
          </w:divBdr>
        </w:div>
        <w:div w:id="1095711184">
          <w:marLeft w:val="640"/>
          <w:marRight w:val="0"/>
          <w:marTop w:val="0"/>
          <w:marBottom w:val="0"/>
          <w:divBdr>
            <w:top w:val="none" w:sz="0" w:space="0" w:color="auto"/>
            <w:left w:val="none" w:sz="0" w:space="0" w:color="auto"/>
            <w:bottom w:val="none" w:sz="0" w:space="0" w:color="auto"/>
            <w:right w:val="none" w:sz="0" w:space="0" w:color="auto"/>
          </w:divBdr>
        </w:div>
        <w:div w:id="99957758">
          <w:marLeft w:val="640"/>
          <w:marRight w:val="0"/>
          <w:marTop w:val="0"/>
          <w:marBottom w:val="0"/>
          <w:divBdr>
            <w:top w:val="none" w:sz="0" w:space="0" w:color="auto"/>
            <w:left w:val="none" w:sz="0" w:space="0" w:color="auto"/>
            <w:bottom w:val="none" w:sz="0" w:space="0" w:color="auto"/>
            <w:right w:val="none" w:sz="0" w:space="0" w:color="auto"/>
          </w:divBdr>
        </w:div>
        <w:div w:id="477260636">
          <w:marLeft w:val="640"/>
          <w:marRight w:val="0"/>
          <w:marTop w:val="0"/>
          <w:marBottom w:val="0"/>
          <w:divBdr>
            <w:top w:val="none" w:sz="0" w:space="0" w:color="auto"/>
            <w:left w:val="none" w:sz="0" w:space="0" w:color="auto"/>
            <w:bottom w:val="none" w:sz="0" w:space="0" w:color="auto"/>
            <w:right w:val="none" w:sz="0" w:space="0" w:color="auto"/>
          </w:divBdr>
        </w:div>
        <w:div w:id="1439134351">
          <w:marLeft w:val="640"/>
          <w:marRight w:val="0"/>
          <w:marTop w:val="0"/>
          <w:marBottom w:val="0"/>
          <w:divBdr>
            <w:top w:val="none" w:sz="0" w:space="0" w:color="auto"/>
            <w:left w:val="none" w:sz="0" w:space="0" w:color="auto"/>
            <w:bottom w:val="none" w:sz="0" w:space="0" w:color="auto"/>
            <w:right w:val="none" w:sz="0" w:space="0" w:color="auto"/>
          </w:divBdr>
        </w:div>
        <w:div w:id="84225968">
          <w:marLeft w:val="640"/>
          <w:marRight w:val="0"/>
          <w:marTop w:val="0"/>
          <w:marBottom w:val="0"/>
          <w:divBdr>
            <w:top w:val="none" w:sz="0" w:space="0" w:color="auto"/>
            <w:left w:val="none" w:sz="0" w:space="0" w:color="auto"/>
            <w:bottom w:val="none" w:sz="0" w:space="0" w:color="auto"/>
            <w:right w:val="none" w:sz="0" w:space="0" w:color="auto"/>
          </w:divBdr>
        </w:div>
        <w:div w:id="266936107">
          <w:marLeft w:val="640"/>
          <w:marRight w:val="0"/>
          <w:marTop w:val="0"/>
          <w:marBottom w:val="0"/>
          <w:divBdr>
            <w:top w:val="none" w:sz="0" w:space="0" w:color="auto"/>
            <w:left w:val="none" w:sz="0" w:space="0" w:color="auto"/>
            <w:bottom w:val="none" w:sz="0" w:space="0" w:color="auto"/>
            <w:right w:val="none" w:sz="0" w:space="0" w:color="auto"/>
          </w:divBdr>
        </w:div>
        <w:div w:id="1219049233">
          <w:marLeft w:val="640"/>
          <w:marRight w:val="0"/>
          <w:marTop w:val="0"/>
          <w:marBottom w:val="0"/>
          <w:divBdr>
            <w:top w:val="none" w:sz="0" w:space="0" w:color="auto"/>
            <w:left w:val="none" w:sz="0" w:space="0" w:color="auto"/>
            <w:bottom w:val="none" w:sz="0" w:space="0" w:color="auto"/>
            <w:right w:val="none" w:sz="0" w:space="0" w:color="auto"/>
          </w:divBdr>
        </w:div>
        <w:div w:id="691222587">
          <w:marLeft w:val="640"/>
          <w:marRight w:val="0"/>
          <w:marTop w:val="0"/>
          <w:marBottom w:val="0"/>
          <w:divBdr>
            <w:top w:val="none" w:sz="0" w:space="0" w:color="auto"/>
            <w:left w:val="none" w:sz="0" w:space="0" w:color="auto"/>
            <w:bottom w:val="none" w:sz="0" w:space="0" w:color="auto"/>
            <w:right w:val="none" w:sz="0" w:space="0" w:color="auto"/>
          </w:divBdr>
        </w:div>
        <w:div w:id="897011960">
          <w:marLeft w:val="640"/>
          <w:marRight w:val="0"/>
          <w:marTop w:val="0"/>
          <w:marBottom w:val="0"/>
          <w:divBdr>
            <w:top w:val="none" w:sz="0" w:space="0" w:color="auto"/>
            <w:left w:val="none" w:sz="0" w:space="0" w:color="auto"/>
            <w:bottom w:val="none" w:sz="0" w:space="0" w:color="auto"/>
            <w:right w:val="none" w:sz="0" w:space="0" w:color="auto"/>
          </w:divBdr>
        </w:div>
        <w:div w:id="1520436289">
          <w:marLeft w:val="640"/>
          <w:marRight w:val="0"/>
          <w:marTop w:val="0"/>
          <w:marBottom w:val="0"/>
          <w:divBdr>
            <w:top w:val="none" w:sz="0" w:space="0" w:color="auto"/>
            <w:left w:val="none" w:sz="0" w:space="0" w:color="auto"/>
            <w:bottom w:val="none" w:sz="0" w:space="0" w:color="auto"/>
            <w:right w:val="none" w:sz="0" w:space="0" w:color="auto"/>
          </w:divBdr>
        </w:div>
        <w:div w:id="911936073">
          <w:marLeft w:val="640"/>
          <w:marRight w:val="0"/>
          <w:marTop w:val="0"/>
          <w:marBottom w:val="0"/>
          <w:divBdr>
            <w:top w:val="none" w:sz="0" w:space="0" w:color="auto"/>
            <w:left w:val="none" w:sz="0" w:space="0" w:color="auto"/>
            <w:bottom w:val="none" w:sz="0" w:space="0" w:color="auto"/>
            <w:right w:val="none" w:sz="0" w:space="0" w:color="auto"/>
          </w:divBdr>
        </w:div>
        <w:div w:id="487593949">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41502742">
      <w:bodyDiv w:val="1"/>
      <w:marLeft w:val="0"/>
      <w:marRight w:val="0"/>
      <w:marTop w:val="0"/>
      <w:marBottom w:val="0"/>
      <w:divBdr>
        <w:top w:val="none" w:sz="0" w:space="0" w:color="auto"/>
        <w:left w:val="none" w:sz="0" w:space="0" w:color="auto"/>
        <w:bottom w:val="none" w:sz="0" w:space="0" w:color="auto"/>
        <w:right w:val="none" w:sz="0" w:space="0" w:color="auto"/>
      </w:divBdr>
      <w:divsChild>
        <w:div w:id="1681201990">
          <w:marLeft w:val="640"/>
          <w:marRight w:val="0"/>
          <w:marTop w:val="0"/>
          <w:marBottom w:val="0"/>
          <w:divBdr>
            <w:top w:val="none" w:sz="0" w:space="0" w:color="auto"/>
            <w:left w:val="none" w:sz="0" w:space="0" w:color="auto"/>
            <w:bottom w:val="none" w:sz="0" w:space="0" w:color="auto"/>
            <w:right w:val="none" w:sz="0" w:space="0" w:color="auto"/>
          </w:divBdr>
        </w:div>
        <w:div w:id="1415203498">
          <w:marLeft w:val="640"/>
          <w:marRight w:val="0"/>
          <w:marTop w:val="0"/>
          <w:marBottom w:val="0"/>
          <w:divBdr>
            <w:top w:val="none" w:sz="0" w:space="0" w:color="auto"/>
            <w:left w:val="none" w:sz="0" w:space="0" w:color="auto"/>
            <w:bottom w:val="none" w:sz="0" w:space="0" w:color="auto"/>
            <w:right w:val="none" w:sz="0" w:space="0" w:color="auto"/>
          </w:divBdr>
        </w:div>
        <w:div w:id="2122604815">
          <w:marLeft w:val="640"/>
          <w:marRight w:val="0"/>
          <w:marTop w:val="0"/>
          <w:marBottom w:val="0"/>
          <w:divBdr>
            <w:top w:val="none" w:sz="0" w:space="0" w:color="auto"/>
            <w:left w:val="none" w:sz="0" w:space="0" w:color="auto"/>
            <w:bottom w:val="none" w:sz="0" w:space="0" w:color="auto"/>
            <w:right w:val="none" w:sz="0" w:space="0" w:color="auto"/>
          </w:divBdr>
        </w:div>
        <w:div w:id="363481711">
          <w:marLeft w:val="640"/>
          <w:marRight w:val="0"/>
          <w:marTop w:val="0"/>
          <w:marBottom w:val="0"/>
          <w:divBdr>
            <w:top w:val="none" w:sz="0" w:space="0" w:color="auto"/>
            <w:left w:val="none" w:sz="0" w:space="0" w:color="auto"/>
            <w:bottom w:val="none" w:sz="0" w:space="0" w:color="auto"/>
            <w:right w:val="none" w:sz="0" w:space="0" w:color="auto"/>
          </w:divBdr>
        </w:div>
        <w:div w:id="463743428">
          <w:marLeft w:val="640"/>
          <w:marRight w:val="0"/>
          <w:marTop w:val="0"/>
          <w:marBottom w:val="0"/>
          <w:divBdr>
            <w:top w:val="none" w:sz="0" w:space="0" w:color="auto"/>
            <w:left w:val="none" w:sz="0" w:space="0" w:color="auto"/>
            <w:bottom w:val="none" w:sz="0" w:space="0" w:color="auto"/>
            <w:right w:val="none" w:sz="0" w:space="0" w:color="auto"/>
          </w:divBdr>
        </w:div>
        <w:div w:id="1230383064">
          <w:marLeft w:val="640"/>
          <w:marRight w:val="0"/>
          <w:marTop w:val="0"/>
          <w:marBottom w:val="0"/>
          <w:divBdr>
            <w:top w:val="none" w:sz="0" w:space="0" w:color="auto"/>
            <w:left w:val="none" w:sz="0" w:space="0" w:color="auto"/>
            <w:bottom w:val="none" w:sz="0" w:space="0" w:color="auto"/>
            <w:right w:val="none" w:sz="0" w:space="0" w:color="auto"/>
          </w:divBdr>
        </w:div>
        <w:div w:id="630787783">
          <w:marLeft w:val="640"/>
          <w:marRight w:val="0"/>
          <w:marTop w:val="0"/>
          <w:marBottom w:val="0"/>
          <w:divBdr>
            <w:top w:val="none" w:sz="0" w:space="0" w:color="auto"/>
            <w:left w:val="none" w:sz="0" w:space="0" w:color="auto"/>
            <w:bottom w:val="none" w:sz="0" w:space="0" w:color="auto"/>
            <w:right w:val="none" w:sz="0" w:space="0" w:color="auto"/>
          </w:divBdr>
        </w:div>
        <w:div w:id="1905485828">
          <w:marLeft w:val="640"/>
          <w:marRight w:val="0"/>
          <w:marTop w:val="0"/>
          <w:marBottom w:val="0"/>
          <w:divBdr>
            <w:top w:val="none" w:sz="0" w:space="0" w:color="auto"/>
            <w:left w:val="none" w:sz="0" w:space="0" w:color="auto"/>
            <w:bottom w:val="none" w:sz="0" w:space="0" w:color="auto"/>
            <w:right w:val="none" w:sz="0" w:space="0" w:color="auto"/>
          </w:divBdr>
        </w:div>
        <w:div w:id="340818195">
          <w:marLeft w:val="640"/>
          <w:marRight w:val="0"/>
          <w:marTop w:val="0"/>
          <w:marBottom w:val="0"/>
          <w:divBdr>
            <w:top w:val="none" w:sz="0" w:space="0" w:color="auto"/>
            <w:left w:val="none" w:sz="0" w:space="0" w:color="auto"/>
            <w:bottom w:val="none" w:sz="0" w:space="0" w:color="auto"/>
            <w:right w:val="none" w:sz="0" w:space="0" w:color="auto"/>
          </w:divBdr>
        </w:div>
        <w:div w:id="172188320">
          <w:marLeft w:val="640"/>
          <w:marRight w:val="0"/>
          <w:marTop w:val="0"/>
          <w:marBottom w:val="0"/>
          <w:divBdr>
            <w:top w:val="none" w:sz="0" w:space="0" w:color="auto"/>
            <w:left w:val="none" w:sz="0" w:space="0" w:color="auto"/>
            <w:bottom w:val="none" w:sz="0" w:space="0" w:color="auto"/>
            <w:right w:val="none" w:sz="0" w:space="0" w:color="auto"/>
          </w:divBdr>
        </w:div>
        <w:div w:id="840237419">
          <w:marLeft w:val="640"/>
          <w:marRight w:val="0"/>
          <w:marTop w:val="0"/>
          <w:marBottom w:val="0"/>
          <w:divBdr>
            <w:top w:val="none" w:sz="0" w:space="0" w:color="auto"/>
            <w:left w:val="none" w:sz="0" w:space="0" w:color="auto"/>
            <w:bottom w:val="none" w:sz="0" w:space="0" w:color="auto"/>
            <w:right w:val="none" w:sz="0" w:space="0" w:color="auto"/>
          </w:divBdr>
        </w:div>
        <w:div w:id="2049836894">
          <w:marLeft w:val="640"/>
          <w:marRight w:val="0"/>
          <w:marTop w:val="0"/>
          <w:marBottom w:val="0"/>
          <w:divBdr>
            <w:top w:val="none" w:sz="0" w:space="0" w:color="auto"/>
            <w:left w:val="none" w:sz="0" w:space="0" w:color="auto"/>
            <w:bottom w:val="none" w:sz="0" w:space="0" w:color="auto"/>
            <w:right w:val="none" w:sz="0" w:space="0" w:color="auto"/>
          </w:divBdr>
        </w:div>
        <w:div w:id="619997866">
          <w:marLeft w:val="640"/>
          <w:marRight w:val="0"/>
          <w:marTop w:val="0"/>
          <w:marBottom w:val="0"/>
          <w:divBdr>
            <w:top w:val="none" w:sz="0" w:space="0" w:color="auto"/>
            <w:left w:val="none" w:sz="0" w:space="0" w:color="auto"/>
            <w:bottom w:val="none" w:sz="0" w:space="0" w:color="auto"/>
            <w:right w:val="none" w:sz="0" w:space="0" w:color="auto"/>
          </w:divBdr>
        </w:div>
        <w:div w:id="754326870">
          <w:marLeft w:val="640"/>
          <w:marRight w:val="0"/>
          <w:marTop w:val="0"/>
          <w:marBottom w:val="0"/>
          <w:divBdr>
            <w:top w:val="none" w:sz="0" w:space="0" w:color="auto"/>
            <w:left w:val="none" w:sz="0" w:space="0" w:color="auto"/>
            <w:bottom w:val="none" w:sz="0" w:space="0" w:color="auto"/>
            <w:right w:val="none" w:sz="0" w:space="0" w:color="auto"/>
          </w:divBdr>
        </w:div>
        <w:div w:id="59601940">
          <w:marLeft w:val="640"/>
          <w:marRight w:val="0"/>
          <w:marTop w:val="0"/>
          <w:marBottom w:val="0"/>
          <w:divBdr>
            <w:top w:val="none" w:sz="0" w:space="0" w:color="auto"/>
            <w:left w:val="none" w:sz="0" w:space="0" w:color="auto"/>
            <w:bottom w:val="none" w:sz="0" w:space="0" w:color="auto"/>
            <w:right w:val="none" w:sz="0" w:space="0" w:color="auto"/>
          </w:divBdr>
        </w:div>
        <w:div w:id="1457602494">
          <w:marLeft w:val="640"/>
          <w:marRight w:val="0"/>
          <w:marTop w:val="0"/>
          <w:marBottom w:val="0"/>
          <w:divBdr>
            <w:top w:val="none" w:sz="0" w:space="0" w:color="auto"/>
            <w:left w:val="none" w:sz="0" w:space="0" w:color="auto"/>
            <w:bottom w:val="none" w:sz="0" w:space="0" w:color="auto"/>
            <w:right w:val="none" w:sz="0" w:space="0" w:color="auto"/>
          </w:divBdr>
        </w:div>
        <w:div w:id="2121365774">
          <w:marLeft w:val="640"/>
          <w:marRight w:val="0"/>
          <w:marTop w:val="0"/>
          <w:marBottom w:val="0"/>
          <w:divBdr>
            <w:top w:val="none" w:sz="0" w:space="0" w:color="auto"/>
            <w:left w:val="none" w:sz="0" w:space="0" w:color="auto"/>
            <w:bottom w:val="none" w:sz="0" w:space="0" w:color="auto"/>
            <w:right w:val="none" w:sz="0" w:space="0" w:color="auto"/>
          </w:divBdr>
        </w:div>
        <w:div w:id="959259584">
          <w:marLeft w:val="640"/>
          <w:marRight w:val="0"/>
          <w:marTop w:val="0"/>
          <w:marBottom w:val="0"/>
          <w:divBdr>
            <w:top w:val="none" w:sz="0" w:space="0" w:color="auto"/>
            <w:left w:val="none" w:sz="0" w:space="0" w:color="auto"/>
            <w:bottom w:val="none" w:sz="0" w:space="0" w:color="auto"/>
            <w:right w:val="none" w:sz="0" w:space="0" w:color="auto"/>
          </w:divBdr>
        </w:div>
        <w:div w:id="538130535">
          <w:marLeft w:val="640"/>
          <w:marRight w:val="0"/>
          <w:marTop w:val="0"/>
          <w:marBottom w:val="0"/>
          <w:divBdr>
            <w:top w:val="none" w:sz="0" w:space="0" w:color="auto"/>
            <w:left w:val="none" w:sz="0" w:space="0" w:color="auto"/>
            <w:bottom w:val="none" w:sz="0" w:space="0" w:color="auto"/>
            <w:right w:val="none" w:sz="0" w:space="0" w:color="auto"/>
          </w:divBdr>
        </w:div>
        <w:div w:id="1613319717">
          <w:marLeft w:val="640"/>
          <w:marRight w:val="0"/>
          <w:marTop w:val="0"/>
          <w:marBottom w:val="0"/>
          <w:divBdr>
            <w:top w:val="none" w:sz="0" w:space="0" w:color="auto"/>
            <w:left w:val="none" w:sz="0" w:space="0" w:color="auto"/>
            <w:bottom w:val="none" w:sz="0" w:space="0" w:color="auto"/>
            <w:right w:val="none" w:sz="0" w:space="0" w:color="auto"/>
          </w:divBdr>
        </w:div>
        <w:div w:id="2070884851">
          <w:marLeft w:val="640"/>
          <w:marRight w:val="0"/>
          <w:marTop w:val="0"/>
          <w:marBottom w:val="0"/>
          <w:divBdr>
            <w:top w:val="none" w:sz="0" w:space="0" w:color="auto"/>
            <w:left w:val="none" w:sz="0" w:space="0" w:color="auto"/>
            <w:bottom w:val="none" w:sz="0" w:space="0" w:color="auto"/>
            <w:right w:val="none" w:sz="0" w:space="0" w:color="auto"/>
          </w:divBdr>
        </w:div>
        <w:div w:id="1607930295">
          <w:marLeft w:val="640"/>
          <w:marRight w:val="0"/>
          <w:marTop w:val="0"/>
          <w:marBottom w:val="0"/>
          <w:divBdr>
            <w:top w:val="none" w:sz="0" w:space="0" w:color="auto"/>
            <w:left w:val="none" w:sz="0" w:space="0" w:color="auto"/>
            <w:bottom w:val="none" w:sz="0" w:space="0" w:color="auto"/>
            <w:right w:val="none" w:sz="0" w:space="0" w:color="auto"/>
          </w:divBdr>
        </w:div>
        <w:div w:id="537354470">
          <w:marLeft w:val="640"/>
          <w:marRight w:val="0"/>
          <w:marTop w:val="0"/>
          <w:marBottom w:val="0"/>
          <w:divBdr>
            <w:top w:val="none" w:sz="0" w:space="0" w:color="auto"/>
            <w:left w:val="none" w:sz="0" w:space="0" w:color="auto"/>
            <w:bottom w:val="none" w:sz="0" w:space="0" w:color="auto"/>
            <w:right w:val="none" w:sz="0" w:space="0" w:color="auto"/>
          </w:divBdr>
        </w:div>
        <w:div w:id="241064458">
          <w:marLeft w:val="640"/>
          <w:marRight w:val="0"/>
          <w:marTop w:val="0"/>
          <w:marBottom w:val="0"/>
          <w:divBdr>
            <w:top w:val="none" w:sz="0" w:space="0" w:color="auto"/>
            <w:left w:val="none" w:sz="0" w:space="0" w:color="auto"/>
            <w:bottom w:val="none" w:sz="0" w:space="0" w:color="auto"/>
            <w:right w:val="none" w:sz="0" w:space="0" w:color="auto"/>
          </w:divBdr>
        </w:div>
        <w:div w:id="1522357414">
          <w:marLeft w:val="640"/>
          <w:marRight w:val="0"/>
          <w:marTop w:val="0"/>
          <w:marBottom w:val="0"/>
          <w:divBdr>
            <w:top w:val="none" w:sz="0" w:space="0" w:color="auto"/>
            <w:left w:val="none" w:sz="0" w:space="0" w:color="auto"/>
            <w:bottom w:val="none" w:sz="0" w:space="0" w:color="auto"/>
            <w:right w:val="none" w:sz="0" w:space="0" w:color="auto"/>
          </w:divBdr>
        </w:div>
        <w:div w:id="53549134">
          <w:marLeft w:val="640"/>
          <w:marRight w:val="0"/>
          <w:marTop w:val="0"/>
          <w:marBottom w:val="0"/>
          <w:divBdr>
            <w:top w:val="none" w:sz="0" w:space="0" w:color="auto"/>
            <w:left w:val="none" w:sz="0" w:space="0" w:color="auto"/>
            <w:bottom w:val="none" w:sz="0" w:space="0" w:color="auto"/>
            <w:right w:val="none" w:sz="0" w:space="0" w:color="auto"/>
          </w:divBdr>
        </w:div>
        <w:div w:id="2066023067">
          <w:marLeft w:val="640"/>
          <w:marRight w:val="0"/>
          <w:marTop w:val="0"/>
          <w:marBottom w:val="0"/>
          <w:divBdr>
            <w:top w:val="none" w:sz="0" w:space="0" w:color="auto"/>
            <w:left w:val="none" w:sz="0" w:space="0" w:color="auto"/>
            <w:bottom w:val="none" w:sz="0" w:space="0" w:color="auto"/>
            <w:right w:val="none" w:sz="0" w:space="0" w:color="auto"/>
          </w:divBdr>
        </w:div>
        <w:div w:id="1776516907">
          <w:marLeft w:val="640"/>
          <w:marRight w:val="0"/>
          <w:marTop w:val="0"/>
          <w:marBottom w:val="0"/>
          <w:divBdr>
            <w:top w:val="none" w:sz="0" w:space="0" w:color="auto"/>
            <w:left w:val="none" w:sz="0" w:space="0" w:color="auto"/>
            <w:bottom w:val="none" w:sz="0" w:space="0" w:color="auto"/>
            <w:right w:val="none" w:sz="0" w:space="0" w:color="auto"/>
          </w:divBdr>
        </w:div>
        <w:div w:id="1248349821">
          <w:marLeft w:val="640"/>
          <w:marRight w:val="0"/>
          <w:marTop w:val="0"/>
          <w:marBottom w:val="0"/>
          <w:divBdr>
            <w:top w:val="none" w:sz="0" w:space="0" w:color="auto"/>
            <w:left w:val="none" w:sz="0" w:space="0" w:color="auto"/>
            <w:bottom w:val="none" w:sz="0" w:space="0" w:color="auto"/>
            <w:right w:val="none" w:sz="0" w:space="0" w:color="auto"/>
          </w:divBdr>
        </w:div>
        <w:div w:id="644552621">
          <w:marLeft w:val="640"/>
          <w:marRight w:val="0"/>
          <w:marTop w:val="0"/>
          <w:marBottom w:val="0"/>
          <w:divBdr>
            <w:top w:val="none" w:sz="0" w:space="0" w:color="auto"/>
            <w:left w:val="none" w:sz="0" w:space="0" w:color="auto"/>
            <w:bottom w:val="none" w:sz="0" w:space="0" w:color="auto"/>
            <w:right w:val="none" w:sz="0" w:space="0" w:color="auto"/>
          </w:divBdr>
        </w:div>
        <w:div w:id="1758356117">
          <w:marLeft w:val="640"/>
          <w:marRight w:val="0"/>
          <w:marTop w:val="0"/>
          <w:marBottom w:val="0"/>
          <w:divBdr>
            <w:top w:val="none" w:sz="0" w:space="0" w:color="auto"/>
            <w:left w:val="none" w:sz="0" w:space="0" w:color="auto"/>
            <w:bottom w:val="none" w:sz="0" w:space="0" w:color="auto"/>
            <w:right w:val="none" w:sz="0" w:space="0" w:color="auto"/>
          </w:divBdr>
        </w:div>
        <w:div w:id="354769518">
          <w:marLeft w:val="640"/>
          <w:marRight w:val="0"/>
          <w:marTop w:val="0"/>
          <w:marBottom w:val="0"/>
          <w:divBdr>
            <w:top w:val="none" w:sz="0" w:space="0" w:color="auto"/>
            <w:left w:val="none" w:sz="0" w:space="0" w:color="auto"/>
            <w:bottom w:val="none" w:sz="0" w:space="0" w:color="auto"/>
            <w:right w:val="none" w:sz="0" w:space="0" w:color="auto"/>
          </w:divBdr>
        </w:div>
        <w:div w:id="1650984964">
          <w:marLeft w:val="640"/>
          <w:marRight w:val="0"/>
          <w:marTop w:val="0"/>
          <w:marBottom w:val="0"/>
          <w:divBdr>
            <w:top w:val="none" w:sz="0" w:space="0" w:color="auto"/>
            <w:left w:val="none" w:sz="0" w:space="0" w:color="auto"/>
            <w:bottom w:val="none" w:sz="0" w:space="0" w:color="auto"/>
            <w:right w:val="none" w:sz="0" w:space="0" w:color="auto"/>
          </w:divBdr>
        </w:div>
        <w:div w:id="181941293">
          <w:marLeft w:val="640"/>
          <w:marRight w:val="0"/>
          <w:marTop w:val="0"/>
          <w:marBottom w:val="0"/>
          <w:divBdr>
            <w:top w:val="none" w:sz="0" w:space="0" w:color="auto"/>
            <w:left w:val="none" w:sz="0" w:space="0" w:color="auto"/>
            <w:bottom w:val="none" w:sz="0" w:space="0" w:color="auto"/>
            <w:right w:val="none" w:sz="0" w:space="0" w:color="auto"/>
          </w:divBdr>
        </w:div>
        <w:div w:id="935746120">
          <w:marLeft w:val="640"/>
          <w:marRight w:val="0"/>
          <w:marTop w:val="0"/>
          <w:marBottom w:val="0"/>
          <w:divBdr>
            <w:top w:val="none" w:sz="0" w:space="0" w:color="auto"/>
            <w:left w:val="none" w:sz="0" w:space="0" w:color="auto"/>
            <w:bottom w:val="none" w:sz="0" w:space="0" w:color="auto"/>
            <w:right w:val="none" w:sz="0" w:space="0" w:color="auto"/>
          </w:divBdr>
        </w:div>
        <w:div w:id="278532586">
          <w:marLeft w:val="640"/>
          <w:marRight w:val="0"/>
          <w:marTop w:val="0"/>
          <w:marBottom w:val="0"/>
          <w:divBdr>
            <w:top w:val="none" w:sz="0" w:space="0" w:color="auto"/>
            <w:left w:val="none" w:sz="0" w:space="0" w:color="auto"/>
            <w:bottom w:val="none" w:sz="0" w:space="0" w:color="auto"/>
            <w:right w:val="none" w:sz="0" w:space="0" w:color="auto"/>
          </w:divBdr>
        </w:div>
        <w:div w:id="1522936442">
          <w:marLeft w:val="640"/>
          <w:marRight w:val="0"/>
          <w:marTop w:val="0"/>
          <w:marBottom w:val="0"/>
          <w:divBdr>
            <w:top w:val="none" w:sz="0" w:space="0" w:color="auto"/>
            <w:left w:val="none" w:sz="0" w:space="0" w:color="auto"/>
            <w:bottom w:val="none" w:sz="0" w:space="0" w:color="auto"/>
            <w:right w:val="none" w:sz="0" w:space="0" w:color="auto"/>
          </w:divBdr>
        </w:div>
        <w:div w:id="658506092">
          <w:marLeft w:val="640"/>
          <w:marRight w:val="0"/>
          <w:marTop w:val="0"/>
          <w:marBottom w:val="0"/>
          <w:divBdr>
            <w:top w:val="none" w:sz="0" w:space="0" w:color="auto"/>
            <w:left w:val="none" w:sz="0" w:space="0" w:color="auto"/>
            <w:bottom w:val="none" w:sz="0" w:space="0" w:color="auto"/>
            <w:right w:val="none" w:sz="0" w:space="0" w:color="auto"/>
          </w:divBdr>
        </w:div>
        <w:div w:id="600529467">
          <w:marLeft w:val="640"/>
          <w:marRight w:val="0"/>
          <w:marTop w:val="0"/>
          <w:marBottom w:val="0"/>
          <w:divBdr>
            <w:top w:val="none" w:sz="0" w:space="0" w:color="auto"/>
            <w:left w:val="none" w:sz="0" w:space="0" w:color="auto"/>
            <w:bottom w:val="none" w:sz="0" w:space="0" w:color="auto"/>
            <w:right w:val="none" w:sz="0" w:space="0" w:color="auto"/>
          </w:divBdr>
        </w:div>
        <w:div w:id="771972952">
          <w:marLeft w:val="640"/>
          <w:marRight w:val="0"/>
          <w:marTop w:val="0"/>
          <w:marBottom w:val="0"/>
          <w:divBdr>
            <w:top w:val="none" w:sz="0" w:space="0" w:color="auto"/>
            <w:left w:val="none" w:sz="0" w:space="0" w:color="auto"/>
            <w:bottom w:val="none" w:sz="0" w:space="0" w:color="auto"/>
            <w:right w:val="none" w:sz="0" w:space="0" w:color="auto"/>
          </w:divBdr>
        </w:div>
        <w:div w:id="1710297866">
          <w:marLeft w:val="640"/>
          <w:marRight w:val="0"/>
          <w:marTop w:val="0"/>
          <w:marBottom w:val="0"/>
          <w:divBdr>
            <w:top w:val="none" w:sz="0" w:space="0" w:color="auto"/>
            <w:left w:val="none" w:sz="0" w:space="0" w:color="auto"/>
            <w:bottom w:val="none" w:sz="0" w:space="0" w:color="auto"/>
            <w:right w:val="none" w:sz="0" w:space="0" w:color="auto"/>
          </w:divBdr>
        </w:div>
        <w:div w:id="1695114577">
          <w:marLeft w:val="640"/>
          <w:marRight w:val="0"/>
          <w:marTop w:val="0"/>
          <w:marBottom w:val="0"/>
          <w:divBdr>
            <w:top w:val="none" w:sz="0" w:space="0" w:color="auto"/>
            <w:left w:val="none" w:sz="0" w:space="0" w:color="auto"/>
            <w:bottom w:val="none" w:sz="0" w:space="0" w:color="auto"/>
            <w:right w:val="none" w:sz="0" w:space="0" w:color="auto"/>
          </w:divBdr>
        </w:div>
        <w:div w:id="1593570">
          <w:marLeft w:val="640"/>
          <w:marRight w:val="0"/>
          <w:marTop w:val="0"/>
          <w:marBottom w:val="0"/>
          <w:divBdr>
            <w:top w:val="none" w:sz="0" w:space="0" w:color="auto"/>
            <w:left w:val="none" w:sz="0" w:space="0" w:color="auto"/>
            <w:bottom w:val="none" w:sz="0" w:space="0" w:color="auto"/>
            <w:right w:val="none" w:sz="0" w:space="0" w:color="auto"/>
          </w:divBdr>
        </w:div>
        <w:div w:id="101385103">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2476859">
      <w:bodyDiv w:val="1"/>
      <w:marLeft w:val="0"/>
      <w:marRight w:val="0"/>
      <w:marTop w:val="0"/>
      <w:marBottom w:val="0"/>
      <w:divBdr>
        <w:top w:val="none" w:sz="0" w:space="0" w:color="auto"/>
        <w:left w:val="none" w:sz="0" w:space="0" w:color="auto"/>
        <w:bottom w:val="none" w:sz="0" w:space="0" w:color="auto"/>
        <w:right w:val="none" w:sz="0" w:space="0" w:color="auto"/>
      </w:divBdr>
      <w:divsChild>
        <w:div w:id="93864950">
          <w:marLeft w:val="640"/>
          <w:marRight w:val="0"/>
          <w:marTop w:val="0"/>
          <w:marBottom w:val="0"/>
          <w:divBdr>
            <w:top w:val="none" w:sz="0" w:space="0" w:color="auto"/>
            <w:left w:val="none" w:sz="0" w:space="0" w:color="auto"/>
            <w:bottom w:val="none" w:sz="0" w:space="0" w:color="auto"/>
            <w:right w:val="none" w:sz="0" w:space="0" w:color="auto"/>
          </w:divBdr>
        </w:div>
        <w:div w:id="1474640190">
          <w:marLeft w:val="640"/>
          <w:marRight w:val="0"/>
          <w:marTop w:val="0"/>
          <w:marBottom w:val="0"/>
          <w:divBdr>
            <w:top w:val="none" w:sz="0" w:space="0" w:color="auto"/>
            <w:left w:val="none" w:sz="0" w:space="0" w:color="auto"/>
            <w:bottom w:val="none" w:sz="0" w:space="0" w:color="auto"/>
            <w:right w:val="none" w:sz="0" w:space="0" w:color="auto"/>
          </w:divBdr>
        </w:div>
        <w:div w:id="335494954">
          <w:marLeft w:val="640"/>
          <w:marRight w:val="0"/>
          <w:marTop w:val="0"/>
          <w:marBottom w:val="0"/>
          <w:divBdr>
            <w:top w:val="none" w:sz="0" w:space="0" w:color="auto"/>
            <w:left w:val="none" w:sz="0" w:space="0" w:color="auto"/>
            <w:bottom w:val="none" w:sz="0" w:space="0" w:color="auto"/>
            <w:right w:val="none" w:sz="0" w:space="0" w:color="auto"/>
          </w:divBdr>
        </w:div>
        <w:div w:id="922681946">
          <w:marLeft w:val="640"/>
          <w:marRight w:val="0"/>
          <w:marTop w:val="0"/>
          <w:marBottom w:val="0"/>
          <w:divBdr>
            <w:top w:val="none" w:sz="0" w:space="0" w:color="auto"/>
            <w:left w:val="none" w:sz="0" w:space="0" w:color="auto"/>
            <w:bottom w:val="none" w:sz="0" w:space="0" w:color="auto"/>
            <w:right w:val="none" w:sz="0" w:space="0" w:color="auto"/>
          </w:divBdr>
        </w:div>
        <w:div w:id="1123188298">
          <w:marLeft w:val="640"/>
          <w:marRight w:val="0"/>
          <w:marTop w:val="0"/>
          <w:marBottom w:val="0"/>
          <w:divBdr>
            <w:top w:val="none" w:sz="0" w:space="0" w:color="auto"/>
            <w:left w:val="none" w:sz="0" w:space="0" w:color="auto"/>
            <w:bottom w:val="none" w:sz="0" w:space="0" w:color="auto"/>
            <w:right w:val="none" w:sz="0" w:space="0" w:color="auto"/>
          </w:divBdr>
        </w:div>
        <w:div w:id="414786298">
          <w:marLeft w:val="640"/>
          <w:marRight w:val="0"/>
          <w:marTop w:val="0"/>
          <w:marBottom w:val="0"/>
          <w:divBdr>
            <w:top w:val="none" w:sz="0" w:space="0" w:color="auto"/>
            <w:left w:val="none" w:sz="0" w:space="0" w:color="auto"/>
            <w:bottom w:val="none" w:sz="0" w:space="0" w:color="auto"/>
            <w:right w:val="none" w:sz="0" w:space="0" w:color="auto"/>
          </w:divBdr>
        </w:div>
        <w:div w:id="1865317377">
          <w:marLeft w:val="640"/>
          <w:marRight w:val="0"/>
          <w:marTop w:val="0"/>
          <w:marBottom w:val="0"/>
          <w:divBdr>
            <w:top w:val="none" w:sz="0" w:space="0" w:color="auto"/>
            <w:left w:val="none" w:sz="0" w:space="0" w:color="auto"/>
            <w:bottom w:val="none" w:sz="0" w:space="0" w:color="auto"/>
            <w:right w:val="none" w:sz="0" w:space="0" w:color="auto"/>
          </w:divBdr>
        </w:div>
        <w:div w:id="1597520913">
          <w:marLeft w:val="640"/>
          <w:marRight w:val="0"/>
          <w:marTop w:val="0"/>
          <w:marBottom w:val="0"/>
          <w:divBdr>
            <w:top w:val="none" w:sz="0" w:space="0" w:color="auto"/>
            <w:left w:val="none" w:sz="0" w:space="0" w:color="auto"/>
            <w:bottom w:val="none" w:sz="0" w:space="0" w:color="auto"/>
            <w:right w:val="none" w:sz="0" w:space="0" w:color="auto"/>
          </w:divBdr>
        </w:div>
        <w:div w:id="2050106114">
          <w:marLeft w:val="640"/>
          <w:marRight w:val="0"/>
          <w:marTop w:val="0"/>
          <w:marBottom w:val="0"/>
          <w:divBdr>
            <w:top w:val="none" w:sz="0" w:space="0" w:color="auto"/>
            <w:left w:val="none" w:sz="0" w:space="0" w:color="auto"/>
            <w:bottom w:val="none" w:sz="0" w:space="0" w:color="auto"/>
            <w:right w:val="none" w:sz="0" w:space="0" w:color="auto"/>
          </w:divBdr>
        </w:div>
        <w:div w:id="67197173">
          <w:marLeft w:val="640"/>
          <w:marRight w:val="0"/>
          <w:marTop w:val="0"/>
          <w:marBottom w:val="0"/>
          <w:divBdr>
            <w:top w:val="none" w:sz="0" w:space="0" w:color="auto"/>
            <w:left w:val="none" w:sz="0" w:space="0" w:color="auto"/>
            <w:bottom w:val="none" w:sz="0" w:space="0" w:color="auto"/>
            <w:right w:val="none" w:sz="0" w:space="0" w:color="auto"/>
          </w:divBdr>
        </w:div>
        <w:div w:id="1233126773">
          <w:marLeft w:val="640"/>
          <w:marRight w:val="0"/>
          <w:marTop w:val="0"/>
          <w:marBottom w:val="0"/>
          <w:divBdr>
            <w:top w:val="none" w:sz="0" w:space="0" w:color="auto"/>
            <w:left w:val="none" w:sz="0" w:space="0" w:color="auto"/>
            <w:bottom w:val="none" w:sz="0" w:space="0" w:color="auto"/>
            <w:right w:val="none" w:sz="0" w:space="0" w:color="auto"/>
          </w:divBdr>
        </w:div>
        <w:div w:id="1945069967">
          <w:marLeft w:val="640"/>
          <w:marRight w:val="0"/>
          <w:marTop w:val="0"/>
          <w:marBottom w:val="0"/>
          <w:divBdr>
            <w:top w:val="none" w:sz="0" w:space="0" w:color="auto"/>
            <w:left w:val="none" w:sz="0" w:space="0" w:color="auto"/>
            <w:bottom w:val="none" w:sz="0" w:space="0" w:color="auto"/>
            <w:right w:val="none" w:sz="0" w:space="0" w:color="auto"/>
          </w:divBdr>
        </w:div>
        <w:div w:id="826946546">
          <w:marLeft w:val="640"/>
          <w:marRight w:val="0"/>
          <w:marTop w:val="0"/>
          <w:marBottom w:val="0"/>
          <w:divBdr>
            <w:top w:val="none" w:sz="0" w:space="0" w:color="auto"/>
            <w:left w:val="none" w:sz="0" w:space="0" w:color="auto"/>
            <w:bottom w:val="none" w:sz="0" w:space="0" w:color="auto"/>
            <w:right w:val="none" w:sz="0" w:space="0" w:color="auto"/>
          </w:divBdr>
        </w:div>
        <w:div w:id="1671903664">
          <w:marLeft w:val="640"/>
          <w:marRight w:val="0"/>
          <w:marTop w:val="0"/>
          <w:marBottom w:val="0"/>
          <w:divBdr>
            <w:top w:val="none" w:sz="0" w:space="0" w:color="auto"/>
            <w:left w:val="none" w:sz="0" w:space="0" w:color="auto"/>
            <w:bottom w:val="none" w:sz="0" w:space="0" w:color="auto"/>
            <w:right w:val="none" w:sz="0" w:space="0" w:color="auto"/>
          </w:divBdr>
        </w:div>
        <w:div w:id="591939755">
          <w:marLeft w:val="640"/>
          <w:marRight w:val="0"/>
          <w:marTop w:val="0"/>
          <w:marBottom w:val="0"/>
          <w:divBdr>
            <w:top w:val="none" w:sz="0" w:space="0" w:color="auto"/>
            <w:left w:val="none" w:sz="0" w:space="0" w:color="auto"/>
            <w:bottom w:val="none" w:sz="0" w:space="0" w:color="auto"/>
            <w:right w:val="none" w:sz="0" w:space="0" w:color="auto"/>
          </w:divBdr>
        </w:div>
        <w:div w:id="1519193796">
          <w:marLeft w:val="640"/>
          <w:marRight w:val="0"/>
          <w:marTop w:val="0"/>
          <w:marBottom w:val="0"/>
          <w:divBdr>
            <w:top w:val="none" w:sz="0" w:space="0" w:color="auto"/>
            <w:left w:val="none" w:sz="0" w:space="0" w:color="auto"/>
            <w:bottom w:val="none" w:sz="0" w:space="0" w:color="auto"/>
            <w:right w:val="none" w:sz="0" w:space="0" w:color="auto"/>
          </w:divBdr>
        </w:div>
        <w:div w:id="62066089">
          <w:marLeft w:val="640"/>
          <w:marRight w:val="0"/>
          <w:marTop w:val="0"/>
          <w:marBottom w:val="0"/>
          <w:divBdr>
            <w:top w:val="none" w:sz="0" w:space="0" w:color="auto"/>
            <w:left w:val="none" w:sz="0" w:space="0" w:color="auto"/>
            <w:bottom w:val="none" w:sz="0" w:space="0" w:color="auto"/>
            <w:right w:val="none" w:sz="0" w:space="0" w:color="auto"/>
          </w:divBdr>
        </w:div>
        <w:div w:id="388697200">
          <w:marLeft w:val="640"/>
          <w:marRight w:val="0"/>
          <w:marTop w:val="0"/>
          <w:marBottom w:val="0"/>
          <w:divBdr>
            <w:top w:val="none" w:sz="0" w:space="0" w:color="auto"/>
            <w:left w:val="none" w:sz="0" w:space="0" w:color="auto"/>
            <w:bottom w:val="none" w:sz="0" w:space="0" w:color="auto"/>
            <w:right w:val="none" w:sz="0" w:space="0" w:color="auto"/>
          </w:divBdr>
        </w:div>
        <w:div w:id="1025059578">
          <w:marLeft w:val="640"/>
          <w:marRight w:val="0"/>
          <w:marTop w:val="0"/>
          <w:marBottom w:val="0"/>
          <w:divBdr>
            <w:top w:val="none" w:sz="0" w:space="0" w:color="auto"/>
            <w:left w:val="none" w:sz="0" w:space="0" w:color="auto"/>
            <w:bottom w:val="none" w:sz="0" w:space="0" w:color="auto"/>
            <w:right w:val="none" w:sz="0" w:space="0" w:color="auto"/>
          </w:divBdr>
        </w:div>
        <w:div w:id="1466971496">
          <w:marLeft w:val="640"/>
          <w:marRight w:val="0"/>
          <w:marTop w:val="0"/>
          <w:marBottom w:val="0"/>
          <w:divBdr>
            <w:top w:val="none" w:sz="0" w:space="0" w:color="auto"/>
            <w:left w:val="none" w:sz="0" w:space="0" w:color="auto"/>
            <w:bottom w:val="none" w:sz="0" w:space="0" w:color="auto"/>
            <w:right w:val="none" w:sz="0" w:space="0" w:color="auto"/>
          </w:divBdr>
        </w:div>
        <w:div w:id="1632781663">
          <w:marLeft w:val="640"/>
          <w:marRight w:val="0"/>
          <w:marTop w:val="0"/>
          <w:marBottom w:val="0"/>
          <w:divBdr>
            <w:top w:val="none" w:sz="0" w:space="0" w:color="auto"/>
            <w:left w:val="none" w:sz="0" w:space="0" w:color="auto"/>
            <w:bottom w:val="none" w:sz="0" w:space="0" w:color="auto"/>
            <w:right w:val="none" w:sz="0" w:space="0" w:color="auto"/>
          </w:divBdr>
        </w:div>
        <w:div w:id="1623264015">
          <w:marLeft w:val="640"/>
          <w:marRight w:val="0"/>
          <w:marTop w:val="0"/>
          <w:marBottom w:val="0"/>
          <w:divBdr>
            <w:top w:val="none" w:sz="0" w:space="0" w:color="auto"/>
            <w:left w:val="none" w:sz="0" w:space="0" w:color="auto"/>
            <w:bottom w:val="none" w:sz="0" w:space="0" w:color="auto"/>
            <w:right w:val="none" w:sz="0" w:space="0" w:color="auto"/>
          </w:divBdr>
        </w:div>
        <w:div w:id="1509632958">
          <w:marLeft w:val="640"/>
          <w:marRight w:val="0"/>
          <w:marTop w:val="0"/>
          <w:marBottom w:val="0"/>
          <w:divBdr>
            <w:top w:val="none" w:sz="0" w:space="0" w:color="auto"/>
            <w:left w:val="none" w:sz="0" w:space="0" w:color="auto"/>
            <w:bottom w:val="none" w:sz="0" w:space="0" w:color="auto"/>
            <w:right w:val="none" w:sz="0" w:space="0" w:color="auto"/>
          </w:divBdr>
        </w:div>
        <w:div w:id="498349919">
          <w:marLeft w:val="640"/>
          <w:marRight w:val="0"/>
          <w:marTop w:val="0"/>
          <w:marBottom w:val="0"/>
          <w:divBdr>
            <w:top w:val="none" w:sz="0" w:space="0" w:color="auto"/>
            <w:left w:val="none" w:sz="0" w:space="0" w:color="auto"/>
            <w:bottom w:val="none" w:sz="0" w:space="0" w:color="auto"/>
            <w:right w:val="none" w:sz="0" w:space="0" w:color="auto"/>
          </w:divBdr>
        </w:div>
        <w:div w:id="1138452911">
          <w:marLeft w:val="640"/>
          <w:marRight w:val="0"/>
          <w:marTop w:val="0"/>
          <w:marBottom w:val="0"/>
          <w:divBdr>
            <w:top w:val="none" w:sz="0" w:space="0" w:color="auto"/>
            <w:left w:val="none" w:sz="0" w:space="0" w:color="auto"/>
            <w:bottom w:val="none" w:sz="0" w:space="0" w:color="auto"/>
            <w:right w:val="none" w:sz="0" w:space="0" w:color="auto"/>
          </w:divBdr>
        </w:div>
        <w:div w:id="68234775">
          <w:marLeft w:val="640"/>
          <w:marRight w:val="0"/>
          <w:marTop w:val="0"/>
          <w:marBottom w:val="0"/>
          <w:divBdr>
            <w:top w:val="none" w:sz="0" w:space="0" w:color="auto"/>
            <w:left w:val="none" w:sz="0" w:space="0" w:color="auto"/>
            <w:bottom w:val="none" w:sz="0" w:space="0" w:color="auto"/>
            <w:right w:val="none" w:sz="0" w:space="0" w:color="auto"/>
          </w:divBdr>
        </w:div>
        <w:div w:id="1084959810">
          <w:marLeft w:val="640"/>
          <w:marRight w:val="0"/>
          <w:marTop w:val="0"/>
          <w:marBottom w:val="0"/>
          <w:divBdr>
            <w:top w:val="none" w:sz="0" w:space="0" w:color="auto"/>
            <w:left w:val="none" w:sz="0" w:space="0" w:color="auto"/>
            <w:bottom w:val="none" w:sz="0" w:space="0" w:color="auto"/>
            <w:right w:val="none" w:sz="0" w:space="0" w:color="auto"/>
          </w:divBdr>
        </w:div>
        <w:div w:id="1952780025">
          <w:marLeft w:val="640"/>
          <w:marRight w:val="0"/>
          <w:marTop w:val="0"/>
          <w:marBottom w:val="0"/>
          <w:divBdr>
            <w:top w:val="none" w:sz="0" w:space="0" w:color="auto"/>
            <w:left w:val="none" w:sz="0" w:space="0" w:color="auto"/>
            <w:bottom w:val="none" w:sz="0" w:space="0" w:color="auto"/>
            <w:right w:val="none" w:sz="0" w:space="0" w:color="auto"/>
          </w:divBdr>
        </w:div>
        <w:div w:id="1894727601">
          <w:marLeft w:val="640"/>
          <w:marRight w:val="0"/>
          <w:marTop w:val="0"/>
          <w:marBottom w:val="0"/>
          <w:divBdr>
            <w:top w:val="none" w:sz="0" w:space="0" w:color="auto"/>
            <w:left w:val="none" w:sz="0" w:space="0" w:color="auto"/>
            <w:bottom w:val="none" w:sz="0" w:space="0" w:color="auto"/>
            <w:right w:val="none" w:sz="0" w:space="0" w:color="auto"/>
          </w:divBdr>
        </w:div>
        <w:div w:id="330109272">
          <w:marLeft w:val="640"/>
          <w:marRight w:val="0"/>
          <w:marTop w:val="0"/>
          <w:marBottom w:val="0"/>
          <w:divBdr>
            <w:top w:val="none" w:sz="0" w:space="0" w:color="auto"/>
            <w:left w:val="none" w:sz="0" w:space="0" w:color="auto"/>
            <w:bottom w:val="none" w:sz="0" w:space="0" w:color="auto"/>
            <w:right w:val="none" w:sz="0" w:space="0" w:color="auto"/>
          </w:divBdr>
        </w:div>
        <w:div w:id="1681227542">
          <w:marLeft w:val="640"/>
          <w:marRight w:val="0"/>
          <w:marTop w:val="0"/>
          <w:marBottom w:val="0"/>
          <w:divBdr>
            <w:top w:val="none" w:sz="0" w:space="0" w:color="auto"/>
            <w:left w:val="none" w:sz="0" w:space="0" w:color="auto"/>
            <w:bottom w:val="none" w:sz="0" w:space="0" w:color="auto"/>
            <w:right w:val="none" w:sz="0" w:space="0" w:color="auto"/>
          </w:divBdr>
        </w:div>
        <w:div w:id="635835040">
          <w:marLeft w:val="640"/>
          <w:marRight w:val="0"/>
          <w:marTop w:val="0"/>
          <w:marBottom w:val="0"/>
          <w:divBdr>
            <w:top w:val="none" w:sz="0" w:space="0" w:color="auto"/>
            <w:left w:val="none" w:sz="0" w:space="0" w:color="auto"/>
            <w:bottom w:val="none" w:sz="0" w:space="0" w:color="auto"/>
            <w:right w:val="none" w:sz="0" w:space="0" w:color="auto"/>
          </w:divBdr>
        </w:div>
        <w:div w:id="436026435">
          <w:marLeft w:val="640"/>
          <w:marRight w:val="0"/>
          <w:marTop w:val="0"/>
          <w:marBottom w:val="0"/>
          <w:divBdr>
            <w:top w:val="none" w:sz="0" w:space="0" w:color="auto"/>
            <w:left w:val="none" w:sz="0" w:space="0" w:color="auto"/>
            <w:bottom w:val="none" w:sz="0" w:space="0" w:color="auto"/>
            <w:right w:val="none" w:sz="0" w:space="0" w:color="auto"/>
          </w:divBdr>
        </w:div>
        <w:div w:id="2105953432">
          <w:marLeft w:val="640"/>
          <w:marRight w:val="0"/>
          <w:marTop w:val="0"/>
          <w:marBottom w:val="0"/>
          <w:divBdr>
            <w:top w:val="none" w:sz="0" w:space="0" w:color="auto"/>
            <w:left w:val="none" w:sz="0" w:space="0" w:color="auto"/>
            <w:bottom w:val="none" w:sz="0" w:space="0" w:color="auto"/>
            <w:right w:val="none" w:sz="0" w:space="0" w:color="auto"/>
          </w:divBdr>
        </w:div>
        <w:div w:id="108085246">
          <w:marLeft w:val="640"/>
          <w:marRight w:val="0"/>
          <w:marTop w:val="0"/>
          <w:marBottom w:val="0"/>
          <w:divBdr>
            <w:top w:val="none" w:sz="0" w:space="0" w:color="auto"/>
            <w:left w:val="none" w:sz="0" w:space="0" w:color="auto"/>
            <w:bottom w:val="none" w:sz="0" w:space="0" w:color="auto"/>
            <w:right w:val="none" w:sz="0" w:space="0" w:color="auto"/>
          </w:divBdr>
        </w:div>
        <w:div w:id="224680630">
          <w:marLeft w:val="640"/>
          <w:marRight w:val="0"/>
          <w:marTop w:val="0"/>
          <w:marBottom w:val="0"/>
          <w:divBdr>
            <w:top w:val="none" w:sz="0" w:space="0" w:color="auto"/>
            <w:left w:val="none" w:sz="0" w:space="0" w:color="auto"/>
            <w:bottom w:val="none" w:sz="0" w:space="0" w:color="auto"/>
            <w:right w:val="none" w:sz="0" w:space="0" w:color="auto"/>
          </w:divBdr>
        </w:div>
        <w:div w:id="264266376">
          <w:marLeft w:val="640"/>
          <w:marRight w:val="0"/>
          <w:marTop w:val="0"/>
          <w:marBottom w:val="0"/>
          <w:divBdr>
            <w:top w:val="none" w:sz="0" w:space="0" w:color="auto"/>
            <w:left w:val="none" w:sz="0" w:space="0" w:color="auto"/>
            <w:bottom w:val="none" w:sz="0" w:space="0" w:color="auto"/>
            <w:right w:val="none" w:sz="0" w:space="0" w:color="auto"/>
          </w:divBdr>
        </w:div>
        <w:div w:id="502866289">
          <w:marLeft w:val="640"/>
          <w:marRight w:val="0"/>
          <w:marTop w:val="0"/>
          <w:marBottom w:val="0"/>
          <w:divBdr>
            <w:top w:val="none" w:sz="0" w:space="0" w:color="auto"/>
            <w:left w:val="none" w:sz="0" w:space="0" w:color="auto"/>
            <w:bottom w:val="none" w:sz="0" w:space="0" w:color="auto"/>
            <w:right w:val="none" w:sz="0" w:space="0" w:color="auto"/>
          </w:divBdr>
        </w:div>
        <w:div w:id="1961690022">
          <w:marLeft w:val="640"/>
          <w:marRight w:val="0"/>
          <w:marTop w:val="0"/>
          <w:marBottom w:val="0"/>
          <w:divBdr>
            <w:top w:val="none" w:sz="0" w:space="0" w:color="auto"/>
            <w:left w:val="none" w:sz="0" w:space="0" w:color="auto"/>
            <w:bottom w:val="none" w:sz="0" w:space="0" w:color="auto"/>
            <w:right w:val="none" w:sz="0" w:space="0" w:color="auto"/>
          </w:divBdr>
        </w:div>
        <w:div w:id="1983805458">
          <w:marLeft w:val="640"/>
          <w:marRight w:val="0"/>
          <w:marTop w:val="0"/>
          <w:marBottom w:val="0"/>
          <w:divBdr>
            <w:top w:val="none" w:sz="0" w:space="0" w:color="auto"/>
            <w:left w:val="none" w:sz="0" w:space="0" w:color="auto"/>
            <w:bottom w:val="none" w:sz="0" w:space="0" w:color="auto"/>
            <w:right w:val="none" w:sz="0" w:space="0" w:color="auto"/>
          </w:divBdr>
        </w:div>
        <w:div w:id="1858346319">
          <w:marLeft w:val="640"/>
          <w:marRight w:val="0"/>
          <w:marTop w:val="0"/>
          <w:marBottom w:val="0"/>
          <w:divBdr>
            <w:top w:val="none" w:sz="0" w:space="0" w:color="auto"/>
            <w:left w:val="none" w:sz="0" w:space="0" w:color="auto"/>
            <w:bottom w:val="none" w:sz="0" w:space="0" w:color="auto"/>
            <w:right w:val="none" w:sz="0" w:space="0" w:color="auto"/>
          </w:divBdr>
        </w:div>
        <w:div w:id="1881165497">
          <w:marLeft w:val="640"/>
          <w:marRight w:val="0"/>
          <w:marTop w:val="0"/>
          <w:marBottom w:val="0"/>
          <w:divBdr>
            <w:top w:val="none" w:sz="0" w:space="0" w:color="auto"/>
            <w:left w:val="none" w:sz="0" w:space="0" w:color="auto"/>
            <w:bottom w:val="none" w:sz="0" w:space="0" w:color="auto"/>
            <w:right w:val="none" w:sz="0" w:space="0" w:color="auto"/>
          </w:divBdr>
        </w:div>
        <w:div w:id="901059700">
          <w:marLeft w:val="640"/>
          <w:marRight w:val="0"/>
          <w:marTop w:val="0"/>
          <w:marBottom w:val="0"/>
          <w:divBdr>
            <w:top w:val="none" w:sz="0" w:space="0" w:color="auto"/>
            <w:left w:val="none" w:sz="0" w:space="0" w:color="auto"/>
            <w:bottom w:val="none" w:sz="0" w:space="0" w:color="auto"/>
            <w:right w:val="none" w:sz="0" w:space="0" w:color="auto"/>
          </w:divBdr>
        </w:div>
        <w:div w:id="843785207">
          <w:marLeft w:val="640"/>
          <w:marRight w:val="0"/>
          <w:marTop w:val="0"/>
          <w:marBottom w:val="0"/>
          <w:divBdr>
            <w:top w:val="none" w:sz="0" w:space="0" w:color="auto"/>
            <w:left w:val="none" w:sz="0" w:space="0" w:color="auto"/>
            <w:bottom w:val="none" w:sz="0" w:space="0" w:color="auto"/>
            <w:right w:val="none" w:sz="0" w:space="0" w:color="auto"/>
          </w:divBdr>
        </w:div>
        <w:div w:id="1306738296">
          <w:marLeft w:val="640"/>
          <w:marRight w:val="0"/>
          <w:marTop w:val="0"/>
          <w:marBottom w:val="0"/>
          <w:divBdr>
            <w:top w:val="none" w:sz="0" w:space="0" w:color="auto"/>
            <w:left w:val="none" w:sz="0" w:space="0" w:color="auto"/>
            <w:bottom w:val="none" w:sz="0" w:space="0" w:color="auto"/>
            <w:right w:val="none" w:sz="0" w:space="0" w:color="auto"/>
          </w:divBdr>
        </w:div>
        <w:div w:id="250088395">
          <w:marLeft w:val="640"/>
          <w:marRight w:val="0"/>
          <w:marTop w:val="0"/>
          <w:marBottom w:val="0"/>
          <w:divBdr>
            <w:top w:val="none" w:sz="0" w:space="0" w:color="auto"/>
            <w:left w:val="none" w:sz="0" w:space="0" w:color="auto"/>
            <w:bottom w:val="none" w:sz="0" w:space="0" w:color="auto"/>
            <w:right w:val="none" w:sz="0" w:space="0" w:color="auto"/>
          </w:divBdr>
        </w:div>
        <w:div w:id="1715618822">
          <w:marLeft w:val="640"/>
          <w:marRight w:val="0"/>
          <w:marTop w:val="0"/>
          <w:marBottom w:val="0"/>
          <w:divBdr>
            <w:top w:val="none" w:sz="0" w:space="0" w:color="auto"/>
            <w:left w:val="none" w:sz="0" w:space="0" w:color="auto"/>
            <w:bottom w:val="none" w:sz="0" w:space="0" w:color="auto"/>
            <w:right w:val="none" w:sz="0" w:space="0" w:color="auto"/>
          </w:divBdr>
        </w:div>
        <w:div w:id="780228084">
          <w:marLeft w:val="640"/>
          <w:marRight w:val="0"/>
          <w:marTop w:val="0"/>
          <w:marBottom w:val="0"/>
          <w:divBdr>
            <w:top w:val="none" w:sz="0" w:space="0" w:color="auto"/>
            <w:left w:val="none" w:sz="0" w:space="0" w:color="auto"/>
            <w:bottom w:val="none" w:sz="0" w:space="0" w:color="auto"/>
            <w:right w:val="none" w:sz="0" w:space="0" w:color="auto"/>
          </w:divBdr>
        </w:div>
        <w:div w:id="448091578">
          <w:marLeft w:val="640"/>
          <w:marRight w:val="0"/>
          <w:marTop w:val="0"/>
          <w:marBottom w:val="0"/>
          <w:divBdr>
            <w:top w:val="none" w:sz="0" w:space="0" w:color="auto"/>
            <w:left w:val="none" w:sz="0" w:space="0" w:color="auto"/>
            <w:bottom w:val="none" w:sz="0" w:space="0" w:color="auto"/>
            <w:right w:val="none" w:sz="0" w:space="0" w:color="auto"/>
          </w:divBdr>
        </w:div>
        <w:div w:id="1794864264">
          <w:marLeft w:val="640"/>
          <w:marRight w:val="0"/>
          <w:marTop w:val="0"/>
          <w:marBottom w:val="0"/>
          <w:divBdr>
            <w:top w:val="none" w:sz="0" w:space="0" w:color="auto"/>
            <w:left w:val="none" w:sz="0" w:space="0" w:color="auto"/>
            <w:bottom w:val="none" w:sz="0" w:space="0" w:color="auto"/>
            <w:right w:val="none" w:sz="0" w:space="0" w:color="auto"/>
          </w:divBdr>
        </w:div>
        <w:div w:id="947659043">
          <w:marLeft w:val="640"/>
          <w:marRight w:val="0"/>
          <w:marTop w:val="0"/>
          <w:marBottom w:val="0"/>
          <w:divBdr>
            <w:top w:val="none" w:sz="0" w:space="0" w:color="auto"/>
            <w:left w:val="none" w:sz="0" w:space="0" w:color="auto"/>
            <w:bottom w:val="none" w:sz="0" w:space="0" w:color="auto"/>
            <w:right w:val="none" w:sz="0" w:space="0" w:color="auto"/>
          </w:divBdr>
        </w:div>
        <w:div w:id="1384518547">
          <w:marLeft w:val="64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2013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0802">
          <w:marLeft w:val="480"/>
          <w:marRight w:val="0"/>
          <w:marTop w:val="0"/>
          <w:marBottom w:val="0"/>
          <w:divBdr>
            <w:top w:val="none" w:sz="0" w:space="0" w:color="auto"/>
            <w:left w:val="none" w:sz="0" w:space="0" w:color="auto"/>
            <w:bottom w:val="none" w:sz="0" w:space="0" w:color="auto"/>
            <w:right w:val="none" w:sz="0" w:space="0" w:color="auto"/>
          </w:divBdr>
        </w:div>
        <w:div w:id="1714841770">
          <w:marLeft w:val="480"/>
          <w:marRight w:val="0"/>
          <w:marTop w:val="0"/>
          <w:marBottom w:val="0"/>
          <w:divBdr>
            <w:top w:val="none" w:sz="0" w:space="0" w:color="auto"/>
            <w:left w:val="none" w:sz="0" w:space="0" w:color="auto"/>
            <w:bottom w:val="none" w:sz="0" w:space="0" w:color="auto"/>
            <w:right w:val="none" w:sz="0" w:space="0" w:color="auto"/>
          </w:divBdr>
        </w:div>
        <w:div w:id="2062170424">
          <w:marLeft w:val="480"/>
          <w:marRight w:val="0"/>
          <w:marTop w:val="0"/>
          <w:marBottom w:val="0"/>
          <w:divBdr>
            <w:top w:val="none" w:sz="0" w:space="0" w:color="auto"/>
            <w:left w:val="none" w:sz="0" w:space="0" w:color="auto"/>
            <w:bottom w:val="none" w:sz="0" w:space="0" w:color="auto"/>
            <w:right w:val="none" w:sz="0" w:space="0" w:color="auto"/>
          </w:divBdr>
        </w:div>
        <w:div w:id="930698690">
          <w:marLeft w:val="480"/>
          <w:marRight w:val="0"/>
          <w:marTop w:val="0"/>
          <w:marBottom w:val="0"/>
          <w:divBdr>
            <w:top w:val="none" w:sz="0" w:space="0" w:color="auto"/>
            <w:left w:val="none" w:sz="0" w:space="0" w:color="auto"/>
            <w:bottom w:val="none" w:sz="0" w:space="0" w:color="auto"/>
            <w:right w:val="none" w:sz="0" w:space="0" w:color="auto"/>
          </w:divBdr>
        </w:div>
        <w:div w:id="366029303">
          <w:marLeft w:val="480"/>
          <w:marRight w:val="0"/>
          <w:marTop w:val="0"/>
          <w:marBottom w:val="0"/>
          <w:divBdr>
            <w:top w:val="none" w:sz="0" w:space="0" w:color="auto"/>
            <w:left w:val="none" w:sz="0" w:space="0" w:color="auto"/>
            <w:bottom w:val="none" w:sz="0" w:space="0" w:color="auto"/>
            <w:right w:val="none" w:sz="0" w:space="0" w:color="auto"/>
          </w:divBdr>
        </w:div>
        <w:div w:id="1822425604">
          <w:marLeft w:val="480"/>
          <w:marRight w:val="0"/>
          <w:marTop w:val="0"/>
          <w:marBottom w:val="0"/>
          <w:divBdr>
            <w:top w:val="none" w:sz="0" w:space="0" w:color="auto"/>
            <w:left w:val="none" w:sz="0" w:space="0" w:color="auto"/>
            <w:bottom w:val="none" w:sz="0" w:space="0" w:color="auto"/>
            <w:right w:val="none" w:sz="0" w:space="0" w:color="auto"/>
          </w:divBdr>
        </w:div>
        <w:div w:id="1606617108">
          <w:marLeft w:val="480"/>
          <w:marRight w:val="0"/>
          <w:marTop w:val="0"/>
          <w:marBottom w:val="0"/>
          <w:divBdr>
            <w:top w:val="none" w:sz="0" w:space="0" w:color="auto"/>
            <w:left w:val="none" w:sz="0" w:space="0" w:color="auto"/>
            <w:bottom w:val="none" w:sz="0" w:space="0" w:color="auto"/>
            <w:right w:val="none" w:sz="0" w:space="0" w:color="auto"/>
          </w:divBdr>
        </w:div>
        <w:div w:id="1739791827">
          <w:marLeft w:val="480"/>
          <w:marRight w:val="0"/>
          <w:marTop w:val="0"/>
          <w:marBottom w:val="0"/>
          <w:divBdr>
            <w:top w:val="none" w:sz="0" w:space="0" w:color="auto"/>
            <w:left w:val="none" w:sz="0" w:space="0" w:color="auto"/>
            <w:bottom w:val="none" w:sz="0" w:space="0" w:color="auto"/>
            <w:right w:val="none" w:sz="0" w:space="0" w:color="auto"/>
          </w:divBdr>
        </w:div>
        <w:div w:id="100774989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174958224">
          <w:marLeft w:val="480"/>
          <w:marRight w:val="0"/>
          <w:marTop w:val="0"/>
          <w:marBottom w:val="0"/>
          <w:divBdr>
            <w:top w:val="none" w:sz="0" w:space="0" w:color="auto"/>
            <w:left w:val="none" w:sz="0" w:space="0" w:color="auto"/>
            <w:bottom w:val="none" w:sz="0" w:space="0" w:color="auto"/>
            <w:right w:val="none" w:sz="0" w:space="0" w:color="auto"/>
          </w:divBdr>
        </w:div>
        <w:div w:id="1925337472">
          <w:marLeft w:val="480"/>
          <w:marRight w:val="0"/>
          <w:marTop w:val="0"/>
          <w:marBottom w:val="0"/>
          <w:divBdr>
            <w:top w:val="none" w:sz="0" w:space="0" w:color="auto"/>
            <w:left w:val="none" w:sz="0" w:space="0" w:color="auto"/>
            <w:bottom w:val="none" w:sz="0" w:space="0" w:color="auto"/>
            <w:right w:val="none" w:sz="0" w:space="0" w:color="auto"/>
          </w:divBdr>
        </w:div>
        <w:div w:id="794758812">
          <w:marLeft w:val="480"/>
          <w:marRight w:val="0"/>
          <w:marTop w:val="0"/>
          <w:marBottom w:val="0"/>
          <w:divBdr>
            <w:top w:val="none" w:sz="0" w:space="0" w:color="auto"/>
            <w:left w:val="none" w:sz="0" w:space="0" w:color="auto"/>
            <w:bottom w:val="none" w:sz="0" w:space="0" w:color="auto"/>
            <w:right w:val="none" w:sz="0" w:space="0" w:color="auto"/>
          </w:divBdr>
        </w:div>
        <w:div w:id="2039625640">
          <w:marLeft w:val="480"/>
          <w:marRight w:val="0"/>
          <w:marTop w:val="0"/>
          <w:marBottom w:val="0"/>
          <w:divBdr>
            <w:top w:val="none" w:sz="0" w:space="0" w:color="auto"/>
            <w:left w:val="none" w:sz="0" w:space="0" w:color="auto"/>
            <w:bottom w:val="none" w:sz="0" w:space="0" w:color="auto"/>
            <w:right w:val="none" w:sz="0" w:space="0" w:color="auto"/>
          </w:divBdr>
        </w:div>
        <w:div w:id="1136410386">
          <w:marLeft w:val="480"/>
          <w:marRight w:val="0"/>
          <w:marTop w:val="0"/>
          <w:marBottom w:val="0"/>
          <w:divBdr>
            <w:top w:val="none" w:sz="0" w:space="0" w:color="auto"/>
            <w:left w:val="none" w:sz="0" w:space="0" w:color="auto"/>
            <w:bottom w:val="none" w:sz="0" w:space="0" w:color="auto"/>
            <w:right w:val="none" w:sz="0" w:space="0" w:color="auto"/>
          </w:divBdr>
        </w:div>
        <w:div w:id="1072199550">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217858501">
          <w:marLeft w:val="480"/>
          <w:marRight w:val="0"/>
          <w:marTop w:val="0"/>
          <w:marBottom w:val="0"/>
          <w:divBdr>
            <w:top w:val="none" w:sz="0" w:space="0" w:color="auto"/>
            <w:left w:val="none" w:sz="0" w:space="0" w:color="auto"/>
            <w:bottom w:val="none" w:sz="0" w:space="0" w:color="auto"/>
            <w:right w:val="none" w:sz="0" w:space="0" w:color="auto"/>
          </w:divBdr>
        </w:div>
        <w:div w:id="1115909848">
          <w:marLeft w:val="480"/>
          <w:marRight w:val="0"/>
          <w:marTop w:val="0"/>
          <w:marBottom w:val="0"/>
          <w:divBdr>
            <w:top w:val="none" w:sz="0" w:space="0" w:color="auto"/>
            <w:left w:val="none" w:sz="0" w:space="0" w:color="auto"/>
            <w:bottom w:val="none" w:sz="0" w:space="0" w:color="auto"/>
            <w:right w:val="none" w:sz="0" w:space="0" w:color="auto"/>
          </w:divBdr>
        </w:div>
        <w:div w:id="1894777503">
          <w:marLeft w:val="480"/>
          <w:marRight w:val="0"/>
          <w:marTop w:val="0"/>
          <w:marBottom w:val="0"/>
          <w:divBdr>
            <w:top w:val="none" w:sz="0" w:space="0" w:color="auto"/>
            <w:left w:val="none" w:sz="0" w:space="0" w:color="auto"/>
            <w:bottom w:val="none" w:sz="0" w:space="0" w:color="auto"/>
            <w:right w:val="none" w:sz="0" w:space="0" w:color="auto"/>
          </w:divBdr>
        </w:div>
        <w:div w:id="398290966">
          <w:marLeft w:val="480"/>
          <w:marRight w:val="0"/>
          <w:marTop w:val="0"/>
          <w:marBottom w:val="0"/>
          <w:divBdr>
            <w:top w:val="none" w:sz="0" w:space="0" w:color="auto"/>
            <w:left w:val="none" w:sz="0" w:space="0" w:color="auto"/>
            <w:bottom w:val="none" w:sz="0" w:space="0" w:color="auto"/>
            <w:right w:val="none" w:sz="0" w:space="0" w:color="auto"/>
          </w:divBdr>
        </w:div>
        <w:div w:id="493959611">
          <w:marLeft w:val="480"/>
          <w:marRight w:val="0"/>
          <w:marTop w:val="0"/>
          <w:marBottom w:val="0"/>
          <w:divBdr>
            <w:top w:val="none" w:sz="0" w:space="0" w:color="auto"/>
            <w:left w:val="none" w:sz="0" w:space="0" w:color="auto"/>
            <w:bottom w:val="none" w:sz="0" w:space="0" w:color="auto"/>
            <w:right w:val="none" w:sz="0" w:space="0" w:color="auto"/>
          </w:divBdr>
        </w:div>
        <w:div w:id="1487286707">
          <w:marLeft w:val="480"/>
          <w:marRight w:val="0"/>
          <w:marTop w:val="0"/>
          <w:marBottom w:val="0"/>
          <w:divBdr>
            <w:top w:val="none" w:sz="0" w:space="0" w:color="auto"/>
            <w:left w:val="none" w:sz="0" w:space="0" w:color="auto"/>
            <w:bottom w:val="none" w:sz="0" w:space="0" w:color="auto"/>
            <w:right w:val="none" w:sz="0" w:space="0" w:color="auto"/>
          </w:divBdr>
        </w:div>
        <w:div w:id="865102037">
          <w:marLeft w:val="480"/>
          <w:marRight w:val="0"/>
          <w:marTop w:val="0"/>
          <w:marBottom w:val="0"/>
          <w:divBdr>
            <w:top w:val="none" w:sz="0" w:space="0" w:color="auto"/>
            <w:left w:val="none" w:sz="0" w:space="0" w:color="auto"/>
            <w:bottom w:val="none" w:sz="0" w:space="0" w:color="auto"/>
            <w:right w:val="none" w:sz="0" w:space="0" w:color="auto"/>
          </w:divBdr>
        </w:div>
        <w:div w:id="1336566419">
          <w:marLeft w:val="480"/>
          <w:marRight w:val="0"/>
          <w:marTop w:val="0"/>
          <w:marBottom w:val="0"/>
          <w:divBdr>
            <w:top w:val="none" w:sz="0" w:space="0" w:color="auto"/>
            <w:left w:val="none" w:sz="0" w:space="0" w:color="auto"/>
            <w:bottom w:val="none" w:sz="0" w:space="0" w:color="auto"/>
            <w:right w:val="none" w:sz="0" w:space="0" w:color="auto"/>
          </w:divBdr>
        </w:div>
        <w:div w:id="1412653386">
          <w:marLeft w:val="480"/>
          <w:marRight w:val="0"/>
          <w:marTop w:val="0"/>
          <w:marBottom w:val="0"/>
          <w:divBdr>
            <w:top w:val="none" w:sz="0" w:space="0" w:color="auto"/>
            <w:left w:val="none" w:sz="0" w:space="0" w:color="auto"/>
            <w:bottom w:val="none" w:sz="0" w:space="0" w:color="auto"/>
            <w:right w:val="none" w:sz="0" w:space="0" w:color="auto"/>
          </w:divBdr>
        </w:div>
        <w:div w:id="2070614394">
          <w:marLeft w:val="480"/>
          <w:marRight w:val="0"/>
          <w:marTop w:val="0"/>
          <w:marBottom w:val="0"/>
          <w:divBdr>
            <w:top w:val="none" w:sz="0" w:space="0" w:color="auto"/>
            <w:left w:val="none" w:sz="0" w:space="0" w:color="auto"/>
            <w:bottom w:val="none" w:sz="0" w:space="0" w:color="auto"/>
            <w:right w:val="none" w:sz="0" w:space="0" w:color="auto"/>
          </w:divBdr>
        </w:div>
        <w:div w:id="44568855">
          <w:marLeft w:val="480"/>
          <w:marRight w:val="0"/>
          <w:marTop w:val="0"/>
          <w:marBottom w:val="0"/>
          <w:divBdr>
            <w:top w:val="none" w:sz="0" w:space="0" w:color="auto"/>
            <w:left w:val="none" w:sz="0" w:space="0" w:color="auto"/>
            <w:bottom w:val="none" w:sz="0" w:space="0" w:color="auto"/>
            <w:right w:val="none" w:sz="0" w:space="0" w:color="auto"/>
          </w:divBdr>
        </w:div>
        <w:div w:id="759260094">
          <w:marLeft w:val="480"/>
          <w:marRight w:val="0"/>
          <w:marTop w:val="0"/>
          <w:marBottom w:val="0"/>
          <w:divBdr>
            <w:top w:val="none" w:sz="0" w:space="0" w:color="auto"/>
            <w:left w:val="none" w:sz="0" w:space="0" w:color="auto"/>
            <w:bottom w:val="none" w:sz="0" w:space="0" w:color="auto"/>
            <w:right w:val="none" w:sz="0" w:space="0" w:color="auto"/>
          </w:divBdr>
        </w:div>
        <w:div w:id="427696960">
          <w:marLeft w:val="480"/>
          <w:marRight w:val="0"/>
          <w:marTop w:val="0"/>
          <w:marBottom w:val="0"/>
          <w:divBdr>
            <w:top w:val="none" w:sz="0" w:space="0" w:color="auto"/>
            <w:left w:val="none" w:sz="0" w:space="0" w:color="auto"/>
            <w:bottom w:val="none" w:sz="0" w:space="0" w:color="auto"/>
            <w:right w:val="none" w:sz="0" w:space="0" w:color="auto"/>
          </w:divBdr>
        </w:div>
        <w:div w:id="1480343418">
          <w:marLeft w:val="480"/>
          <w:marRight w:val="0"/>
          <w:marTop w:val="0"/>
          <w:marBottom w:val="0"/>
          <w:divBdr>
            <w:top w:val="none" w:sz="0" w:space="0" w:color="auto"/>
            <w:left w:val="none" w:sz="0" w:space="0" w:color="auto"/>
            <w:bottom w:val="none" w:sz="0" w:space="0" w:color="auto"/>
            <w:right w:val="none" w:sz="0" w:space="0" w:color="auto"/>
          </w:divBdr>
        </w:div>
        <w:div w:id="867597108">
          <w:marLeft w:val="480"/>
          <w:marRight w:val="0"/>
          <w:marTop w:val="0"/>
          <w:marBottom w:val="0"/>
          <w:divBdr>
            <w:top w:val="none" w:sz="0" w:space="0" w:color="auto"/>
            <w:left w:val="none" w:sz="0" w:space="0" w:color="auto"/>
            <w:bottom w:val="none" w:sz="0" w:space="0" w:color="auto"/>
            <w:right w:val="none" w:sz="0" w:space="0" w:color="auto"/>
          </w:divBdr>
        </w:div>
        <w:div w:id="808935540">
          <w:marLeft w:val="480"/>
          <w:marRight w:val="0"/>
          <w:marTop w:val="0"/>
          <w:marBottom w:val="0"/>
          <w:divBdr>
            <w:top w:val="none" w:sz="0" w:space="0" w:color="auto"/>
            <w:left w:val="none" w:sz="0" w:space="0" w:color="auto"/>
            <w:bottom w:val="none" w:sz="0" w:space="0" w:color="auto"/>
            <w:right w:val="none" w:sz="0" w:space="0" w:color="auto"/>
          </w:divBdr>
        </w:div>
        <w:div w:id="1747072758">
          <w:marLeft w:val="480"/>
          <w:marRight w:val="0"/>
          <w:marTop w:val="0"/>
          <w:marBottom w:val="0"/>
          <w:divBdr>
            <w:top w:val="none" w:sz="0" w:space="0" w:color="auto"/>
            <w:left w:val="none" w:sz="0" w:space="0" w:color="auto"/>
            <w:bottom w:val="none" w:sz="0" w:space="0" w:color="auto"/>
            <w:right w:val="none" w:sz="0" w:space="0" w:color="auto"/>
          </w:divBdr>
        </w:div>
        <w:div w:id="83573621">
          <w:marLeft w:val="480"/>
          <w:marRight w:val="0"/>
          <w:marTop w:val="0"/>
          <w:marBottom w:val="0"/>
          <w:divBdr>
            <w:top w:val="none" w:sz="0" w:space="0" w:color="auto"/>
            <w:left w:val="none" w:sz="0" w:space="0" w:color="auto"/>
            <w:bottom w:val="none" w:sz="0" w:space="0" w:color="auto"/>
            <w:right w:val="none" w:sz="0" w:space="0" w:color="auto"/>
          </w:divBdr>
        </w:div>
        <w:div w:id="83504383">
          <w:marLeft w:val="480"/>
          <w:marRight w:val="0"/>
          <w:marTop w:val="0"/>
          <w:marBottom w:val="0"/>
          <w:divBdr>
            <w:top w:val="none" w:sz="0" w:space="0" w:color="auto"/>
            <w:left w:val="none" w:sz="0" w:space="0" w:color="auto"/>
            <w:bottom w:val="none" w:sz="0" w:space="0" w:color="auto"/>
            <w:right w:val="none" w:sz="0" w:space="0" w:color="auto"/>
          </w:divBdr>
        </w:div>
        <w:div w:id="1327393006">
          <w:marLeft w:val="480"/>
          <w:marRight w:val="0"/>
          <w:marTop w:val="0"/>
          <w:marBottom w:val="0"/>
          <w:divBdr>
            <w:top w:val="none" w:sz="0" w:space="0" w:color="auto"/>
            <w:left w:val="none" w:sz="0" w:space="0" w:color="auto"/>
            <w:bottom w:val="none" w:sz="0" w:space="0" w:color="auto"/>
            <w:right w:val="none" w:sz="0" w:space="0" w:color="auto"/>
          </w:divBdr>
        </w:div>
        <w:div w:id="236136446">
          <w:marLeft w:val="480"/>
          <w:marRight w:val="0"/>
          <w:marTop w:val="0"/>
          <w:marBottom w:val="0"/>
          <w:divBdr>
            <w:top w:val="none" w:sz="0" w:space="0" w:color="auto"/>
            <w:left w:val="none" w:sz="0" w:space="0" w:color="auto"/>
            <w:bottom w:val="none" w:sz="0" w:space="0" w:color="auto"/>
            <w:right w:val="none" w:sz="0" w:space="0" w:color="auto"/>
          </w:divBdr>
        </w:div>
        <w:div w:id="1347249203">
          <w:marLeft w:val="48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3733525">
      <w:bodyDiv w:val="1"/>
      <w:marLeft w:val="0"/>
      <w:marRight w:val="0"/>
      <w:marTop w:val="0"/>
      <w:marBottom w:val="0"/>
      <w:divBdr>
        <w:top w:val="none" w:sz="0" w:space="0" w:color="auto"/>
        <w:left w:val="none" w:sz="0" w:space="0" w:color="auto"/>
        <w:bottom w:val="none" w:sz="0" w:space="0" w:color="auto"/>
        <w:right w:val="none" w:sz="0" w:space="0" w:color="auto"/>
      </w:divBdr>
      <w:divsChild>
        <w:div w:id="1671907779">
          <w:marLeft w:val="480"/>
          <w:marRight w:val="0"/>
          <w:marTop w:val="0"/>
          <w:marBottom w:val="0"/>
          <w:divBdr>
            <w:top w:val="none" w:sz="0" w:space="0" w:color="auto"/>
            <w:left w:val="none" w:sz="0" w:space="0" w:color="auto"/>
            <w:bottom w:val="none" w:sz="0" w:space="0" w:color="auto"/>
            <w:right w:val="none" w:sz="0" w:space="0" w:color="auto"/>
          </w:divBdr>
          <w:divsChild>
            <w:div w:id="225576808">
              <w:marLeft w:val="0"/>
              <w:marRight w:val="0"/>
              <w:marTop w:val="0"/>
              <w:marBottom w:val="0"/>
              <w:divBdr>
                <w:top w:val="none" w:sz="0" w:space="0" w:color="auto"/>
                <w:left w:val="none" w:sz="0" w:space="0" w:color="auto"/>
                <w:bottom w:val="none" w:sz="0" w:space="0" w:color="auto"/>
                <w:right w:val="none" w:sz="0" w:space="0" w:color="auto"/>
              </w:divBdr>
              <w:divsChild>
                <w:div w:id="1782527549">
                  <w:marLeft w:val="640"/>
                  <w:marRight w:val="0"/>
                  <w:marTop w:val="0"/>
                  <w:marBottom w:val="0"/>
                  <w:divBdr>
                    <w:top w:val="none" w:sz="0" w:space="0" w:color="auto"/>
                    <w:left w:val="none" w:sz="0" w:space="0" w:color="auto"/>
                    <w:bottom w:val="none" w:sz="0" w:space="0" w:color="auto"/>
                    <w:right w:val="none" w:sz="0" w:space="0" w:color="auto"/>
                  </w:divBdr>
                </w:div>
                <w:div w:id="1264991689">
                  <w:marLeft w:val="640"/>
                  <w:marRight w:val="0"/>
                  <w:marTop w:val="0"/>
                  <w:marBottom w:val="0"/>
                  <w:divBdr>
                    <w:top w:val="none" w:sz="0" w:space="0" w:color="auto"/>
                    <w:left w:val="none" w:sz="0" w:space="0" w:color="auto"/>
                    <w:bottom w:val="none" w:sz="0" w:space="0" w:color="auto"/>
                    <w:right w:val="none" w:sz="0" w:space="0" w:color="auto"/>
                  </w:divBdr>
                </w:div>
                <w:div w:id="1952395700">
                  <w:marLeft w:val="640"/>
                  <w:marRight w:val="0"/>
                  <w:marTop w:val="0"/>
                  <w:marBottom w:val="0"/>
                  <w:divBdr>
                    <w:top w:val="none" w:sz="0" w:space="0" w:color="auto"/>
                    <w:left w:val="none" w:sz="0" w:space="0" w:color="auto"/>
                    <w:bottom w:val="none" w:sz="0" w:space="0" w:color="auto"/>
                    <w:right w:val="none" w:sz="0" w:space="0" w:color="auto"/>
                  </w:divBdr>
                </w:div>
                <w:div w:id="1630743232">
                  <w:marLeft w:val="640"/>
                  <w:marRight w:val="0"/>
                  <w:marTop w:val="0"/>
                  <w:marBottom w:val="0"/>
                  <w:divBdr>
                    <w:top w:val="none" w:sz="0" w:space="0" w:color="auto"/>
                    <w:left w:val="none" w:sz="0" w:space="0" w:color="auto"/>
                    <w:bottom w:val="none" w:sz="0" w:space="0" w:color="auto"/>
                    <w:right w:val="none" w:sz="0" w:space="0" w:color="auto"/>
                  </w:divBdr>
                </w:div>
                <w:div w:id="292489042">
                  <w:marLeft w:val="640"/>
                  <w:marRight w:val="0"/>
                  <w:marTop w:val="0"/>
                  <w:marBottom w:val="0"/>
                  <w:divBdr>
                    <w:top w:val="none" w:sz="0" w:space="0" w:color="auto"/>
                    <w:left w:val="none" w:sz="0" w:space="0" w:color="auto"/>
                    <w:bottom w:val="none" w:sz="0" w:space="0" w:color="auto"/>
                    <w:right w:val="none" w:sz="0" w:space="0" w:color="auto"/>
                  </w:divBdr>
                </w:div>
                <w:div w:id="1770587895">
                  <w:marLeft w:val="640"/>
                  <w:marRight w:val="0"/>
                  <w:marTop w:val="0"/>
                  <w:marBottom w:val="0"/>
                  <w:divBdr>
                    <w:top w:val="none" w:sz="0" w:space="0" w:color="auto"/>
                    <w:left w:val="none" w:sz="0" w:space="0" w:color="auto"/>
                    <w:bottom w:val="none" w:sz="0" w:space="0" w:color="auto"/>
                    <w:right w:val="none" w:sz="0" w:space="0" w:color="auto"/>
                  </w:divBdr>
                </w:div>
                <w:div w:id="1306426902">
                  <w:marLeft w:val="640"/>
                  <w:marRight w:val="0"/>
                  <w:marTop w:val="0"/>
                  <w:marBottom w:val="0"/>
                  <w:divBdr>
                    <w:top w:val="none" w:sz="0" w:space="0" w:color="auto"/>
                    <w:left w:val="none" w:sz="0" w:space="0" w:color="auto"/>
                    <w:bottom w:val="none" w:sz="0" w:space="0" w:color="auto"/>
                    <w:right w:val="none" w:sz="0" w:space="0" w:color="auto"/>
                  </w:divBdr>
                </w:div>
                <w:div w:id="983512470">
                  <w:marLeft w:val="640"/>
                  <w:marRight w:val="0"/>
                  <w:marTop w:val="0"/>
                  <w:marBottom w:val="0"/>
                  <w:divBdr>
                    <w:top w:val="none" w:sz="0" w:space="0" w:color="auto"/>
                    <w:left w:val="none" w:sz="0" w:space="0" w:color="auto"/>
                    <w:bottom w:val="none" w:sz="0" w:space="0" w:color="auto"/>
                    <w:right w:val="none" w:sz="0" w:space="0" w:color="auto"/>
                  </w:divBdr>
                </w:div>
                <w:div w:id="1245383904">
                  <w:marLeft w:val="640"/>
                  <w:marRight w:val="0"/>
                  <w:marTop w:val="0"/>
                  <w:marBottom w:val="0"/>
                  <w:divBdr>
                    <w:top w:val="none" w:sz="0" w:space="0" w:color="auto"/>
                    <w:left w:val="none" w:sz="0" w:space="0" w:color="auto"/>
                    <w:bottom w:val="none" w:sz="0" w:space="0" w:color="auto"/>
                    <w:right w:val="none" w:sz="0" w:space="0" w:color="auto"/>
                  </w:divBdr>
                </w:div>
                <w:div w:id="1991516201">
                  <w:marLeft w:val="640"/>
                  <w:marRight w:val="0"/>
                  <w:marTop w:val="0"/>
                  <w:marBottom w:val="0"/>
                  <w:divBdr>
                    <w:top w:val="none" w:sz="0" w:space="0" w:color="auto"/>
                    <w:left w:val="none" w:sz="0" w:space="0" w:color="auto"/>
                    <w:bottom w:val="none" w:sz="0" w:space="0" w:color="auto"/>
                    <w:right w:val="none" w:sz="0" w:space="0" w:color="auto"/>
                  </w:divBdr>
                </w:div>
                <w:div w:id="1140996932">
                  <w:marLeft w:val="640"/>
                  <w:marRight w:val="0"/>
                  <w:marTop w:val="0"/>
                  <w:marBottom w:val="0"/>
                  <w:divBdr>
                    <w:top w:val="none" w:sz="0" w:space="0" w:color="auto"/>
                    <w:left w:val="none" w:sz="0" w:space="0" w:color="auto"/>
                    <w:bottom w:val="none" w:sz="0" w:space="0" w:color="auto"/>
                    <w:right w:val="none" w:sz="0" w:space="0" w:color="auto"/>
                  </w:divBdr>
                </w:div>
                <w:div w:id="995180362">
                  <w:marLeft w:val="640"/>
                  <w:marRight w:val="0"/>
                  <w:marTop w:val="0"/>
                  <w:marBottom w:val="0"/>
                  <w:divBdr>
                    <w:top w:val="none" w:sz="0" w:space="0" w:color="auto"/>
                    <w:left w:val="none" w:sz="0" w:space="0" w:color="auto"/>
                    <w:bottom w:val="none" w:sz="0" w:space="0" w:color="auto"/>
                    <w:right w:val="none" w:sz="0" w:space="0" w:color="auto"/>
                  </w:divBdr>
                </w:div>
                <w:div w:id="41103048">
                  <w:marLeft w:val="640"/>
                  <w:marRight w:val="0"/>
                  <w:marTop w:val="0"/>
                  <w:marBottom w:val="0"/>
                  <w:divBdr>
                    <w:top w:val="none" w:sz="0" w:space="0" w:color="auto"/>
                    <w:left w:val="none" w:sz="0" w:space="0" w:color="auto"/>
                    <w:bottom w:val="none" w:sz="0" w:space="0" w:color="auto"/>
                    <w:right w:val="none" w:sz="0" w:space="0" w:color="auto"/>
                  </w:divBdr>
                </w:div>
                <w:div w:id="1027485649">
                  <w:marLeft w:val="640"/>
                  <w:marRight w:val="0"/>
                  <w:marTop w:val="0"/>
                  <w:marBottom w:val="0"/>
                  <w:divBdr>
                    <w:top w:val="none" w:sz="0" w:space="0" w:color="auto"/>
                    <w:left w:val="none" w:sz="0" w:space="0" w:color="auto"/>
                    <w:bottom w:val="none" w:sz="0" w:space="0" w:color="auto"/>
                    <w:right w:val="none" w:sz="0" w:space="0" w:color="auto"/>
                  </w:divBdr>
                </w:div>
                <w:div w:id="1894922232">
                  <w:marLeft w:val="640"/>
                  <w:marRight w:val="0"/>
                  <w:marTop w:val="0"/>
                  <w:marBottom w:val="0"/>
                  <w:divBdr>
                    <w:top w:val="none" w:sz="0" w:space="0" w:color="auto"/>
                    <w:left w:val="none" w:sz="0" w:space="0" w:color="auto"/>
                    <w:bottom w:val="none" w:sz="0" w:space="0" w:color="auto"/>
                    <w:right w:val="none" w:sz="0" w:space="0" w:color="auto"/>
                  </w:divBdr>
                </w:div>
                <w:div w:id="1091000759">
                  <w:marLeft w:val="640"/>
                  <w:marRight w:val="0"/>
                  <w:marTop w:val="0"/>
                  <w:marBottom w:val="0"/>
                  <w:divBdr>
                    <w:top w:val="none" w:sz="0" w:space="0" w:color="auto"/>
                    <w:left w:val="none" w:sz="0" w:space="0" w:color="auto"/>
                    <w:bottom w:val="none" w:sz="0" w:space="0" w:color="auto"/>
                    <w:right w:val="none" w:sz="0" w:space="0" w:color="auto"/>
                  </w:divBdr>
                </w:div>
                <w:div w:id="1447892309">
                  <w:marLeft w:val="640"/>
                  <w:marRight w:val="0"/>
                  <w:marTop w:val="0"/>
                  <w:marBottom w:val="0"/>
                  <w:divBdr>
                    <w:top w:val="none" w:sz="0" w:space="0" w:color="auto"/>
                    <w:left w:val="none" w:sz="0" w:space="0" w:color="auto"/>
                    <w:bottom w:val="none" w:sz="0" w:space="0" w:color="auto"/>
                    <w:right w:val="none" w:sz="0" w:space="0" w:color="auto"/>
                  </w:divBdr>
                </w:div>
                <w:div w:id="1586068454">
                  <w:marLeft w:val="640"/>
                  <w:marRight w:val="0"/>
                  <w:marTop w:val="0"/>
                  <w:marBottom w:val="0"/>
                  <w:divBdr>
                    <w:top w:val="none" w:sz="0" w:space="0" w:color="auto"/>
                    <w:left w:val="none" w:sz="0" w:space="0" w:color="auto"/>
                    <w:bottom w:val="none" w:sz="0" w:space="0" w:color="auto"/>
                    <w:right w:val="none" w:sz="0" w:space="0" w:color="auto"/>
                  </w:divBdr>
                </w:div>
                <w:div w:id="1496527798">
                  <w:marLeft w:val="640"/>
                  <w:marRight w:val="0"/>
                  <w:marTop w:val="0"/>
                  <w:marBottom w:val="0"/>
                  <w:divBdr>
                    <w:top w:val="none" w:sz="0" w:space="0" w:color="auto"/>
                    <w:left w:val="none" w:sz="0" w:space="0" w:color="auto"/>
                    <w:bottom w:val="none" w:sz="0" w:space="0" w:color="auto"/>
                    <w:right w:val="none" w:sz="0" w:space="0" w:color="auto"/>
                  </w:divBdr>
                </w:div>
                <w:div w:id="1555041102">
                  <w:marLeft w:val="640"/>
                  <w:marRight w:val="0"/>
                  <w:marTop w:val="0"/>
                  <w:marBottom w:val="0"/>
                  <w:divBdr>
                    <w:top w:val="none" w:sz="0" w:space="0" w:color="auto"/>
                    <w:left w:val="none" w:sz="0" w:space="0" w:color="auto"/>
                    <w:bottom w:val="none" w:sz="0" w:space="0" w:color="auto"/>
                    <w:right w:val="none" w:sz="0" w:space="0" w:color="auto"/>
                  </w:divBdr>
                </w:div>
                <w:div w:id="800194691">
                  <w:marLeft w:val="640"/>
                  <w:marRight w:val="0"/>
                  <w:marTop w:val="0"/>
                  <w:marBottom w:val="0"/>
                  <w:divBdr>
                    <w:top w:val="none" w:sz="0" w:space="0" w:color="auto"/>
                    <w:left w:val="none" w:sz="0" w:space="0" w:color="auto"/>
                    <w:bottom w:val="none" w:sz="0" w:space="0" w:color="auto"/>
                    <w:right w:val="none" w:sz="0" w:space="0" w:color="auto"/>
                  </w:divBdr>
                </w:div>
                <w:div w:id="382414442">
                  <w:marLeft w:val="640"/>
                  <w:marRight w:val="0"/>
                  <w:marTop w:val="0"/>
                  <w:marBottom w:val="0"/>
                  <w:divBdr>
                    <w:top w:val="none" w:sz="0" w:space="0" w:color="auto"/>
                    <w:left w:val="none" w:sz="0" w:space="0" w:color="auto"/>
                    <w:bottom w:val="none" w:sz="0" w:space="0" w:color="auto"/>
                    <w:right w:val="none" w:sz="0" w:space="0" w:color="auto"/>
                  </w:divBdr>
                </w:div>
                <w:div w:id="886916950">
                  <w:marLeft w:val="640"/>
                  <w:marRight w:val="0"/>
                  <w:marTop w:val="0"/>
                  <w:marBottom w:val="0"/>
                  <w:divBdr>
                    <w:top w:val="none" w:sz="0" w:space="0" w:color="auto"/>
                    <w:left w:val="none" w:sz="0" w:space="0" w:color="auto"/>
                    <w:bottom w:val="none" w:sz="0" w:space="0" w:color="auto"/>
                    <w:right w:val="none" w:sz="0" w:space="0" w:color="auto"/>
                  </w:divBdr>
                </w:div>
                <w:div w:id="1505241750">
                  <w:marLeft w:val="640"/>
                  <w:marRight w:val="0"/>
                  <w:marTop w:val="0"/>
                  <w:marBottom w:val="0"/>
                  <w:divBdr>
                    <w:top w:val="none" w:sz="0" w:space="0" w:color="auto"/>
                    <w:left w:val="none" w:sz="0" w:space="0" w:color="auto"/>
                    <w:bottom w:val="none" w:sz="0" w:space="0" w:color="auto"/>
                    <w:right w:val="none" w:sz="0" w:space="0" w:color="auto"/>
                  </w:divBdr>
                </w:div>
                <w:div w:id="1117480460">
                  <w:marLeft w:val="640"/>
                  <w:marRight w:val="0"/>
                  <w:marTop w:val="0"/>
                  <w:marBottom w:val="0"/>
                  <w:divBdr>
                    <w:top w:val="none" w:sz="0" w:space="0" w:color="auto"/>
                    <w:left w:val="none" w:sz="0" w:space="0" w:color="auto"/>
                    <w:bottom w:val="none" w:sz="0" w:space="0" w:color="auto"/>
                    <w:right w:val="none" w:sz="0" w:space="0" w:color="auto"/>
                  </w:divBdr>
                </w:div>
                <w:div w:id="1922761667">
                  <w:marLeft w:val="640"/>
                  <w:marRight w:val="0"/>
                  <w:marTop w:val="0"/>
                  <w:marBottom w:val="0"/>
                  <w:divBdr>
                    <w:top w:val="none" w:sz="0" w:space="0" w:color="auto"/>
                    <w:left w:val="none" w:sz="0" w:space="0" w:color="auto"/>
                    <w:bottom w:val="none" w:sz="0" w:space="0" w:color="auto"/>
                    <w:right w:val="none" w:sz="0" w:space="0" w:color="auto"/>
                  </w:divBdr>
                </w:div>
                <w:div w:id="1503736204">
                  <w:marLeft w:val="640"/>
                  <w:marRight w:val="0"/>
                  <w:marTop w:val="0"/>
                  <w:marBottom w:val="0"/>
                  <w:divBdr>
                    <w:top w:val="none" w:sz="0" w:space="0" w:color="auto"/>
                    <w:left w:val="none" w:sz="0" w:space="0" w:color="auto"/>
                    <w:bottom w:val="none" w:sz="0" w:space="0" w:color="auto"/>
                    <w:right w:val="none" w:sz="0" w:space="0" w:color="auto"/>
                  </w:divBdr>
                </w:div>
                <w:div w:id="1531380824">
                  <w:marLeft w:val="640"/>
                  <w:marRight w:val="0"/>
                  <w:marTop w:val="0"/>
                  <w:marBottom w:val="0"/>
                  <w:divBdr>
                    <w:top w:val="none" w:sz="0" w:space="0" w:color="auto"/>
                    <w:left w:val="none" w:sz="0" w:space="0" w:color="auto"/>
                    <w:bottom w:val="none" w:sz="0" w:space="0" w:color="auto"/>
                    <w:right w:val="none" w:sz="0" w:space="0" w:color="auto"/>
                  </w:divBdr>
                </w:div>
                <w:div w:id="1060909369">
                  <w:marLeft w:val="640"/>
                  <w:marRight w:val="0"/>
                  <w:marTop w:val="0"/>
                  <w:marBottom w:val="0"/>
                  <w:divBdr>
                    <w:top w:val="none" w:sz="0" w:space="0" w:color="auto"/>
                    <w:left w:val="none" w:sz="0" w:space="0" w:color="auto"/>
                    <w:bottom w:val="none" w:sz="0" w:space="0" w:color="auto"/>
                    <w:right w:val="none" w:sz="0" w:space="0" w:color="auto"/>
                  </w:divBdr>
                </w:div>
                <w:div w:id="2106537267">
                  <w:marLeft w:val="640"/>
                  <w:marRight w:val="0"/>
                  <w:marTop w:val="0"/>
                  <w:marBottom w:val="0"/>
                  <w:divBdr>
                    <w:top w:val="none" w:sz="0" w:space="0" w:color="auto"/>
                    <w:left w:val="none" w:sz="0" w:space="0" w:color="auto"/>
                    <w:bottom w:val="none" w:sz="0" w:space="0" w:color="auto"/>
                    <w:right w:val="none" w:sz="0" w:space="0" w:color="auto"/>
                  </w:divBdr>
                </w:div>
                <w:div w:id="2132941245">
                  <w:marLeft w:val="640"/>
                  <w:marRight w:val="0"/>
                  <w:marTop w:val="0"/>
                  <w:marBottom w:val="0"/>
                  <w:divBdr>
                    <w:top w:val="none" w:sz="0" w:space="0" w:color="auto"/>
                    <w:left w:val="none" w:sz="0" w:space="0" w:color="auto"/>
                    <w:bottom w:val="none" w:sz="0" w:space="0" w:color="auto"/>
                    <w:right w:val="none" w:sz="0" w:space="0" w:color="auto"/>
                  </w:divBdr>
                </w:div>
                <w:div w:id="2000886708">
                  <w:marLeft w:val="640"/>
                  <w:marRight w:val="0"/>
                  <w:marTop w:val="0"/>
                  <w:marBottom w:val="0"/>
                  <w:divBdr>
                    <w:top w:val="none" w:sz="0" w:space="0" w:color="auto"/>
                    <w:left w:val="none" w:sz="0" w:space="0" w:color="auto"/>
                    <w:bottom w:val="none" w:sz="0" w:space="0" w:color="auto"/>
                    <w:right w:val="none" w:sz="0" w:space="0" w:color="auto"/>
                  </w:divBdr>
                </w:div>
                <w:div w:id="1563173552">
                  <w:marLeft w:val="640"/>
                  <w:marRight w:val="0"/>
                  <w:marTop w:val="0"/>
                  <w:marBottom w:val="0"/>
                  <w:divBdr>
                    <w:top w:val="none" w:sz="0" w:space="0" w:color="auto"/>
                    <w:left w:val="none" w:sz="0" w:space="0" w:color="auto"/>
                    <w:bottom w:val="none" w:sz="0" w:space="0" w:color="auto"/>
                    <w:right w:val="none" w:sz="0" w:space="0" w:color="auto"/>
                  </w:divBdr>
                </w:div>
                <w:div w:id="1166089263">
                  <w:marLeft w:val="640"/>
                  <w:marRight w:val="0"/>
                  <w:marTop w:val="0"/>
                  <w:marBottom w:val="0"/>
                  <w:divBdr>
                    <w:top w:val="none" w:sz="0" w:space="0" w:color="auto"/>
                    <w:left w:val="none" w:sz="0" w:space="0" w:color="auto"/>
                    <w:bottom w:val="none" w:sz="0" w:space="0" w:color="auto"/>
                    <w:right w:val="none" w:sz="0" w:space="0" w:color="auto"/>
                  </w:divBdr>
                </w:div>
                <w:div w:id="1044063970">
                  <w:marLeft w:val="640"/>
                  <w:marRight w:val="0"/>
                  <w:marTop w:val="0"/>
                  <w:marBottom w:val="0"/>
                  <w:divBdr>
                    <w:top w:val="none" w:sz="0" w:space="0" w:color="auto"/>
                    <w:left w:val="none" w:sz="0" w:space="0" w:color="auto"/>
                    <w:bottom w:val="none" w:sz="0" w:space="0" w:color="auto"/>
                    <w:right w:val="none" w:sz="0" w:space="0" w:color="auto"/>
                  </w:divBdr>
                </w:div>
                <w:div w:id="1206287748">
                  <w:marLeft w:val="640"/>
                  <w:marRight w:val="0"/>
                  <w:marTop w:val="0"/>
                  <w:marBottom w:val="0"/>
                  <w:divBdr>
                    <w:top w:val="none" w:sz="0" w:space="0" w:color="auto"/>
                    <w:left w:val="none" w:sz="0" w:space="0" w:color="auto"/>
                    <w:bottom w:val="none" w:sz="0" w:space="0" w:color="auto"/>
                    <w:right w:val="none" w:sz="0" w:space="0" w:color="auto"/>
                  </w:divBdr>
                </w:div>
                <w:div w:id="1443763172">
                  <w:marLeft w:val="640"/>
                  <w:marRight w:val="0"/>
                  <w:marTop w:val="0"/>
                  <w:marBottom w:val="0"/>
                  <w:divBdr>
                    <w:top w:val="none" w:sz="0" w:space="0" w:color="auto"/>
                    <w:left w:val="none" w:sz="0" w:space="0" w:color="auto"/>
                    <w:bottom w:val="none" w:sz="0" w:space="0" w:color="auto"/>
                    <w:right w:val="none" w:sz="0" w:space="0" w:color="auto"/>
                  </w:divBdr>
                </w:div>
                <w:div w:id="501049157">
                  <w:marLeft w:val="640"/>
                  <w:marRight w:val="0"/>
                  <w:marTop w:val="0"/>
                  <w:marBottom w:val="0"/>
                  <w:divBdr>
                    <w:top w:val="none" w:sz="0" w:space="0" w:color="auto"/>
                    <w:left w:val="none" w:sz="0" w:space="0" w:color="auto"/>
                    <w:bottom w:val="none" w:sz="0" w:space="0" w:color="auto"/>
                    <w:right w:val="none" w:sz="0" w:space="0" w:color="auto"/>
                  </w:divBdr>
                </w:div>
                <w:div w:id="1756633119">
                  <w:marLeft w:val="640"/>
                  <w:marRight w:val="0"/>
                  <w:marTop w:val="0"/>
                  <w:marBottom w:val="0"/>
                  <w:divBdr>
                    <w:top w:val="none" w:sz="0" w:space="0" w:color="auto"/>
                    <w:left w:val="none" w:sz="0" w:space="0" w:color="auto"/>
                    <w:bottom w:val="none" w:sz="0" w:space="0" w:color="auto"/>
                    <w:right w:val="none" w:sz="0" w:space="0" w:color="auto"/>
                  </w:divBdr>
                </w:div>
                <w:div w:id="2018921032">
                  <w:marLeft w:val="640"/>
                  <w:marRight w:val="0"/>
                  <w:marTop w:val="0"/>
                  <w:marBottom w:val="0"/>
                  <w:divBdr>
                    <w:top w:val="none" w:sz="0" w:space="0" w:color="auto"/>
                    <w:left w:val="none" w:sz="0" w:space="0" w:color="auto"/>
                    <w:bottom w:val="none" w:sz="0" w:space="0" w:color="auto"/>
                    <w:right w:val="none" w:sz="0" w:space="0" w:color="auto"/>
                  </w:divBdr>
                </w:div>
                <w:div w:id="1222181401">
                  <w:marLeft w:val="640"/>
                  <w:marRight w:val="0"/>
                  <w:marTop w:val="0"/>
                  <w:marBottom w:val="0"/>
                  <w:divBdr>
                    <w:top w:val="none" w:sz="0" w:space="0" w:color="auto"/>
                    <w:left w:val="none" w:sz="0" w:space="0" w:color="auto"/>
                    <w:bottom w:val="none" w:sz="0" w:space="0" w:color="auto"/>
                    <w:right w:val="none" w:sz="0" w:space="0" w:color="auto"/>
                  </w:divBdr>
                </w:div>
              </w:divsChild>
            </w:div>
            <w:div w:id="1715036903">
              <w:marLeft w:val="0"/>
              <w:marRight w:val="0"/>
              <w:marTop w:val="0"/>
              <w:marBottom w:val="0"/>
              <w:divBdr>
                <w:top w:val="none" w:sz="0" w:space="0" w:color="auto"/>
                <w:left w:val="none" w:sz="0" w:space="0" w:color="auto"/>
                <w:bottom w:val="none" w:sz="0" w:space="0" w:color="auto"/>
                <w:right w:val="none" w:sz="0" w:space="0" w:color="auto"/>
              </w:divBdr>
              <w:divsChild>
                <w:div w:id="400636495">
                  <w:marLeft w:val="640"/>
                  <w:marRight w:val="0"/>
                  <w:marTop w:val="0"/>
                  <w:marBottom w:val="0"/>
                  <w:divBdr>
                    <w:top w:val="none" w:sz="0" w:space="0" w:color="auto"/>
                    <w:left w:val="none" w:sz="0" w:space="0" w:color="auto"/>
                    <w:bottom w:val="none" w:sz="0" w:space="0" w:color="auto"/>
                    <w:right w:val="none" w:sz="0" w:space="0" w:color="auto"/>
                  </w:divBdr>
                </w:div>
                <w:div w:id="26836572">
                  <w:marLeft w:val="640"/>
                  <w:marRight w:val="0"/>
                  <w:marTop w:val="0"/>
                  <w:marBottom w:val="0"/>
                  <w:divBdr>
                    <w:top w:val="none" w:sz="0" w:space="0" w:color="auto"/>
                    <w:left w:val="none" w:sz="0" w:space="0" w:color="auto"/>
                    <w:bottom w:val="none" w:sz="0" w:space="0" w:color="auto"/>
                    <w:right w:val="none" w:sz="0" w:space="0" w:color="auto"/>
                  </w:divBdr>
                </w:div>
                <w:div w:id="1290936772">
                  <w:marLeft w:val="640"/>
                  <w:marRight w:val="0"/>
                  <w:marTop w:val="0"/>
                  <w:marBottom w:val="0"/>
                  <w:divBdr>
                    <w:top w:val="none" w:sz="0" w:space="0" w:color="auto"/>
                    <w:left w:val="none" w:sz="0" w:space="0" w:color="auto"/>
                    <w:bottom w:val="none" w:sz="0" w:space="0" w:color="auto"/>
                    <w:right w:val="none" w:sz="0" w:space="0" w:color="auto"/>
                  </w:divBdr>
                </w:div>
                <w:div w:id="2083478409">
                  <w:marLeft w:val="640"/>
                  <w:marRight w:val="0"/>
                  <w:marTop w:val="0"/>
                  <w:marBottom w:val="0"/>
                  <w:divBdr>
                    <w:top w:val="none" w:sz="0" w:space="0" w:color="auto"/>
                    <w:left w:val="none" w:sz="0" w:space="0" w:color="auto"/>
                    <w:bottom w:val="none" w:sz="0" w:space="0" w:color="auto"/>
                    <w:right w:val="none" w:sz="0" w:space="0" w:color="auto"/>
                  </w:divBdr>
                </w:div>
                <w:div w:id="944384117">
                  <w:marLeft w:val="640"/>
                  <w:marRight w:val="0"/>
                  <w:marTop w:val="0"/>
                  <w:marBottom w:val="0"/>
                  <w:divBdr>
                    <w:top w:val="none" w:sz="0" w:space="0" w:color="auto"/>
                    <w:left w:val="none" w:sz="0" w:space="0" w:color="auto"/>
                    <w:bottom w:val="none" w:sz="0" w:space="0" w:color="auto"/>
                    <w:right w:val="none" w:sz="0" w:space="0" w:color="auto"/>
                  </w:divBdr>
                </w:div>
                <w:div w:id="885993507">
                  <w:marLeft w:val="640"/>
                  <w:marRight w:val="0"/>
                  <w:marTop w:val="0"/>
                  <w:marBottom w:val="0"/>
                  <w:divBdr>
                    <w:top w:val="none" w:sz="0" w:space="0" w:color="auto"/>
                    <w:left w:val="none" w:sz="0" w:space="0" w:color="auto"/>
                    <w:bottom w:val="none" w:sz="0" w:space="0" w:color="auto"/>
                    <w:right w:val="none" w:sz="0" w:space="0" w:color="auto"/>
                  </w:divBdr>
                </w:div>
                <w:div w:id="1080177906">
                  <w:marLeft w:val="640"/>
                  <w:marRight w:val="0"/>
                  <w:marTop w:val="0"/>
                  <w:marBottom w:val="0"/>
                  <w:divBdr>
                    <w:top w:val="none" w:sz="0" w:space="0" w:color="auto"/>
                    <w:left w:val="none" w:sz="0" w:space="0" w:color="auto"/>
                    <w:bottom w:val="none" w:sz="0" w:space="0" w:color="auto"/>
                    <w:right w:val="none" w:sz="0" w:space="0" w:color="auto"/>
                  </w:divBdr>
                </w:div>
                <w:div w:id="1317030507">
                  <w:marLeft w:val="640"/>
                  <w:marRight w:val="0"/>
                  <w:marTop w:val="0"/>
                  <w:marBottom w:val="0"/>
                  <w:divBdr>
                    <w:top w:val="none" w:sz="0" w:space="0" w:color="auto"/>
                    <w:left w:val="none" w:sz="0" w:space="0" w:color="auto"/>
                    <w:bottom w:val="none" w:sz="0" w:space="0" w:color="auto"/>
                    <w:right w:val="none" w:sz="0" w:space="0" w:color="auto"/>
                  </w:divBdr>
                </w:div>
                <w:div w:id="305286633">
                  <w:marLeft w:val="640"/>
                  <w:marRight w:val="0"/>
                  <w:marTop w:val="0"/>
                  <w:marBottom w:val="0"/>
                  <w:divBdr>
                    <w:top w:val="none" w:sz="0" w:space="0" w:color="auto"/>
                    <w:left w:val="none" w:sz="0" w:space="0" w:color="auto"/>
                    <w:bottom w:val="none" w:sz="0" w:space="0" w:color="auto"/>
                    <w:right w:val="none" w:sz="0" w:space="0" w:color="auto"/>
                  </w:divBdr>
                </w:div>
                <w:div w:id="2038463397">
                  <w:marLeft w:val="640"/>
                  <w:marRight w:val="0"/>
                  <w:marTop w:val="0"/>
                  <w:marBottom w:val="0"/>
                  <w:divBdr>
                    <w:top w:val="none" w:sz="0" w:space="0" w:color="auto"/>
                    <w:left w:val="none" w:sz="0" w:space="0" w:color="auto"/>
                    <w:bottom w:val="none" w:sz="0" w:space="0" w:color="auto"/>
                    <w:right w:val="none" w:sz="0" w:space="0" w:color="auto"/>
                  </w:divBdr>
                </w:div>
                <w:div w:id="348800914">
                  <w:marLeft w:val="640"/>
                  <w:marRight w:val="0"/>
                  <w:marTop w:val="0"/>
                  <w:marBottom w:val="0"/>
                  <w:divBdr>
                    <w:top w:val="none" w:sz="0" w:space="0" w:color="auto"/>
                    <w:left w:val="none" w:sz="0" w:space="0" w:color="auto"/>
                    <w:bottom w:val="none" w:sz="0" w:space="0" w:color="auto"/>
                    <w:right w:val="none" w:sz="0" w:space="0" w:color="auto"/>
                  </w:divBdr>
                </w:div>
                <w:div w:id="1033381527">
                  <w:marLeft w:val="640"/>
                  <w:marRight w:val="0"/>
                  <w:marTop w:val="0"/>
                  <w:marBottom w:val="0"/>
                  <w:divBdr>
                    <w:top w:val="none" w:sz="0" w:space="0" w:color="auto"/>
                    <w:left w:val="none" w:sz="0" w:space="0" w:color="auto"/>
                    <w:bottom w:val="none" w:sz="0" w:space="0" w:color="auto"/>
                    <w:right w:val="none" w:sz="0" w:space="0" w:color="auto"/>
                  </w:divBdr>
                </w:div>
                <w:div w:id="103967347">
                  <w:marLeft w:val="640"/>
                  <w:marRight w:val="0"/>
                  <w:marTop w:val="0"/>
                  <w:marBottom w:val="0"/>
                  <w:divBdr>
                    <w:top w:val="none" w:sz="0" w:space="0" w:color="auto"/>
                    <w:left w:val="none" w:sz="0" w:space="0" w:color="auto"/>
                    <w:bottom w:val="none" w:sz="0" w:space="0" w:color="auto"/>
                    <w:right w:val="none" w:sz="0" w:space="0" w:color="auto"/>
                  </w:divBdr>
                </w:div>
                <w:div w:id="1553424418">
                  <w:marLeft w:val="640"/>
                  <w:marRight w:val="0"/>
                  <w:marTop w:val="0"/>
                  <w:marBottom w:val="0"/>
                  <w:divBdr>
                    <w:top w:val="none" w:sz="0" w:space="0" w:color="auto"/>
                    <w:left w:val="none" w:sz="0" w:space="0" w:color="auto"/>
                    <w:bottom w:val="none" w:sz="0" w:space="0" w:color="auto"/>
                    <w:right w:val="none" w:sz="0" w:space="0" w:color="auto"/>
                  </w:divBdr>
                </w:div>
                <w:div w:id="373581519">
                  <w:marLeft w:val="640"/>
                  <w:marRight w:val="0"/>
                  <w:marTop w:val="0"/>
                  <w:marBottom w:val="0"/>
                  <w:divBdr>
                    <w:top w:val="none" w:sz="0" w:space="0" w:color="auto"/>
                    <w:left w:val="none" w:sz="0" w:space="0" w:color="auto"/>
                    <w:bottom w:val="none" w:sz="0" w:space="0" w:color="auto"/>
                    <w:right w:val="none" w:sz="0" w:space="0" w:color="auto"/>
                  </w:divBdr>
                </w:div>
                <w:div w:id="792747233">
                  <w:marLeft w:val="640"/>
                  <w:marRight w:val="0"/>
                  <w:marTop w:val="0"/>
                  <w:marBottom w:val="0"/>
                  <w:divBdr>
                    <w:top w:val="none" w:sz="0" w:space="0" w:color="auto"/>
                    <w:left w:val="none" w:sz="0" w:space="0" w:color="auto"/>
                    <w:bottom w:val="none" w:sz="0" w:space="0" w:color="auto"/>
                    <w:right w:val="none" w:sz="0" w:space="0" w:color="auto"/>
                  </w:divBdr>
                </w:div>
                <w:div w:id="1260791468">
                  <w:marLeft w:val="640"/>
                  <w:marRight w:val="0"/>
                  <w:marTop w:val="0"/>
                  <w:marBottom w:val="0"/>
                  <w:divBdr>
                    <w:top w:val="none" w:sz="0" w:space="0" w:color="auto"/>
                    <w:left w:val="none" w:sz="0" w:space="0" w:color="auto"/>
                    <w:bottom w:val="none" w:sz="0" w:space="0" w:color="auto"/>
                    <w:right w:val="none" w:sz="0" w:space="0" w:color="auto"/>
                  </w:divBdr>
                </w:div>
                <w:div w:id="625159697">
                  <w:marLeft w:val="640"/>
                  <w:marRight w:val="0"/>
                  <w:marTop w:val="0"/>
                  <w:marBottom w:val="0"/>
                  <w:divBdr>
                    <w:top w:val="none" w:sz="0" w:space="0" w:color="auto"/>
                    <w:left w:val="none" w:sz="0" w:space="0" w:color="auto"/>
                    <w:bottom w:val="none" w:sz="0" w:space="0" w:color="auto"/>
                    <w:right w:val="none" w:sz="0" w:space="0" w:color="auto"/>
                  </w:divBdr>
                </w:div>
                <w:div w:id="1589969288">
                  <w:marLeft w:val="640"/>
                  <w:marRight w:val="0"/>
                  <w:marTop w:val="0"/>
                  <w:marBottom w:val="0"/>
                  <w:divBdr>
                    <w:top w:val="none" w:sz="0" w:space="0" w:color="auto"/>
                    <w:left w:val="none" w:sz="0" w:space="0" w:color="auto"/>
                    <w:bottom w:val="none" w:sz="0" w:space="0" w:color="auto"/>
                    <w:right w:val="none" w:sz="0" w:space="0" w:color="auto"/>
                  </w:divBdr>
                </w:div>
                <w:div w:id="901791456">
                  <w:marLeft w:val="640"/>
                  <w:marRight w:val="0"/>
                  <w:marTop w:val="0"/>
                  <w:marBottom w:val="0"/>
                  <w:divBdr>
                    <w:top w:val="none" w:sz="0" w:space="0" w:color="auto"/>
                    <w:left w:val="none" w:sz="0" w:space="0" w:color="auto"/>
                    <w:bottom w:val="none" w:sz="0" w:space="0" w:color="auto"/>
                    <w:right w:val="none" w:sz="0" w:space="0" w:color="auto"/>
                  </w:divBdr>
                </w:div>
                <w:div w:id="1008756716">
                  <w:marLeft w:val="640"/>
                  <w:marRight w:val="0"/>
                  <w:marTop w:val="0"/>
                  <w:marBottom w:val="0"/>
                  <w:divBdr>
                    <w:top w:val="none" w:sz="0" w:space="0" w:color="auto"/>
                    <w:left w:val="none" w:sz="0" w:space="0" w:color="auto"/>
                    <w:bottom w:val="none" w:sz="0" w:space="0" w:color="auto"/>
                    <w:right w:val="none" w:sz="0" w:space="0" w:color="auto"/>
                  </w:divBdr>
                </w:div>
                <w:div w:id="1558852867">
                  <w:marLeft w:val="640"/>
                  <w:marRight w:val="0"/>
                  <w:marTop w:val="0"/>
                  <w:marBottom w:val="0"/>
                  <w:divBdr>
                    <w:top w:val="none" w:sz="0" w:space="0" w:color="auto"/>
                    <w:left w:val="none" w:sz="0" w:space="0" w:color="auto"/>
                    <w:bottom w:val="none" w:sz="0" w:space="0" w:color="auto"/>
                    <w:right w:val="none" w:sz="0" w:space="0" w:color="auto"/>
                  </w:divBdr>
                </w:div>
                <w:div w:id="1543907807">
                  <w:marLeft w:val="640"/>
                  <w:marRight w:val="0"/>
                  <w:marTop w:val="0"/>
                  <w:marBottom w:val="0"/>
                  <w:divBdr>
                    <w:top w:val="none" w:sz="0" w:space="0" w:color="auto"/>
                    <w:left w:val="none" w:sz="0" w:space="0" w:color="auto"/>
                    <w:bottom w:val="none" w:sz="0" w:space="0" w:color="auto"/>
                    <w:right w:val="none" w:sz="0" w:space="0" w:color="auto"/>
                  </w:divBdr>
                </w:div>
                <w:div w:id="1990548935">
                  <w:marLeft w:val="640"/>
                  <w:marRight w:val="0"/>
                  <w:marTop w:val="0"/>
                  <w:marBottom w:val="0"/>
                  <w:divBdr>
                    <w:top w:val="none" w:sz="0" w:space="0" w:color="auto"/>
                    <w:left w:val="none" w:sz="0" w:space="0" w:color="auto"/>
                    <w:bottom w:val="none" w:sz="0" w:space="0" w:color="auto"/>
                    <w:right w:val="none" w:sz="0" w:space="0" w:color="auto"/>
                  </w:divBdr>
                </w:div>
                <w:div w:id="1305426454">
                  <w:marLeft w:val="640"/>
                  <w:marRight w:val="0"/>
                  <w:marTop w:val="0"/>
                  <w:marBottom w:val="0"/>
                  <w:divBdr>
                    <w:top w:val="none" w:sz="0" w:space="0" w:color="auto"/>
                    <w:left w:val="none" w:sz="0" w:space="0" w:color="auto"/>
                    <w:bottom w:val="none" w:sz="0" w:space="0" w:color="auto"/>
                    <w:right w:val="none" w:sz="0" w:space="0" w:color="auto"/>
                  </w:divBdr>
                </w:div>
                <w:div w:id="2083288060">
                  <w:marLeft w:val="640"/>
                  <w:marRight w:val="0"/>
                  <w:marTop w:val="0"/>
                  <w:marBottom w:val="0"/>
                  <w:divBdr>
                    <w:top w:val="none" w:sz="0" w:space="0" w:color="auto"/>
                    <w:left w:val="none" w:sz="0" w:space="0" w:color="auto"/>
                    <w:bottom w:val="none" w:sz="0" w:space="0" w:color="auto"/>
                    <w:right w:val="none" w:sz="0" w:space="0" w:color="auto"/>
                  </w:divBdr>
                </w:div>
                <w:div w:id="925697903">
                  <w:marLeft w:val="640"/>
                  <w:marRight w:val="0"/>
                  <w:marTop w:val="0"/>
                  <w:marBottom w:val="0"/>
                  <w:divBdr>
                    <w:top w:val="none" w:sz="0" w:space="0" w:color="auto"/>
                    <w:left w:val="none" w:sz="0" w:space="0" w:color="auto"/>
                    <w:bottom w:val="none" w:sz="0" w:space="0" w:color="auto"/>
                    <w:right w:val="none" w:sz="0" w:space="0" w:color="auto"/>
                  </w:divBdr>
                </w:div>
                <w:div w:id="1110080920">
                  <w:marLeft w:val="640"/>
                  <w:marRight w:val="0"/>
                  <w:marTop w:val="0"/>
                  <w:marBottom w:val="0"/>
                  <w:divBdr>
                    <w:top w:val="none" w:sz="0" w:space="0" w:color="auto"/>
                    <w:left w:val="none" w:sz="0" w:space="0" w:color="auto"/>
                    <w:bottom w:val="none" w:sz="0" w:space="0" w:color="auto"/>
                    <w:right w:val="none" w:sz="0" w:space="0" w:color="auto"/>
                  </w:divBdr>
                </w:div>
                <w:div w:id="1425493632">
                  <w:marLeft w:val="640"/>
                  <w:marRight w:val="0"/>
                  <w:marTop w:val="0"/>
                  <w:marBottom w:val="0"/>
                  <w:divBdr>
                    <w:top w:val="none" w:sz="0" w:space="0" w:color="auto"/>
                    <w:left w:val="none" w:sz="0" w:space="0" w:color="auto"/>
                    <w:bottom w:val="none" w:sz="0" w:space="0" w:color="auto"/>
                    <w:right w:val="none" w:sz="0" w:space="0" w:color="auto"/>
                  </w:divBdr>
                </w:div>
                <w:div w:id="594050775">
                  <w:marLeft w:val="640"/>
                  <w:marRight w:val="0"/>
                  <w:marTop w:val="0"/>
                  <w:marBottom w:val="0"/>
                  <w:divBdr>
                    <w:top w:val="none" w:sz="0" w:space="0" w:color="auto"/>
                    <w:left w:val="none" w:sz="0" w:space="0" w:color="auto"/>
                    <w:bottom w:val="none" w:sz="0" w:space="0" w:color="auto"/>
                    <w:right w:val="none" w:sz="0" w:space="0" w:color="auto"/>
                  </w:divBdr>
                </w:div>
                <w:div w:id="515578407">
                  <w:marLeft w:val="640"/>
                  <w:marRight w:val="0"/>
                  <w:marTop w:val="0"/>
                  <w:marBottom w:val="0"/>
                  <w:divBdr>
                    <w:top w:val="none" w:sz="0" w:space="0" w:color="auto"/>
                    <w:left w:val="none" w:sz="0" w:space="0" w:color="auto"/>
                    <w:bottom w:val="none" w:sz="0" w:space="0" w:color="auto"/>
                    <w:right w:val="none" w:sz="0" w:space="0" w:color="auto"/>
                  </w:divBdr>
                </w:div>
                <w:div w:id="1460143960">
                  <w:marLeft w:val="640"/>
                  <w:marRight w:val="0"/>
                  <w:marTop w:val="0"/>
                  <w:marBottom w:val="0"/>
                  <w:divBdr>
                    <w:top w:val="none" w:sz="0" w:space="0" w:color="auto"/>
                    <w:left w:val="none" w:sz="0" w:space="0" w:color="auto"/>
                    <w:bottom w:val="none" w:sz="0" w:space="0" w:color="auto"/>
                    <w:right w:val="none" w:sz="0" w:space="0" w:color="auto"/>
                  </w:divBdr>
                </w:div>
                <w:div w:id="1240871591">
                  <w:marLeft w:val="640"/>
                  <w:marRight w:val="0"/>
                  <w:marTop w:val="0"/>
                  <w:marBottom w:val="0"/>
                  <w:divBdr>
                    <w:top w:val="none" w:sz="0" w:space="0" w:color="auto"/>
                    <w:left w:val="none" w:sz="0" w:space="0" w:color="auto"/>
                    <w:bottom w:val="none" w:sz="0" w:space="0" w:color="auto"/>
                    <w:right w:val="none" w:sz="0" w:space="0" w:color="auto"/>
                  </w:divBdr>
                </w:div>
                <w:div w:id="1103258946">
                  <w:marLeft w:val="640"/>
                  <w:marRight w:val="0"/>
                  <w:marTop w:val="0"/>
                  <w:marBottom w:val="0"/>
                  <w:divBdr>
                    <w:top w:val="none" w:sz="0" w:space="0" w:color="auto"/>
                    <w:left w:val="none" w:sz="0" w:space="0" w:color="auto"/>
                    <w:bottom w:val="none" w:sz="0" w:space="0" w:color="auto"/>
                    <w:right w:val="none" w:sz="0" w:space="0" w:color="auto"/>
                  </w:divBdr>
                </w:div>
                <w:div w:id="692002375">
                  <w:marLeft w:val="640"/>
                  <w:marRight w:val="0"/>
                  <w:marTop w:val="0"/>
                  <w:marBottom w:val="0"/>
                  <w:divBdr>
                    <w:top w:val="none" w:sz="0" w:space="0" w:color="auto"/>
                    <w:left w:val="none" w:sz="0" w:space="0" w:color="auto"/>
                    <w:bottom w:val="none" w:sz="0" w:space="0" w:color="auto"/>
                    <w:right w:val="none" w:sz="0" w:space="0" w:color="auto"/>
                  </w:divBdr>
                </w:div>
                <w:div w:id="473908789">
                  <w:marLeft w:val="640"/>
                  <w:marRight w:val="0"/>
                  <w:marTop w:val="0"/>
                  <w:marBottom w:val="0"/>
                  <w:divBdr>
                    <w:top w:val="none" w:sz="0" w:space="0" w:color="auto"/>
                    <w:left w:val="none" w:sz="0" w:space="0" w:color="auto"/>
                    <w:bottom w:val="none" w:sz="0" w:space="0" w:color="auto"/>
                    <w:right w:val="none" w:sz="0" w:space="0" w:color="auto"/>
                  </w:divBdr>
                </w:div>
                <w:div w:id="233662522">
                  <w:marLeft w:val="640"/>
                  <w:marRight w:val="0"/>
                  <w:marTop w:val="0"/>
                  <w:marBottom w:val="0"/>
                  <w:divBdr>
                    <w:top w:val="none" w:sz="0" w:space="0" w:color="auto"/>
                    <w:left w:val="none" w:sz="0" w:space="0" w:color="auto"/>
                    <w:bottom w:val="none" w:sz="0" w:space="0" w:color="auto"/>
                    <w:right w:val="none" w:sz="0" w:space="0" w:color="auto"/>
                  </w:divBdr>
                </w:div>
                <w:div w:id="717243711">
                  <w:marLeft w:val="640"/>
                  <w:marRight w:val="0"/>
                  <w:marTop w:val="0"/>
                  <w:marBottom w:val="0"/>
                  <w:divBdr>
                    <w:top w:val="none" w:sz="0" w:space="0" w:color="auto"/>
                    <w:left w:val="none" w:sz="0" w:space="0" w:color="auto"/>
                    <w:bottom w:val="none" w:sz="0" w:space="0" w:color="auto"/>
                    <w:right w:val="none" w:sz="0" w:space="0" w:color="auto"/>
                  </w:divBdr>
                </w:div>
                <w:div w:id="805438713">
                  <w:marLeft w:val="640"/>
                  <w:marRight w:val="0"/>
                  <w:marTop w:val="0"/>
                  <w:marBottom w:val="0"/>
                  <w:divBdr>
                    <w:top w:val="none" w:sz="0" w:space="0" w:color="auto"/>
                    <w:left w:val="none" w:sz="0" w:space="0" w:color="auto"/>
                    <w:bottom w:val="none" w:sz="0" w:space="0" w:color="auto"/>
                    <w:right w:val="none" w:sz="0" w:space="0" w:color="auto"/>
                  </w:divBdr>
                </w:div>
                <w:div w:id="1052314873">
                  <w:marLeft w:val="640"/>
                  <w:marRight w:val="0"/>
                  <w:marTop w:val="0"/>
                  <w:marBottom w:val="0"/>
                  <w:divBdr>
                    <w:top w:val="none" w:sz="0" w:space="0" w:color="auto"/>
                    <w:left w:val="none" w:sz="0" w:space="0" w:color="auto"/>
                    <w:bottom w:val="none" w:sz="0" w:space="0" w:color="auto"/>
                    <w:right w:val="none" w:sz="0" w:space="0" w:color="auto"/>
                  </w:divBdr>
                </w:div>
                <w:div w:id="707265856">
                  <w:marLeft w:val="640"/>
                  <w:marRight w:val="0"/>
                  <w:marTop w:val="0"/>
                  <w:marBottom w:val="0"/>
                  <w:divBdr>
                    <w:top w:val="none" w:sz="0" w:space="0" w:color="auto"/>
                    <w:left w:val="none" w:sz="0" w:space="0" w:color="auto"/>
                    <w:bottom w:val="none" w:sz="0" w:space="0" w:color="auto"/>
                    <w:right w:val="none" w:sz="0" w:space="0" w:color="auto"/>
                  </w:divBdr>
                </w:div>
              </w:divsChild>
            </w:div>
            <w:div w:id="1754231692">
              <w:marLeft w:val="0"/>
              <w:marRight w:val="0"/>
              <w:marTop w:val="0"/>
              <w:marBottom w:val="0"/>
              <w:divBdr>
                <w:top w:val="none" w:sz="0" w:space="0" w:color="auto"/>
                <w:left w:val="none" w:sz="0" w:space="0" w:color="auto"/>
                <w:bottom w:val="none" w:sz="0" w:space="0" w:color="auto"/>
                <w:right w:val="none" w:sz="0" w:space="0" w:color="auto"/>
              </w:divBdr>
              <w:divsChild>
                <w:div w:id="1654992570">
                  <w:marLeft w:val="640"/>
                  <w:marRight w:val="0"/>
                  <w:marTop w:val="0"/>
                  <w:marBottom w:val="0"/>
                  <w:divBdr>
                    <w:top w:val="none" w:sz="0" w:space="0" w:color="auto"/>
                    <w:left w:val="none" w:sz="0" w:space="0" w:color="auto"/>
                    <w:bottom w:val="none" w:sz="0" w:space="0" w:color="auto"/>
                    <w:right w:val="none" w:sz="0" w:space="0" w:color="auto"/>
                  </w:divBdr>
                </w:div>
                <w:div w:id="717626766">
                  <w:marLeft w:val="640"/>
                  <w:marRight w:val="0"/>
                  <w:marTop w:val="0"/>
                  <w:marBottom w:val="0"/>
                  <w:divBdr>
                    <w:top w:val="none" w:sz="0" w:space="0" w:color="auto"/>
                    <w:left w:val="none" w:sz="0" w:space="0" w:color="auto"/>
                    <w:bottom w:val="none" w:sz="0" w:space="0" w:color="auto"/>
                    <w:right w:val="none" w:sz="0" w:space="0" w:color="auto"/>
                  </w:divBdr>
                </w:div>
                <w:div w:id="1887641475">
                  <w:marLeft w:val="640"/>
                  <w:marRight w:val="0"/>
                  <w:marTop w:val="0"/>
                  <w:marBottom w:val="0"/>
                  <w:divBdr>
                    <w:top w:val="none" w:sz="0" w:space="0" w:color="auto"/>
                    <w:left w:val="none" w:sz="0" w:space="0" w:color="auto"/>
                    <w:bottom w:val="none" w:sz="0" w:space="0" w:color="auto"/>
                    <w:right w:val="none" w:sz="0" w:space="0" w:color="auto"/>
                  </w:divBdr>
                </w:div>
                <w:div w:id="1920670902">
                  <w:marLeft w:val="640"/>
                  <w:marRight w:val="0"/>
                  <w:marTop w:val="0"/>
                  <w:marBottom w:val="0"/>
                  <w:divBdr>
                    <w:top w:val="none" w:sz="0" w:space="0" w:color="auto"/>
                    <w:left w:val="none" w:sz="0" w:space="0" w:color="auto"/>
                    <w:bottom w:val="none" w:sz="0" w:space="0" w:color="auto"/>
                    <w:right w:val="none" w:sz="0" w:space="0" w:color="auto"/>
                  </w:divBdr>
                </w:div>
                <w:div w:id="2141529174">
                  <w:marLeft w:val="640"/>
                  <w:marRight w:val="0"/>
                  <w:marTop w:val="0"/>
                  <w:marBottom w:val="0"/>
                  <w:divBdr>
                    <w:top w:val="none" w:sz="0" w:space="0" w:color="auto"/>
                    <w:left w:val="none" w:sz="0" w:space="0" w:color="auto"/>
                    <w:bottom w:val="none" w:sz="0" w:space="0" w:color="auto"/>
                    <w:right w:val="none" w:sz="0" w:space="0" w:color="auto"/>
                  </w:divBdr>
                </w:div>
                <w:div w:id="2141335116">
                  <w:marLeft w:val="640"/>
                  <w:marRight w:val="0"/>
                  <w:marTop w:val="0"/>
                  <w:marBottom w:val="0"/>
                  <w:divBdr>
                    <w:top w:val="none" w:sz="0" w:space="0" w:color="auto"/>
                    <w:left w:val="none" w:sz="0" w:space="0" w:color="auto"/>
                    <w:bottom w:val="none" w:sz="0" w:space="0" w:color="auto"/>
                    <w:right w:val="none" w:sz="0" w:space="0" w:color="auto"/>
                  </w:divBdr>
                </w:div>
                <w:div w:id="774136474">
                  <w:marLeft w:val="640"/>
                  <w:marRight w:val="0"/>
                  <w:marTop w:val="0"/>
                  <w:marBottom w:val="0"/>
                  <w:divBdr>
                    <w:top w:val="none" w:sz="0" w:space="0" w:color="auto"/>
                    <w:left w:val="none" w:sz="0" w:space="0" w:color="auto"/>
                    <w:bottom w:val="none" w:sz="0" w:space="0" w:color="auto"/>
                    <w:right w:val="none" w:sz="0" w:space="0" w:color="auto"/>
                  </w:divBdr>
                </w:div>
                <w:div w:id="1094782416">
                  <w:marLeft w:val="640"/>
                  <w:marRight w:val="0"/>
                  <w:marTop w:val="0"/>
                  <w:marBottom w:val="0"/>
                  <w:divBdr>
                    <w:top w:val="none" w:sz="0" w:space="0" w:color="auto"/>
                    <w:left w:val="none" w:sz="0" w:space="0" w:color="auto"/>
                    <w:bottom w:val="none" w:sz="0" w:space="0" w:color="auto"/>
                    <w:right w:val="none" w:sz="0" w:space="0" w:color="auto"/>
                  </w:divBdr>
                </w:div>
                <w:div w:id="1947276358">
                  <w:marLeft w:val="640"/>
                  <w:marRight w:val="0"/>
                  <w:marTop w:val="0"/>
                  <w:marBottom w:val="0"/>
                  <w:divBdr>
                    <w:top w:val="none" w:sz="0" w:space="0" w:color="auto"/>
                    <w:left w:val="none" w:sz="0" w:space="0" w:color="auto"/>
                    <w:bottom w:val="none" w:sz="0" w:space="0" w:color="auto"/>
                    <w:right w:val="none" w:sz="0" w:space="0" w:color="auto"/>
                  </w:divBdr>
                </w:div>
                <w:div w:id="1145201066">
                  <w:marLeft w:val="640"/>
                  <w:marRight w:val="0"/>
                  <w:marTop w:val="0"/>
                  <w:marBottom w:val="0"/>
                  <w:divBdr>
                    <w:top w:val="none" w:sz="0" w:space="0" w:color="auto"/>
                    <w:left w:val="none" w:sz="0" w:space="0" w:color="auto"/>
                    <w:bottom w:val="none" w:sz="0" w:space="0" w:color="auto"/>
                    <w:right w:val="none" w:sz="0" w:space="0" w:color="auto"/>
                  </w:divBdr>
                </w:div>
                <w:div w:id="1315570390">
                  <w:marLeft w:val="640"/>
                  <w:marRight w:val="0"/>
                  <w:marTop w:val="0"/>
                  <w:marBottom w:val="0"/>
                  <w:divBdr>
                    <w:top w:val="none" w:sz="0" w:space="0" w:color="auto"/>
                    <w:left w:val="none" w:sz="0" w:space="0" w:color="auto"/>
                    <w:bottom w:val="none" w:sz="0" w:space="0" w:color="auto"/>
                    <w:right w:val="none" w:sz="0" w:space="0" w:color="auto"/>
                  </w:divBdr>
                </w:div>
                <w:div w:id="1483697039">
                  <w:marLeft w:val="640"/>
                  <w:marRight w:val="0"/>
                  <w:marTop w:val="0"/>
                  <w:marBottom w:val="0"/>
                  <w:divBdr>
                    <w:top w:val="none" w:sz="0" w:space="0" w:color="auto"/>
                    <w:left w:val="none" w:sz="0" w:space="0" w:color="auto"/>
                    <w:bottom w:val="none" w:sz="0" w:space="0" w:color="auto"/>
                    <w:right w:val="none" w:sz="0" w:space="0" w:color="auto"/>
                  </w:divBdr>
                </w:div>
                <w:div w:id="1702242163">
                  <w:marLeft w:val="640"/>
                  <w:marRight w:val="0"/>
                  <w:marTop w:val="0"/>
                  <w:marBottom w:val="0"/>
                  <w:divBdr>
                    <w:top w:val="none" w:sz="0" w:space="0" w:color="auto"/>
                    <w:left w:val="none" w:sz="0" w:space="0" w:color="auto"/>
                    <w:bottom w:val="none" w:sz="0" w:space="0" w:color="auto"/>
                    <w:right w:val="none" w:sz="0" w:space="0" w:color="auto"/>
                  </w:divBdr>
                </w:div>
                <w:div w:id="2101683900">
                  <w:marLeft w:val="640"/>
                  <w:marRight w:val="0"/>
                  <w:marTop w:val="0"/>
                  <w:marBottom w:val="0"/>
                  <w:divBdr>
                    <w:top w:val="none" w:sz="0" w:space="0" w:color="auto"/>
                    <w:left w:val="none" w:sz="0" w:space="0" w:color="auto"/>
                    <w:bottom w:val="none" w:sz="0" w:space="0" w:color="auto"/>
                    <w:right w:val="none" w:sz="0" w:space="0" w:color="auto"/>
                  </w:divBdr>
                </w:div>
                <w:div w:id="82922156">
                  <w:marLeft w:val="640"/>
                  <w:marRight w:val="0"/>
                  <w:marTop w:val="0"/>
                  <w:marBottom w:val="0"/>
                  <w:divBdr>
                    <w:top w:val="none" w:sz="0" w:space="0" w:color="auto"/>
                    <w:left w:val="none" w:sz="0" w:space="0" w:color="auto"/>
                    <w:bottom w:val="none" w:sz="0" w:space="0" w:color="auto"/>
                    <w:right w:val="none" w:sz="0" w:space="0" w:color="auto"/>
                  </w:divBdr>
                </w:div>
                <w:div w:id="1255476424">
                  <w:marLeft w:val="640"/>
                  <w:marRight w:val="0"/>
                  <w:marTop w:val="0"/>
                  <w:marBottom w:val="0"/>
                  <w:divBdr>
                    <w:top w:val="none" w:sz="0" w:space="0" w:color="auto"/>
                    <w:left w:val="none" w:sz="0" w:space="0" w:color="auto"/>
                    <w:bottom w:val="none" w:sz="0" w:space="0" w:color="auto"/>
                    <w:right w:val="none" w:sz="0" w:space="0" w:color="auto"/>
                  </w:divBdr>
                </w:div>
                <w:div w:id="1435319308">
                  <w:marLeft w:val="640"/>
                  <w:marRight w:val="0"/>
                  <w:marTop w:val="0"/>
                  <w:marBottom w:val="0"/>
                  <w:divBdr>
                    <w:top w:val="none" w:sz="0" w:space="0" w:color="auto"/>
                    <w:left w:val="none" w:sz="0" w:space="0" w:color="auto"/>
                    <w:bottom w:val="none" w:sz="0" w:space="0" w:color="auto"/>
                    <w:right w:val="none" w:sz="0" w:space="0" w:color="auto"/>
                  </w:divBdr>
                </w:div>
                <w:div w:id="697120256">
                  <w:marLeft w:val="640"/>
                  <w:marRight w:val="0"/>
                  <w:marTop w:val="0"/>
                  <w:marBottom w:val="0"/>
                  <w:divBdr>
                    <w:top w:val="none" w:sz="0" w:space="0" w:color="auto"/>
                    <w:left w:val="none" w:sz="0" w:space="0" w:color="auto"/>
                    <w:bottom w:val="none" w:sz="0" w:space="0" w:color="auto"/>
                    <w:right w:val="none" w:sz="0" w:space="0" w:color="auto"/>
                  </w:divBdr>
                </w:div>
                <w:div w:id="1016690934">
                  <w:marLeft w:val="640"/>
                  <w:marRight w:val="0"/>
                  <w:marTop w:val="0"/>
                  <w:marBottom w:val="0"/>
                  <w:divBdr>
                    <w:top w:val="none" w:sz="0" w:space="0" w:color="auto"/>
                    <w:left w:val="none" w:sz="0" w:space="0" w:color="auto"/>
                    <w:bottom w:val="none" w:sz="0" w:space="0" w:color="auto"/>
                    <w:right w:val="none" w:sz="0" w:space="0" w:color="auto"/>
                  </w:divBdr>
                </w:div>
                <w:div w:id="613093390">
                  <w:marLeft w:val="640"/>
                  <w:marRight w:val="0"/>
                  <w:marTop w:val="0"/>
                  <w:marBottom w:val="0"/>
                  <w:divBdr>
                    <w:top w:val="none" w:sz="0" w:space="0" w:color="auto"/>
                    <w:left w:val="none" w:sz="0" w:space="0" w:color="auto"/>
                    <w:bottom w:val="none" w:sz="0" w:space="0" w:color="auto"/>
                    <w:right w:val="none" w:sz="0" w:space="0" w:color="auto"/>
                  </w:divBdr>
                </w:div>
                <w:div w:id="1716541608">
                  <w:marLeft w:val="640"/>
                  <w:marRight w:val="0"/>
                  <w:marTop w:val="0"/>
                  <w:marBottom w:val="0"/>
                  <w:divBdr>
                    <w:top w:val="none" w:sz="0" w:space="0" w:color="auto"/>
                    <w:left w:val="none" w:sz="0" w:space="0" w:color="auto"/>
                    <w:bottom w:val="none" w:sz="0" w:space="0" w:color="auto"/>
                    <w:right w:val="none" w:sz="0" w:space="0" w:color="auto"/>
                  </w:divBdr>
                </w:div>
                <w:div w:id="1035272990">
                  <w:marLeft w:val="640"/>
                  <w:marRight w:val="0"/>
                  <w:marTop w:val="0"/>
                  <w:marBottom w:val="0"/>
                  <w:divBdr>
                    <w:top w:val="none" w:sz="0" w:space="0" w:color="auto"/>
                    <w:left w:val="none" w:sz="0" w:space="0" w:color="auto"/>
                    <w:bottom w:val="none" w:sz="0" w:space="0" w:color="auto"/>
                    <w:right w:val="none" w:sz="0" w:space="0" w:color="auto"/>
                  </w:divBdr>
                </w:div>
                <w:div w:id="811094160">
                  <w:marLeft w:val="640"/>
                  <w:marRight w:val="0"/>
                  <w:marTop w:val="0"/>
                  <w:marBottom w:val="0"/>
                  <w:divBdr>
                    <w:top w:val="none" w:sz="0" w:space="0" w:color="auto"/>
                    <w:left w:val="none" w:sz="0" w:space="0" w:color="auto"/>
                    <w:bottom w:val="none" w:sz="0" w:space="0" w:color="auto"/>
                    <w:right w:val="none" w:sz="0" w:space="0" w:color="auto"/>
                  </w:divBdr>
                </w:div>
                <w:div w:id="1254709368">
                  <w:marLeft w:val="640"/>
                  <w:marRight w:val="0"/>
                  <w:marTop w:val="0"/>
                  <w:marBottom w:val="0"/>
                  <w:divBdr>
                    <w:top w:val="none" w:sz="0" w:space="0" w:color="auto"/>
                    <w:left w:val="none" w:sz="0" w:space="0" w:color="auto"/>
                    <w:bottom w:val="none" w:sz="0" w:space="0" w:color="auto"/>
                    <w:right w:val="none" w:sz="0" w:space="0" w:color="auto"/>
                  </w:divBdr>
                </w:div>
                <w:div w:id="622267727">
                  <w:marLeft w:val="640"/>
                  <w:marRight w:val="0"/>
                  <w:marTop w:val="0"/>
                  <w:marBottom w:val="0"/>
                  <w:divBdr>
                    <w:top w:val="none" w:sz="0" w:space="0" w:color="auto"/>
                    <w:left w:val="none" w:sz="0" w:space="0" w:color="auto"/>
                    <w:bottom w:val="none" w:sz="0" w:space="0" w:color="auto"/>
                    <w:right w:val="none" w:sz="0" w:space="0" w:color="auto"/>
                  </w:divBdr>
                </w:div>
                <w:div w:id="474833636">
                  <w:marLeft w:val="640"/>
                  <w:marRight w:val="0"/>
                  <w:marTop w:val="0"/>
                  <w:marBottom w:val="0"/>
                  <w:divBdr>
                    <w:top w:val="none" w:sz="0" w:space="0" w:color="auto"/>
                    <w:left w:val="none" w:sz="0" w:space="0" w:color="auto"/>
                    <w:bottom w:val="none" w:sz="0" w:space="0" w:color="auto"/>
                    <w:right w:val="none" w:sz="0" w:space="0" w:color="auto"/>
                  </w:divBdr>
                </w:div>
                <w:div w:id="1779520137">
                  <w:marLeft w:val="640"/>
                  <w:marRight w:val="0"/>
                  <w:marTop w:val="0"/>
                  <w:marBottom w:val="0"/>
                  <w:divBdr>
                    <w:top w:val="none" w:sz="0" w:space="0" w:color="auto"/>
                    <w:left w:val="none" w:sz="0" w:space="0" w:color="auto"/>
                    <w:bottom w:val="none" w:sz="0" w:space="0" w:color="auto"/>
                    <w:right w:val="none" w:sz="0" w:space="0" w:color="auto"/>
                  </w:divBdr>
                </w:div>
                <w:div w:id="1895505394">
                  <w:marLeft w:val="640"/>
                  <w:marRight w:val="0"/>
                  <w:marTop w:val="0"/>
                  <w:marBottom w:val="0"/>
                  <w:divBdr>
                    <w:top w:val="none" w:sz="0" w:space="0" w:color="auto"/>
                    <w:left w:val="none" w:sz="0" w:space="0" w:color="auto"/>
                    <w:bottom w:val="none" w:sz="0" w:space="0" w:color="auto"/>
                    <w:right w:val="none" w:sz="0" w:space="0" w:color="auto"/>
                  </w:divBdr>
                </w:div>
                <w:div w:id="1429736541">
                  <w:marLeft w:val="640"/>
                  <w:marRight w:val="0"/>
                  <w:marTop w:val="0"/>
                  <w:marBottom w:val="0"/>
                  <w:divBdr>
                    <w:top w:val="none" w:sz="0" w:space="0" w:color="auto"/>
                    <w:left w:val="none" w:sz="0" w:space="0" w:color="auto"/>
                    <w:bottom w:val="none" w:sz="0" w:space="0" w:color="auto"/>
                    <w:right w:val="none" w:sz="0" w:space="0" w:color="auto"/>
                  </w:divBdr>
                </w:div>
                <w:div w:id="1523319964">
                  <w:marLeft w:val="640"/>
                  <w:marRight w:val="0"/>
                  <w:marTop w:val="0"/>
                  <w:marBottom w:val="0"/>
                  <w:divBdr>
                    <w:top w:val="none" w:sz="0" w:space="0" w:color="auto"/>
                    <w:left w:val="none" w:sz="0" w:space="0" w:color="auto"/>
                    <w:bottom w:val="none" w:sz="0" w:space="0" w:color="auto"/>
                    <w:right w:val="none" w:sz="0" w:space="0" w:color="auto"/>
                  </w:divBdr>
                </w:div>
                <w:div w:id="1356691874">
                  <w:marLeft w:val="640"/>
                  <w:marRight w:val="0"/>
                  <w:marTop w:val="0"/>
                  <w:marBottom w:val="0"/>
                  <w:divBdr>
                    <w:top w:val="none" w:sz="0" w:space="0" w:color="auto"/>
                    <w:left w:val="none" w:sz="0" w:space="0" w:color="auto"/>
                    <w:bottom w:val="none" w:sz="0" w:space="0" w:color="auto"/>
                    <w:right w:val="none" w:sz="0" w:space="0" w:color="auto"/>
                  </w:divBdr>
                </w:div>
                <w:div w:id="1652902419">
                  <w:marLeft w:val="640"/>
                  <w:marRight w:val="0"/>
                  <w:marTop w:val="0"/>
                  <w:marBottom w:val="0"/>
                  <w:divBdr>
                    <w:top w:val="none" w:sz="0" w:space="0" w:color="auto"/>
                    <w:left w:val="none" w:sz="0" w:space="0" w:color="auto"/>
                    <w:bottom w:val="none" w:sz="0" w:space="0" w:color="auto"/>
                    <w:right w:val="none" w:sz="0" w:space="0" w:color="auto"/>
                  </w:divBdr>
                </w:div>
                <w:div w:id="1449472914">
                  <w:marLeft w:val="640"/>
                  <w:marRight w:val="0"/>
                  <w:marTop w:val="0"/>
                  <w:marBottom w:val="0"/>
                  <w:divBdr>
                    <w:top w:val="none" w:sz="0" w:space="0" w:color="auto"/>
                    <w:left w:val="none" w:sz="0" w:space="0" w:color="auto"/>
                    <w:bottom w:val="none" w:sz="0" w:space="0" w:color="auto"/>
                    <w:right w:val="none" w:sz="0" w:space="0" w:color="auto"/>
                  </w:divBdr>
                </w:div>
                <w:div w:id="1838032897">
                  <w:marLeft w:val="640"/>
                  <w:marRight w:val="0"/>
                  <w:marTop w:val="0"/>
                  <w:marBottom w:val="0"/>
                  <w:divBdr>
                    <w:top w:val="none" w:sz="0" w:space="0" w:color="auto"/>
                    <w:left w:val="none" w:sz="0" w:space="0" w:color="auto"/>
                    <w:bottom w:val="none" w:sz="0" w:space="0" w:color="auto"/>
                    <w:right w:val="none" w:sz="0" w:space="0" w:color="auto"/>
                  </w:divBdr>
                </w:div>
                <w:div w:id="1330712056">
                  <w:marLeft w:val="640"/>
                  <w:marRight w:val="0"/>
                  <w:marTop w:val="0"/>
                  <w:marBottom w:val="0"/>
                  <w:divBdr>
                    <w:top w:val="none" w:sz="0" w:space="0" w:color="auto"/>
                    <w:left w:val="none" w:sz="0" w:space="0" w:color="auto"/>
                    <w:bottom w:val="none" w:sz="0" w:space="0" w:color="auto"/>
                    <w:right w:val="none" w:sz="0" w:space="0" w:color="auto"/>
                  </w:divBdr>
                </w:div>
                <w:div w:id="34546667">
                  <w:marLeft w:val="640"/>
                  <w:marRight w:val="0"/>
                  <w:marTop w:val="0"/>
                  <w:marBottom w:val="0"/>
                  <w:divBdr>
                    <w:top w:val="none" w:sz="0" w:space="0" w:color="auto"/>
                    <w:left w:val="none" w:sz="0" w:space="0" w:color="auto"/>
                    <w:bottom w:val="none" w:sz="0" w:space="0" w:color="auto"/>
                    <w:right w:val="none" w:sz="0" w:space="0" w:color="auto"/>
                  </w:divBdr>
                </w:div>
                <w:div w:id="140000735">
                  <w:marLeft w:val="640"/>
                  <w:marRight w:val="0"/>
                  <w:marTop w:val="0"/>
                  <w:marBottom w:val="0"/>
                  <w:divBdr>
                    <w:top w:val="none" w:sz="0" w:space="0" w:color="auto"/>
                    <w:left w:val="none" w:sz="0" w:space="0" w:color="auto"/>
                    <w:bottom w:val="none" w:sz="0" w:space="0" w:color="auto"/>
                    <w:right w:val="none" w:sz="0" w:space="0" w:color="auto"/>
                  </w:divBdr>
                </w:div>
                <w:div w:id="686099025">
                  <w:marLeft w:val="640"/>
                  <w:marRight w:val="0"/>
                  <w:marTop w:val="0"/>
                  <w:marBottom w:val="0"/>
                  <w:divBdr>
                    <w:top w:val="none" w:sz="0" w:space="0" w:color="auto"/>
                    <w:left w:val="none" w:sz="0" w:space="0" w:color="auto"/>
                    <w:bottom w:val="none" w:sz="0" w:space="0" w:color="auto"/>
                    <w:right w:val="none" w:sz="0" w:space="0" w:color="auto"/>
                  </w:divBdr>
                </w:div>
                <w:div w:id="1033844661">
                  <w:marLeft w:val="640"/>
                  <w:marRight w:val="0"/>
                  <w:marTop w:val="0"/>
                  <w:marBottom w:val="0"/>
                  <w:divBdr>
                    <w:top w:val="none" w:sz="0" w:space="0" w:color="auto"/>
                    <w:left w:val="none" w:sz="0" w:space="0" w:color="auto"/>
                    <w:bottom w:val="none" w:sz="0" w:space="0" w:color="auto"/>
                    <w:right w:val="none" w:sz="0" w:space="0" w:color="auto"/>
                  </w:divBdr>
                </w:div>
                <w:div w:id="972903365">
                  <w:marLeft w:val="640"/>
                  <w:marRight w:val="0"/>
                  <w:marTop w:val="0"/>
                  <w:marBottom w:val="0"/>
                  <w:divBdr>
                    <w:top w:val="none" w:sz="0" w:space="0" w:color="auto"/>
                    <w:left w:val="none" w:sz="0" w:space="0" w:color="auto"/>
                    <w:bottom w:val="none" w:sz="0" w:space="0" w:color="auto"/>
                    <w:right w:val="none" w:sz="0" w:space="0" w:color="auto"/>
                  </w:divBdr>
                </w:div>
                <w:div w:id="1546285187">
                  <w:marLeft w:val="640"/>
                  <w:marRight w:val="0"/>
                  <w:marTop w:val="0"/>
                  <w:marBottom w:val="0"/>
                  <w:divBdr>
                    <w:top w:val="none" w:sz="0" w:space="0" w:color="auto"/>
                    <w:left w:val="none" w:sz="0" w:space="0" w:color="auto"/>
                    <w:bottom w:val="none" w:sz="0" w:space="0" w:color="auto"/>
                    <w:right w:val="none" w:sz="0" w:space="0" w:color="auto"/>
                  </w:divBdr>
                </w:div>
              </w:divsChild>
            </w:div>
            <w:div w:id="18050600">
              <w:marLeft w:val="0"/>
              <w:marRight w:val="0"/>
              <w:marTop w:val="0"/>
              <w:marBottom w:val="0"/>
              <w:divBdr>
                <w:top w:val="none" w:sz="0" w:space="0" w:color="auto"/>
                <w:left w:val="none" w:sz="0" w:space="0" w:color="auto"/>
                <w:bottom w:val="none" w:sz="0" w:space="0" w:color="auto"/>
                <w:right w:val="none" w:sz="0" w:space="0" w:color="auto"/>
              </w:divBdr>
              <w:divsChild>
                <w:div w:id="442696219">
                  <w:marLeft w:val="640"/>
                  <w:marRight w:val="0"/>
                  <w:marTop w:val="0"/>
                  <w:marBottom w:val="0"/>
                  <w:divBdr>
                    <w:top w:val="none" w:sz="0" w:space="0" w:color="auto"/>
                    <w:left w:val="none" w:sz="0" w:space="0" w:color="auto"/>
                    <w:bottom w:val="none" w:sz="0" w:space="0" w:color="auto"/>
                    <w:right w:val="none" w:sz="0" w:space="0" w:color="auto"/>
                  </w:divBdr>
                </w:div>
                <w:div w:id="1380934866">
                  <w:marLeft w:val="640"/>
                  <w:marRight w:val="0"/>
                  <w:marTop w:val="0"/>
                  <w:marBottom w:val="0"/>
                  <w:divBdr>
                    <w:top w:val="none" w:sz="0" w:space="0" w:color="auto"/>
                    <w:left w:val="none" w:sz="0" w:space="0" w:color="auto"/>
                    <w:bottom w:val="none" w:sz="0" w:space="0" w:color="auto"/>
                    <w:right w:val="none" w:sz="0" w:space="0" w:color="auto"/>
                  </w:divBdr>
                </w:div>
                <w:div w:id="51344636">
                  <w:marLeft w:val="640"/>
                  <w:marRight w:val="0"/>
                  <w:marTop w:val="0"/>
                  <w:marBottom w:val="0"/>
                  <w:divBdr>
                    <w:top w:val="none" w:sz="0" w:space="0" w:color="auto"/>
                    <w:left w:val="none" w:sz="0" w:space="0" w:color="auto"/>
                    <w:bottom w:val="none" w:sz="0" w:space="0" w:color="auto"/>
                    <w:right w:val="none" w:sz="0" w:space="0" w:color="auto"/>
                  </w:divBdr>
                </w:div>
                <w:div w:id="554119008">
                  <w:marLeft w:val="640"/>
                  <w:marRight w:val="0"/>
                  <w:marTop w:val="0"/>
                  <w:marBottom w:val="0"/>
                  <w:divBdr>
                    <w:top w:val="none" w:sz="0" w:space="0" w:color="auto"/>
                    <w:left w:val="none" w:sz="0" w:space="0" w:color="auto"/>
                    <w:bottom w:val="none" w:sz="0" w:space="0" w:color="auto"/>
                    <w:right w:val="none" w:sz="0" w:space="0" w:color="auto"/>
                  </w:divBdr>
                </w:div>
                <w:div w:id="2086535652">
                  <w:marLeft w:val="640"/>
                  <w:marRight w:val="0"/>
                  <w:marTop w:val="0"/>
                  <w:marBottom w:val="0"/>
                  <w:divBdr>
                    <w:top w:val="none" w:sz="0" w:space="0" w:color="auto"/>
                    <w:left w:val="none" w:sz="0" w:space="0" w:color="auto"/>
                    <w:bottom w:val="none" w:sz="0" w:space="0" w:color="auto"/>
                    <w:right w:val="none" w:sz="0" w:space="0" w:color="auto"/>
                  </w:divBdr>
                </w:div>
                <w:div w:id="2128157163">
                  <w:marLeft w:val="640"/>
                  <w:marRight w:val="0"/>
                  <w:marTop w:val="0"/>
                  <w:marBottom w:val="0"/>
                  <w:divBdr>
                    <w:top w:val="none" w:sz="0" w:space="0" w:color="auto"/>
                    <w:left w:val="none" w:sz="0" w:space="0" w:color="auto"/>
                    <w:bottom w:val="none" w:sz="0" w:space="0" w:color="auto"/>
                    <w:right w:val="none" w:sz="0" w:space="0" w:color="auto"/>
                  </w:divBdr>
                </w:div>
                <w:div w:id="1801071903">
                  <w:marLeft w:val="640"/>
                  <w:marRight w:val="0"/>
                  <w:marTop w:val="0"/>
                  <w:marBottom w:val="0"/>
                  <w:divBdr>
                    <w:top w:val="none" w:sz="0" w:space="0" w:color="auto"/>
                    <w:left w:val="none" w:sz="0" w:space="0" w:color="auto"/>
                    <w:bottom w:val="none" w:sz="0" w:space="0" w:color="auto"/>
                    <w:right w:val="none" w:sz="0" w:space="0" w:color="auto"/>
                  </w:divBdr>
                </w:div>
                <w:div w:id="627509377">
                  <w:marLeft w:val="640"/>
                  <w:marRight w:val="0"/>
                  <w:marTop w:val="0"/>
                  <w:marBottom w:val="0"/>
                  <w:divBdr>
                    <w:top w:val="none" w:sz="0" w:space="0" w:color="auto"/>
                    <w:left w:val="none" w:sz="0" w:space="0" w:color="auto"/>
                    <w:bottom w:val="none" w:sz="0" w:space="0" w:color="auto"/>
                    <w:right w:val="none" w:sz="0" w:space="0" w:color="auto"/>
                  </w:divBdr>
                </w:div>
                <w:div w:id="877013585">
                  <w:marLeft w:val="640"/>
                  <w:marRight w:val="0"/>
                  <w:marTop w:val="0"/>
                  <w:marBottom w:val="0"/>
                  <w:divBdr>
                    <w:top w:val="none" w:sz="0" w:space="0" w:color="auto"/>
                    <w:left w:val="none" w:sz="0" w:space="0" w:color="auto"/>
                    <w:bottom w:val="none" w:sz="0" w:space="0" w:color="auto"/>
                    <w:right w:val="none" w:sz="0" w:space="0" w:color="auto"/>
                  </w:divBdr>
                </w:div>
                <w:div w:id="189418169">
                  <w:marLeft w:val="640"/>
                  <w:marRight w:val="0"/>
                  <w:marTop w:val="0"/>
                  <w:marBottom w:val="0"/>
                  <w:divBdr>
                    <w:top w:val="none" w:sz="0" w:space="0" w:color="auto"/>
                    <w:left w:val="none" w:sz="0" w:space="0" w:color="auto"/>
                    <w:bottom w:val="none" w:sz="0" w:space="0" w:color="auto"/>
                    <w:right w:val="none" w:sz="0" w:space="0" w:color="auto"/>
                  </w:divBdr>
                </w:div>
                <w:div w:id="1166092405">
                  <w:marLeft w:val="640"/>
                  <w:marRight w:val="0"/>
                  <w:marTop w:val="0"/>
                  <w:marBottom w:val="0"/>
                  <w:divBdr>
                    <w:top w:val="none" w:sz="0" w:space="0" w:color="auto"/>
                    <w:left w:val="none" w:sz="0" w:space="0" w:color="auto"/>
                    <w:bottom w:val="none" w:sz="0" w:space="0" w:color="auto"/>
                    <w:right w:val="none" w:sz="0" w:space="0" w:color="auto"/>
                  </w:divBdr>
                </w:div>
                <w:div w:id="424426565">
                  <w:marLeft w:val="640"/>
                  <w:marRight w:val="0"/>
                  <w:marTop w:val="0"/>
                  <w:marBottom w:val="0"/>
                  <w:divBdr>
                    <w:top w:val="none" w:sz="0" w:space="0" w:color="auto"/>
                    <w:left w:val="none" w:sz="0" w:space="0" w:color="auto"/>
                    <w:bottom w:val="none" w:sz="0" w:space="0" w:color="auto"/>
                    <w:right w:val="none" w:sz="0" w:space="0" w:color="auto"/>
                  </w:divBdr>
                </w:div>
                <w:div w:id="1098714104">
                  <w:marLeft w:val="640"/>
                  <w:marRight w:val="0"/>
                  <w:marTop w:val="0"/>
                  <w:marBottom w:val="0"/>
                  <w:divBdr>
                    <w:top w:val="none" w:sz="0" w:space="0" w:color="auto"/>
                    <w:left w:val="none" w:sz="0" w:space="0" w:color="auto"/>
                    <w:bottom w:val="none" w:sz="0" w:space="0" w:color="auto"/>
                    <w:right w:val="none" w:sz="0" w:space="0" w:color="auto"/>
                  </w:divBdr>
                </w:div>
                <w:div w:id="967122865">
                  <w:marLeft w:val="640"/>
                  <w:marRight w:val="0"/>
                  <w:marTop w:val="0"/>
                  <w:marBottom w:val="0"/>
                  <w:divBdr>
                    <w:top w:val="none" w:sz="0" w:space="0" w:color="auto"/>
                    <w:left w:val="none" w:sz="0" w:space="0" w:color="auto"/>
                    <w:bottom w:val="none" w:sz="0" w:space="0" w:color="auto"/>
                    <w:right w:val="none" w:sz="0" w:space="0" w:color="auto"/>
                  </w:divBdr>
                </w:div>
                <w:div w:id="1433864949">
                  <w:marLeft w:val="640"/>
                  <w:marRight w:val="0"/>
                  <w:marTop w:val="0"/>
                  <w:marBottom w:val="0"/>
                  <w:divBdr>
                    <w:top w:val="none" w:sz="0" w:space="0" w:color="auto"/>
                    <w:left w:val="none" w:sz="0" w:space="0" w:color="auto"/>
                    <w:bottom w:val="none" w:sz="0" w:space="0" w:color="auto"/>
                    <w:right w:val="none" w:sz="0" w:space="0" w:color="auto"/>
                  </w:divBdr>
                </w:div>
                <w:div w:id="1970278174">
                  <w:marLeft w:val="640"/>
                  <w:marRight w:val="0"/>
                  <w:marTop w:val="0"/>
                  <w:marBottom w:val="0"/>
                  <w:divBdr>
                    <w:top w:val="none" w:sz="0" w:space="0" w:color="auto"/>
                    <w:left w:val="none" w:sz="0" w:space="0" w:color="auto"/>
                    <w:bottom w:val="none" w:sz="0" w:space="0" w:color="auto"/>
                    <w:right w:val="none" w:sz="0" w:space="0" w:color="auto"/>
                  </w:divBdr>
                </w:div>
                <w:div w:id="26683715">
                  <w:marLeft w:val="640"/>
                  <w:marRight w:val="0"/>
                  <w:marTop w:val="0"/>
                  <w:marBottom w:val="0"/>
                  <w:divBdr>
                    <w:top w:val="none" w:sz="0" w:space="0" w:color="auto"/>
                    <w:left w:val="none" w:sz="0" w:space="0" w:color="auto"/>
                    <w:bottom w:val="none" w:sz="0" w:space="0" w:color="auto"/>
                    <w:right w:val="none" w:sz="0" w:space="0" w:color="auto"/>
                  </w:divBdr>
                </w:div>
                <w:div w:id="2045908616">
                  <w:marLeft w:val="640"/>
                  <w:marRight w:val="0"/>
                  <w:marTop w:val="0"/>
                  <w:marBottom w:val="0"/>
                  <w:divBdr>
                    <w:top w:val="none" w:sz="0" w:space="0" w:color="auto"/>
                    <w:left w:val="none" w:sz="0" w:space="0" w:color="auto"/>
                    <w:bottom w:val="none" w:sz="0" w:space="0" w:color="auto"/>
                    <w:right w:val="none" w:sz="0" w:space="0" w:color="auto"/>
                  </w:divBdr>
                </w:div>
                <w:div w:id="1638220083">
                  <w:marLeft w:val="640"/>
                  <w:marRight w:val="0"/>
                  <w:marTop w:val="0"/>
                  <w:marBottom w:val="0"/>
                  <w:divBdr>
                    <w:top w:val="none" w:sz="0" w:space="0" w:color="auto"/>
                    <w:left w:val="none" w:sz="0" w:space="0" w:color="auto"/>
                    <w:bottom w:val="none" w:sz="0" w:space="0" w:color="auto"/>
                    <w:right w:val="none" w:sz="0" w:space="0" w:color="auto"/>
                  </w:divBdr>
                </w:div>
                <w:div w:id="1238632618">
                  <w:marLeft w:val="640"/>
                  <w:marRight w:val="0"/>
                  <w:marTop w:val="0"/>
                  <w:marBottom w:val="0"/>
                  <w:divBdr>
                    <w:top w:val="none" w:sz="0" w:space="0" w:color="auto"/>
                    <w:left w:val="none" w:sz="0" w:space="0" w:color="auto"/>
                    <w:bottom w:val="none" w:sz="0" w:space="0" w:color="auto"/>
                    <w:right w:val="none" w:sz="0" w:space="0" w:color="auto"/>
                  </w:divBdr>
                </w:div>
                <w:div w:id="2118866172">
                  <w:marLeft w:val="640"/>
                  <w:marRight w:val="0"/>
                  <w:marTop w:val="0"/>
                  <w:marBottom w:val="0"/>
                  <w:divBdr>
                    <w:top w:val="none" w:sz="0" w:space="0" w:color="auto"/>
                    <w:left w:val="none" w:sz="0" w:space="0" w:color="auto"/>
                    <w:bottom w:val="none" w:sz="0" w:space="0" w:color="auto"/>
                    <w:right w:val="none" w:sz="0" w:space="0" w:color="auto"/>
                  </w:divBdr>
                </w:div>
                <w:div w:id="1830562933">
                  <w:marLeft w:val="640"/>
                  <w:marRight w:val="0"/>
                  <w:marTop w:val="0"/>
                  <w:marBottom w:val="0"/>
                  <w:divBdr>
                    <w:top w:val="none" w:sz="0" w:space="0" w:color="auto"/>
                    <w:left w:val="none" w:sz="0" w:space="0" w:color="auto"/>
                    <w:bottom w:val="none" w:sz="0" w:space="0" w:color="auto"/>
                    <w:right w:val="none" w:sz="0" w:space="0" w:color="auto"/>
                  </w:divBdr>
                </w:div>
                <w:div w:id="722173881">
                  <w:marLeft w:val="640"/>
                  <w:marRight w:val="0"/>
                  <w:marTop w:val="0"/>
                  <w:marBottom w:val="0"/>
                  <w:divBdr>
                    <w:top w:val="none" w:sz="0" w:space="0" w:color="auto"/>
                    <w:left w:val="none" w:sz="0" w:space="0" w:color="auto"/>
                    <w:bottom w:val="none" w:sz="0" w:space="0" w:color="auto"/>
                    <w:right w:val="none" w:sz="0" w:space="0" w:color="auto"/>
                  </w:divBdr>
                </w:div>
                <w:div w:id="2023623143">
                  <w:marLeft w:val="640"/>
                  <w:marRight w:val="0"/>
                  <w:marTop w:val="0"/>
                  <w:marBottom w:val="0"/>
                  <w:divBdr>
                    <w:top w:val="none" w:sz="0" w:space="0" w:color="auto"/>
                    <w:left w:val="none" w:sz="0" w:space="0" w:color="auto"/>
                    <w:bottom w:val="none" w:sz="0" w:space="0" w:color="auto"/>
                    <w:right w:val="none" w:sz="0" w:space="0" w:color="auto"/>
                  </w:divBdr>
                </w:div>
                <w:div w:id="2017926674">
                  <w:marLeft w:val="640"/>
                  <w:marRight w:val="0"/>
                  <w:marTop w:val="0"/>
                  <w:marBottom w:val="0"/>
                  <w:divBdr>
                    <w:top w:val="none" w:sz="0" w:space="0" w:color="auto"/>
                    <w:left w:val="none" w:sz="0" w:space="0" w:color="auto"/>
                    <w:bottom w:val="none" w:sz="0" w:space="0" w:color="auto"/>
                    <w:right w:val="none" w:sz="0" w:space="0" w:color="auto"/>
                  </w:divBdr>
                </w:div>
                <w:div w:id="822702936">
                  <w:marLeft w:val="640"/>
                  <w:marRight w:val="0"/>
                  <w:marTop w:val="0"/>
                  <w:marBottom w:val="0"/>
                  <w:divBdr>
                    <w:top w:val="none" w:sz="0" w:space="0" w:color="auto"/>
                    <w:left w:val="none" w:sz="0" w:space="0" w:color="auto"/>
                    <w:bottom w:val="none" w:sz="0" w:space="0" w:color="auto"/>
                    <w:right w:val="none" w:sz="0" w:space="0" w:color="auto"/>
                  </w:divBdr>
                </w:div>
                <w:div w:id="729109922">
                  <w:marLeft w:val="640"/>
                  <w:marRight w:val="0"/>
                  <w:marTop w:val="0"/>
                  <w:marBottom w:val="0"/>
                  <w:divBdr>
                    <w:top w:val="none" w:sz="0" w:space="0" w:color="auto"/>
                    <w:left w:val="none" w:sz="0" w:space="0" w:color="auto"/>
                    <w:bottom w:val="none" w:sz="0" w:space="0" w:color="auto"/>
                    <w:right w:val="none" w:sz="0" w:space="0" w:color="auto"/>
                  </w:divBdr>
                </w:div>
                <w:div w:id="1330446353">
                  <w:marLeft w:val="640"/>
                  <w:marRight w:val="0"/>
                  <w:marTop w:val="0"/>
                  <w:marBottom w:val="0"/>
                  <w:divBdr>
                    <w:top w:val="none" w:sz="0" w:space="0" w:color="auto"/>
                    <w:left w:val="none" w:sz="0" w:space="0" w:color="auto"/>
                    <w:bottom w:val="none" w:sz="0" w:space="0" w:color="auto"/>
                    <w:right w:val="none" w:sz="0" w:space="0" w:color="auto"/>
                  </w:divBdr>
                </w:div>
                <w:div w:id="579027619">
                  <w:marLeft w:val="640"/>
                  <w:marRight w:val="0"/>
                  <w:marTop w:val="0"/>
                  <w:marBottom w:val="0"/>
                  <w:divBdr>
                    <w:top w:val="none" w:sz="0" w:space="0" w:color="auto"/>
                    <w:left w:val="none" w:sz="0" w:space="0" w:color="auto"/>
                    <w:bottom w:val="none" w:sz="0" w:space="0" w:color="auto"/>
                    <w:right w:val="none" w:sz="0" w:space="0" w:color="auto"/>
                  </w:divBdr>
                </w:div>
                <w:div w:id="60376288">
                  <w:marLeft w:val="640"/>
                  <w:marRight w:val="0"/>
                  <w:marTop w:val="0"/>
                  <w:marBottom w:val="0"/>
                  <w:divBdr>
                    <w:top w:val="none" w:sz="0" w:space="0" w:color="auto"/>
                    <w:left w:val="none" w:sz="0" w:space="0" w:color="auto"/>
                    <w:bottom w:val="none" w:sz="0" w:space="0" w:color="auto"/>
                    <w:right w:val="none" w:sz="0" w:space="0" w:color="auto"/>
                  </w:divBdr>
                </w:div>
                <w:div w:id="1938097333">
                  <w:marLeft w:val="640"/>
                  <w:marRight w:val="0"/>
                  <w:marTop w:val="0"/>
                  <w:marBottom w:val="0"/>
                  <w:divBdr>
                    <w:top w:val="none" w:sz="0" w:space="0" w:color="auto"/>
                    <w:left w:val="none" w:sz="0" w:space="0" w:color="auto"/>
                    <w:bottom w:val="none" w:sz="0" w:space="0" w:color="auto"/>
                    <w:right w:val="none" w:sz="0" w:space="0" w:color="auto"/>
                  </w:divBdr>
                </w:div>
                <w:div w:id="442848010">
                  <w:marLeft w:val="640"/>
                  <w:marRight w:val="0"/>
                  <w:marTop w:val="0"/>
                  <w:marBottom w:val="0"/>
                  <w:divBdr>
                    <w:top w:val="none" w:sz="0" w:space="0" w:color="auto"/>
                    <w:left w:val="none" w:sz="0" w:space="0" w:color="auto"/>
                    <w:bottom w:val="none" w:sz="0" w:space="0" w:color="auto"/>
                    <w:right w:val="none" w:sz="0" w:space="0" w:color="auto"/>
                  </w:divBdr>
                </w:div>
                <w:div w:id="1005668920">
                  <w:marLeft w:val="640"/>
                  <w:marRight w:val="0"/>
                  <w:marTop w:val="0"/>
                  <w:marBottom w:val="0"/>
                  <w:divBdr>
                    <w:top w:val="none" w:sz="0" w:space="0" w:color="auto"/>
                    <w:left w:val="none" w:sz="0" w:space="0" w:color="auto"/>
                    <w:bottom w:val="none" w:sz="0" w:space="0" w:color="auto"/>
                    <w:right w:val="none" w:sz="0" w:space="0" w:color="auto"/>
                  </w:divBdr>
                </w:div>
                <w:div w:id="1967588804">
                  <w:marLeft w:val="640"/>
                  <w:marRight w:val="0"/>
                  <w:marTop w:val="0"/>
                  <w:marBottom w:val="0"/>
                  <w:divBdr>
                    <w:top w:val="none" w:sz="0" w:space="0" w:color="auto"/>
                    <w:left w:val="none" w:sz="0" w:space="0" w:color="auto"/>
                    <w:bottom w:val="none" w:sz="0" w:space="0" w:color="auto"/>
                    <w:right w:val="none" w:sz="0" w:space="0" w:color="auto"/>
                  </w:divBdr>
                </w:div>
                <w:div w:id="716121471">
                  <w:marLeft w:val="640"/>
                  <w:marRight w:val="0"/>
                  <w:marTop w:val="0"/>
                  <w:marBottom w:val="0"/>
                  <w:divBdr>
                    <w:top w:val="none" w:sz="0" w:space="0" w:color="auto"/>
                    <w:left w:val="none" w:sz="0" w:space="0" w:color="auto"/>
                    <w:bottom w:val="none" w:sz="0" w:space="0" w:color="auto"/>
                    <w:right w:val="none" w:sz="0" w:space="0" w:color="auto"/>
                  </w:divBdr>
                </w:div>
                <w:div w:id="205333526">
                  <w:marLeft w:val="640"/>
                  <w:marRight w:val="0"/>
                  <w:marTop w:val="0"/>
                  <w:marBottom w:val="0"/>
                  <w:divBdr>
                    <w:top w:val="none" w:sz="0" w:space="0" w:color="auto"/>
                    <w:left w:val="none" w:sz="0" w:space="0" w:color="auto"/>
                    <w:bottom w:val="none" w:sz="0" w:space="0" w:color="auto"/>
                    <w:right w:val="none" w:sz="0" w:space="0" w:color="auto"/>
                  </w:divBdr>
                </w:div>
                <w:div w:id="1976789781">
                  <w:marLeft w:val="640"/>
                  <w:marRight w:val="0"/>
                  <w:marTop w:val="0"/>
                  <w:marBottom w:val="0"/>
                  <w:divBdr>
                    <w:top w:val="none" w:sz="0" w:space="0" w:color="auto"/>
                    <w:left w:val="none" w:sz="0" w:space="0" w:color="auto"/>
                    <w:bottom w:val="none" w:sz="0" w:space="0" w:color="auto"/>
                    <w:right w:val="none" w:sz="0" w:space="0" w:color="auto"/>
                  </w:divBdr>
                </w:div>
                <w:div w:id="766971094">
                  <w:marLeft w:val="640"/>
                  <w:marRight w:val="0"/>
                  <w:marTop w:val="0"/>
                  <w:marBottom w:val="0"/>
                  <w:divBdr>
                    <w:top w:val="none" w:sz="0" w:space="0" w:color="auto"/>
                    <w:left w:val="none" w:sz="0" w:space="0" w:color="auto"/>
                    <w:bottom w:val="none" w:sz="0" w:space="0" w:color="auto"/>
                    <w:right w:val="none" w:sz="0" w:space="0" w:color="auto"/>
                  </w:divBdr>
                </w:div>
                <w:div w:id="2049597414">
                  <w:marLeft w:val="640"/>
                  <w:marRight w:val="0"/>
                  <w:marTop w:val="0"/>
                  <w:marBottom w:val="0"/>
                  <w:divBdr>
                    <w:top w:val="none" w:sz="0" w:space="0" w:color="auto"/>
                    <w:left w:val="none" w:sz="0" w:space="0" w:color="auto"/>
                    <w:bottom w:val="none" w:sz="0" w:space="0" w:color="auto"/>
                    <w:right w:val="none" w:sz="0" w:space="0" w:color="auto"/>
                  </w:divBdr>
                </w:div>
                <w:div w:id="561408047">
                  <w:marLeft w:val="640"/>
                  <w:marRight w:val="0"/>
                  <w:marTop w:val="0"/>
                  <w:marBottom w:val="0"/>
                  <w:divBdr>
                    <w:top w:val="none" w:sz="0" w:space="0" w:color="auto"/>
                    <w:left w:val="none" w:sz="0" w:space="0" w:color="auto"/>
                    <w:bottom w:val="none" w:sz="0" w:space="0" w:color="auto"/>
                    <w:right w:val="none" w:sz="0" w:space="0" w:color="auto"/>
                  </w:divBdr>
                </w:div>
                <w:div w:id="1828546021">
                  <w:marLeft w:val="640"/>
                  <w:marRight w:val="0"/>
                  <w:marTop w:val="0"/>
                  <w:marBottom w:val="0"/>
                  <w:divBdr>
                    <w:top w:val="none" w:sz="0" w:space="0" w:color="auto"/>
                    <w:left w:val="none" w:sz="0" w:space="0" w:color="auto"/>
                    <w:bottom w:val="none" w:sz="0" w:space="0" w:color="auto"/>
                    <w:right w:val="none" w:sz="0" w:space="0" w:color="auto"/>
                  </w:divBdr>
                </w:div>
                <w:div w:id="629477537">
                  <w:marLeft w:val="640"/>
                  <w:marRight w:val="0"/>
                  <w:marTop w:val="0"/>
                  <w:marBottom w:val="0"/>
                  <w:divBdr>
                    <w:top w:val="none" w:sz="0" w:space="0" w:color="auto"/>
                    <w:left w:val="none" w:sz="0" w:space="0" w:color="auto"/>
                    <w:bottom w:val="none" w:sz="0" w:space="0" w:color="auto"/>
                    <w:right w:val="none" w:sz="0" w:space="0" w:color="auto"/>
                  </w:divBdr>
                </w:div>
              </w:divsChild>
            </w:div>
            <w:div w:id="2034502313">
              <w:marLeft w:val="0"/>
              <w:marRight w:val="0"/>
              <w:marTop w:val="0"/>
              <w:marBottom w:val="0"/>
              <w:divBdr>
                <w:top w:val="none" w:sz="0" w:space="0" w:color="auto"/>
                <w:left w:val="none" w:sz="0" w:space="0" w:color="auto"/>
                <w:bottom w:val="none" w:sz="0" w:space="0" w:color="auto"/>
                <w:right w:val="none" w:sz="0" w:space="0" w:color="auto"/>
              </w:divBdr>
              <w:divsChild>
                <w:div w:id="346255665">
                  <w:marLeft w:val="640"/>
                  <w:marRight w:val="0"/>
                  <w:marTop w:val="0"/>
                  <w:marBottom w:val="0"/>
                  <w:divBdr>
                    <w:top w:val="none" w:sz="0" w:space="0" w:color="auto"/>
                    <w:left w:val="none" w:sz="0" w:space="0" w:color="auto"/>
                    <w:bottom w:val="none" w:sz="0" w:space="0" w:color="auto"/>
                    <w:right w:val="none" w:sz="0" w:space="0" w:color="auto"/>
                  </w:divBdr>
                </w:div>
                <w:div w:id="242685066">
                  <w:marLeft w:val="640"/>
                  <w:marRight w:val="0"/>
                  <w:marTop w:val="0"/>
                  <w:marBottom w:val="0"/>
                  <w:divBdr>
                    <w:top w:val="none" w:sz="0" w:space="0" w:color="auto"/>
                    <w:left w:val="none" w:sz="0" w:space="0" w:color="auto"/>
                    <w:bottom w:val="none" w:sz="0" w:space="0" w:color="auto"/>
                    <w:right w:val="none" w:sz="0" w:space="0" w:color="auto"/>
                  </w:divBdr>
                </w:div>
                <w:div w:id="155464580">
                  <w:marLeft w:val="640"/>
                  <w:marRight w:val="0"/>
                  <w:marTop w:val="0"/>
                  <w:marBottom w:val="0"/>
                  <w:divBdr>
                    <w:top w:val="none" w:sz="0" w:space="0" w:color="auto"/>
                    <w:left w:val="none" w:sz="0" w:space="0" w:color="auto"/>
                    <w:bottom w:val="none" w:sz="0" w:space="0" w:color="auto"/>
                    <w:right w:val="none" w:sz="0" w:space="0" w:color="auto"/>
                  </w:divBdr>
                </w:div>
                <w:div w:id="1680112197">
                  <w:marLeft w:val="640"/>
                  <w:marRight w:val="0"/>
                  <w:marTop w:val="0"/>
                  <w:marBottom w:val="0"/>
                  <w:divBdr>
                    <w:top w:val="none" w:sz="0" w:space="0" w:color="auto"/>
                    <w:left w:val="none" w:sz="0" w:space="0" w:color="auto"/>
                    <w:bottom w:val="none" w:sz="0" w:space="0" w:color="auto"/>
                    <w:right w:val="none" w:sz="0" w:space="0" w:color="auto"/>
                  </w:divBdr>
                </w:div>
                <w:div w:id="1136878805">
                  <w:marLeft w:val="640"/>
                  <w:marRight w:val="0"/>
                  <w:marTop w:val="0"/>
                  <w:marBottom w:val="0"/>
                  <w:divBdr>
                    <w:top w:val="none" w:sz="0" w:space="0" w:color="auto"/>
                    <w:left w:val="none" w:sz="0" w:space="0" w:color="auto"/>
                    <w:bottom w:val="none" w:sz="0" w:space="0" w:color="auto"/>
                    <w:right w:val="none" w:sz="0" w:space="0" w:color="auto"/>
                  </w:divBdr>
                </w:div>
                <w:div w:id="1644003002">
                  <w:marLeft w:val="640"/>
                  <w:marRight w:val="0"/>
                  <w:marTop w:val="0"/>
                  <w:marBottom w:val="0"/>
                  <w:divBdr>
                    <w:top w:val="none" w:sz="0" w:space="0" w:color="auto"/>
                    <w:left w:val="none" w:sz="0" w:space="0" w:color="auto"/>
                    <w:bottom w:val="none" w:sz="0" w:space="0" w:color="auto"/>
                    <w:right w:val="none" w:sz="0" w:space="0" w:color="auto"/>
                  </w:divBdr>
                </w:div>
                <w:div w:id="1536506439">
                  <w:marLeft w:val="640"/>
                  <w:marRight w:val="0"/>
                  <w:marTop w:val="0"/>
                  <w:marBottom w:val="0"/>
                  <w:divBdr>
                    <w:top w:val="none" w:sz="0" w:space="0" w:color="auto"/>
                    <w:left w:val="none" w:sz="0" w:space="0" w:color="auto"/>
                    <w:bottom w:val="none" w:sz="0" w:space="0" w:color="auto"/>
                    <w:right w:val="none" w:sz="0" w:space="0" w:color="auto"/>
                  </w:divBdr>
                </w:div>
                <w:div w:id="1011638694">
                  <w:marLeft w:val="640"/>
                  <w:marRight w:val="0"/>
                  <w:marTop w:val="0"/>
                  <w:marBottom w:val="0"/>
                  <w:divBdr>
                    <w:top w:val="none" w:sz="0" w:space="0" w:color="auto"/>
                    <w:left w:val="none" w:sz="0" w:space="0" w:color="auto"/>
                    <w:bottom w:val="none" w:sz="0" w:space="0" w:color="auto"/>
                    <w:right w:val="none" w:sz="0" w:space="0" w:color="auto"/>
                  </w:divBdr>
                </w:div>
                <w:div w:id="1227952064">
                  <w:marLeft w:val="640"/>
                  <w:marRight w:val="0"/>
                  <w:marTop w:val="0"/>
                  <w:marBottom w:val="0"/>
                  <w:divBdr>
                    <w:top w:val="none" w:sz="0" w:space="0" w:color="auto"/>
                    <w:left w:val="none" w:sz="0" w:space="0" w:color="auto"/>
                    <w:bottom w:val="none" w:sz="0" w:space="0" w:color="auto"/>
                    <w:right w:val="none" w:sz="0" w:space="0" w:color="auto"/>
                  </w:divBdr>
                </w:div>
                <w:div w:id="1002318740">
                  <w:marLeft w:val="640"/>
                  <w:marRight w:val="0"/>
                  <w:marTop w:val="0"/>
                  <w:marBottom w:val="0"/>
                  <w:divBdr>
                    <w:top w:val="none" w:sz="0" w:space="0" w:color="auto"/>
                    <w:left w:val="none" w:sz="0" w:space="0" w:color="auto"/>
                    <w:bottom w:val="none" w:sz="0" w:space="0" w:color="auto"/>
                    <w:right w:val="none" w:sz="0" w:space="0" w:color="auto"/>
                  </w:divBdr>
                </w:div>
                <w:div w:id="1626345973">
                  <w:marLeft w:val="640"/>
                  <w:marRight w:val="0"/>
                  <w:marTop w:val="0"/>
                  <w:marBottom w:val="0"/>
                  <w:divBdr>
                    <w:top w:val="none" w:sz="0" w:space="0" w:color="auto"/>
                    <w:left w:val="none" w:sz="0" w:space="0" w:color="auto"/>
                    <w:bottom w:val="none" w:sz="0" w:space="0" w:color="auto"/>
                    <w:right w:val="none" w:sz="0" w:space="0" w:color="auto"/>
                  </w:divBdr>
                </w:div>
                <w:div w:id="8921460">
                  <w:marLeft w:val="640"/>
                  <w:marRight w:val="0"/>
                  <w:marTop w:val="0"/>
                  <w:marBottom w:val="0"/>
                  <w:divBdr>
                    <w:top w:val="none" w:sz="0" w:space="0" w:color="auto"/>
                    <w:left w:val="none" w:sz="0" w:space="0" w:color="auto"/>
                    <w:bottom w:val="none" w:sz="0" w:space="0" w:color="auto"/>
                    <w:right w:val="none" w:sz="0" w:space="0" w:color="auto"/>
                  </w:divBdr>
                </w:div>
                <w:div w:id="1822890484">
                  <w:marLeft w:val="640"/>
                  <w:marRight w:val="0"/>
                  <w:marTop w:val="0"/>
                  <w:marBottom w:val="0"/>
                  <w:divBdr>
                    <w:top w:val="none" w:sz="0" w:space="0" w:color="auto"/>
                    <w:left w:val="none" w:sz="0" w:space="0" w:color="auto"/>
                    <w:bottom w:val="none" w:sz="0" w:space="0" w:color="auto"/>
                    <w:right w:val="none" w:sz="0" w:space="0" w:color="auto"/>
                  </w:divBdr>
                </w:div>
                <w:div w:id="1164200351">
                  <w:marLeft w:val="640"/>
                  <w:marRight w:val="0"/>
                  <w:marTop w:val="0"/>
                  <w:marBottom w:val="0"/>
                  <w:divBdr>
                    <w:top w:val="none" w:sz="0" w:space="0" w:color="auto"/>
                    <w:left w:val="none" w:sz="0" w:space="0" w:color="auto"/>
                    <w:bottom w:val="none" w:sz="0" w:space="0" w:color="auto"/>
                    <w:right w:val="none" w:sz="0" w:space="0" w:color="auto"/>
                  </w:divBdr>
                </w:div>
                <w:div w:id="1778793257">
                  <w:marLeft w:val="640"/>
                  <w:marRight w:val="0"/>
                  <w:marTop w:val="0"/>
                  <w:marBottom w:val="0"/>
                  <w:divBdr>
                    <w:top w:val="none" w:sz="0" w:space="0" w:color="auto"/>
                    <w:left w:val="none" w:sz="0" w:space="0" w:color="auto"/>
                    <w:bottom w:val="none" w:sz="0" w:space="0" w:color="auto"/>
                    <w:right w:val="none" w:sz="0" w:space="0" w:color="auto"/>
                  </w:divBdr>
                </w:div>
                <w:div w:id="910386251">
                  <w:marLeft w:val="640"/>
                  <w:marRight w:val="0"/>
                  <w:marTop w:val="0"/>
                  <w:marBottom w:val="0"/>
                  <w:divBdr>
                    <w:top w:val="none" w:sz="0" w:space="0" w:color="auto"/>
                    <w:left w:val="none" w:sz="0" w:space="0" w:color="auto"/>
                    <w:bottom w:val="none" w:sz="0" w:space="0" w:color="auto"/>
                    <w:right w:val="none" w:sz="0" w:space="0" w:color="auto"/>
                  </w:divBdr>
                </w:div>
                <w:div w:id="642350592">
                  <w:marLeft w:val="640"/>
                  <w:marRight w:val="0"/>
                  <w:marTop w:val="0"/>
                  <w:marBottom w:val="0"/>
                  <w:divBdr>
                    <w:top w:val="none" w:sz="0" w:space="0" w:color="auto"/>
                    <w:left w:val="none" w:sz="0" w:space="0" w:color="auto"/>
                    <w:bottom w:val="none" w:sz="0" w:space="0" w:color="auto"/>
                    <w:right w:val="none" w:sz="0" w:space="0" w:color="auto"/>
                  </w:divBdr>
                </w:div>
                <w:div w:id="1969696646">
                  <w:marLeft w:val="640"/>
                  <w:marRight w:val="0"/>
                  <w:marTop w:val="0"/>
                  <w:marBottom w:val="0"/>
                  <w:divBdr>
                    <w:top w:val="none" w:sz="0" w:space="0" w:color="auto"/>
                    <w:left w:val="none" w:sz="0" w:space="0" w:color="auto"/>
                    <w:bottom w:val="none" w:sz="0" w:space="0" w:color="auto"/>
                    <w:right w:val="none" w:sz="0" w:space="0" w:color="auto"/>
                  </w:divBdr>
                </w:div>
                <w:div w:id="833452312">
                  <w:marLeft w:val="640"/>
                  <w:marRight w:val="0"/>
                  <w:marTop w:val="0"/>
                  <w:marBottom w:val="0"/>
                  <w:divBdr>
                    <w:top w:val="none" w:sz="0" w:space="0" w:color="auto"/>
                    <w:left w:val="none" w:sz="0" w:space="0" w:color="auto"/>
                    <w:bottom w:val="none" w:sz="0" w:space="0" w:color="auto"/>
                    <w:right w:val="none" w:sz="0" w:space="0" w:color="auto"/>
                  </w:divBdr>
                </w:div>
                <w:div w:id="1121533935">
                  <w:marLeft w:val="640"/>
                  <w:marRight w:val="0"/>
                  <w:marTop w:val="0"/>
                  <w:marBottom w:val="0"/>
                  <w:divBdr>
                    <w:top w:val="none" w:sz="0" w:space="0" w:color="auto"/>
                    <w:left w:val="none" w:sz="0" w:space="0" w:color="auto"/>
                    <w:bottom w:val="none" w:sz="0" w:space="0" w:color="auto"/>
                    <w:right w:val="none" w:sz="0" w:space="0" w:color="auto"/>
                  </w:divBdr>
                </w:div>
                <w:div w:id="1263105258">
                  <w:marLeft w:val="640"/>
                  <w:marRight w:val="0"/>
                  <w:marTop w:val="0"/>
                  <w:marBottom w:val="0"/>
                  <w:divBdr>
                    <w:top w:val="none" w:sz="0" w:space="0" w:color="auto"/>
                    <w:left w:val="none" w:sz="0" w:space="0" w:color="auto"/>
                    <w:bottom w:val="none" w:sz="0" w:space="0" w:color="auto"/>
                    <w:right w:val="none" w:sz="0" w:space="0" w:color="auto"/>
                  </w:divBdr>
                </w:div>
                <w:div w:id="1840195279">
                  <w:marLeft w:val="640"/>
                  <w:marRight w:val="0"/>
                  <w:marTop w:val="0"/>
                  <w:marBottom w:val="0"/>
                  <w:divBdr>
                    <w:top w:val="none" w:sz="0" w:space="0" w:color="auto"/>
                    <w:left w:val="none" w:sz="0" w:space="0" w:color="auto"/>
                    <w:bottom w:val="none" w:sz="0" w:space="0" w:color="auto"/>
                    <w:right w:val="none" w:sz="0" w:space="0" w:color="auto"/>
                  </w:divBdr>
                </w:div>
                <w:div w:id="1667636854">
                  <w:marLeft w:val="640"/>
                  <w:marRight w:val="0"/>
                  <w:marTop w:val="0"/>
                  <w:marBottom w:val="0"/>
                  <w:divBdr>
                    <w:top w:val="none" w:sz="0" w:space="0" w:color="auto"/>
                    <w:left w:val="none" w:sz="0" w:space="0" w:color="auto"/>
                    <w:bottom w:val="none" w:sz="0" w:space="0" w:color="auto"/>
                    <w:right w:val="none" w:sz="0" w:space="0" w:color="auto"/>
                  </w:divBdr>
                </w:div>
                <w:div w:id="416175606">
                  <w:marLeft w:val="640"/>
                  <w:marRight w:val="0"/>
                  <w:marTop w:val="0"/>
                  <w:marBottom w:val="0"/>
                  <w:divBdr>
                    <w:top w:val="none" w:sz="0" w:space="0" w:color="auto"/>
                    <w:left w:val="none" w:sz="0" w:space="0" w:color="auto"/>
                    <w:bottom w:val="none" w:sz="0" w:space="0" w:color="auto"/>
                    <w:right w:val="none" w:sz="0" w:space="0" w:color="auto"/>
                  </w:divBdr>
                </w:div>
                <w:div w:id="1792362303">
                  <w:marLeft w:val="640"/>
                  <w:marRight w:val="0"/>
                  <w:marTop w:val="0"/>
                  <w:marBottom w:val="0"/>
                  <w:divBdr>
                    <w:top w:val="none" w:sz="0" w:space="0" w:color="auto"/>
                    <w:left w:val="none" w:sz="0" w:space="0" w:color="auto"/>
                    <w:bottom w:val="none" w:sz="0" w:space="0" w:color="auto"/>
                    <w:right w:val="none" w:sz="0" w:space="0" w:color="auto"/>
                  </w:divBdr>
                </w:div>
                <w:div w:id="1329558237">
                  <w:marLeft w:val="640"/>
                  <w:marRight w:val="0"/>
                  <w:marTop w:val="0"/>
                  <w:marBottom w:val="0"/>
                  <w:divBdr>
                    <w:top w:val="none" w:sz="0" w:space="0" w:color="auto"/>
                    <w:left w:val="none" w:sz="0" w:space="0" w:color="auto"/>
                    <w:bottom w:val="none" w:sz="0" w:space="0" w:color="auto"/>
                    <w:right w:val="none" w:sz="0" w:space="0" w:color="auto"/>
                  </w:divBdr>
                </w:div>
                <w:div w:id="1082800597">
                  <w:marLeft w:val="640"/>
                  <w:marRight w:val="0"/>
                  <w:marTop w:val="0"/>
                  <w:marBottom w:val="0"/>
                  <w:divBdr>
                    <w:top w:val="none" w:sz="0" w:space="0" w:color="auto"/>
                    <w:left w:val="none" w:sz="0" w:space="0" w:color="auto"/>
                    <w:bottom w:val="none" w:sz="0" w:space="0" w:color="auto"/>
                    <w:right w:val="none" w:sz="0" w:space="0" w:color="auto"/>
                  </w:divBdr>
                </w:div>
                <w:div w:id="761147043">
                  <w:marLeft w:val="640"/>
                  <w:marRight w:val="0"/>
                  <w:marTop w:val="0"/>
                  <w:marBottom w:val="0"/>
                  <w:divBdr>
                    <w:top w:val="none" w:sz="0" w:space="0" w:color="auto"/>
                    <w:left w:val="none" w:sz="0" w:space="0" w:color="auto"/>
                    <w:bottom w:val="none" w:sz="0" w:space="0" w:color="auto"/>
                    <w:right w:val="none" w:sz="0" w:space="0" w:color="auto"/>
                  </w:divBdr>
                </w:div>
                <w:div w:id="678890451">
                  <w:marLeft w:val="640"/>
                  <w:marRight w:val="0"/>
                  <w:marTop w:val="0"/>
                  <w:marBottom w:val="0"/>
                  <w:divBdr>
                    <w:top w:val="none" w:sz="0" w:space="0" w:color="auto"/>
                    <w:left w:val="none" w:sz="0" w:space="0" w:color="auto"/>
                    <w:bottom w:val="none" w:sz="0" w:space="0" w:color="auto"/>
                    <w:right w:val="none" w:sz="0" w:space="0" w:color="auto"/>
                  </w:divBdr>
                </w:div>
                <w:div w:id="396901823">
                  <w:marLeft w:val="640"/>
                  <w:marRight w:val="0"/>
                  <w:marTop w:val="0"/>
                  <w:marBottom w:val="0"/>
                  <w:divBdr>
                    <w:top w:val="none" w:sz="0" w:space="0" w:color="auto"/>
                    <w:left w:val="none" w:sz="0" w:space="0" w:color="auto"/>
                    <w:bottom w:val="none" w:sz="0" w:space="0" w:color="auto"/>
                    <w:right w:val="none" w:sz="0" w:space="0" w:color="auto"/>
                  </w:divBdr>
                </w:div>
                <w:div w:id="1480727630">
                  <w:marLeft w:val="640"/>
                  <w:marRight w:val="0"/>
                  <w:marTop w:val="0"/>
                  <w:marBottom w:val="0"/>
                  <w:divBdr>
                    <w:top w:val="none" w:sz="0" w:space="0" w:color="auto"/>
                    <w:left w:val="none" w:sz="0" w:space="0" w:color="auto"/>
                    <w:bottom w:val="none" w:sz="0" w:space="0" w:color="auto"/>
                    <w:right w:val="none" w:sz="0" w:space="0" w:color="auto"/>
                  </w:divBdr>
                </w:div>
                <w:div w:id="1912419770">
                  <w:marLeft w:val="640"/>
                  <w:marRight w:val="0"/>
                  <w:marTop w:val="0"/>
                  <w:marBottom w:val="0"/>
                  <w:divBdr>
                    <w:top w:val="none" w:sz="0" w:space="0" w:color="auto"/>
                    <w:left w:val="none" w:sz="0" w:space="0" w:color="auto"/>
                    <w:bottom w:val="none" w:sz="0" w:space="0" w:color="auto"/>
                    <w:right w:val="none" w:sz="0" w:space="0" w:color="auto"/>
                  </w:divBdr>
                </w:div>
                <w:div w:id="1131707488">
                  <w:marLeft w:val="640"/>
                  <w:marRight w:val="0"/>
                  <w:marTop w:val="0"/>
                  <w:marBottom w:val="0"/>
                  <w:divBdr>
                    <w:top w:val="none" w:sz="0" w:space="0" w:color="auto"/>
                    <w:left w:val="none" w:sz="0" w:space="0" w:color="auto"/>
                    <w:bottom w:val="none" w:sz="0" w:space="0" w:color="auto"/>
                    <w:right w:val="none" w:sz="0" w:space="0" w:color="auto"/>
                  </w:divBdr>
                </w:div>
                <w:div w:id="606893752">
                  <w:marLeft w:val="640"/>
                  <w:marRight w:val="0"/>
                  <w:marTop w:val="0"/>
                  <w:marBottom w:val="0"/>
                  <w:divBdr>
                    <w:top w:val="none" w:sz="0" w:space="0" w:color="auto"/>
                    <w:left w:val="none" w:sz="0" w:space="0" w:color="auto"/>
                    <w:bottom w:val="none" w:sz="0" w:space="0" w:color="auto"/>
                    <w:right w:val="none" w:sz="0" w:space="0" w:color="auto"/>
                  </w:divBdr>
                </w:div>
                <w:div w:id="685597018">
                  <w:marLeft w:val="640"/>
                  <w:marRight w:val="0"/>
                  <w:marTop w:val="0"/>
                  <w:marBottom w:val="0"/>
                  <w:divBdr>
                    <w:top w:val="none" w:sz="0" w:space="0" w:color="auto"/>
                    <w:left w:val="none" w:sz="0" w:space="0" w:color="auto"/>
                    <w:bottom w:val="none" w:sz="0" w:space="0" w:color="auto"/>
                    <w:right w:val="none" w:sz="0" w:space="0" w:color="auto"/>
                  </w:divBdr>
                </w:div>
                <w:div w:id="1786146203">
                  <w:marLeft w:val="640"/>
                  <w:marRight w:val="0"/>
                  <w:marTop w:val="0"/>
                  <w:marBottom w:val="0"/>
                  <w:divBdr>
                    <w:top w:val="none" w:sz="0" w:space="0" w:color="auto"/>
                    <w:left w:val="none" w:sz="0" w:space="0" w:color="auto"/>
                    <w:bottom w:val="none" w:sz="0" w:space="0" w:color="auto"/>
                    <w:right w:val="none" w:sz="0" w:space="0" w:color="auto"/>
                  </w:divBdr>
                </w:div>
                <w:div w:id="2118090394">
                  <w:marLeft w:val="640"/>
                  <w:marRight w:val="0"/>
                  <w:marTop w:val="0"/>
                  <w:marBottom w:val="0"/>
                  <w:divBdr>
                    <w:top w:val="none" w:sz="0" w:space="0" w:color="auto"/>
                    <w:left w:val="none" w:sz="0" w:space="0" w:color="auto"/>
                    <w:bottom w:val="none" w:sz="0" w:space="0" w:color="auto"/>
                    <w:right w:val="none" w:sz="0" w:space="0" w:color="auto"/>
                  </w:divBdr>
                </w:div>
                <w:div w:id="365839702">
                  <w:marLeft w:val="640"/>
                  <w:marRight w:val="0"/>
                  <w:marTop w:val="0"/>
                  <w:marBottom w:val="0"/>
                  <w:divBdr>
                    <w:top w:val="none" w:sz="0" w:space="0" w:color="auto"/>
                    <w:left w:val="none" w:sz="0" w:space="0" w:color="auto"/>
                    <w:bottom w:val="none" w:sz="0" w:space="0" w:color="auto"/>
                    <w:right w:val="none" w:sz="0" w:space="0" w:color="auto"/>
                  </w:divBdr>
                </w:div>
                <w:div w:id="2126390656">
                  <w:marLeft w:val="640"/>
                  <w:marRight w:val="0"/>
                  <w:marTop w:val="0"/>
                  <w:marBottom w:val="0"/>
                  <w:divBdr>
                    <w:top w:val="none" w:sz="0" w:space="0" w:color="auto"/>
                    <w:left w:val="none" w:sz="0" w:space="0" w:color="auto"/>
                    <w:bottom w:val="none" w:sz="0" w:space="0" w:color="auto"/>
                    <w:right w:val="none" w:sz="0" w:space="0" w:color="auto"/>
                  </w:divBdr>
                </w:div>
                <w:div w:id="909273517">
                  <w:marLeft w:val="640"/>
                  <w:marRight w:val="0"/>
                  <w:marTop w:val="0"/>
                  <w:marBottom w:val="0"/>
                  <w:divBdr>
                    <w:top w:val="none" w:sz="0" w:space="0" w:color="auto"/>
                    <w:left w:val="none" w:sz="0" w:space="0" w:color="auto"/>
                    <w:bottom w:val="none" w:sz="0" w:space="0" w:color="auto"/>
                    <w:right w:val="none" w:sz="0" w:space="0" w:color="auto"/>
                  </w:divBdr>
                </w:div>
                <w:div w:id="803041449">
                  <w:marLeft w:val="640"/>
                  <w:marRight w:val="0"/>
                  <w:marTop w:val="0"/>
                  <w:marBottom w:val="0"/>
                  <w:divBdr>
                    <w:top w:val="none" w:sz="0" w:space="0" w:color="auto"/>
                    <w:left w:val="none" w:sz="0" w:space="0" w:color="auto"/>
                    <w:bottom w:val="none" w:sz="0" w:space="0" w:color="auto"/>
                    <w:right w:val="none" w:sz="0" w:space="0" w:color="auto"/>
                  </w:divBdr>
                </w:div>
                <w:div w:id="477453041">
                  <w:marLeft w:val="640"/>
                  <w:marRight w:val="0"/>
                  <w:marTop w:val="0"/>
                  <w:marBottom w:val="0"/>
                  <w:divBdr>
                    <w:top w:val="none" w:sz="0" w:space="0" w:color="auto"/>
                    <w:left w:val="none" w:sz="0" w:space="0" w:color="auto"/>
                    <w:bottom w:val="none" w:sz="0" w:space="0" w:color="auto"/>
                    <w:right w:val="none" w:sz="0" w:space="0" w:color="auto"/>
                  </w:divBdr>
                </w:div>
              </w:divsChild>
            </w:div>
            <w:div w:id="1412192941">
              <w:marLeft w:val="0"/>
              <w:marRight w:val="0"/>
              <w:marTop w:val="0"/>
              <w:marBottom w:val="0"/>
              <w:divBdr>
                <w:top w:val="none" w:sz="0" w:space="0" w:color="auto"/>
                <w:left w:val="none" w:sz="0" w:space="0" w:color="auto"/>
                <w:bottom w:val="none" w:sz="0" w:space="0" w:color="auto"/>
                <w:right w:val="none" w:sz="0" w:space="0" w:color="auto"/>
              </w:divBdr>
              <w:divsChild>
                <w:div w:id="929704550">
                  <w:marLeft w:val="640"/>
                  <w:marRight w:val="0"/>
                  <w:marTop w:val="0"/>
                  <w:marBottom w:val="0"/>
                  <w:divBdr>
                    <w:top w:val="none" w:sz="0" w:space="0" w:color="auto"/>
                    <w:left w:val="none" w:sz="0" w:space="0" w:color="auto"/>
                    <w:bottom w:val="none" w:sz="0" w:space="0" w:color="auto"/>
                    <w:right w:val="none" w:sz="0" w:space="0" w:color="auto"/>
                  </w:divBdr>
                </w:div>
                <w:div w:id="795443115">
                  <w:marLeft w:val="640"/>
                  <w:marRight w:val="0"/>
                  <w:marTop w:val="0"/>
                  <w:marBottom w:val="0"/>
                  <w:divBdr>
                    <w:top w:val="none" w:sz="0" w:space="0" w:color="auto"/>
                    <w:left w:val="none" w:sz="0" w:space="0" w:color="auto"/>
                    <w:bottom w:val="none" w:sz="0" w:space="0" w:color="auto"/>
                    <w:right w:val="none" w:sz="0" w:space="0" w:color="auto"/>
                  </w:divBdr>
                </w:div>
                <w:div w:id="2111390477">
                  <w:marLeft w:val="640"/>
                  <w:marRight w:val="0"/>
                  <w:marTop w:val="0"/>
                  <w:marBottom w:val="0"/>
                  <w:divBdr>
                    <w:top w:val="none" w:sz="0" w:space="0" w:color="auto"/>
                    <w:left w:val="none" w:sz="0" w:space="0" w:color="auto"/>
                    <w:bottom w:val="none" w:sz="0" w:space="0" w:color="auto"/>
                    <w:right w:val="none" w:sz="0" w:space="0" w:color="auto"/>
                  </w:divBdr>
                </w:div>
                <w:div w:id="1787234885">
                  <w:marLeft w:val="640"/>
                  <w:marRight w:val="0"/>
                  <w:marTop w:val="0"/>
                  <w:marBottom w:val="0"/>
                  <w:divBdr>
                    <w:top w:val="none" w:sz="0" w:space="0" w:color="auto"/>
                    <w:left w:val="none" w:sz="0" w:space="0" w:color="auto"/>
                    <w:bottom w:val="none" w:sz="0" w:space="0" w:color="auto"/>
                    <w:right w:val="none" w:sz="0" w:space="0" w:color="auto"/>
                  </w:divBdr>
                </w:div>
                <w:div w:id="1979337185">
                  <w:marLeft w:val="640"/>
                  <w:marRight w:val="0"/>
                  <w:marTop w:val="0"/>
                  <w:marBottom w:val="0"/>
                  <w:divBdr>
                    <w:top w:val="none" w:sz="0" w:space="0" w:color="auto"/>
                    <w:left w:val="none" w:sz="0" w:space="0" w:color="auto"/>
                    <w:bottom w:val="none" w:sz="0" w:space="0" w:color="auto"/>
                    <w:right w:val="none" w:sz="0" w:space="0" w:color="auto"/>
                  </w:divBdr>
                </w:div>
                <w:div w:id="1419980630">
                  <w:marLeft w:val="640"/>
                  <w:marRight w:val="0"/>
                  <w:marTop w:val="0"/>
                  <w:marBottom w:val="0"/>
                  <w:divBdr>
                    <w:top w:val="none" w:sz="0" w:space="0" w:color="auto"/>
                    <w:left w:val="none" w:sz="0" w:space="0" w:color="auto"/>
                    <w:bottom w:val="none" w:sz="0" w:space="0" w:color="auto"/>
                    <w:right w:val="none" w:sz="0" w:space="0" w:color="auto"/>
                  </w:divBdr>
                </w:div>
                <w:div w:id="2059938150">
                  <w:marLeft w:val="640"/>
                  <w:marRight w:val="0"/>
                  <w:marTop w:val="0"/>
                  <w:marBottom w:val="0"/>
                  <w:divBdr>
                    <w:top w:val="none" w:sz="0" w:space="0" w:color="auto"/>
                    <w:left w:val="none" w:sz="0" w:space="0" w:color="auto"/>
                    <w:bottom w:val="none" w:sz="0" w:space="0" w:color="auto"/>
                    <w:right w:val="none" w:sz="0" w:space="0" w:color="auto"/>
                  </w:divBdr>
                </w:div>
                <w:div w:id="1051658250">
                  <w:marLeft w:val="640"/>
                  <w:marRight w:val="0"/>
                  <w:marTop w:val="0"/>
                  <w:marBottom w:val="0"/>
                  <w:divBdr>
                    <w:top w:val="none" w:sz="0" w:space="0" w:color="auto"/>
                    <w:left w:val="none" w:sz="0" w:space="0" w:color="auto"/>
                    <w:bottom w:val="none" w:sz="0" w:space="0" w:color="auto"/>
                    <w:right w:val="none" w:sz="0" w:space="0" w:color="auto"/>
                  </w:divBdr>
                </w:div>
                <w:div w:id="1886871304">
                  <w:marLeft w:val="640"/>
                  <w:marRight w:val="0"/>
                  <w:marTop w:val="0"/>
                  <w:marBottom w:val="0"/>
                  <w:divBdr>
                    <w:top w:val="none" w:sz="0" w:space="0" w:color="auto"/>
                    <w:left w:val="none" w:sz="0" w:space="0" w:color="auto"/>
                    <w:bottom w:val="none" w:sz="0" w:space="0" w:color="auto"/>
                    <w:right w:val="none" w:sz="0" w:space="0" w:color="auto"/>
                  </w:divBdr>
                </w:div>
                <w:div w:id="1732581967">
                  <w:marLeft w:val="640"/>
                  <w:marRight w:val="0"/>
                  <w:marTop w:val="0"/>
                  <w:marBottom w:val="0"/>
                  <w:divBdr>
                    <w:top w:val="none" w:sz="0" w:space="0" w:color="auto"/>
                    <w:left w:val="none" w:sz="0" w:space="0" w:color="auto"/>
                    <w:bottom w:val="none" w:sz="0" w:space="0" w:color="auto"/>
                    <w:right w:val="none" w:sz="0" w:space="0" w:color="auto"/>
                  </w:divBdr>
                </w:div>
                <w:div w:id="1335376094">
                  <w:marLeft w:val="640"/>
                  <w:marRight w:val="0"/>
                  <w:marTop w:val="0"/>
                  <w:marBottom w:val="0"/>
                  <w:divBdr>
                    <w:top w:val="none" w:sz="0" w:space="0" w:color="auto"/>
                    <w:left w:val="none" w:sz="0" w:space="0" w:color="auto"/>
                    <w:bottom w:val="none" w:sz="0" w:space="0" w:color="auto"/>
                    <w:right w:val="none" w:sz="0" w:space="0" w:color="auto"/>
                  </w:divBdr>
                </w:div>
                <w:div w:id="1190023802">
                  <w:marLeft w:val="640"/>
                  <w:marRight w:val="0"/>
                  <w:marTop w:val="0"/>
                  <w:marBottom w:val="0"/>
                  <w:divBdr>
                    <w:top w:val="none" w:sz="0" w:space="0" w:color="auto"/>
                    <w:left w:val="none" w:sz="0" w:space="0" w:color="auto"/>
                    <w:bottom w:val="none" w:sz="0" w:space="0" w:color="auto"/>
                    <w:right w:val="none" w:sz="0" w:space="0" w:color="auto"/>
                  </w:divBdr>
                </w:div>
                <w:div w:id="1124082666">
                  <w:marLeft w:val="640"/>
                  <w:marRight w:val="0"/>
                  <w:marTop w:val="0"/>
                  <w:marBottom w:val="0"/>
                  <w:divBdr>
                    <w:top w:val="none" w:sz="0" w:space="0" w:color="auto"/>
                    <w:left w:val="none" w:sz="0" w:space="0" w:color="auto"/>
                    <w:bottom w:val="none" w:sz="0" w:space="0" w:color="auto"/>
                    <w:right w:val="none" w:sz="0" w:space="0" w:color="auto"/>
                  </w:divBdr>
                </w:div>
                <w:div w:id="1200777573">
                  <w:marLeft w:val="640"/>
                  <w:marRight w:val="0"/>
                  <w:marTop w:val="0"/>
                  <w:marBottom w:val="0"/>
                  <w:divBdr>
                    <w:top w:val="none" w:sz="0" w:space="0" w:color="auto"/>
                    <w:left w:val="none" w:sz="0" w:space="0" w:color="auto"/>
                    <w:bottom w:val="none" w:sz="0" w:space="0" w:color="auto"/>
                    <w:right w:val="none" w:sz="0" w:space="0" w:color="auto"/>
                  </w:divBdr>
                </w:div>
                <w:div w:id="1913003873">
                  <w:marLeft w:val="640"/>
                  <w:marRight w:val="0"/>
                  <w:marTop w:val="0"/>
                  <w:marBottom w:val="0"/>
                  <w:divBdr>
                    <w:top w:val="none" w:sz="0" w:space="0" w:color="auto"/>
                    <w:left w:val="none" w:sz="0" w:space="0" w:color="auto"/>
                    <w:bottom w:val="none" w:sz="0" w:space="0" w:color="auto"/>
                    <w:right w:val="none" w:sz="0" w:space="0" w:color="auto"/>
                  </w:divBdr>
                </w:div>
                <w:div w:id="1361516467">
                  <w:marLeft w:val="640"/>
                  <w:marRight w:val="0"/>
                  <w:marTop w:val="0"/>
                  <w:marBottom w:val="0"/>
                  <w:divBdr>
                    <w:top w:val="none" w:sz="0" w:space="0" w:color="auto"/>
                    <w:left w:val="none" w:sz="0" w:space="0" w:color="auto"/>
                    <w:bottom w:val="none" w:sz="0" w:space="0" w:color="auto"/>
                    <w:right w:val="none" w:sz="0" w:space="0" w:color="auto"/>
                  </w:divBdr>
                </w:div>
                <w:div w:id="796264014">
                  <w:marLeft w:val="640"/>
                  <w:marRight w:val="0"/>
                  <w:marTop w:val="0"/>
                  <w:marBottom w:val="0"/>
                  <w:divBdr>
                    <w:top w:val="none" w:sz="0" w:space="0" w:color="auto"/>
                    <w:left w:val="none" w:sz="0" w:space="0" w:color="auto"/>
                    <w:bottom w:val="none" w:sz="0" w:space="0" w:color="auto"/>
                    <w:right w:val="none" w:sz="0" w:space="0" w:color="auto"/>
                  </w:divBdr>
                </w:div>
                <w:div w:id="1764960630">
                  <w:marLeft w:val="640"/>
                  <w:marRight w:val="0"/>
                  <w:marTop w:val="0"/>
                  <w:marBottom w:val="0"/>
                  <w:divBdr>
                    <w:top w:val="none" w:sz="0" w:space="0" w:color="auto"/>
                    <w:left w:val="none" w:sz="0" w:space="0" w:color="auto"/>
                    <w:bottom w:val="none" w:sz="0" w:space="0" w:color="auto"/>
                    <w:right w:val="none" w:sz="0" w:space="0" w:color="auto"/>
                  </w:divBdr>
                </w:div>
                <w:div w:id="490096754">
                  <w:marLeft w:val="640"/>
                  <w:marRight w:val="0"/>
                  <w:marTop w:val="0"/>
                  <w:marBottom w:val="0"/>
                  <w:divBdr>
                    <w:top w:val="none" w:sz="0" w:space="0" w:color="auto"/>
                    <w:left w:val="none" w:sz="0" w:space="0" w:color="auto"/>
                    <w:bottom w:val="none" w:sz="0" w:space="0" w:color="auto"/>
                    <w:right w:val="none" w:sz="0" w:space="0" w:color="auto"/>
                  </w:divBdr>
                </w:div>
                <w:div w:id="1628779062">
                  <w:marLeft w:val="640"/>
                  <w:marRight w:val="0"/>
                  <w:marTop w:val="0"/>
                  <w:marBottom w:val="0"/>
                  <w:divBdr>
                    <w:top w:val="none" w:sz="0" w:space="0" w:color="auto"/>
                    <w:left w:val="none" w:sz="0" w:space="0" w:color="auto"/>
                    <w:bottom w:val="none" w:sz="0" w:space="0" w:color="auto"/>
                    <w:right w:val="none" w:sz="0" w:space="0" w:color="auto"/>
                  </w:divBdr>
                </w:div>
                <w:div w:id="1364020742">
                  <w:marLeft w:val="640"/>
                  <w:marRight w:val="0"/>
                  <w:marTop w:val="0"/>
                  <w:marBottom w:val="0"/>
                  <w:divBdr>
                    <w:top w:val="none" w:sz="0" w:space="0" w:color="auto"/>
                    <w:left w:val="none" w:sz="0" w:space="0" w:color="auto"/>
                    <w:bottom w:val="none" w:sz="0" w:space="0" w:color="auto"/>
                    <w:right w:val="none" w:sz="0" w:space="0" w:color="auto"/>
                  </w:divBdr>
                </w:div>
                <w:div w:id="1662808300">
                  <w:marLeft w:val="640"/>
                  <w:marRight w:val="0"/>
                  <w:marTop w:val="0"/>
                  <w:marBottom w:val="0"/>
                  <w:divBdr>
                    <w:top w:val="none" w:sz="0" w:space="0" w:color="auto"/>
                    <w:left w:val="none" w:sz="0" w:space="0" w:color="auto"/>
                    <w:bottom w:val="none" w:sz="0" w:space="0" w:color="auto"/>
                    <w:right w:val="none" w:sz="0" w:space="0" w:color="auto"/>
                  </w:divBdr>
                </w:div>
                <w:div w:id="909534850">
                  <w:marLeft w:val="640"/>
                  <w:marRight w:val="0"/>
                  <w:marTop w:val="0"/>
                  <w:marBottom w:val="0"/>
                  <w:divBdr>
                    <w:top w:val="none" w:sz="0" w:space="0" w:color="auto"/>
                    <w:left w:val="none" w:sz="0" w:space="0" w:color="auto"/>
                    <w:bottom w:val="none" w:sz="0" w:space="0" w:color="auto"/>
                    <w:right w:val="none" w:sz="0" w:space="0" w:color="auto"/>
                  </w:divBdr>
                </w:div>
                <w:div w:id="1017004941">
                  <w:marLeft w:val="640"/>
                  <w:marRight w:val="0"/>
                  <w:marTop w:val="0"/>
                  <w:marBottom w:val="0"/>
                  <w:divBdr>
                    <w:top w:val="none" w:sz="0" w:space="0" w:color="auto"/>
                    <w:left w:val="none" w:sz="0" w:space="0" w:color="auto"/>
                    <w:bottom w:val="none" w:sz="0" w:space="0" w:color="auto"/>
                    <w:right w:val="none" w:sz="0" w:space="0" w:color="auto"/>
                  </w:divBdr>
                </w:div>
                <w:div w:id="446853097">
                  <w:marLeft w:val="640"/>
                  <w:marRight w:val="0"/>
                  <w:marTop w:val="0"/>
                  <w:marBottom w:val="0"/>
                  <w:divBdr>
                    <w:top w:val="none" w:sz="0" w:space="0" w:color="auto"/>
                    <w:left w:val="none" w:sz="0" w:space="0" w:color="auto"/>
                    <w:bottom w:val="none" w:sz="0" w:space="0" w:color="auto"/>
                    <w:right w:val="none" w:sz="0" w:space="0" w:color="auto"/>
                  </w:divBdr>
                </w:div>
                <w:div w:id="1940137503">
                  <w:marLeft w:val="640"/>
                  <w:marRight w:val="0"/>
                  <w:marTop w:val="0"/>
                  <w:marBottom w:val="0"/>
                  <w:divBdr>
                    <w:top w:val="none" w:sz="0" w:space="0" w:color="auto"/>
                    <w:left w:val="none" w:sz="0" w:space="0" w:color="auto"/>
                    <w:bottom w:val="none" w:sz="0" w:space="0" w:color="auto"/>
                    <w:right w:val="none" w:sz="0" w:space="0" w:color="auto"/>
                  </w:divBdr>
                </w:div>
                <w:div w:id="1995329531">
                  <w:marLeft w:val="640"/>
                  <w:marRight w:val="0"/>
                  <w:marTop w:val="0"/>
                  <w:marBottom w:val="0"/>
                  <w:divBdr>
                    <w:top w:val="none" w:sz="0" w:space="0" w:color="auto"/>
                    <w:left w:val="none" w:sz="0" w:space="0" w:color="auto"/>
                    <w:bottom w:val="none" w:sz="0" w:space="0" w:color="auto"/>
                    <w:right w:val="none" w:sz="0" w:space="0" w:color="auto"/>
                  </w:divBdr>
                </w:div>
                <w:div w:id="1747648671">
                  <w:marLeft w:val="640"/>
                  <w:marRight w:val="0"/>
                  <w:marTop w:val="0"/>
                  <w:marBottom w:val="0"/>
                  <w:divBdr>
                    <w:top w:val="none" w:sz="0" w:space="0" w:color="auto"/>
                    <w:left w:val="none" w:sz="0" w:space="0" w:color="auto"/>
                    <w:bottom w:val="none" w:sz="0" w:space="0" w:color="auto"/>
                    <w:right w:val="none" w:sz="0" w:space="0" w:color="auto"/>
                  </w:divBdr>
                </w:div>
                <w:div w:id="1564289284">
                  <w:marLeft w:val="640"/>
                  <w:marRight w:val="0"/>
                  <w:marTop w:val="0"/>
                  <w:marBottom w:val="0"/>
                  <w:divBdr>
                    <w:top w:val="none" w:sz="0" w:space="0" w:color="auto"/>
                    <w:left w:val="none" w:sz="0" w:space="0" w:color="auto"/>
                    <w:bottom w:val="none" w:sz="0" w:space="0" w:color="auto"/>
                    <w:right w:val="none" w:sz="0" w:space="0" w:color="auto"/>
                  </w:divBdr>
                </w:div>
                <w:div w:id="517891982">
                  <w:marLeft w:val="640"/>
                  <w:marRight w:val="0"/>
                  <w:marTop w:val="0"/>
                  <w:marBottom w:val="0"/>
                  <w:divBdr>
                    <w:top w:val="none" w:sz="0" w:space="0" w:color="auto"/>
                    <w:left w:val="none" w:sz="0" w:space="0" w:color="auto"/>
                    <w:bottom w:val="none" w:sz="0" w:space="0" w:color="auto"/>
                    <w:right w:val="none" w:sz="0" w:space="0" w:color="auto"/>
                  </w:divBdr>
                </w:div>
                <w:div w:id="1735591158">
                  <w:marLeft w:val="640"/>
                  <w:marRight w:val="0"/>
                  <w:marTop w:val="0"/>
                  <w:marBottom w:val="0"/>
                  <w:divBdr>
                    <w:top w:val="none" w:sz="0" w:space="0" w:color="auto"/>
                    <w:left w:val="none" w:sz="0" w:space="0" w:color="auto"/>
                    <w:bottom w:val="none" w:sz="0" w:space="0" w:color="auto"/>
                    <w:right w:val="none" w:sz="0" w:space="0" w:color="auto"/>
                  </w:divBdr>
                </w:div>
                <w:div w:id="1394501903">
                  <w:marLeft w:val="640"/>
                  <w:marRight w:val="0"/>
                  <w:marTop w:val="0"/>
                  <w:marBottom w:val="0"/>
                  <w:divBdr>
                    <w:top w:val="none" w:sz="0" w:space="0" w:color="auto"/>
                    <w:left w:val="none" w:sz="0" w:space="0" w:color="auto"/>
                    <w:bottom w:val="none" w:sz="0" w:space="0" w:color="auto"/>
                    <w:right w:val="none" w:sz="0" w:space="0" w:color="auto"/>
                  </w:divBdr>
                </w:div>
                <w:div w:id="2110076551">
                  <w:marLeft w:val="640"/>
                  <w:marRight w:val="0"/>
                  <w:marTop w:val="0"/>
                  <w:marBottom w:val="0"/>
                  <w:divBdr>
                    <w:top w:val="none" w:sz="0" w:space="0" w:color="auto"/>
                    <w:left w:val="none" w:sz="0" w:space="0" w:color="auto"/>
                    <w:bottom w:val="none" w:sz="0" w:space="0" w:color="auto"/>
                    <w:right w:val="none" w:sz="0" w:space="0" w:color="auto"/>
                  </w:divBdr>
                </w:div>
                <w:div w:id="1840382613">
                  <w:marLeft w:val="640"/>
                  <w:marRight w:val="0"/>
                  <w:marTop w:val="0"/>
                  <w:marBottom w:val="0"/>
                  <w:divBdr>
                    <w:top w:val="none" w:sz="0" w:space="0" w:color="auto"/>
                    <w:left w:val="none" w:sz="0" w:space="0" w:color="auto"/>
                    <w:bottom w:val="none" w:sz="0" w:space="0" w:color="auto"/>
                    <w:right w:val="none" w:sz="0" w:space="0" w:color="auto"/>
                  </w:divBdr>
                </w:div>
                <w:div w:id="381639785">
                  <w:marLeft w:val="640"/>
                  <w:marRight w:val="0"/>
                  <w:marTop w:val="0"/>
                  <w:marBottom w:val="0"/>
                  <w:divBdr>
                    <w:top w:val="none" w:sz="0" w:space="0" w:color="auto"/>
                    <w:left w:val="none" w:sz="0" w:space="0" w:color="auto"/>
                    <w:bottom w:val="none" w:sz="0" w:space="0" w:color="auto"/>
                    <w:right w:val="none" w:sz="0" w:space="0" w:color="auto"/>
                  </w:divBdr>
                </w:div>
                <w:div w:id="1105686689">
                  <w:marLeft w:val="640"/>
                  <w:marRight w:val="0"/>
                  <w:marTop w:val="0"/>
                  <w:marBottom w:val="0"/>
                  <w:divBdr>
                    <w:top w:val="none" w:sz="0" w:space="0" w:color="auto"/>
                    <w:left w:val="none" w:sz="0" w:space="0" w:color="auto"/>
                    <w:bottom w:val="none" w:sz="0" w:space="0" w:color="auto"/>
                    <w:right w:val="none" w:sz="0" w:space="0" w:color="auto"/>
                  </w:divBdr>
                </w:div>
                <w:div w:id="1863931090">
                  <w:marLeft w:val="640"/>
                  <w:marRight w:val="0"/>
                  <w:marTop w:val="0"/>
                  <w:marBottom w:val="0"/>
                  <w:divBdr>
                    <w:top w:val="none" w:sz="0" w:space="0" w:color="auto"/>
                    <w:left w:val="none" w:sz="0" w:space="0" w:color="auto"/>
                    <w:bottom w:val="none" w:sz="0" w:space="0" w:color="auto"/>
                    <w:right w:val="none" w:sz="0" w:space="0" w:color="auto"/>
                  </w:divBdr>
                </w:div>
                <w:div w:id="759134386">
                  <w:marLeft w:val="640"/>
                  <w:marRight w:val="0"/>
                  <w:marTop w:val="0"/>
                  <w:marBottom w:val="0"/>
                  <w:divBdr>
                    <w:top w:val="none" w:sz="0" w:space="0" w:color="auto"/>
                    <w:left w:val="none" w:sz="0" w:space="0" w:color="auto"/>
                    <w:bottom w:val="none" w:sz="0" w:space="0" w:color="auto"/>
                    <w:right w:val="none" w:sz="0" w:space="0" w:color="auto"/>
                  </w:divBdr>
                </w:div>
                <w:div w:id="352907">
                  <w:marLeft w:val="640"/>
                  <w:marRight w:val="0"/>
                  <w:marTop w:val="0"/>
                  <w:marBottom w:val="0"/>
                  <w:divBdr>
                    <w:top w:val="none" w:sz="0" w:space="0" w:color="auto"/>
                    <w:left w:val="none" w:sz="0" w:space="0" w:color="auto"/>
                    <w:bottom w:val="none" w:sz="0" w:space="0" w:color="auto"/>
                    <w:right w:val="none" w:sz="0" w:space="0" w:color="auto"/>
                  </w:divBdr>
                </w:div>
                <w:div w:id="505441669">
                  <w:marLeft w:val="640"/>
                  <w:marRight w:val="0"/>
                  <w:marTop w:val="0"/>
                  <w:marBottom w:val="0"/>
                  <w:divBdr>
                    <w:top w:val="none" w:sz="0" w:space="0" w:color="auto"/>
                    <w:left w:val="none" w:sz="0" w:space="0" w:color="auto"/>
                    <w:bottom w:val="none" w:sz="0" w:space="0" w:color="auto"/>
                    <w:right w:val="none" w:sz="0" w:space="0" w:color="auto"/>
                  </w:divBdr>
                </w:div>
                <w:div w:id="590088211">
                  <w:marLeft w:val="640"/>
                  <w:marRight w:val="0"/>
                  <w:marTop w:val="0"/>
                  <w:marBottom w:val="0"/>
                  <w:divBdr>
                    <w:top w:val="none" w:sz="0" w:space="0" w:color="auto"/>
                    <w:left w:val="none" w:sz="0" w:space="0" w:color="auto"/>
                    <w:bottom w:val="none" w:sz="0" w:space="0" w:color="auto"/>
                    <w:right w:val="none" w:sz="0" w:space="0" w:color="auto"/>
                  </w:divBdr>
                </w:div>
                <w:div w:id="1032149944">
                  <w:marLeft w:val="640"/>
                  <w:marRight w:val="0"/>
                  <w:marTop w:val="0"/>
                  <w:marBottom w:val="0"/>
                  <w:divBdr>
                    <w:top w:val="none" w:sz="0" w:space="0" w:color="auto"/>
                    <w:left w:val="none" w:sz="0" w:space="0" w:color="auto"/>
                    <w:bottom w:val="none" w:sz="0" w:space="0" w:color="auto"/>
                    <w:right w:val="none" w:sz="0" w:space="0" w:color="auto"/>
                  </w:divBdr>
                </w:div>
              </w:divsChild>
            </w:div>
            <w:div w:id="1415932697">
              <w:marLeft w:val="0"/>
              <w:marRight w:val="0"/>
              <w:marTop w:val="0"/>
              <w:marBottom w:val="0"/>
              <w:divBdr>
                <w:top w:val="none" w:sz="0" w:space="0" w:color="auto"/>
                <w:left w:val="none" w:sz="0" w:space="0" w:color="auto"/>
                <w:bottom w:val="none" w:sz="0" w:space="0" w:color="auto"/>
                <w:right w:val="none" w:sz="0" w:space="0" w:color="auto"/>
              </w:divBdr>
              <w:divsChild>
                <w:div w:id="1974287048">
                  <w:marLeft w:val="640"/>
                  <w:marRight w:val="0"/>
                  <w:marTop w:val="0"/>
                  <w:marBottom w:val="0"/>
                  <w:divBdr>
                    <w:top w:val="none" w:sz="0" w:space="0" w:color="auto"/>
                    <w:left w:val="none" w:sz="0" w:space="0" w:color="auto"/>
                    <w:bottom w:val="none" w:sz="0" w:space="0" w:color="auto"/>
                    <w:right w:val="none" w:sz="0" w:space="0" w:color="auto"/>
                  </w:divBdr>
                </w:div>
                <w:div w:id="526916751">
                  <w:marLeft w:val="640"/>
                  <w:marRight w:val="0"/>
                  <w:marTop w:val="0"/>
                  <w:marBottom w:val="0"/>
                  <w:divBdr>
                    <w:top w:val="none" w:sz="0" w:space="0" w:color="auto"/>
                    <w:left w:val="none" w:sz="0" w:space="0" w:color="auto"/>
                    <w:bottom w:val="none" w:sz="0" w:space="0" w:color="auto"/>
                    <w:right w:val="none" w:sz="0" w:space="0" w:color="auto"/>
                  </w:divBdr>
                </w:div>
                <w:div w:id="767510201">
                  <w:marLeft w:val="640"/>
                  <w:marRight w:val="0"/>
                  <w:marTop w:val="0"/>
                  <w:marBottom w:val="0"/>
                  <w:divBdr>
                    <w:top w:val="none" w:sz="0" w:space="0" w:color="auto"/>
                    <w:left w:val="none" w:sz="0" w:space="0" w:color="auto"/>
                    <w:bottom w:val="none" w:sz="0" w:space="0" w:color="auto"/>
                    <w:right w:val="none" w:sz="0" w:space="0" w:color="auto"/>
                  </w:divBdr>
                </w:div>
                <w:div w:id="1258828631">
                  <w:marLeft w:val="640"/>
                  <w:marRight w:val="0"/>
                  <w:marTop w:val="0"/>
                  <w:marBottom w:val="0"/>
                  <w:divBdr>
                    <w:top w:val="none" w:sz="0" w:space="0" w:color="auto"/>
                    <w:left w:val="none" w:sz="0" w:space="0" w:color="auto"/>
                    <w:bottom w:val="none" w:sz="0" w:space="0" w:color="auto"/>
                    <w:right w:val="none" w:sz="0" w:space="0" w:color="auto"/>
                  </w:divBdr>
                </w:div>
                <w:div w:id="604071618">
                  <w:marLeft w:val="640"/>
                  <w:marRight w:val="0"/>
                  <w:marTop w:val="0"/>
                  <w:marBottom w:val="0"/>
                  <w:divBdr>
                    <w:top w:val="none" w:sz="0" w:space="0" w:color="auto"/>
                    <w:left w:val="none" w:sz="0" w:space="0" w:color="auto"/>
                    <w:bottom w:val="none" w:sz="0" w:space="0" w:color="auto"/>
                    <w:right w:val="none" w:sz="0" w:space="0" w:color="auto"/>
                  </w:divBdr>
                </w:div>
                <w:div w:id="1196432928">
                  <w:marLeft w:val="640"/>
                  <w:marRight w:val="0"/>
                  <w:marTop w:val="0"/>
                  <w:marBottom w:val="0"/>
                  <w:divBdr>
                    <w:top w:val="none" w:sz="0" w:space="0" w:color="auto"/>
                    <w:left w:val="none" w:sz="0" w:space="0" w:color="auto"/>
                    <w:bottom w:val="none" w:sz="0" w:space="0" w:color="auto"/>
                    <w:right w:val="none" w:sz="0" w:space="0" w:color="auto"/>
                  </w:divBdr>
                </w:div>
                <w:div w:id="1048264772">
                  <w:marLeft w:val="640"/>
                  <w:marRight w:val="0"/>
                  <w:marTop w:val="0"/>
                  <w:marBottom w:val="0"/>
                  <w:divBdr>
                    <w:top w:val="none" w:sz="0" w:space="0" w:color="auto"/>
                    <w:left w:val="none" w:sz="0" w:space="0" w:color="auto"/>
                    <w:bottom w:val="none" w:sz="0" w:space="0" w:color="auto"/>
                    <w:right w:val="none" w:sz="0" w:space="0" w:color="auto"/>
                  </w:divBdr>
                </w:div>
                <w:div w:id="484469185">
                  <w:marLeft w:val="640"/>
                  <w:marRight w:val="0"/>
                  <w:marTop w:val="0"/>
                  <w:marBottom w:val="0"/>
                  <w:divBdr>
                    <w:top w:val="none" w:sz="0" w:space="0" w:color="auto"/>
                    <w:left w:val="none" w:sz="0" w:space="0" w:color="auto"/>
                    <w:bottom w:val="none" w:sz="0" w:space="0" w:color="auto"/>
                    <w:right w:val="none" w:sz="0" w:space="0" w:color="auto"/>
                  </w:divBdr>
                </w:div>
                <w:div w:id="931277977">
                  <w:marLeft w:val="640"/>
                  <w:marRight w:val="0"/>
                  <w:marTop w:val="0"/>
                  <w:marBottom w:val="0"/>
                  <w:divBdr>
                    <w:top w:val="none" w:sz="0" w:space="0" w:color="auto"/>
                    <w:left w:val="none" w:sz="0" w:space="0" w:color="auto"/>
                    <w:bottom w:val="none" w:sz="0" w:space="0" w:color="auto"/>
                    <w:right w:val="none" w:sz="0" w:space="0" w:color="auto"/>
                  </w:divBdr>
                </w:div>
                <w:div w:id="298650477">
                  <w:marLeft w:val="640"/>
                  <w:marRight w:val="0"/>
                  <w:marTop w:val="0"/>
                  <w:marBottom w:val="0"/>
                  <w:divBdr>
                    <w:top w:val="none" w:sz="0" w:space="0" w:color="auto"/>
                    <w:left w:val="none" w:sz="0" w:space="0" w:color="auto"/>
                    <w:bottom w:val="none" w:sz="0" w:space="0" w:color="auto"/>
                    <w:right w:val="none" w:sz="0" w:space="0" w:color="auto"/>
                  </w:divBdr>
                </w:div>
                <w:div w:id="1739325461">
                  <w:marLeft w:val="640"/>
                  <w:marRight w:val="0"/>
                  <w:marTop w:val="0"/>
                  <w:marBottom w:val="0"/>
                  <w:divBdr>
                    <w:top w:val="none" w:sz="0" w:space="0" w:color="auto"/>
                    <w:left w:val="none" w:sz="0" w:space="0" w:color="auto"/>
                    <w:bottom w:val="none" w:sz="0" w:space="0" w:color="auto"/>
                    <w:right w:val="none" w:sz="0" w:space="0" w:color="auto"/>
                  </w:divBdr>
                </w:div>
                <w:div w:id="780221397">
                  <w:marLeft w:val="640"/>
                  <w:marRight w:val="0"/>
                  <w:marTop w:val="0"/>
                  <w:marBottom w:val="0"/>
                  <w:divBdr>
                    <w:top w:val="none" w:sz="0" w:space="0" w:color="auto"/>
                    <w:left w:val="none" w:sz="0" w:space="0" w:color="auto"/>
                    <w:bottom w:val="none" w:sz="0" w:space="0" w:color="auto"/>
                    <w:right w:val="none" w:sz="0" w:space="0" w:color="auto"/>
                  </w:divBdr>
                </w:div>
                <w:div w:id="2087804823">
                  <w:marLeft w:val="640"/>
                  <w:marRight w:val="0"/>
                  <w:marTop w:val="0"/>
                  <w:marBottom w:val="0"/>
                  <w:divBdr>
                    <w:top w:val="none" w:sz="0" w:space="0" w:color="auto"/>
                    <w:left w:val="none" w:sz="0" w:space="0" w:color="auto"/>
                    <w:bottom w:val="none" w:sz="0" w:space="0" w:color="auto"/>
                    <w:right w:val="none" w:sz="0" w:space="0" w:color="auto"/>
                  </w:divBdr>
                </w:div>
                <w:div w:id="1470366269">
                  <w:marLeft w:val="640"/>
                  <w:marRight w:val="0"/>
                  <w:marTop w:val="0"/>
                  <w:marBottom w:val="0"/>
                  <w:divBdr>
                    <w:top w:val="none" w:sz="0" w:space="0" w:color="auto"/>
                    <w:left w:val="none" w:sz="0" w:space="0" w:color="auto"/>
                    <w:bottom w:val="none" w:sz="0" w:space="0" w:color="auto"/>
                    <w:right w:val="none" w:sz="0" w:space="0" w:color="auto"/>
                  </w:divBdr>
                </w:div>
                <w:div w:id="1431000393">
                  <w:marLeft w:val="640"/>
                  <w:marRight w:val="0"/>
                  <w:marTop w:val="0"/>
                  <w:marBottom w:val="0"/>
                  <w:divBdr>
                    <w:top w:val="none" w:sz="0" w:space="0" w:color="auto"/>
                    <w:left w:val="none" w:sz="0" w:space="0" w:color="auto"/>
                    <w:bottom w:val="none" w:sz="0" w:space="0" w:color="auto"/>
                    <w:right w:val="none" w:sz="0" w:space="0" w:color="auto"/>
                  </w:divBdr>
                </w:div>
                <w:div w:id="79833720">
                  <w:marLeft w:val="640"/>
                  <w:marRight w:val="0"/>
                  <w:marTop w:val="0"/>
                  <w:marBottom w:val="0"/>
                  <w:divBdr>
                    <w:top w:val="none" w:sz="0" w:space="0" w:color="auto"/>
                    <w:left w:val="none" w:sz="0" w:space="0" w:color="auto"/>
                    <w:bottom w:val="none" w:sz="0" w:space="0" w:color="auto"/>
                    <w:right w:val="none" w:sz="0" w:space="0" w:color="auto"/>
                  </w:divBdr>
                </w:div>
                <w:div w:id="1469514079">
                  <w:marLeft w:val="640"/>
                  <w:marRight w:val="0"/>
                  <w:marTop w:val="0"/>
                  <w:marBottom w:val="0"/>
                  <w:divBdr>
                    <w:top w:val="none" w:sz="0" w:space="0" w:color="auto"/>
                    <w:left w:val="none" w:sz="0" w:space="0" w:color="auto"/>
                    <w:bottom w:val="none" w:sz="0" w:space="0" w:color="auto"/>
                    <w:right w:val="none" w:sz="0" w:space="0" w:color="auto"/>
                  </w:divBdr>
                </w:div>
                <w:div w:id="621887273">
                  <w:marLeft w:val="640"/>
                  <w:marRight w:val="0"/>
                  <w:marTop w:val="0"/>
                  <w:marBottom w:val="0"/>
                  <w:divBdr>
                    <w:top w:val="none" w:sz="0" w:space="0" w:color="auto"/>
                    <w:left w:val="none" w:sz="0" w:space="0" w:color="auto"/>
                    <w:bottom w:val="none" w:sz="0" w:space="0" w:color="auto"/>
                    <w:right w:val="none" w:sz="0" w:space="0" w:color="auto"/>
                  </w:divBdr>
                </w:div>
                <w:div w:id="270742449">
                  <w:marLeft w:val="640"/>
                  <w:marRight w:val="0"/>
                  <w:marTop w:val="0"/>
                  <w:marBottom w:val="0"/>
                  <w:divBdr>
                    <w:top w:val="none" w:sz="0" w:space="0" w:color="auto"/>
                    <w:left w:val="none" w:sz="0" w:space="0" w:color="auto"/>
                    <w:bottom w:val="none" w:sz="0" w:space="0" w:color="auto"/>
                    <w:right w:val="none" w:sz="0" w:space="0" w:color="auto"/>
                  </w:divBdr>
                </w:div>
                <w:div w:id="368801872">
                  <w:marLeft w:val="640"/>
                  <w:marRight w:val="0"/>
                  <w:marTop w:val="0"/>
                  <w:marBottom w:val="0"/>
                  <w:divBdr>
                    <w:top w:val="none" w:sz="0" w:space="0" w:color="auto"/>
                    <w:left w:val="none" w:sz="0" w:space="0" w:color="auto"/>
                    <w:bottom w:val="none" w:sz="0" w:space="0" w:color="auto"/>
                    <w:right w:val="none" w:sz="0" w:space="0" w:color="auto"/>
                  </w:divBdr>
                </w:div>
                <w:div w:id="1335259376">
                  <w:marLeft w:val="640"/>
                  <w:marRight w:val="0"/>
                  <w:marTop w:val="0"/>
                  <w:marBottom w:val="0"/>
                  <w:divBdr>
                    <w:top w:val="none" w:sz="0" w:space="0" w:color="auto"/>
                    <w:left w:val="none" w:sz="0" w:space="0" w:color="auto"/>
                    <w:bottom w:val="none" w:sz="0" w:space="0" w:color="auto"/>
                    <w:right w:val="none" w:sz="0" w:space="0" w:color="auto"/>
                  </w:divBdr>
                </w:div>
                <w:div w:id="1401825522">
                  <w:marLeft w:val="640"/>
                  <w:marRight w:val="0"/>
                  <w:marTop w:val="0"/>
                  <w:marBottom w:val="0"/>
                  <w:divBdr>
                    <w:top w:val="none" w:sz="0" w:space="0" w:color="auto"/>
                    <w:left w:val="none" w:sz="0" w:space="0" w:color="auto"/>
                    <w:bottom w:val="none" w:sz="0" w:space="0" w:color="auto"/>
                    <w:right w:val="none" w:sz="0" w:space="0" w:color="auto"/>
                  </w:divBdr>
                </w:div>
                <w:div w:id="1722636780">
                  <w:marLeft w:val="640"/>
                  <w:marRight w:val="0"/>
                  <w:marTop w:val="0"/>
                  <w:marBottom w:val="0"/>
                  <w:divBdr>
                    <w:top w:val="none" w:sz="0" w:space="0" w:color="auto"/>
                    <w:left w:val="none" w:sz="0" w:space="0" w:color="auto"/>
                    <w:bottom w:val="none" w:sz="0" w:space="0" w:color="auto"/>
                    <w:right w:val="none" w:sz="0" w:space="0" w:color="auto"/>
                  </w:divBdr>
                </w:div>
                <w:div w:id="1241330249">
                  <w:marLeft w:val="640"/>
                  <w:marRight w:val="0"/>
                  <w:marTop w:val="0"/>
                  <w:marBottom w:val="0"/>
                  <w:divBdr>
                    <w:top w:val="none" w:sz="0" w:space="0" w:color="auto"/>
                    <w:left w:val="none" w:sz="0" w:space="0" w:color="auto"/>
                    <w:bottom w:val="none" w:sz="0" w:space="0" w:color="auto"/>
                    <w:right w:val="none" w:sz="0" w:space="0" w:color="auto"/>
                  </w:divBdr>
                </w:div>
                <w:div w:id="796488696">
                  <w:marLeft w:val="640"/>
                  <w:marRight w:val="0"/>
                  <w:marTop w:val="0"/>
                  <w:marBottom w:val="0"/>
                  <w:divBdr>
                    <w:top w:val="none" w:sz="0" w:space="0" w:color="auto"/>
                    <w:left w:val="none" w:sz="0" w:space="0" w:color="auto"/>
                    <w:bottom w:val="none" w:sz="0" w:space="0" w:color="auto"/>
                    <w:right w:val="none" w:sz="0" w:space="0" w:color="auto"/>
                  </w:divBdr>
                </w:div>
                <w:div w:id="460268998">
                  <w:marLeft w:val="640"/>
                  <w:marRight w:val="0"/>
                  <w:marTop w:val="0"/>
                  <w:marBottom w:val="0"/>
                  <w:divBdr>
                    <w:top w:val="none" w:sz="0" w:space="0" w:color="auto"/>
                    <w:left w:val="none" w:sz="0" w:space="0" w:color="auto"/>
                    <w:bottom w:val="none" w:sz="0" w:space="0" w:color="auto"/>
                    <w:right w:val="none" w:sz="0" w:space="0" w:color="auto"/>
                  </w:divBdr>
                </w:div>
                <w:div w:id="810169996">
                  <w:marLeft w:val="640"/>
                  <w:marRight w:val="0"/>
                  <w:marTop w:val="0"/>
                  <w:marBottom w:val="0"/>
                  <w:divBdr>
                    <w:top w:val="none" w:sz="0" w:space="0" w:color="auto"/>
                    <w:left w:val="none" w:sz="0" w:space="0" w:color="auto"/>
                    <w:bottom w:val="none" w:sz="0" w:space="0" w:color="auto"/>
                    <w:right w:val="none" w:sz="0" w:space="0" w:color="auto"/>
                  </w:divBdr>
                </w:div>
                <w:div w:id="739133606">
                  <w:marLeft w:val="640"/>
                  <w:marRight w:val="0"/>
                  <w:marTop w:val="0"/>
                  <w:marBottom w:val="0"/>
                  <w:divBdr>
                    <w:top w:val="none" w:sz="0" w:space="0" w:color="auto"/>
                    <w:left w:val="none" w:sz="0" w:space="0" w:color="auto"/>
                    <w:bottom w:val="none" w:sz="0" w:space="0" w:color="auto"/>
                    <w:right w:val="none" w:sz="0" w:space="0" w:color="auto"/>
                  </w:divBdr>
                </w:div>
                <w:div w:id="504129908">
                  <w:marLeft w:val="640"/>
                  <w:marRight w:val="0"/>
                  <w:marTop w:val="0"/>
                  <w:marBottom w:val="0"/>
                  <w:divBdr>
                    <w:top w:val="none" w:sz="0" w:space="0" w:color="auto"/>
                    <w:left w:val="none" w:sz="0" w:space="0" w:color="auto"/>
                    <w:bottom w:val="none" w:sz="0" w:space="0" w:color="auto"/>
                    <w:right w:val="none" w:sz="0" w:space="0" w:color="auto"/>
                  </w:divBdr>
                </w:div>
                <w:div w:id="640425554">
                  <w:marLeft w:val="640"/>
                  <w:marRight w:val="0"/>
                  <w:marTop w:val="0"/>
                  <w:marBottom w:val="0"/>
                  <w:divBdr>
                    <w:top w:val="none" w:sz="0" w:space="0" w:color="auto"/>
                    <w:left w:val="none" w:sz="0" w:space="0" w:color="auto"/>
                    <w:bottom w:val="none" w:sz="0" w:space="0" w:color="auto"/>
                    <w:right w:val="none" w:sz="0" w:space="0" w:color="auto"/>
                  </w:divBdr>
                </w:div>
                <w:div w:id="857277295">
                  <w:marLeft w:val="640"/>
                  <w:marRight w:val="0"/>
                  <w:marTop w:val="0"/>
                  <w:marBottom w:val="0"/>
                  <w:divBdr>
                    <w:top w:val="none" w:sz="0" w:space="0" w:color="auto"/>
                    <w:left w:val="none" w:sz="0" w:space="0" w:color="auto"/>
                    <w:bottom w:val="none" w:sz="0" w:space="0" w:color="auto"/>
                    <w:right w:val="none" w:sz="0" w:space="0" w:color="auto"/>
                  </w:divBdr>
                </w:div>
                <w:div w:id="961376679">
                  <w:marLeft w:val="640"/>
                  <w:marRight w:val="0"/>
                  <w:marTop w:val="0"/>
                  <w:marBottom w:val="0"/>
                  <w:divBdr>
                    <w:top w:val="none" w:sz="0" w:space="0" w:color="auto"/>
                    <w:left w:val="none" w:sz="0" w:space="0" w:color="auto"/>
                    <w:bottom w:val="none" w:sz="0" w:space="0" w:color="auto"/>
                    <w:right w:val="none" w:sz="0" w:space="0" w:color="auto"/>
                  </w:divBdr>
                </w:div>
                <w:div w:id="1297491182">
                  <w:marLeft w:val="640"/>
                  <w:marRight w:val="0"/>
                  <w:marTop w:val="0"/>
                  <w:marBottom w:val="0"/>
                  <w:divBdr>
                    <w:top w:val="none" w:sz="0" w:space="0" w:color="auto"/>
                    <w:left w:val="none" w:sz="0" w:space="0" w:color="auto"/>
                    <w:bottom w:val="none" w:sz="0" w:space="0" w:color="auto"/>
                    <w:right w:val="none" w:sz="0" w:space="0" w:color="auto"/>
                  </w:divBdr>
                </w:div>
                <w:div w:id="1073086518">
                  <w:marLeft w:val="640"/>
                  <w:marRight w:val="0"/>
                  <w:marTop w:val="0"/>
                  <w:marBottom w:val="0"/>
                  <w:divBdr>
                    <w:top w:val="none" w:sz="0" w:space="0" w:color="auto"/>
                    <w:left w:val="none" w:sz="0" w:space="0" w:color="auto"/>
                    <w:bottom w:val="none" w:sz="0" w:space="0" w:color="auto"/>
                    <w:right w:val="none" w:sz="0" w:space="0" w:color="auto"/>
                  </w:divBdr>
                </w:div>
                <w:div w:id="411121377">
                  <w:marLeft w:val="640"/>
                  <w:marRight w:val="0"/>
                  <w:marTop w:val="0"/>
                  <w:marBottom w:val="0"/>
                  <w:divBdr>
                    <w:top w:val="none" w:sz="0" w:space="0" w:color="auto"/>
                    <w:left w:val="none" w:sz="0" w:space="0" w:color="auto"/>
                    <w:bottom w:val="none" w:sz="0" w:space="0" w:color="auto"/>
                    <w:right w:val="none" w:sz="0" w:space="0" w:color="auto"/>
                  </w:divBdr>
                </w:div>
                <w:div w:id="1912277844">
                  <w:marLeft w:val="640"/>
                  <w:marRight w:val="0"/>
                  <w:marTop w:val="0"/>
                  <w:marBottom w:val="0"/>
                  <w:divBdr>
                    <w:top w:val="none" w:sz="0" w:space="0" w:color="auto"/>
                    <w:left w:val="none" w:sz="0" w:space="0" w:color="auto"/>
                    <w:bottom w:val="none" w:sz="0" w:space="0" w:color="auto"/>
                    <w:right w:val="none" w:sz="0" w:space="0" w:color="auto"/>
                  </w:divBdr>
                </w:div>
                <w:div w:id="452554437">
                  <w:marLeft w:val="640"/>
                  <w:marRight w:val="0"/>
                  <w:marTop w:val="0"/>
                  <w:marBottom w:val="0"/>
                  <w:divBdr>
                    <w:top w:val="none" w:sz="0" w:space="0" w:color="auto"/>
                    <w:left w:val="none" w:sz="0" w:space="0" w:color="auto"/>
                    <w:bottom w:val="none" w:sz="0" w:space="0" w:color="auto"/>
                    <w:right w:val="none" w:sz="0" w:space="0" w:color="auto"/>
                  </w:divBdr>
                </w:div>
                <w:div w:id="468477815">
                  <w:marLeft w:val="640"/>
                  <w:marRight w:val="0"/>
                  <w:marTop w:val="0"/>
                  <w:marBottom w:val="0"/>
                  <w:divBdr>
                    <w:top w:val="none" w:sz="0" w:space="0" w:color="auto"/>
                    <w:left w:val="none" w:sz="0" w:space="0" w:color="auto"/>
                    <w:bottom w:val="none" w:sz="0" w:space="0" w:color="auto"/>
                    <w:right w:val="none" w:sz="0" w:space="0" w:color="auto"/>
                  </w:divBdr>
                </w:div>
                <w:div w:id="15547301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53504259">
                  <w:marLeft w:val="640"/>
                  <w:marRight w:val="0"/>
                  <w:marTop w:val="0"/>
                  <w:marBottom w:val="0"/>
                  <w:divBdr>
                    <w:top w:val="none" w:sz="0" w:space="0" w:color="auto"/>
                    <w:left w:val="none" w:sz="0" w:space="0" w:color="auto"/>
                    <w:bottom w:val="none" w:sz="0" w:space="0" w:color="auto"/>
                    <w:right w:val="none" w:sz="0" w:space="0" w:color="auto"/>
                  </w:divBdr>
                </w:div>
                <w:div w:id="742992054">
                  <w:marLeft w:val="640"/>
                  <w:marRight w:val="0"/>
                  <w:marTop w:val="0"/>
                  <w:marBottom w:val="0"/>
                  <w:divBdr>
                    <w:top w:val="none" w:sz="0" w:space="0" w:color="auto"/>
                    <w:left w:val="none" w:sz="0" w:space="0" w:color="auto"/>
                    <w:bottom w:val="none" w:sz="0" w:space="0" w:color="auto"/>
                    <w:right w:val="none" w:sz="0" w:space="0" w:color="auto"/>
                  </w:divBdr>
                </w:div>
              </w:divsChild>
            </w:div>
            <w:div w:id="615989389">
              <w:marLeft w:val="0"/>
              <w:marRight w:val="0"/>
              <w:marTop w:val="0"/>
              <w:marBottom w:val="0"/>
              <w:divBdr>
                <w:top w:val="none" w:sz="0" w:space="0" w:color="auto"/>
                <w:left w:val="none" w:sz="0" w:space="0" w:color="auto"/>
                <w:bottom w:val="none" w:sz="0" w:space="0" w:color="auto"/>
                <w:right w:val="none" w:sz="0" w:space="0" w:color="auto"/>
              </w:divBdr>
              <w:divsChild>
                <w:div w:id="1019158526">
                  <w:marLeft w:val="640"/>
                  <w:marRight w:val="0"/>
                  <w:marTop w:val="0"/>
                  <w:marBottom w:val="0"/>
                  <w:divBdr>
                    <w:top w:val="none" w:sz="0" w:space="0" w:color="auto"/>
                    <w:left w:val="none" w:sz="0" w:space="0" w:color="auto"/>
                    <w:bottom w:val="none" w:sz="0" w:space="0" w:color="auto"/>
                    <w:right w:val="none" w:sz="0" w:space="0" w:color="auto"/>
                  </w:divBdr>
                </w:div>
                <w:div w:id="1659338667">
                  <w:marLeft w:val="640"/>
                  <w:marRight w:val="0"/>
                  <w:marTop w:val="0"/>
                  <w:marBottom w:val="0"/>
                  <w:divBdr>
                    <w:top w:val="none" w:sz="0" w:space="0" w:color="auto"/>
                    <w:left w:val="none" w:sz="0" w:space="0" w:color="auto"/>
                    <w:bottom w:val="none" w:sz="0" w:space="0" w:color="auto"/>
                    <w:right w:val="none" w:sz="0" w:space="0" w:color="auto"/>
                  </w:divBdr>
                </w:div>
                <w:div w:id="1925529404">
                  <w:marLeft w:val="640"/>
                  <w:marRight w:val="0"/>
                  <w:marTop w:val="0"/>
                  <w:marBottom w:val="0"/>
                  <w:divBdr>
                    <w:top w:val="none" w:sz="0" w:space="0" w:color="auto"/>
                    <w:left w:val="none" w:sz="0" w:space="0" w:color="auto"/>
                    <w:bottom w:val="none" w:sz="0" w:space="0" w:color="auto"/>
                    <w:right w:val="none" w:sz="0" w:space="0" w:color="auto"/>
                  </w:divBdr>
                </w:div>
                <w:div w:id="2043823026">
                  <w:marLeft w:val="640"/>
                  <w:marRight w:val="0"/>
                  <w:marTop w:val="0"/>
                  <w:marBottom w:val="0"/>
                  <w:divBdr>
                    <w:top w:val="none" w:sz="0" w:space="0" w:color="auto"/>
                    <w:left w:val="none" w:sz="0" w:space="0" w:color="auto"/>
                    <w:bottom w:val="none" w:sz="0" w:space="0" w:color="auto"/>
                    <w:right w:val="none" w:sz="0" w:space="0" w:color="auto"/>
                  </w:divBdr>
                </w:div>
                <w:div w:id="665863694">
                  <w:marLeft w:val="640"/>
                  <w:marRight w:val="0"/>
                  <w:marTop w:val="0"/>
                  <w:marBottom w:val="0"/>
                  <w:divBdr>
                    <w:top w:val="none" w:sz="0" w:space="0" w:color="auto"/>
                    <w:left w:val="none" w:sz="0" w:space="0" w:color="auto"/>
                    <w:bottom w:val="none" w:sz="0" w:space="0" w:color="auto"/>
                    <w:right w:val="none" w:sz="0" w:space="0" w:color="auto"/>
                  </w:divBdr>
                </w:div>
                <w:div w:id="288897033">
                  <w:marLeft w:val="640"/>
                  <w:marRight w:val="0"/>
                  <w:marTop w:val="0"/>
                  <w:marBottom w:val="0"/>
                  <w:divBdr>
                    <w:top w:val="none" w:sz="0" w:space="0" w:color="auto"/>
                    <w:left w:val="none" w:sz="0" w:space="0" w:color="auto"/>
                    <w:bottom w:val="none" w:sz="0" w:space="0" w:color="auto"/>
                    <w:right w:val="none" w:sz="0" w:space="0" w:color="auto"/>
                  </w:divBdr>
                </w:div>
                <w:div w:id="1360741881">
                  <w:marLeft w:val="640"/>
                  <w:marRight w:val="0"/>
                  <w:marTop w:val="0"/>
                  <w:marBottom w:val="0"/>
                  <w:divBdr>
                    <w:top w:val="none" w:sz="0" w:space="0" w:color="auto"/>
                    <w:left w:val="none" w:sz="0" w:space="0" w:color="auto"/>
                    <w:bottom w:val="none" w:sz="0" w:space="0" w:color="auto"/>
                    <w:right w:val="none" w:sz="0" w:space="0" w:color="auto"/>
                  </w:divBdr>
                </w:div>
                <w:div w:id="272136177">
                  <w:marLeft w:val="640"/>
                  <w:marRight w:val="0"/>
                  <w:marTop w:val="0"/>
                  <w:marBottom w:val="0"/>
                  <w:divBdr>
                    <w:top w:val="none" w:sz="0" w:space="0" w:color="auto"/>
                    <w:left w:val="none" w:sz="0" w:space="0" w:color="auto"/>
                    <w:bottom w:val="none" w:sz="0" w:space="0" w:color="auto"/>
                    <w:right w:val="none" w:sz="0" w:space="0" w:color="auto"/>
                  </w:divBdr>
                </w:div>
                <w:div w:id="220751365">
                  <w:marLeft w:val="640"/>
                  <w:marRight w:val="0"/>
                  <w:marTop w:val="0"/>
                  <w:marBottom w:val="0"/>
                  <w:divBdr>
                    <w:top w:val="none" w:sz="0" w:space="0" w:color="auto"/>
                    <w:left w:val="none" w:sz="0" w:space="0" w:color="auto"/>
                    <w:bottom w:val="none" w:sz="0" w:space="0" w:color="auto"/>
                    <w:right w:val="none" w:sz="0" w:space="0" w:color="auto"/>
                  </w:divBdr>
                </w:div>
                <w:div w:id="1937783308">
                  <w:marLeft w:val="640"/>
                  <w:marRight w:val="0"/>
                  <w:marTop w:val="0"/>
                  <w:marBottom w:val="0"/>
                  <w:divBdr>
                    <w:top w:val="none" w:sz="0" w:space="0" w:color="auto"/>
                    <w:left w:val="none" w:sz="0" w:space="0" w:color="auto"/>
                    <w:bottom w:val="none" w:sz="0" w:space="0" w:color="auto"/>
                    <w:right w:val="none" w:sz="0" w:space="0" w:color="auto"/>
                  </w:divBdr>
                </w:div>
                <w:div w:id="1851331088">
                  <w:marLeft w:val="640"/>
                  <w:marRight w:val="0"/>
                  <w:marTop w:val="0"/>
                  <w:marBottom w:val="0"/>
                  <w:divBdr>
                    <w:top w:val="none" w:sz="0" w:space="0" w:color="auto"/>
                    <w:left w:val="none" w:sz="0" w:space="0" w:color="auto"/>
                    <w:bottom w:val="none" w:sz="0" w:space="0" w:color="auto"/>
                    <w:right w:val="none" w:sz="0" w:space="0" w:color="auto"/>
                  </w:divBdr>
                </w:div>
                <w:div w:id="1983078017">
                  <w:marLeft w:val="640"/>
                  <w:marRight w:val="0"/>
                  <w:marTop w:val="0"/>
                  <w:marBottom w:val="0"/>
                  <w:divBdr>
                    <w:top w:val="none" w:sz="0" w:space="0" w:color="auto"/>
                    <w:left w:val="none" w:sz="0" w:space="0" w:color="auto"/>
                    <w:bottom w:val="none" w:sz="0" w:space="0" w:color="auto"/>
                    <w:right w:val="none" w:sz="0" w:space="0" w:color="auto"/>
                  </w:divBdr>
                </w:div>
                <w:div w:id="822622141">
                  <w:marLeft w:val="640"/>
                  <w:marRight w:val="0"/>
                  <w:marTop w:val="0"/>
                  <w:marBottom w:val="0"/>
                  <w:divBdr>
                    <w:top w:val="none" w:sz="0" w:space="0" w:color="auto"/>
                    <w:left w:val="none" w:sz="0" w:space="0" w:color="auto"/>
                    <w:bottom w:val="none" w:sz="0" w:space="0" w:color="auto"/>
                    <w:right w:val="none" w:sz="0" w:space="0" w:color="auto"/>
                  </w:divBdr>
                </w:div>
                <w:div w:id="1408262423">
                  <w:marLeft w:val="640"/>
                  <w:marRight w:val="0"/>
                  <w:marTop w:val="0"/>
                  <w:marBottom w:val="0"/>
                  <w:divBdr>
                    <w:top w:val="none" w:sz="0" w:space="0" w:color="auto"/>
                    <w:left w:val="none" w:sz="0" w:space="0" w:color="auto"/>
                    <w:bottom w:val="none" w:sz="0" w:space="0" w:color="auto"/>
                    <w:right w:val="none" w:sz="0" w:space="0" w:color="auto"/>
                  </w:divBdr>
                </w:div>
                <w:div w:id="1514035117">
                  <w:marLeft w:val="640"/>
                  <w:marRight w:val="0"/>
                  <w:marTop w:val="0"/>
                  <w:marBottom w:val="0"/>
                  <w:divBdr>
                    <w:top w:val="none" w:sz="0" w:space="0" w:color="auto"/>
                    <w:left w:val="none" w:sz="0" w:space="0" w:color="auto"/>
                    <w:bottom w:val="none" w:sz="0" w:space="0" w:color="auto"/>
                    <w:right w:val="none" w:sz="0" w:space="0" w:color="auto"/>
                  </w:divBdr>
                </w:div>
                <w:div w:id="613680694">
                  <w:marLeft w:val="640"/>
                  <w:marRight w:val="0"/>
                  <w:marTop w:val="0"/>
                  <w:marBottom w:val="0"/>
                  <w:divBdr>
                    <w:top w:val="none" w:sz="0" w:space="0" w:color="auto"/>
                    <w:left w:val="none" w:sz="0" w:space="0" w:color="auto"/>
                    <w:bottom w:val="none" w:sz="0" w:space="0" w:color="auto"/>
                    <w:right w:val="none" w:sz="0" w:space="0" w:color="auto"/>
                  </w:divBdr>
                </w:div>
                <w:div w:id="1507555367">
                  <w:marLeft w:val="640"/>
                  <w:marRight w:val="0"/>
                  <w:marTop w:val="0"/>
                  <w:marBottom w:val="0"/>
                  <w:divBdr>
                    <w:top w:val="none" w:sz="0" w:space="0" w:color="auto"/>
                    <w:left w:val="none" w:sz="0" w:space="0" w:color="auto"/>
                    <w:bottom w:val="none" w:sz="0" w:space="0" w:color="auto"/>
                    <w:right w:val="none" w:sz="0" w:space="0" w:color="auto"/>
                  </w:divBdr>
                </w:div>
                <w:div w:id="377898731">
                  <w:marLeft w:val="640"/>
                  <w:marRight w:val="0"/>
                  <w:marTop w:val="0"/>
                  <w:marBottom w:val="0"/>
                  <w:divBdr>
                    <w:top w:val="none" w:sz="0" w:space="0" w:color="auto"/>
                    <w:left w:val="none" w:sz="0" w:space="0" w:color="auto"/>
                    <w:bottom w:val="none" w:sz="0" w:space="0" w:color="auto"/>
                    <w:right w:val="none" w:sz="0" w:space="0" w:color="auto"/>
                  </w:divBdr>
                </w:div>
                <w:div w:id="1209149310">
                  <w:marLeft w:val="640"/>
                  <w:marRight w:val="0"/>
                  <w:marTop w:val="0"/>
                  <w:marBottom w:val="0"/>
                  <w:divBdr>
                    <w:top w:val="none" w:sz="0" w:space="0" w:color="auto"/>
                    <w:left w:val="none" w:sz="0" w:space="0" w:color="auto"/>
                    <w:bottom w:val="none" w:sz="0" w:space="0" w:color="auto"/>
                    <w:right w:val="none" w:sz="0" w:space="0" w:color="auto"/>
                  </w:divBdr>
                </w:div>
                <w:div w:id="503321313">
                  <w:marLeft w:val="640"/>
                  <w:marRight w:val="0"/>
                  <w:marTop w:val="0"/>
                  <w:marBottom w:val="0"/>
                  <w:divBdr>
                    <w:top w:val="none" w:sz="0" w:space="0" w:color="auto"/>
                    <w:left w:val="none" w:sz="0" w:space="0" w:color="auto"/>
                    <w:bottom w:val="none" w:sz="0" w:space="0" w:color="auto"/>
                    <w:right w:val="none" w:sz="0" w:space="0" w:color="auto"/>
                  </w:divBdr>
                </w:div>
                <w:div w:id="1115251037">
                  <w:marLeft w:val="640"/>
                  <w:marRight w:val="0"/>
                  <w:marTop w:val="0"/>
                  <w:marBottom w:val="0"/>
                  <w:divBdr>
                    <w:top w:val="none" w:sz="0" w:space="0" w:color="auto"/>
                    <w:left w:val="none" w:sz="0" w:space="0" w:color="auto"/>
                    <w:bottom w:val="none" w:sz="0" w:space="0" w:color="auto"/>
                    <w:right w:val="none" w:sz="0" w:space="0" w:color="auto"/>
                  </w:divBdr>
                </w:div>
                <w:div w:id="1277712914">
                  <w:marLeft w:val="640"/>
                  <w:marRight w:val="0"/>
                  <w:marTop w:val="0"/>
                  <w:marBottom w:val="0"/>
                  <w:divBdr>
                    <w:top w:val="none" w:sz="0" w:space="0" w:color="auto"/>
                    <w:left w:val="none" w:sz="0" w:space="0" w:color="auto"/>
                    <w:bottom w:val="none" w:sz="0" w:space="0" w:color="auto"/>
                    <w:right w:val="none" w:sz="0" w:space="0" w:color="auto"/>
                  </w:divBdr>
                </w:div>
                <w:div w:id="86728988">
                  <w:marLeft w:val="640"/>
                  <w:marRight w:val="0"/>
                  <w:marTop w:val="0"/>
                  <w:marBottom w:val="0"/>
                  <w:divBdr>
                    <w:top w:val="none" w:sz="0" w:space="0" w:color="auto"/>
                    <w:left w:val="none" w:sz="0" w:space="0" w:color="auto"/>
                    <w:bottom w:val="none" w:sz="0" w:space="0" w:color="auto"/>
                    <w:right w:val="none" w:sz="0" w:space="0" w:color="auto"/>
                  </w:divBdr>
                </w:div>
                <w:div w:id="565262458">
                  <w:marLeft w:val="640"/>
                  <w:marRight w:val="0"/>
                  <w:marTop w:val="0"/>
                  <w:marBottom w:val="0"/>
                  <w:divBdr>
                    <w:top w:val="none" w:sz="0" w:space="0" w:color="auto"/>
                    <w:left w:val="none" w:sz="0" w:space="0" w:color="auto"/>
                    <w:bottom w:val="none" w:sz="0" w:space="0" w:color="auto"/>
                    <w:right w:val="none" w:sz="0" w:space="0" w:color="auto"/>
                  </w:divBdr>
                </w:div>
                <w:div w:id="1177891001">
                  <w:marLeft w:val="640"/>
                  <w:marRight w:val="0"/>
                  <w:marTop w:val="0"/>
                  <w:marBottom w:val="0"/>
                  <w:divBdr>
                    <w:top w:val="none" w:sz="0" w:space="0" w:color="auto"/>
                    <w:left w:val="none" w:sz="0" w:space="0" w:color="auto"/>
                    <w:bottom w:val="none" w:sz="0" w:space="0" w:color="auto"/>
                    <w:right w:val="none" w:sz="0" w:space="0" w:color="auto"/>
                  </w:divBdr>
                </w:div>
                <w:div w:id="906111183">
                  <w:marLeft w:val="640"/>
                  <w:marRight w:val="0"/>
                  <w:marTop w:val="0"/>
                  <w:marBottom w:val="0"/>
                  <w:divBdr>
                    <w:top w:val="none" w:sz="0" w:space="0" w:color="auto"/>
                    <w:left w:val="none" w:sz="0" w:space="0" w:color="auto"/>
                    <w:bottom w:val="none" w:sz="0" w:space="0" w:color="auto"/>
                    <w:right w:val="none" w:sz="0" w:space="0" w:color="auto"/>
                  </w:divBdr>
                </w:div>
                <w:div w:id="413166948">
                  <w:marLeft w:val="640"/>
                  <w:marRight w:val="0"/>
                  <w:marTop w:val="0"/>
                  <w:marBottom w:val="0"/>
                  <w:divBdr>
                    <w:top w:val="none" w:sz="0" w:space="0" w:color="auto"/>
                    <w:left w:val="none" w:sz="0" w:space="0" w:color="auto"/>
                    <w:bottom w:val="none" w:sz="0" w:space="0" w:color="auto"/>
                    <w:right w:val="none" w:sz="0" w:space="0" w:color="auto"/>
                  </w:divBdr>
                </w:div>
                <w:div w:id="824324633">
                  <w:marLeft w:val="640"/>
                  <w:marRight w:val="0"/>
                  <w:marTop w:val="0"/>
                  <w:marBottom w:val="0"/>
                  <w:divBdr>
                    <w:top w:val="none" w:sz="0" w:space="0" w:color="auto"/>
                    <w:left w:val="none" w:sz="0" w:space="0" w:color="auto"/>
                    <w:bottom w:val="none" w:sz="0" w:space="0" w:color="auto"/>
                    <w:right w:val="none" w:sz="0" w:space="0" w:color="auto"/>
                  </w:divBdr>
                </w:div>
                <w:div w:id="2143108779">
                  <w:marLeft w:val="640"/>
                  <w:marRight w:val="0"/>
                  <w:marTop w:val="0"/>
                  <w:marBottom w:val="0"/>
                  <w:divBdr>
                    <w:top w:val="none" w:sz="0" w:space="0" w:color="auto"/>
                    <w:left w:val="none" w:sz="0" w:space="0" w:color="auto"/>
                    <w:bottom w:val="none" w:sz="0" w:space="0" w:color="auto"/>
                    <w:right w:val="none" w:sz="0" w:space="0" w:color="auto"/>
                  </w:divBdr>
                </w:div>
                <w:div w:id="1360425779">
                  <w:marLeft w:val="640"/>
                  <w:marRight w:val="0"/>
                  <w:marTop w:val="0"/>
                  <w:marBottom w:val="0"/>
                  <w:divBdr>
                    <w:top w:val="none" w:sz="0" w:space="0" w:color="auto"/>
                    <w:left w:val="none" w:sz="0" w:space="0" w:color="auto"/>
                    <w:bottom w:val="none" w:sz="0" w:space="0" w:color="auto"/>
                    <w:right w:val="none" w:sz="0" w:space="0" w:color="auto"/>
                  </w:divBdr>
                </w:div>
                <w:div w:id="275185947">
                  <w:marLeft w:val="640"/>
                  <w:marRight w:val="0"/>
                  <w:marTop w:val="0"/>
                  <w:marBottom w:val="0"/>
                  <w:divBdr>
                    <w:top w:val="none" w:sz="0" w:space="0" w:color="auto"/>
                    <w:left w:val="none" w:sz="0" w:space="0" w:color="auto"/>
                    <w:bottom w:val="none" w:sz="0" w:space="0" w:color="auto"/>
                    <w:right w:val="none" w:sz="0" w:space="0" w:color="auto"/>
                  </w:divBdr>
                </w:div>
                <w:div w:id="1888224682">
                  <w:marLeft w:val="640"/>
                  <w:marRight w:val="0"/>
                  <w:marTop w:val="0"/>
                  <w:marBottom w:val="0"/>
                  <w:divBdr>
                    <w:top w:val="none" w:sz="0" w:space="0" w:color="auto"/>
                    <w:left w:val="none" w:sz="0" w:space="0" w:color="auto"/>
                    <w:bottom w:val="none" w:sz="0" w:space="0" w:color="auto"/>
                    <w:right w:val="none" w:sz="0" w:space="0" w:color="auto"/>
                  </w:divBdr>
                </w:div>
                <w:div w:id="1508786135">
                  <w:marLeft w:val="640"/>
                  <w:marRight w:val="0"/>
                  <w:marTop w:val="0"/>
                  <w:marBottom w:val="0"/>
                  <w:divBdr>
                    <w:top w:val="none" w:sz="0" w:space="0" w:color="auto"/>
                    <w:left w:val="none" w:sz="0" w:space="0" w:color="auto"/>
                    <w:bottom w:val="none" w:sz="0" w:space="0" w:color="auto"/>
                    <w:right w:val="none" w:sz="0" w:space="0" w:color="auto"/>
                  </w:divBdr>
                </w:div>
                <w:div w:id="705956147">
                  <w:marLeft w:val="640"/>
                  <w:marRight w:val="0"/>
                  <w:marTop w:val="0"/>
                  <w:marBottom w:val="0"/>
                  <w:divBdr>
                    <w:top w:val="none" w:sz="0" w:space="0" w:color="auto"/>
                    <w:left w:val="none" w:sz="0" w:space="0" w:color="auto"/>
                    <w:bottom w:val="none" w:sz="0" w:space="0" w:color="auto"/>
                    <w:right w:val="none" w:sz="0" w:space="0" w:color="auto"/>
                  </w:divBdr>
                </w:div>
                <w:div w:id="1658679995">
                  <w:marLeft w:val="640"/>
                  <w:marRight w:val="0"/>
                  <w:marTop w:val="0"/>
                  <w:marBottom w:val="0"/>
                  <w:divBdr>
                    <w:top w:val="none" w:sz="0" w:space="0" w:color="auto"/>
                    <w:left w:val="none" w:sz="0" w:space="0" w:color="auto"/>
                    <w:bottom w:val="none" w:sz="0" w:space="0" w:color="auto"/>
                    <w:right w:val="none" w:sz="0" w:space="0" w:color="auto"/>
                  </w:divBdr>
                </w:div>
                <w:div w:id="677194121">
                  <w:marLeft w:val="640"/>
                  <w:marRight w:val="0"/>
                  <w:marTop w:val="0"/>
                  <w:marBottom w:val="0"/>
                  <w:divBdr>
                    <w:top w:val="none" w:sz="0" w:space="0" w:color="auto"/>
                    <w:left w:val="none" w:sz="0" w:space="0" w:color="auto"/>
                    <w:bottom w:val="none" w:sz="0" w:space="0" w:color="auto"/>
                    <w:right w:val="none" w:sz="0" w:space="0" w:color="auto"/>
                  </w:divBdr>
                </w:div>
                <w:div w:id="2041274308">
                  <w:marLeft w:val="640"/>
                  <w:marRight w:val="0"/>
                  <w:marTop w:val="0"/>
                  <w:marBottom w:val="0"/>
                  <w:divBdr>
                    <w:top w:val="none" w:sz="0" w:space="0" w:color="auto"/>
                    <w:left w:val="none" w:sz="0" w:space="0" w:color="auto"/>
                    <w:bottom w:val="none" w:sz="0" w:space="0" w:color="auto"/>
                    <w:right w:val="none" w:sz="0" w:space="0" w:color="auto"/>
                  </w:divBdr>
                </w:div>
                <w:div w:id="36050150">
                  <w:marLeft w:val="640"/>
                  <w:marRight w:val="0"/>
                  <w:marTop w:val="0"/>
                  <w:marBottom w:val="0"/>
                  <w:divBdr>
                    <w:top w:val="none" w:sz="0" w:space="0" w:color="auto"/>
                    <w:left w:val="none" w:sz="0" w:space="0" w:color="auto"/>
                    <w:bottom w:val="none" w:sz="0" w:space="0" w:color="auto"/>
                    <w:right w:val="none" w:sz="0" w:space="0" w:color="auto"/>
                  </w:divBdr>
                </w:div>
                <w:div w:id="1008285809">
                  <w:marLeft w:val="640"/>
                  <w:marRight w:val="0"/>
                  <w:marTop w:val="0"/>
                  <w:marBottom w:val="0"/>
                  <w:divBdr>
                    <w:top w:val="none" w:sz="0" w:space="0" w:color="auto"/>
                    <w:left w:val="none" w:sz="0" w:space="0" w:color="auto"/>
                    <w:bottom w:val="none" w:sz="0" w:space="0" w:color="auto"/>
                    <w:right w:val="none" w:sz="0" w:space="0" w:color="auto"/>
                  </w:divBdr>
                </w:div>
                <w:div w:id="1795905652">
                  <w:marLeft w:val="640"/>
                  <w:marRight w:val="0"/>
                  <w:marTop w:val="0"/>
                  <w:marBottom w:val="0"/>
                  <w:divBdr>
                    <w:top w:val="none" w:sz="0" w:space="0" w:color="auto"/>
                    <w:left w:val="none" w:sz="0" w:space="0" w:color="auto"/>
                    <w:bottom w:val="none" w:sz="0" w:space="0" w:color="auto"/>
                    <w:right w:val="none" w:sz="0" w:space="0" w:color="auto"/>
                  </w:divBdr>
                </w:div>
                <w:div w:id="1899703379">
                  <w:marLeft w:val="640"/>
                  <w:marRight w:val="0"/>
                  <w:marTop w:val="0"/>
                  <w:marBottom w:val="0"/>
                  <w:divBdr>
                    <w:top w:val="none" w:sz="0" w:space="0" w:color="auto"/>
                    <w:left w:val="none" w:sz="0" w:space="0" w:color="auto"/>
                    <w:bottom w:val="none" w:sz="0" w:space="0" w:color="auto"/>
                    <w:right w:val="none" w:sz="0" w:space="0" w:color="auto"/>
                  </w:divBdr>
                </w:div>
                <w:div w:id="123892621">
                  <w:marLeft w:val="640"/>
                  <w:marRight w:val="0"/>
                  <w:marTop w:val="0"/>
                  <w:marBottom w:val="0"/>
                  <w:divBdr>
                    <w:top w:val="none" w:sz="0" w:space="0" w:color="auto"/>
                    <w:left w:val="none" w:sz="0" w:space="0" w:color="auto"/>
                    <w:bottom w:val="none" w:sz="0" w:space="0" w:color="auto"/>
                    <w:right w:val="none" w:sz="0" w:space="0" w:color="auto"/>
                  </w:divBdr>
                </w:div>
              </w:divsChild>
            </w:div>
            <w:div w:id="840049338">
              <w:marLeft w:val="0"/>
              <w:marRight w:val="0"/>
              <w:marTop w:val="0"/>
              <w:marBottom w:val="0"/>
              <w:divBdr>
                <w:top w:val="none" w:sz="0" w:space="0" w:color="auto"/>
                <w:left w:val="none" w:sz="0" w:space="0" w:color="auto"/>
                <w:bottom w:val="none" w:sz="0" w:space="0" w:color="auto"/>
                <w:right w:val="none" w:sz="0" w:space="0" w:color="auto"/>
              </w:divBdr>
              <w:divsChild>
                <w:div w:id="495730581">
                  <w:marLeft w:val="640"/>
                  <w:marRight w:val="0"/>
                  <w:marTop w:val="0"/>
                  <w:marBottom w:val="0"/>
                  <w:divBdr>
                    <w:top w:val="none" w:sz="0" w:space="0" w:color="auto"/>
                    <w:left w:val="none" w:sz="0" w:space="0" w:color="auto"/>
                    <w:bottom w:val="none" w:sz="0" w:space="0" w:color="auto"/>
                    <w:right w:val="none" w:sz="0" w:space="0" w:color="auto"/>
                  </w:divBdr>
                </w:div>
                <w:div w:id="1189030308">
                  <w:marLeft w:val="640"/>
                  <w:marRight w:val="0"/>
                  <w:marTop w:val="0"/>
                  <w:marBottom w:val="0"/>
                  <w:divBdr>
                    <w:top w:val="none" w:sz="0" w:space="0" w:color="auto"/>
                    <w:left w:val="none" w:sz="0" w:space="0" w:color="auto"/>
                    <w:bottom w:val="none" w:sz="0" w:space="0" w:color="auto"/>
                    <w:right w:val="none" w:sz="0" w:space="0" w:color="auto"/>
                  </w:divBdr>
                </w:div>
                <w:div w:id="383219260">
                  <w:marLeft w:val="640"/>
                  <w:marRight w:val="0"/>
                  <w:marTop w:val="0"/>
                  <w:marBottom w:val="0"/>
                  <w:divBdr>
                    <w:top w:val="none" w:sz="0" w:space="0" w:color="auto"/>
                    <w:left w:val="none" w:sz="0" w:space="0" w:color="auto"/>
                    <w:bottom w:val="none" w:sz="0" w:space="0" w:color="auto"/>
                    <w:right w:val="none" w:sz="0" w:space="0" w:color="auto"/>
                  </w:divBdr>
                </w:div>
                <w:div w:id="2027053092">
                  <w:marLeft w:val="640"/>
                  <w:marRight w:val="0"/>
                  <w:marTop w:val="0"/>
                  <w:marBottom w:val="0"/>
                  <w:divBdr>
                    <w:top w:val="none" w:sz="0" w:space="0" w:color="auto"/>
                    <w:left w:val="none" w:sz="0" w:space="0" w:color="auto"/>
                    <w:bottom w:val="none" w:sz="0" w:space="0" w:color="auto"/>
                    <w:right w:val="none" w:sz="0" w:space="0" w:color="auto"/>
                  </w:divBdr>
                </w:div>
                <w:div w:id="1764108456">
                  <w:marLeft w:val="640"/>
                  <w:marRight w:val="0"/>
                  <w:marTop w:val="0"/>
                  <w:marBottom w:val="0"/>
                  <w:divBdr>
                    <w:top w:val="none" w:sz="0" w:space="0" w:color="auto"/>
                    <w:left w:val="none" w:sz="0" w:space="0" w:color="auto"/>
                    <w:bottom w:val="none" w:sz="0" w:space="0" w:color="auto"/>
                    <w:right w:val="none" w:sz="0" w:space="0" w:color="auto"/>
                  </w:divBdr>
                </w:div>
                <w:div w:id="1230313603">
                  <w:marLeft w:val="640"/>
                  <w:marRight w:val="0"/>
                  <w:marTop w:val="0"/>
                  <w:marBottom w:val="0"/>
                  <w:divBdr>
                    <w:top w:val="none" w:sz="0" w:space="0" w:color="auto"/>
                    <w:left w:val="none" w:sz="0" w:space="0" w:color="auto"/>
                    <w:bottom w:val="none" w:sz="0" w:space="0" w:color="auto"/>
                    <w:right w:val="none" w:sz="0" w:space="0" w:color="auto"/>
                  </w:divBdr>
                </w:div>
                <w:div w:id="1443450728">
                  <w:marLeft w:val="640"/>
                  <w:marRight w:val="0"/>
                  <w:marTop w:val="0"/>
                  <w:marBottom w:val="0"/>
                  <w:divBdr>
                    <w:top w:val="none" w:sz="0" w:space="0" w:color="auto"/>
                    <w:left w:val="none" w:sz="0" w:space="0" w:color="auto"/>
                    <w:bottom w:val="none" w:sz="0" w:space="0" w:color="auto"/>
                    <w:right w:val="none" w:sz="0" w:space="0" w:color="auto"/>
                  </w:divBdr>
                </w:div>
                <w:div w:id="1660421658">
                  <w:marLeft w:val="640"/>
                  <w:marRight w:val="0"/>
                  <w:marTop w:val="0"/>
                  <w:marBottom w:val="0"/>
                  <w:divBdr>
                    <w:top w:val="none" w:sz="0" w:space="0" w:color="auto"/>
                    <w:left w:val="none" w:sz="0" w:space="0" w:color="auto"/>
                    <w:bottom w:val="none" w:sz="0" w:space="0" w:color="auto"/>
                    <w:right w:val="none" w:sz="0" w:space="0" w:color="auto"/>
                  </w:divBdr>
                </w:div>
                <w:div w:id="493765300">
                  <w:marLeft w:val="640"/>
                  <w:marRight w:val="0"/>
                  <w:marTop w:val="0"/>
                  <w:marBottom w:val="0"/>
                  <w:divBdr>
                    <w:top w:val="none" w:sz="0" w:space="0" w:color="auto"/>
                    <w:left w:val="none" w:sz="0" w:space="0" w:color="auto"/>
                    <w:bottom w:val="none" w:sz="0" w:space="0" w:color="auto"/>
                    <w:right w:val="none" w:sz="0" w:space="0" w:color="auto"/>
                  </w:divBdr>
                </w:div>
                <w:div w:id="194392910">
                  <w:marLeft w:val="640"/>
                  <w:marRight w:val="0"/>
                  <w:marTop w:val="0"/>
                  <w:marBottom w:val="0"/>
                  <w:divBdr>
                    <w:top w:val="none" w:sz="0" w:space="0" w:color="auto"/>
                    <w:left w:val="none" w:sz="0" w:space="0" w:color="auto"/>
                    <w:bottom w:val="none" w:sz="0" w:space="0" w:color="auto"/>
                    <w:right w:val="none" w:sz="0" w:space="0" w:color="auto"/>
                  </w:divBdr>
                </w:div>
                <w:div w:id="1177159455">
                  <w:marLeft w:val="640"/>
                  <w:marRight w:val="0"/>
                  <w:marTop w:val="0"/>
                  <w:marBottom w:val="0"/>
                  <w:divBdr>
                    <w:top w:val="none" w:sz="0" w:space="0" w:color="auto"/>
                    <w:left w:val="none" w:sz="0" w:space="0" w:color="auto"/>
                    <w:bottom w:val="none" w:sz="0" w:space="0" w:color="auto"/>
                    <w:right w:val="none" w:sz="0" w:space="0" w:color="auto"/>
                  </w:divBdr>
                </w:div>
                <w:div w:id="919947116">
                  <w:marLeft w:val="640"/>
                  <w:marRight w:val="0"/>
                  <w:marTop w:val="0"/>
                  <w:marBottom w:val="0"/>
                  <w:divBdr>
                    <w:top w:val="none" w:sz="0" w:space="0" w:color="auto"/>
                    <w:left w:val="none" w:sz="0" w:space="0" w:color="auto"/>
                    <w:bottom w:val="none" w:sz="0" w:space="0" w:color="auto"/>
                    <w:right w:val="none" w:sz="0" w:space="0" w:color="auto"/>
                  </w:divBdr>
                </w:div>
                <w:div w:id="152453615">
                  <w:marLeft w:val="640"/>
                  <w:marRight w:val="0"/>
                  <w:marTop w:val="0"/>
                  <w:marBottom w:val="0"/>
                  <w:divBdr>
                    <w:top w:val="none" w:sz="0" w:space="0" w:color="auto"/>
                    <w:left w:val="none" w:sz="0" w:space="0" w:color="auto"/>
                    <w:bottom w:val="none" w:sz="0" w:space="0" w:color="auto"/>
                    <w:right w:val="none" w:sz="0" w:space="0" w:color="auto"/>
                  </w:divBdr>
                </w:div>
                <w:div w:id="91828489">
                  <w:marLeft w:val="640"/>
                  <w:marRight w:val="0"/>
                  <w:marTop w:val="0"/>
                  <w:marBottom w:val="0"/>
                  <w:divBdr>
                    <w:top w:val="none" w:sz="0" w:space="0" w:color="auto"/>
                    <w:left w:val="none" w:sz="0" w:space="0" w:color="auto"/>
                    <w:bottom w:val="none" w:sz="0" w:space="0" w:color="auto"/>
                    <w:right w:val="none" w:sz="0" w:space="0" w:color="auto"/>
                  </w:divBdr>
                </w:div>
                <w:div w:id="1178808514">
                  <w:marLeft w:val="640"/>
                  <w:marRight w:val="0"/>
                  <w:marTop w:val="0"/>
                  <w:marBottom w:val="0"/>
                  <w:divBdr>
                    <w:top w:val="none" w:sz="0" w:space="0" w:color="auto"/>
                    <w:left w:val="none" w:sz="0" w:space="0" w:color="auto"/>
                    <w:bottom w:val="none" w:sz="0" w:space="0" w:color="auto"/>
                    <w:right w:val="none" w:sz="0" w:space="0" w:color="auto"/>
                  </w:divBdr>
                </w:div>
                <w:div w:id="114105711">
                  <w:marLeft w:val="640"/>
                  <w:marRight w:val="0"/>
                  <w:marTop w:val="0"/>
                  <w:marBottom w:val="0"/>
                  <w:divBdr>
                    <w:top w:val="none" w:sz="0" w:space="0" w:color="auto"/>
                    <w:left w:val="none" w:sz="0" w:space="0" w:color="auto"/>
                    <w:bottom w:val="none" w:sz="0" w:space="0" w:color="auto"/>
                    <w:right w:val="none" w:sz="0" w:space="0" w:color="auto"/>
                  </w:divBdr>
                </w:div>
                <w:div w:id="825365608">
                  <w:marLeft w:val="640"/>
                  <w:marRight w:val="0"/>
                  <w:marTop w:val="0"/>
                  <w:marBottom w:val="0"/>
                  <w:divBdr>
                    <w:top w:val="none" w:sz="0" w:space="0" w:color="auto"/>
                    <w:left w:val="none" w:sz="0" w:space="0" w:color="auto"/>
                    <w:bottom w:val="none" w:sz="0" w:space="0" w:color="auto"/>
                    <w:right w:val="none" w:sz="0" w:space="0" w:color="auto"/>
                  </w:divBdr>
                </w:div>
                <w:div w:id="1883636703">
                  <w:marLeft w:val="640"/>
                  <w:marRight w:val="0"/>
                  <w:marTop w:val="0"/>
                  <w:marBottom w:val="0"/>
                  <w:divBdr>
                    <w:top w:val="none" w:sz="0" w:space="0" w:color="auto"/>
                    <w:left w:val="none" w:sz="0" w:space="0" w:color="auto"/>
                    <w:bottom w:val="none" w:sz="0" w:space="0" w:color="auto"/>
                    <w:right w:val="none" w:sz="0" w:space="0" w:color="auto"/>
                  </w:divBdr>
                </w:div>
                <w:div w:id="440808430">
                  <w:marLeft w:val="640"/>
                  <w:marRight w:val="0"/>
                  <w:marTop w:val="0"/>
                  <w:marBottom w:val="0"/>
                  <w:divBdr>
                    <w:top w:val="none" w:sz="0" w:space="0" w:color="auto"/>
                    <w:left w:val="none" w:sz="0" w:space="0" w:color="auto"/>
                    <w:bottom w:val="none" w:sz="0" w:space="0" w:color="auto"/>
                    <w:right w:val="none" w:sz="0" w:space="0" w:color="auto"/>
                  </w:divBdr>
                </w:div>
                <w:div w:id="1031803953">
                  <w:marLeft w:val="640"/>
                  <w:marRight w:val="0"/>
                  <w:marTop w:val="0"/>
                  <w:marBottom w:val="0"/>
                  <w:divBdr>
                    <w:top w:val="none" w:sz="0" w:space="0" w:color="auto"/>
                    <w:left w:val="none" w:sz="0" w:space="0" w:color="auto"/>
                    <w:bottom w:val="none" w:sz="0" w:space="0" w:color="auto"/>
                    <w:right w:val="none" w:sz="0" w:space="0" w:color="auto"/>
                  </w:divBdr>
                </w:div>
                <w:div w:id="501547584">
                  <w:marLeft w:val="640"/>
                  <w:marRight w:val="0"/>
                  <w:marTop w:val="0"/>
                  <w:marBottom w:val="0"/>
                  <w:divBdr>
                    <w:top w:val="none" w:sz="0" w:space="0" w:color="auto"/>
                    <w:left w:val="none" w:sz="0" w:space="0" w:color="auto"/>
                    <w:bottom w:val="none" w:sz="0" w:space="0" w:color="auto"/>
                    <w:right w:val="none" w:sz="0" w:space="0" w:color="auto"/>
                  </w:divBdr>
                </w:div>
                <w:div w:id="1438401220">
                  <w:marLeft w:val="640"/>
                  <w:marRight w:val="0"/>
                  <w:marTop w:val="0"/>
                  <w:marBottom w:val="0"/>
                  <w:divBdr>
                    <w:top w:val="none" w:sz="0" w:space="0" w:color="auto"/>
                    <w:left w:val="none" w:sz="0" w:space="0" w:color="auto"/>
                    <w:bottom w:val="none" w:sz="0" w:space="0" w:color="auto"/>
                    <w:right w:val="none" w:sz="0" w:space="0" w:color="auto"/>
                  </w:divBdr>
                </w:div>
                <w:div w:id="2110737421">
                  <w:marLeft w:val="640"/>
                  <w:marRight w:val="0"/>
                  <w:marTop w:val="0"/>
                  <w:marBottom w:val="0"/>
                  <w:divBdr>
                    <w:top w:val="none" w:sz="0" w:space="0" w:color="auto"/>
                    <w:left w:val="none" w:sz="0" w:space="0" w:color="auto"/>
                    <w:bottom w:val="none" w:sz="0" w:space="0" w:color="auto"/>
                    <w:right w:val="none" w:sz="0" w:space="0" w:color="auto"/>
                  </w:divBdr>
                </w:div>
                <w:div w:id="667290908">
                  <w:marLeft w:val="640"/>
                  <w:marRight w:val="0"/>
                  <w:marTop w:val="0"/>
                  <w:marBottom w:val="0"/>
                  <w:divBdr>
                    <w:top w:val="none" w:sz="0" w:space="0" w:color="auto"/>
                    <w:left w:val="none" w:sz="0" w:space="0" w:color="auto"/>
                    <w:bottom w:val="none" w:sz="0" w:space="0" w:color="auto"/>
                    <w:right w:val="none" w:sz="0" w:space="0" w:color="auto"/>
                  </w:divBdr>
                </w:div>
                <w:div w:id="9140082">
                  <w:marLeft w:val="640"/>
                  <w:marRight w:val="0"/>
                  <w:marTop w:val="0"/>
                  <w:marBottom w:val="0"/>
                  <w:divBdr>
                    <w:top w:val="none" w:sz="0" w:space="0" w:color="auto"/>
                    <w:left w:val="none" w:sz="0" w:space="0" w:color="auto"/>
                    <w:bottom w:val="none" w:sz="0" w:space="0" w:color="auto"/>
                    <w:right w:val="none" w:sz="0" w:space="0" w:color="auto"/>
                  </w:divBdr>
                </w:div>
                <w:div w:id="2031175898">
                  <w:marLeft w:val="640"/>
                  <w:marRight w:val="0"/>
                  <w:marTop w:val="0"/>
                  <w:marBottom w:val="0"/>
                  <w:divBdr>
                    <w:top w:val="none" w:sz="0" w:space="0" w:color="auto"/>
                    <w:left w:val="none" w:sz="0" w:space="0" w:color="auto"/>
                    <w:bottom w:val="none" w:sz="0" w:space="0" w:color="auto"/>
                    <w:right w:val="none" w:sz="0" w:space="0" w:color="auto"/>
                  </w:divBdr>
                </w:div>
                <w:div w:id="1839807477">
                  <w:marLeft w:val="640"/>
                  <w:marRight w:val="0"/>
                  <w:marTop w:val="0"/>
                  <w:marBottom w:val="0"/>
                  <w:divBdr>
                    <w:top w:val="none" w:sz="0" w:space="0" w:color="auto"/>
                    <w:left w:val="none" w:sz="0" w:space="0" w:color="auto"/>
                    <w:bottom w:val="none" w:sz="0" w:space="0" w:color="auto"/>
                    <w:right w:val="none" w:sz="0" w:space="0" w:color="auto"/>
                  </w:divBdr>
                </w:div>
                <w:div w:id="1187644700">
                  <w:marLeft w:val="640"/>
                  <w:marRight w:val="0"/>
                  <w:marTop w:val="0"/>
                  <w:marBottom w:val="0"/>
                  <w:divBdr>
                    <w:top w:val="none" w:sz="0" w:space="0" w:color="auto"/>
                    <w:left w:val="none" w:sz="0" w:space="0" w:color="auto"/>
                    <w:bottom w:val="none" w:sz="0" w:space="0" w:color="auto"/>
                    <w:right w:val="none" w:sz="0" w:space="0" w:color="auto"/>
                  </w:divBdr>
                </w:div>
                <w:div w:id="437415014">
                  <w:marLeft w:val="640"/>
                  <w:marRight w:val="0"/>
                  <w:marTop w:val="0"/>
                  <w:marBottom w:val="0"/>
                  <w:divBdr>
                    <w:top w:val="none" w:sz="0" w:space="0" w:color="auto"/>
                    <w:left w:val="none" w:sz="0" w:space="0" w:color="auto"/>
                    <w:bottom w:val="none" w:sz="0" w:space="0" w:color="auto"/>
                    <w:right w:val="none" w:sz="0" w:space="0" w:color="auto"/>
                  </w:divBdr>
                </w:div>
                <w:div w:id="911812148">
                  <w:marLeft w:val="640"/>
                  <w:marRight w:val="0"/>
                  <w:marTop w:val="0"/>
                  <w:marBottom w:val="0"/>
                  <w:divBdr>
                    <w:top w:val="none" w:sz="0" w:space="0" w:color="auto"/>
                    <w:left w:val="none" w:sz="0" w:space="0" w:color="auto"/>
                    <w:bottom w:val="none" w:sz="0" w:space="0" w:color="auto"/>
                    <w:right w:val="none" w:sz="0" w:space="0" w:color="auto"/>
                  </w:divBdr>
                </w:div>
                <w:div w:id="722800514">
                  <w:marLeft w:val="640"/>
                  <w:marRight w:val="0"/>
                  <w:marTop w:val="0"/>
                  <w:marBottom w:val="0"/>
                  <w:divBdr>
                    <w:top w:val="none" w:sz="0" w:space="0" w:color="auto"/>
                    <w:left w:val="none" w:sz="0" w:space="0" w:color="auto"/>
                    <w:bottom w:val="none" w:sz="0" w:space="0" w:color="auto"/>
                    <w:right w:val="none" w:sz="0" w:space="0" w:color="auto"/>
                  </w:divBdr>
                </w:div>
                <w:div w:id="1751849996">
                  <w:marLeft w:val="640"/>
                  <w:marRight w:val="0"/>
                  <w:marTop w:val="0"/>
                  <w:marBottom w:val="0"/>
                  <w:divBdr>
                    <w:top w:val="none" w:sz="0" w:space="0" w:color="auto"/>
                    <w:left w:val="none" w:sz="0" w:space="0" w:color="auto"/>
                    <w:bottom w:val="none" w:sz="0" w:space="0" w:color="auto"/>
                    <w:right w:val="none" w:sz="0" w:space="0" w:color="auto"/>
                  </w:divBdr>
                </w:div>
                <w:div w:id="2083943462">
                  <w:marLeft w:val="640"/>
                  <w:marRight w:val="0"/>
                  <w:marTop w:val="0"/>
                  <w:marBottom w:val="0"/>
                  <w:divBdr>
                    <w:top w:val="none" w:sz="0" w:space="0" w:color="auto"/>
                    <w:left w:val="none" w:sz="0" w:space="0" w:color="auto"/>
                    <w:bottom w:val="none" w:sz="0" w:space="0" w:color="auto"/>
                    <w:right w:val="none" w:sz="0" w:space="0" w:color="auto"/>
                  </w:divBdr>
                </w:div>
                <w:div w:id="79184685">
                  <w:marLeft w:val="640"/>
                  <w:marRight w:val="0"/>
                  <w:marTop w:val="0"/>
                  <w:marBottom w:val="0"/>
                  <w:divBdr>
                    <w:top w:val="none" w:sz="0" w:space="0" w:color="auto"/>
                    <w:left w:val="none" w:sz="0" w:space="0" w:color="auto"/>
                    <w:bottom w:val="none" w:sz="0" w:space="0" w:color="auto"/>
                    <w:right w:val="none" w:sz="0" w:space="0" w:color="auto"/>
                  </w:divBdr>
                </w:div>
                <w:div w:id="605843951">
                  <w:marLeft w:val="640"/>
                  <w:marRight w:val="0"/>
                  <w:marTop w:val="0"/>
                  <w:marBottom w:val="0"/>
                  <w:divBdr>
                    <w:top w:val="none" w:sz="0" w:space="0" w:color="auto"/>
                    <w:left w:val="none" w:sz="0" w:space="0" w:color="auto"/>
                    <w:bottom w:val="none" w:sz="0" w:space="0" w:color="auto"/>
                    <w:right w:val="none" w:sz="0" w:space="0" w:color="auto"/>
                  </w:divBdr>
                </w:div>
                <w:div w:id="20253947">
                  <w:marLeft w:val="640"/>
                  <w:marRight w:val="0"/>
                  <w:marTop w:val="0"/>
                  <w:marBottom w:val="0"/>
                  <w:divBdr>
                    <w:top w:val="none" w:sz="0" w:space="0" w:color="auto"/>
                    <w:left w:val="none" w:sz="0" w:space="0" w:color="auto"/>
                    <w:bottom w:val="none" w:sz="0" w:space="0" w:color="auto"/>
                    <w:right w:val="none" w:sz="0" w:space="0" w:color="auto"/>
                  </w:divBdr>
                </w:div>
                <w:div w:id="72631491">
                  <w:marLeft w:val="640"/>
                  <w:marRight w:val="0"/>
                  <w:marTop w:val="0"/>
                  <w:marBottom w:val="0"/>
                  <w:divBdr>
                    <w:top w:val="none" w:sz="0" w:space="0" w:color="auto"/>
                    <w:left w:val="none" w:sz="0" w:space="0" w:color="auto"/>
                    <w:bottom w:val="none" w:sz="0" w:space="0" w:color="auto"/>
                    <w:right w:val="none" w:sz="0" w:space="0" w:color="auto"/>
                  </w:divBdr>
                </w:div>
                <w:div w:id="217476428">
                  <w:marLeft w:val="640"/>
                  <w:marRight w:val="0"/>
                  <w:marTop w:val="0"/>
                  <w:marBottom w:val="0"/>
                  <w:divBdr>
                    <w:top w:val="none" w:sz="0" w:space="0" w:color="auto"/>
                    <w:left w:val="none" w:sz="0" w:space="0" w:color="auto"/>
                    <w:bottom w:val="none" w:sz="0" w:space="0" w:color="auto"/>
                    <w:right w:val="none" w:sz="0" w:space="0" w:color="auto"/>
                  </w:divBdr>
                </w:div>
                <w:div w:id="775978905">
                  <w:marLeft w:val="640"/>
                  <w:marRight w:val="0"/>
                  <w:marTop w:val="0"/>
                  <w:marBottom w:val="0"/>
                  <w:divBdr>
                    <w:top w:val="none" w:sz="0" w:space="0" w:color="auto"/>
                    <w:left w:val="none" w:sz="0" w:space="0" w:color="auto"/>
                    <w:bottom w:val="none" w:sz="0" w:space="0" w:color="auto"/>
                    <w:right w:val="none" w:sz="0" w:space="0" w:color="auto"/>
                  </w:divBdr>
                </w:div>
                <w:div w:id="818306837">
                  <w:marLeft w:val="640"/>
                  <w:marRight w:val="0"/>
                  <w:marTop w:val="0"/>
                  <w:marBottom w:val="0"/>
                  <w:divBdr>
                    <w:top w:val="none" w:sz="0" w:space="0" w:color="auto"/>
                    <w:left w:val="none" w:sz="0" w:space="0" w:color="auto"/>
                    <w:bottom w:val="none" w:sz="0" w:space="0" w:color="auto"/>
                    <w:right w:val="none" w:sz="0" w:space="0" w:color="auto"/>
                  </w:divBdr>
                </w:div>
                <w:div w:id="1472871001">
                  <w:marLeft w:val="640"/>
                  <w:marRight w:val="0"/>
                  <w:marTop w:val="0"/>
                  <w:marBottom w:val="0"/>
                  <w:divBdr>
                    <w:top w:val="none" w:sz="0" w:space="0" w:color="auto"/>
                    <w:left w:val="none" w:sz="0" w:space="0" w:color="auto"/>
                    <w:bottom w:val="none" w:sz="0" w:space="0" w:color="auto"/>
                    <w:right w:val="none" w:sz="0" w:space="0" w:color="auto"/>
                  </w:divBdr>
                </w:div>
                <w:div w:id="46073866">
                  <w:marLeft w:val="640"/>
                  <w:marRight w:val="0"/>
                  <w:marTop w:val="0"/>
                  <w:marBottom w:val="0"/>
                  <w:divBdr>
                    <w:top w:val="none" w:sz="0" w:space="0" w:color="auto"/>
                    <w:left w:val="none" w:sz="0" w:space="0" w:color="auto"/>
                    <w:bottom w:val="none" w:sz="0" w:space="0" w:color="auto"/>
                    <w:right w:val="none" w:sz="0" w:space="0" w:color="auto"/>
                  </w:divBdr>
                </w:div>
                <w:div w:id="183417540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24239142">
          <w:marLeft w:val="480"/>
          <w:marRight w:val="0"/>
          <w:marTop w:val="0"/>
          <w:marBottom w:val="0"/>
          <w:divBdr>
            <w:top w:val="none" w:sz="0" w:space="0" w:color="auto"/>
            <w:left w:val="none" w:sz="0" w:space="0" w:color="auto"/>
            <w:bottom w:val="none" w:sz="0" w:space="0" w:color="auto"/>
            <w:right w:val="none" w:sz="0" w:space="0" w:color="auto"/>
          </w:divBdr>
        </w:div>
        <w:div w:id="1677423138">
          <w:marLeft w:val="480"/>
          <w:marRight w:val="0"/>
          <w:marTop w:val="0"/>
          <w:marBottom w:val="0"/>
          <w:divBdr>
            <w:top w:val="none" w:sz="0" w:space="0" w:color="auto"/>
            <w:left w:val="none" w:sz="0" w:space="0" w:color="auto"/>
            <w:bottom w:val="none" w:sz="0" w:space="0" w:color="auto"/>
            <w:right w:val="none" w:sz="0" w:space="0" w:color="auto"/>
          </w:divBdr>
        </w:div>
        <w:div w:id="724764834">
          <w:marLeft w:val="480"/>
          <w:marRight w:val="0"/>
          <w:marTop w:val="0"/>
          <w:marBottom w:val="0"/>
          <w:divBdr>
            <w:top w:val="none" w:sz="0" w:space="0" w:color="auto"/>
            <w:left w:val="none" w:sz="0" w:space="0" w:color="auto"/>
            <w:bottom w:val="none" w:sz="0" w:space="0" w:color="auto"/>
            <w:right w:val="none" w:sz="0" w:space="0" w:color="auto"/>
          </w:divBdr>
        </w:div>
        <w:div w:id="1002320001">
          <w:marLeft w:val="480"/>
          <w:marRight w:val="0"/>
          <w:marTop w:val="0"/>
          <w:marBottom w:val="0"/>
          <w:divBdr>
            <w:top w:val="none" w:sz="0" w:space="0" w:color="auto"/>
            <w:left w:val="none" w:sz="0" w:space="0" w:color="auto"/>
            <w:bottom w:val="none" w:sz="0" w:space="0" w:color="auto"/>
            <w:right w:val="none" w:sz="0" w:space="0" w:color="auto"/>
          </w:divBdr>
        </w:div>
        <w:div w:id="1562133210">
          <w:marLeft w:val="480"/>
          <w:marRight w:val="0"/>
          <w:marTop w:val="0"/>
          <w:marBottom w:val="0"/>
          <w:divBdr>
            <w:top w:val="none" w:sz="0" w:space="0" w:color="auto"/>
            <w:left w:val="none" w:sz="0" w:space="0" w:color="auto"/>
            <w:bottom w:val="none" w:sz="0" w:space="0" w:color="auto"/>
            <w:right w:val="none" w:sz="0" w:space="0" w:color="auto"/>
          </w:divBdr>
        </w:div>
        <w:div w:id="1235240957">
          <w:marLeft w:val="480"/>
          <w:marRight w:val="0"/>
          <w:marTop w:val="0"/>
          <w:marBottom w:val="0"/>
          <w:divBdr>
            <w:top w:val="none" w:sz="0" w:space="0" w:color="auto"/>
            <w:left w:val="none" w:sz="0" w:space="0" w:color="auto"/>
            <w:bottom w:val="none" w:sz="0" w:space="0" w:color="auto"/>
            <w:right w:val="none" w:sz="0" w:space="0" w:color="auto"/>
          </w:divBdr>
        </w:div>
        <w:div w:id="1703093278">
          <w:marLeft w:val="480"/>
          <w:marRight w:val="0"/>
          <w:marTop w:val="0"/>
          <w:marBottom w:val="0"/>
          <w:divBdr>
            <w:top w:val="none" w:sz="0" w:space="0" w:color="auto"/>
            <w:left w:val="none" w:sz="0" w:space="0" w:color="auto"/>
            <w:bottom w:val="none" w:sz="0" w:space="0" w:color="auto"/>
            <w:right w:val="none" w:sz="0" w:space="0" w:color="auto"/>
          </w:divBdr>
        </w:div>
        <w:div w:id="591201326">
          <w:marLeft w:val="480"/>
          <w:marRight w:val="0"/>
          <w:marTop w:val="0"/>
          <w:marBottom w:val="0"/>
          <w:divBdr>
            <w:top w:val="none" w:sz="0" w:space="0" w:color="auto"/>
            <w:left w:val="none" w:sz="0" w:space="0" w:color="auto"/>
            <w:bottom w:val="none" w:sz="0" w:space="0" w:color="auto"/>
            <w:right w:val="none" w:sz="0" w:space="0" w:color="auto"/>
          </w:divBdr>
        </w:div>
        <w:div w:id="1484277134">
          <w:marLeft w:val="480"/>
          <w:marRight w:val="0"/>
          <w:marTop w:val="0"/>
          <w:marBottom w:val="0"/>
          <w:divBdr>
            <w:top w:val="none" w:sz="0" w:space="0" w:color="auto"/>
            <w:left w:val="none" w:sz="0" w:space="0" w:color="auto"/>
            <w:bottom w:val="none" w:sz="0" w:space="0" w:color="auto"/>
            <w:right w:val="none" w:sz="0" w:space="0" w:color="auto"/>
          </w:divBdr>
        </w:div>
        <w:div w:id="1970015519">
          <w:marLeft w:val="480"/>
          <w:marRight w:val="0"/>
          <w:marTop w:val="0"/>
          <w:marBottom w:val="0"/>
          <w:divBdr>
            <w:top w:val="none" w:sz="0" w:space="0" w:color="auto"/>
            <w:left w:val="none" w:sz="0" w:space="0" w:color="auto"/>
            <w:bottom w:val="none" w:sz="0" w:space="0" w:color="auto"/>
            <w:right w:val="none" w:sz="0" w:space="0" w:color="auto"/>
          </w:divBdr>
        </w:div>
        <w:div w:id="2032612054">
          <w:marLeft w:val="480"/>
          <w:marRight w:val="0"/>
          <w:marTop w:val="0"/>
          <w:marBottom w:val="0"/>
          <w:divBdr>
            <w:top w:val="none" w:sz="0" w:space="0" w:color="auto"/>
            <w:left w:val="none" w:sz="0" w:space="0" w:color="auto"/>
            <w:bottom w:val="none" w:sz="0" w:space="0" w:color="auto"/>
            <w:right w:val="none" w:sz="0" w:space="0" w:color="auto"/>
          </w:divBdr>
        </w:div>
        <w:div w:id="1309094925">
          <w:marLeft w:val="480"/>
          <w:marRight w:val="0"/>
          <w:marTop w:val="0"/>
          <w:marBottom w:val="0"/>
          <w:divBdr>
            <w:top w:val="none" w:sz="0" w:space="0" w:color="auto"/>
            <w:left w:val="none" w:sz="0" w:space="0" w:color="auto"/>
            <w:bottom w:val="none" w:sz="0" w:space="0" w:color="auto"/>
            <w:right w:val="none" w:sz="0" w:space="0" w:color="auto"/>
          </w:divBdr>
        </w:div>
        <w:div w:id="1777671420">
          <w:marLeft w:val="480"/>
          <w:marRight w:val="0"/>
          <w:marTop w:val="0"/>
          <w:marBottom w:val="0"/>
          <w:divBdr>
            <w:top w:val="none" w:sz="0" w:space="0" w:color="auto"/>
            <w:left w:val="none" w:sz="0" w:space="0" w:color="auto"/>
            <w:bottom w:val="none" w:sz="0" w:space="0" w:color="auto"/>
            <w:right w:val="none" w:sz="0" w:space="0" w:color="auto"/>
          </w:divBdr>
        </w:div>
        <w:div w:id="96098007">
          <w:marLeft w:val="480"/>
          <w:marRight w:val="0"/>
          <w:marTop w:val="0"/>
          <w:marBottom w:val="0"/>
          <w:divBdr>
            <w:top w:val="none" w:sz="0" w:space="0" w:color="auto"/>
            <w:left w:val="none" w:sz="0" w:space="0" w:color="auto"/>
            <w:bottom w:val="none" w:sz="0" w:space="0" w:color="auto"/>
            <w:right w:val="none" w:sz="0" w:space="0" w:color="auto"/>
          </w:divBdr>
        </w:div>
        <w:div w:id="560866602">
          <w:marLeft w:val="480"/>
          <w:marRight w:val="0"/>
          <w:marTop w:val="0"/>
          <w:marBottom w:val="0"/>
          <w:divBdr>
            <w:top w:val="none" w:sz="0" w:space="0" w:color="auto"/>
            <w:left w:val="none" w:sz="0" w:space="0" w:color="auto"/>
            <w:bottom w:val="none" w:sz="0" w:space="0" w:color="auto"/>
            <w:right w:val="none" w:sz="0" w:space="0" w:color="auto"/>
          </w:divBdr>
        </w:div>
        <w:div w:id="1525705164">
          <w:marLeft w:val="480"/>
          <w:marRight w:val="0"/>
          <w:marTop w:val="0"/>
          <w:marBottom w:val="0"/>
          <w:divBdr>
            <w:top w:val="none" w:sz="0" w:space="0" w:color="auto"/>
            <w:left w:val="none" w:sz="0" w:space="0" w:color="auto"/>
            <w:bottom w:val="none" w:sz="0" w:space="0" w:color="auto"/>
            <w:right w:val="none" w:sz="0" w:space="0" w:color="auto"/>
          </w:divBdr>
        </w:div>
        <w:div w:id="1361279519">
          <w:marLeft w:val="480"/>
          <w:marRight w:val="0"/>
          <w:marTop w:val="0"/>
          <w:marBottom w:val="0"/>
          <w:divBdr>
            <w:top w:val="none" w:sz="0" w:space="0" w:color="auto"/>
            <w:left w:val="none" w:sz="0" w:space="0" w:color="auto"/>
            <w:bottom w:val="none" w:sz="0" w:space="0" w:color="auto"/>
            <w:right w:val="none" w:sz="0" w:space="0" w:color="auto"/>
          </w:divBdr>
        </w:div>
        <w:div w:id="798299588">
          <w:marLeft w:val="480"/>
          <w:marRight w:val="0"/>
          <w:marTop w:val="0"/>
          <w:marBottom w:val="0"/>
          <w:divBdr>
            <w:top w:val="none" w:sz="0" w:space="0" w:color="auto"/>
            <w:left w:val="none" w:sz="0" w:space="0" w:color="auto"/>
            <w:bottom w:val="none" w:sz="0" w:space="0" w:color="auto"/>
            <w:right w:val="none" w:sz="0" w:space="0" w:color="auto"/>
          </w:divBdr>
        </w:div>
        <w:div w:id="360127031">
          <w:marLeft w:val="480"/>
          <w:marRight w:val="0"/>
          <w:marTop w:val="0"/>
          <w:marBottom w:val="0"/>
          <w:divBdr>
            <w:top w:val="none" w:sz="0" w:space="0" w:color="auto"/>
            <w:left w:val="none" w:sz="0" w:space="0" w:color="auto"/>
            <w:bottom w:val="none" w:sz="0" w:space="0" w:color="auto"/>
            <w:right w:val="none" w:sz="0" w:space="0" w:color="auto"/>
          </w:divBdr>
        </w:div>
        <w:div w:id="783231184">
          <w:marLeft w:val="480"/>
          <w:marRight w:val="0"/>
          <w:marTop w:val="0"/>
          <w:marBottom w:val="0"/>
          <w:divBdr>
            <w:top w:val="none" w:sz="0" w:space="0" w:color="auto"/>
            <w:left w:val="none" w:sz="0" w:space="0" w:color="auto"/>
            <w:bottom w:val="none" w:sz="0" w:space="0" w:color="auto"/>
            <w:right w:val="none" w:sz="0" w:space="0" w:color="auto"/>
          </w:divBdr>
        </w:div>
        <w:div w:id="1111508552">
          <w:marLeft w:val="480"/>
          <w:marRight w:val="0"/>
          <w:marTop w:val="0"/>
          <w:marBottom w:val="0"/>
          <w:divBdr>
            <w:top w:val="none" w:sz="0" w:space="0" w:color="auto"/>
            <w:left w:val="none" w:sz="0" w:space="0" w:color="auto"/>
            <w:bottom w:val="none" w:sz="0" w:space="0" w:color="auto"/>
            <w:right w:val="none" w:sz="0" w:space="0" w:color="auto"/>
          </w:divBdr>
        </w:div>
        <w:div w:id="1295674598">
          <w:marLeft w:val="480"/>
          <w:marRight w:val="0"/>
          <w:marTop w:val="0"/>
          <w:marBottom w:val="0"/>
          <w:divBdr>
            <w:top w:val="none" w:sz="0" w:space="0" w:color="auto"/>
            <w:left w:val="none" w:sz="0" w:space="0" w:color="auto"/>
            <w:bottom w:val="none" w:sz="0" w:space="0" w:color="auto"/>
            <w:right w:val="none" w:sz="0" w:space="0" w:color="auto"/>
          </w:divBdr>
        </w:div>
        <w:div w:id="1767338967">
          <w:marLeft w:val="480"/>
          <w:marRight w:val="0"/>
          <w:marTop w:val="0"/>
          <w:marBottom w:val="0"/>
          <w:divBdr>
            <w:top w:val="none" w:sz="0" w:space="0" w:color="auto"/>
            <w:left w:val="none" w:sz="0" w:space="0" w:color="auto"/>
            <w:bottom w:val="none" w:sz="0" w:space="0" w:color="auto"/>
            <w:right w:val="none" w:sz="0" w:space="0" w:color="auto"/>
          </w:divBdr>
        </w:div>
        <w:div w:id="521625216">
          <w:marLeft w:val="480"/>
          <w:marRight w:val="0"/>
          <w:marTop w:val="0"/>
          <w:marBottom w:val="0"/>
          <w:divBdr>
            <w:top w:val="none" w:sz="0" w:space="0" w:color="auto"/>
            <w:left w:val="none" w:sz="0" w:space="0" w:color="auto"/>
            <w:bottom w:val="none" w:sz="0" w:space="0" w:color="auto"/>
            <w:right w:val="none" w:sz="0" w:space="0" w:color="auto"/>
          </w:divBdr>
        </w:div>
        <w:div w:id="156653782">
          <w:marLeft w:val="480"/>
          <w:marRight w:val="0"/>
          <w:marTop w:val="0"/>
          <w:marBottom w:val="0"/>
          <w:divBdr>
            <w:top w:val="none" w:sz="0" w:space="0" w:color="auto"/>
            <w:left w:val="none" w:sz="0" w:space="0" w:color="auto"/>
            <w:bottom w:val="none" w:sz="0" w:space="0" w:color="auto"/>
            <w:right w:val="none" w:sz="0" w:space="0" w:color="auto"/>
          </w:divBdr>
        </w:div>
        <w:div w:id="921990916">
          <w:marLeft w:val="480"/>
          <w:marRight w:val="0"/>
          <w:marTop w:val="0"/>
          <w:marBottom w:val="0"/>
          <w:divBdr>
            <w:top w:val="none" w:sz="0" w:space="0" w:color="auto"/>
            <w:left w:val="none" w:sz="0" w:space="0" w:color="auto"/>
            <w:bottom w:val="none" w:sz="0" w:space="0" w:color="auto"/>
            <w:right w:val="none" w:sz="0" w:space="0" w:color="auto"/>
          </w:divBdr>
        </w:div>
        <w:div w:id="2061438186">
          <w:marLeft w:val="480"/>
          <w:marRight w:val="0"/>
          <w:marTop w:val="0"/>
          <w:marBottom w:val="0"/>
          <w:divBdr>
            <w:top w:val="none" w:sz="0" w:space="0" w:color="auto"/>
            <w:left w:val="none" w:sz="0" w:space="0" w:color="auto"/>
            <w:bottom w:val="none" w:sz="0" w:space="0" w:color="auto"/>
            <w:right w:val="none" w:sz="0" w:space="0" w:color="auto"/>
          </w:divBdr>
        </w:div>
        <w:div w:id="1776948298">
          <w:marLeft w:val="480"/>
          <w:marRight w:val="0"/>
          <w:marTop w:val="0"/>
          <w:marBottom w:val="0"/>
          <w:divBdr>
            <w:top w:val="none" w:sz="0" w:space="0" w:color="auto"/>
            <w:left w:val="none" w:sz="0" w:space="0" w:color="auto"/>
            <w:bottom w:val="none" w:sz="0" w:space="0" w:color="auto"/>
            <w:right w:val="none" w:sz="0" w:space="0" w:color="auto"/>
          </w:divBdr>
        </w:div>
        <w:div w:id="2039037195">
          <w:marLeft w:val="480"/>
          <w:marRight w:val="0"/>
          <w:marTop w:val="0"/>
          <w:marBottom w:val="0"/>
          <w:divBdr>
            <w:top w:val="none" w:sz="0" w:space="0" w:color="auto"/>
            <w:left w:val="none" w:sz="0" w:space="0" w:color="auto"/>
            <w:bottom w:val="none" w:sz="0" w:space="0" w:color="auto"/>
            <w:right w:val="none" w:sz="0" w:space="0" w:color="auto"/>
          </w:divBdr>
        </w:div>
        <w:div w:id="1985352442">
          <w:marLeft w:val="480"/>
          <w:marRight w:val="0"/>
          <w:marTop w:val="0"/>
          <w:marBottom w:val="0"/>
          <w:divBdr>
            <w:top w:val="none" w:sz="0" w:space="0" w:color="auto"/>
            <w:left w:val="none" w:sz="0" w:space="0" w:color="auto"/>
            <w:bottom w:val="none" w:sz="0" w:space="0" w:color="auto"/>
            <w:right w:val="none" w:sz="0" w:space="0" w:color="auto"/>
          </w:divBdr>
        </w:div>
        <w:div w:id="256066171">
          <w:marLeft w:val="480"/>
          <w:marRight w:val="0"/>
          <w:marTop w:val="0"/>
          <w:marBottom w:val="0"/>
          <w:divBdr>
            <w:top w:val="none" w:sz="0" w:space="0" w:color="auto"/>
            <w:left w:val="none" w:sz="0" w:space="0" w:color="auto"/>
            <w:bottom w:val="none" w:sz="0" w:space="0" w:color="auto"/>
            <w:right w:val="none" w:sz="0" w:space="0" w:color="auto"/>
          </w:divBdr>
        </w:div>
        <w:div w:id="212036963">
          <w:marLeft w:val="480"/>
          <w:marRight w:val="0"/>
          <w:marTop w:val="0"/>
          <w:marBottom w:val="0"/>
          <w:divBdr>
            <w:top w:val="none" w:sz="0" w:space="0" w:color="auto"/>
            <w:left w:val="none" w:sz="0" w:space="0" w:color="auto"/>
            <w:bottom w:val="none" w:sz="0" w:space="0" w:color="auto"/>
            <w:right w:val="none" w:sz="0" w:space="0" w:color="auto"/>
          </w:divBdr>
        </w:div>
        <w:div w:id="431323478">
          <w:marLeft w:val="480"/>
          <w:marRight w:val="0"/>
          <w:marTop w:val="0"/>
          <w:marBottom w:val="0"/>
          <w:divBdr>
            <w:top w:val="none" w:sz="0" w:space="0" w:color="auto"/>
            <w:left w:val="none" w:sz="0" w:space="0" w:color="auto"/>
            <w:bottom w:val="none" w:sz="0" w:space="0" w:color="auto"/>
            <w:right w:val="none" w:sz="0" w:space="0" w:color="auto"/>
          </w:divBdr>
        </w:div>
        <w:div w:id="379785086">
          <w:marLeft w:val="480"/>
          <w:marRight w:val="0"/>
          <w:marTop w:val="0"/>
          <w:marBottom w:val="0"/>
          <w:divBdr>
            <w:top w:val="none" w:sz="0" w:space="0" w:color="auto"/>
            <w:left w:val="none" w:sz="0" w:space="0" w:color="auto"/>
            <w:bottom w:val="none" w:sz="0" w:space="0" w:color="auto"/>
            <w:right w:val="none" w:sz="0" w:space="0" w:color="auto"/>
          </w:divBdr>
        </w:div>
        <w:div w:id="1887447733">
          <w:marLeft w:val="480"/>
          <w:marRight w:val="0"/>
          <w:marTop w:val="0"/>
          <w:marBottom w:val="0"/>
          <w:divBdr>
            <w:top w:val="none" w:sz="0" w:space="0" w:color="auto"/>
            <w:left w:val="none" w:sz="0" w:space="0" w:color="auto"/>
            <w:bottom w:val="none" w:sz="0" w:space="0" w:color="auto"/>
            <w:right w:val="none" w:sz="0" w:space="0" w:color="auto"/>
          </w:divBdr>
        </w:div>
        <w:div w:id="2048211805">
          <w:marLeft w:val="480"/>
          <w:marRight w:val="0"/>
          <w:marTop w:val="0"/>
          <w:marBottom w:val="0"/>
          <w:divBdr>
            <w:top w:val="none" w:sz="0" w:space="0" w:color="auto"/>
            <w:left w:val="none" w:sz="0" w:space="0" w:color="auto"/>
            <w:bottom w:val="none" w:sz="0" w:space="0" w:color="auto"/>
            <w:right w:val="none" w:sz="0" w:space="0" w:color="auto"/>
          </w:divBdr>
        </w:div>
        <w:div w:id="1755204302">
          <w:marLeft w:val="480"/>
          <w:marRight w:val="0"/>
          <w:marTop w:val="0"/>
          <w:marBottom w:val="0"/>
          <w:divBdr>
            <w:top w:val="none" w:sz="0" w:space="0" w:color="auto"/>
            <w:left w:val="none" w:sz="0" w:space="0" w:color="auto"/>
            <w:bottom w:val="none" w:sz="0" w:space="0" w:color="auto"/>
            <w:right w:val="none" w:sz="0" w:space="0" w:color="auto"/>
          </w:divBdr>
        </w:div>
        <w:div w:id="1332290388">
          <w:marLeft w:val="480"/>
          <w:marRight w:val="0"/>
          <w:marTop w:val="0"/>
          <w:marBottom w:val="0"/>
          <w:divBdr>
            <w:top w:val="none" w:sz="0" w:space="0" w:color="auto"/>
            <w:left w:val="none" w:sz="0" w:space="0" w:color="auto"/>
            <w:bottom w:val="none" w:sz="0" w:space="0" w:color="auto"/>
            <w:right w:val="none" w:sz="0" w:space="0" w:color="auto"/>
          </w:divBdr>
        </w:div>
        <w:div w:id="1471900079">
          <w:marLeft w:val="480"/>
          <w:marRight w:val="0"/>
          <w:marTop w:val="0"/>
          <w:marBottom w:val="0"/>
          <w:divBdr>
            <w:top w:val="none" w:sz="0" w:space="0" w:color="auto"/>
            <w:left w:val="none" w:sz="0" w:space="0" w:color="auto"/>
            <w:bottom w:val="none" w:sz="0" w:space="0" w:color="auto"/>
            <w:right w:val="none" w:sz="0" w:space="0" w:color="auto"/>
          </w:divBdr>
        </w:div>
        <w:div w:id="276956301">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09331870">
      <w:bodyDiv w:val="1"/>
      <w:marLeft w:val="0"/>
      <w:marRight w:val="0"/>
      <w:marTop w:val="0"/>
      <w:marBottom w:val="0"/>
      <w:divBdr>
        <w:top w:val="none" w:sz="0" w:space="0" w:color="auto"/>
        <w:left w:val="none" w:sz="0" w:space="0" w:color="auto"/>
        <w:bottom w:val="none" w:sz="0" w:space="0" w:color="auto"/>
        <w:right w:val="none" w:sz="0" w:space="0" w:color="auto"/>
      </w:divBdr>
      <w:divsChild>
        <w:div w:id="455559837">
          <w:marLeft w:val="640"/>
          <w:marRight w:val="0"/>
          <w:marTop w:val="0"/>
          <w:marBottom w:val="0"/>
          <w:divBdr>
            <w:top w:val="none" w:sz="0" w:space="0" w:color="auto"/>
            <w:left w:val="none" w:sz="0" w:space="0" w:color="auto"/>
            <w:bottom w:val="none" w:sz="0" w:space="0" w:color="auto"/>
            <w:right w:val="none" w:sz="0" w:space="0" w:color="auto"/>
          </w:divBdr>
        </w:div>
        <w:div w:id="429934124">
          <w:marLeft w:val="640"/>
          <w:marRight w:val="0"/>
          <w:marTop w:val="0"/>
          <w:marBottom w:val="0"/>
          <w:divBdr>
            <w:top w:val="none" w:sz="0" w:space="0" w:color="auto"/>
            <w:left w:val="none" w:sz="0" w:space="0" w:color="auto"/>
            <w:bottom w:val="none" w:sz="0" w:space="0" w:color="auto"/>
            <w:right w:val="none" w:sz="0" w:space="0" w:color="auto"/>
          </w:divBdr>
        </w:div>
        <w:div w:id="612178528">
          <w:marLeft w:val="640"/>
          <w:marRight w:val="0"/>
          <w:marTop w:val="0"/>
          <w:marBottom w:val="0"/>
          <w:divBdr>
            <w:top w:val="none" w:sz="0" w:space="0" w:color="auto"/>
            <w:left w:val="none" w:sz="0" w:space="0" w:color="auto"/>
            <w:bottom w:val="none" w:sz="0" w:space="0" w:color="auto"/>
            <w:right w:val="none" w:sz="0" w:space="0" w:color="auto"/>
          </w:divBdr>
        </w:div>
        <w:div w:id="1428773583">
          <w:marLeft w:val="640"/>
          <w:marRight w:val="0"/>
          <w:marTop w:val="0"/>
          <w:marBottom w:val="0"/>
          <w:divBdr>
            <w:top w:val="none" w:sz="0" w:space="0" w:color="auto"/>
            <w:left w:val="none" w:sz="0" w:space="0" w:color="auto"/>
            <w:bottom w:val="none" w:sz="0" w:space="0" w:color="auto"/>
            <w:right w:val="none" w:sz="0" w:space="0" w:color="auto"/>
          </w:divBdr>
        </w:div>
        <w:div w:id="1318416314">
          <w:marLeft w:val="640"/>
          <w:marRight w:val="0"/>
          <w:marTop w:val="0"/>
          <w:marBottom w:val="0"/>
          <w:divBdr>
            <w:top w:val="none" w:sz="0" w:space="0" w:color="auto"/>
            <w:left w:val="none" w:sz="0" w:space="0" w:color="auto"/>
            <w:bottom w:val="none" w:sz="0" w:space="0" w:color="auto"/>
            <w:right w:val="none" w:sz="0" w:space="0" w:color="auto"/>
          </w:divBdr>
        </w:div>
        <w:div w:id="1645354333">
          <w:marLeft w:val="640"/>
          <w:marRight w:val="0"/>
          <w:marTop w:val="0"/>
          <w:marBottom w:val="0"/>
          <w:divBdr>
            <w:top w:val="none" w:sz="0" w:space="0" w:color="auto"/>
            <w:left w:val="none" w:sz="0" w:space="0" w:color="auto"/>
            <w:bottom w:val="none" w:sz="0" w:space="0" w:color="auto"/>
            <w:right w:val="none" w:sz="0" w:space="0" w:color="auto"/>
          </w:divBdr>
        </w:div>
        <w:div w:id="162091">
          <w:marLeft w:val="640"/>
          <w:marRight w:val="0"/>
          <w:marTop w:val="0"/>
          <w:marBottom w:val="0"/>
          <w:divBdr>
            <w:top w:val="none" w:sz="0" w:space="0" w:color="auto"/>
            <w:left w:val="none" w:sz="0" w:space="0" w:color="auto"/>
            <w:bottom w:val="none" w:sz="0" w:space="0" w:color="auto"/>
            <w:right w:val="none" w:sz="0" w:space="0" w:color="auto"/>
          </w:divBdr>
        </w:div>
        <w:div w:id="419067713">
          <w:marLeft w:val="640"/>
          <w:marRight w:val="0"/>
          <w:marTop w:val="0"/>
          <w:marBottom w:val="0"/>
          <w:divBdr>
            <w:top w:val="none" w:sz="0" w:space="0" w:color="auto"/>
            <w:left w:val="none" w:sz="0" w:space="0" w:color="auto"/>
            <w:bottom w:val="none" w:sz="0" w:space="0" w:color="auto"/>
            <w:right w:val="none" w:sz="0" w:space="0" w:color="auto"/>
          </w:divBdr>
        </w:div>
        <w:div w:id="788357653">
          <w:marLeft w:val="640"/>
          <w:marRight w:val="0"/>
          <w:marTop w:val="0"/>
          <w:marBottom w:val="0"/>
          <w:divBdr>
            <w:top w:val="none" w:sz="0" w:space="0" w:color="auto"/>
            <w:left w:val="none" w:sz="0" w:space="0" w:color="auto"/>
            <w:bottom w:val="none" w:sz="0" w:space="0" w:color="auto"/>
            <w:right w:val="none" w:sz="0" w:space="0" w:color="auto"/>
          </w:divBdr>
        </w:div>
        <w:div w:id="1772623647">
          <w:marLeft w:val="640"/>
          <w:marRight w:val="0"/>
          <w:marTop w:val="0"/>
          <w:marBottom w:val="0"/>
          <w:divBdr>
            <w:top w:val="none" w:sz="0" w:space="0" w:color="auto"/>
            <w:left w:val="none" w:sz="0" w:space="0" w:color="auto"/>
            <w:bottom w:val="none" w:sz="0" w:space="0" w:color="auto"/>
            <w:right w:val="none" w:sz="0" w:space="0" w:color="auto"/>
          </w:divBdr>
        </w:div>
        <w:div w:id="381290562">
          <w:marLeft w:val="640"/>
          <w:marRight w:val="0"/>
          <w:marTop w:val="0"/>
          <w:marBottom w:val="0"/>
          <w:divBdr>
            <w:top w:val="none" w:sz="0" w:space="0" w:color="auto"/>
            <w:left w:val="none" w:sz="0" w:space="0" w:color="auto"/>
            <w:bottom w:val="none" w:sz="0" w:space="0" w:color="auto"/>
            <w:right w:val="none" w:sz="0" w:space="0" w:color="auto"/>
          </w:divBdr>
        </w:div>
        <w:div w:id="1472870991">
          <w:marLeft w:val="640"/>
          <w:marRight w:val="0"/>
          <w:marTop w:val="0"/>
          <w:marBottom w:val="0"/>
          <w:divBdr>
            <w:top w:val="none" w:sz="0" w:space="0" w:color="auto"/>
            <w:left w:val="none" w:sz="0" w:space="0" w:color="auto"/>
            <w:bottom w:val="none" w:sz="0" w:space="0" w:color="auto"/>
            <w:right w:val="none" w:sz="0" w:space="0" w:color="auto"/>
          </w:divBdr>
        </w:div>
        <w:div w:id="73742828">
          <w:marLeft w:val="640"/>
          <w:marRight w:val="0"/>
          <w:marTop w:val="0"/>
          <w:marBottom w:val="0"/>
          <w:divBdr>
            <w:top w:val="none" w:sz="0" w:space="0" w:color="auto"/>
            <w:left w:val="none" w:sz="0" w:space="0" w:color="auto"/>
            <w:bottom w:val="none" w:sz="0" w:space="0" w:color="auto"/>
            <w:right w:val="none" w:sz="0" w:space="0" w:color="auto"/>
          </w:divBdr>
        </w:div>
        <w:div w:id="980885833">
          <w:marLeft w:val="640"/>
          <w:marRight w:val="0"/>
          <w:marTop w:val="0"/>
          <w:marBottom w:val="0"/>
          <w:divBdr>
            <w:top w:val="none" w:sz="0" w:space="0" w:color="auto"/>
            <w:left w:val="none" w:sz="0" w:space="0" w:color="auto"/>
            <w:bottom w:val="none" w:sz="0" w:space="0" w:color="auto"/>
            <w:right w:val="none" w:sz="0" w:space="0" w:color="auto"/>
          </w:divBdr>
        </w:div>
        <w:div w:id="1816411621">
          <w:marLeft w:val="640"/>
          <w:marRight w:val="0"/>
          <w:marTop w:val="0"/>
          <w:marBottom w:val="0"/>
          <w:divBdr>
            <w:top w:val="none" w:sz="0" w:space="0" w:color="auto"/>
            <w:left w:val="none" w:sz="0" w:space="0" w:color="auto"/>
            <w:bottom w:val="none" w:sz="0" w:space="0" w:color="auto"/>
            <w:right w:val="none" w:sz="0" w:space="0" w:color="auto"/>
          </w:divBdr>
        </w:div>
        <w:div w:id="429815111">
          <w:marLeft w:val="640"/>
          <w:marRight w:val="0"/>
          <w:marTop w:val="0"/>
          <w:marBottom w:val="0"/>
          <w:divBdr>
            <w:top w:val="none" w:sz="0" w:space="0" w:color="auto"/>
            <w:left w:val="none" w:sz="0" w:space="0" w:color="auto"/>
            <w:bottom w:val="none" w:sz="0" w:space="0" w:color="auto"/>
            <w:right w:val="none" w:sz="0" w:space="0" w:color="auto"/>
          </w:divBdr>
        </w:div>
        <w:div w:id="1345280473">
          <w:marLeft w:val="640"/>
          <w:marRight w:val="0"/>
          <w:marTop w:val="0"/>
          <w:marBottom w:val="0"/>
          <w:divBdr>
            <w:top w:val="none" w:sz="0" w:space="0" w:color="auto"/>
            <w:left w:val="none" w:sz="0" w:space="0" w:color="auto"/>
            <w:bottom w:val="none" w:sz="0" w:space="0" w:color="auto"/>
            <w:right w:val="none" w:sz="0" w:space="0" w:color="auto"/>
          </w:divBdr>
        </w:div>
        <w:div w:id="1907841213">
          <w:marLeft w:val="640"/>
          <w:marRight w:val="0"/>
          <w:marTop w:val="0"/>
          <w:marBottom w:val="0"/>
          <w:divBdr>
            <w:top w:val="none" w:sz="0" w:space="0" w:color="auto"/>
            <w:left w:val="none" w:sz="0" w:space="0" w:color="auto"/>
            <w:bottom w:val="none" w:sz="0" w:space="0" w:color="auto"/>
            <w:right w:val="none" w:sz="0" w:space="0" w:color="auto"/>
          </w:divBdr>
        </w:div>
        <w:div w:id="1835954111">
          <w:marLeft w:val="640"/>
          <w:marRight w:val="0"/>
          <w:marTop w:val="0"/>
          <w:marBottom w:val="0"/>
          <w:divBdr>
            <w:top w:val="none" w:sz="0" w:space="0" w:color="auto"/>
            <w:left w:val="none" w:sz="0" w:space="0" w:color="auto"/>
            <w:bottom w:val="none" w:sz="0" w:space="0" w:color="auto"/>
            <w:right w:val="none" w:sz="0" w:space="0" w:color="auto"/>
          </w:divBdr>
        </w:div>
        <w:div w:id="662129249">
          <w:marLeft w:val="640"/>
          <w:marRight w:val="0"/>
          <w:marTop w:val="0"/>
          <w:marBottom w:val="0"/>
          <w:divBdr>
            <w:top w:val="none" w:sz="0" w:space="0" w:color="auto"/>
            <w:left w:val="none" w:sz="0" w:space="0" w:color="auto"/>
            <w:bottom w:val="none" w:sz="0" w:space="0" w:color="auto"/>
            <w:right w:val="none" w:sz="0" w:space="0" w:color="auto"/>
          </w:divBdr>
        </w:div>
        <w:div w:id="226111019">
          <w:marLeft w:val="640"/>
          <w:marRight w:val="0"/>
          <w:marTop w:val="0"/>
          <w:marBottom w:val="0"/>
          <w:divBdr>
            <w:top w:val="none" w:sz="0" w:space="0" w:color="auto"/>
            <w:left w:val="none" w:sz="0" w:space="0" w:color="auto"/>
            <w:bottom w:val="none" w:sz="0" w:space="0" w:color="auto"/>
            <w:right w:val="none" w:sz="0" w:space="0" w:color="auto"/>
          </w:divBdr>
        </w:div>
        <w:div w:id="1186599100">
          <w:marLeft w:val="640"/>
          <w:marRight w:val="0"/>
          <w:marTop w:val="0"/>
          <w:marBottom w:val="0"/>
          <w:divBdr>
            <w:top w:val="none" w:sz="0" w:space="0" w:color="auto"/>
            <w:left w:val="none" w:sz="0" w:space="0" w:color="auto"/>
            <w:bottom w:val="none" w:sz="0" w:space="0" w:color="auto"/>
            <w:right w:val="none" w:sz="0" w:space="0" w:color="auto"/>
          </w:divBdr>
        </w:div>
        <w:div w:id="456031381">
          <w:marLeft w:val="640"/>
          <w:marRight w:val="0"/>
          <w:marTop w:val="0"/>
          <w:marBottom w:val="0"/>
          <w:divBdr>
            <w:top w:val="none" w:sz="0" w:space="0" w:color="auto"/>
            <w:left w:val="none" w:sz="0" w:space="0" w:color="auto"/>
            <w:bottom w:val="none" w:sz="0" w:space="0" w:color="auto"/>
            <w:right w:val="none" w:sz="0" w:space="0" w:color="auto"/>
          </w:divBdr>
        </w:div>
        <w:div w:id="2050450392">
          <w:marLeft w:val="640"/>
          <w:marRight w:val="0"/>
          <w:marTop w:val="0"/>
          <w:marBottom w:val="0"/>
          <w:divBdr>
            <w:top w:val="none" w:sz="0" w:space="0" w:color="auto"/>
            <w:left w:val="none" w:sz="0" w:space="0" w:color="auto"/>
            <w:bottom w:val="none" w:sz="0" w:space="0" w:color="auto"/>
            <w:right w:val="none" w:sz="0" w:space="0" w:color="auto"/>
          </w:divBdr>
        </w:div>
        <w:div w:id="224611844">
          <w:marLeft w:val="640"/>
          <w:marRight w:val="0"/>
          <w:marTop w:val="0"/>
          <w:marBottom w:val="0"/>
          <w:divBdr>
            <w:top w:val="none" w:sz="0" w:space="0" w:color="auto"/>
            <w:left w:val="none" w:sz="0" w:space="0" w:color="auto"/>
            <w:bottom w:val="none" w:sz="0" w:space="0" w:color="auto"/>
            <w:right w:val="none" w:sz="0" w:space="0" w:color="auto"/>
          </w:divBdr>
        </w:div>
        <w:div w:id="104007385">
          <w:marLeft w:val="640"/>
          <w:marRight w:val="0"/>
          <w:marTop w:val="0"/>
          <w:marBottom w:val="0"/>
          <w:divBdr>
            <w:top w:val="none" w:sz="0" w:space="0" w:color="auto"/>
            <w:left w:val="none" w:sz="0" w:space="0" w:color="auto"/>
            <w:bottom w:val="none" w:sz="0" w:space="0" w:color="auto"/>
            <w:right w:val="none" w:sz="0" w:space="0" w:color="auto"/>
          </w:divBdr>
        </w:div>
        <w:div w:id="838692825">
          <w:marLeft w:val="640"/>
          <w:marRight w:val="0"/>
          <w:marTop w:val="0"/>
          <w:marBottom w:val="0"/>
          <w:divBdr>
            <w:top w:val="none" w:sz="0" w:space="0" w:color="auto"/>
            <w:left w:val="none" w:sz="0" w:space="0" w:color="auto"/>
            <w:bottom w:val="none" w:sz="0" w:space="0" w:color="auto"/>
            <w:right w:val="none" w:sz="0" w:space="0" w:color="auto"/>
          </w:divBdr>
        </w:div>
        <w:div w:id="1992244683">
          <w:marLeft w:val="640"/>
          <w:marRight w:val="0"/>
          <w:marTop w:val="0"/>
          <w:marBottom w:val="0"/>
          <w:divBdr>
            <w:top w:val="none" w:sz="0" w:space="0" w:color="auto"/>
            <w:left w:val="none" w:sz="0" w:space="0" w:color="auto"/>
            <w:bottom w:val="none" w:sz="0" w:space="0" w:color="auto"/>
            <w:right w:val="none" w:sz="0" w:space="0" w:color="auto"/>
          </w:divBdr>
        </w:div>
        <w:div w:id="913248250">
          <w:marLeft w:val="640"/>
          <w:marRight w:val="0"/>
          <w:marTop w:val="0"/>
          <w:marBottom w:val="0"/>
          <w:divBdr>
            <w:top w:val="none" w:sz="0" w:space="0" w:color="auto"/>
            <w:left w:val="none" w:sz="0" w:space="0" w:color="auto"/>
            <w:bottom w:val="none" w:sz="0" w:space="0" w:color="auto"/>
            <w:right w:val="none" w:sz="0" w:space="0" w:color="auto"/>
          </w:divBdr>
        </w:div>
        <w:div w:id="101188344">
          <w:marLeft w:val="640"/>
          <w:marRight w:val="0"/>
          <w:marTop w:val="0"/>
          <w:marBottom w:val="0"/>
          <w:divBdr>
            <w:top w:val="none" w:sz="0" w:space="0" w:color="auto"/>
            <w:left w:val="none" w:sz="0" w:space="0" w:color="auto"/>
            <w:bottom w:val="none" w:sz="0" w:space="0" w:color="auto"/>
            <w:right w:val="none" w:sz="0" w:space="0" w:color="auto"/>
          </w:divBdr>
        </w:div>
        <w:div w:id="1925070019">
          <w:marLeft w:val="640"/>
          <w:marRight w:val="0"/>
          <w:marTop w:val="0"/>
          <w:marBottom w:val="0"/>
          <w:divBdr>
            <w:top w:val="none" w:sz="0" w:space="0" w:color="auto"/>
            <w:left w:val="none" w:sz="0" w:space="0" w:color="auto"/>
            <w:bottom w:val="none" w:sz="0" w:space="0" w:color="auto"/>
            <w:right w:val="none" w:sz="0" w:space="0" w:color="auto"/>
          </w:divBdr>
        </w:div>
        <w:div w:id="263198121">
          <w:marLeft w:val="640"/>
          <w:marRight w:val="0"/>
          <w:marTop w:val="0"/>
          <w:marBottom w:val="0"/>
          <w:divBdr>
            <w:top w:val="none" w:sz="0" w:space="0" w:color="auto"/>
            <w:left w:val="none" w:sz="0" w:space="0" w:color="auto"/>
            <w:bottom w:val="none" w:sz="0" w:space="0" w:color="auto"/>
            <w:right w:val="none" w:sz="0" w:space="0" w:color="auto"/>
          </w:divBdr>
        </w:div>
        <w:div w:id="1928149887">
          <w:marLeft w:val="640"/>
          <w:marRight w:val="0"/>
          <w:marTop w:val="0"/>
          <w:marBottom w:val="0"/>
          <w:divBdr>
            <w:top w:val="none" w:sz="0" w:space="0" w:color="auto"/>
            <w:left w:val="none" w:sz="0" w:space="0" w:color="auto"/>
            <w:bottom w:val="none" w:sz="0" w:space="0" w:color="auto"/>
            <w:right w:val="none" w:sz="0" w:space="0" w:color="auto"/>
          </w:divBdr>
        </w:div>
        <w:div w:id="40980799">
          <w:marLeft w:val="640"/>
          <w:marRight w:val="0"/>
          <w:marTop w:val="0"/>
          <w:marBottom w:val="0"/>
          <w:divBdr>
            <w:top w:val="none" w:sz="0" w:space="0" w:color="auto"/>
            <w:left w:val="none" w:sz="0" w:space="0" w:color="auto"/>
            <w:bottom w:val="none" w:sz="0" w:space="0" w:color="auto"/>
            <w:right w:val="none" w:sz="0" w:space="0" w:color="auto"/>
          </w:divBdr>
        </w:div>
        <w:div w:id="2034457978">
          <w:marLeft w:val="640"/>
          <w:marRight w:val="0"/>
          <w:marTop w:val="0"/>
          <w:marBottom w:val="0"/>
          <w:divBdr>
            <w:top w:val="none" w:sz="0" w:space="0" w:color="auto"/>
            <w:left w:val="none" w:sz="0" w:space="0" w:color="auto"/>
            <w:bottom w:val="none" w:sz="0" w:space="0" w:color="auto"/>
            <w:right w:val="none" w:sz="0" w:space="0" w:color="auto"/>
          </w:divBdr>
        </w:div>
        <w:div w:id="1180000471">
          <w:marLeft w:val="640"/>
          <w:marRight w:val="0"/>
          <w:marTop w:val="0"/>
          <w:marBottom w:val="0"/>
          <w:divBdr>
            <w:top w:val="none" w:sz="0" w:space="0" w:color="auto"/>
            <w:left w:val="none" w:sz="0" w:space="0" w:color="auto"/>
            <w:bottom w:val="none" w:sz="0" w:space="0" w:color="auto"/>
            <w:right w:val="none" w:sz="0" w:space="0" w:color="auto"/>
          </w:divBdr>
        </w:div>
        <w:div w:id="1139613800">
          <w:marLeft w:val="640"/>
          <w:marRight w:val="0"/>
          <w:marTop w:val="0"/>
          <w:marBottom w:val="0"/>
          <w:divBdr>
            <w:top w:val="none" w:sz="0" w:space="0" w:color="auto"/>
            <w:left w:val="none" w:sz="0" w:space="0" w:color="auto"/>
            <w:bottom w:val="none" w:sz="0" w:space="0" w:color="auto"/>
            <w:right w:val="none" w:sz="0" w:space="0" w:color="auto"/>
          </w:divBdr>
        </w:div>
        <w:div w:id="1204093389">
          <w:marLeft w:val="640"/>
          <w:marRight w:val="0"/>
          <w:marTop w:val="0"/>
          <w:marBottom w:val="0"/>
          <w:divBdr>
            <w:top w:val="none" w:sz="0" w:space="0" w:color="auto"/>
            <w:left w:val="none" w:sz="0" w:space="0" w:color="auto"/>
            <w:bottom w:val="none" w:sz="0" w:space="0" w:color="auto"/>
            <w:right w:val="none" w:sz="0" w:space="0" w:color="auto"/>
          </w:divBdr>
        </w:div>
        <w:div w:id="443351428">
          <w:marLeft w:val="640"/>
          <w:marRight w:val="0"/>
          <w:marTop w:val="0"/>
          <w:marBottom w:val="0"/>
          <w:divBdr>
            <w:top w:val="none" w:sz="0" w:space="0" w:color="auto"/>
            <w:left w:val="none" w:sz="0" w:space="0" w:color="auto"/>
            <w:bottom w:val="none" w:sz="0" w:space="0" w:color="auto"/>
            <w:right w:val="none" w:sz="0" w:space="0" w:color="auto"/>
          </w:divBdr>
        </w:div>
        <w:div w:id="706757973">
          <w:marLeft w:val="640"/>
          <w:marRight w:val="0"/>
          <w:marTop w:val="0"/>
          <w:marBottom w:val="0"/>
          <w:divBdr>
            <w:top w:val="none" w:sz="0" w:space="0" w:color="auto"/>
            <w:left w:val="none" w:sz="0" w:space="0" w:color="auto"/>
            <w:bottom w:val="none" w:sz="0" w:space="0" w:color="auto"/>
            <w:right w:val="none" w:sz="0" w:space="0" w:color="auto"/>
          </w:divBdr>
        </w:div>
        <w:div w:id="1920209032">
          <w:marLeft w:val="640"/>
          <w:marRight w:val="0"/>
          <w:marTop w:val="0"/>
          <w:marBottom w:val="0"/>
          <w:divBdr>
            <w:top w:val="none" w:sz="0" w:space="0" w:color="auto"/>
            <w:left w:val="none" w:sz="0" w:space="0" w:color="auto"/>
            <w:bottom w:val="none" w:sz="0" w:space="0" w:color="auto"/>
            <w:right w:val="none" w:sz="0" w:space="0" w:color="auto"/>
          </w:divBdr>
        </w:div>
        <w:div w:id="937634813">
          <w:marLeft w:val="640"/>
          <w:marRight w:val="0"/>
          <w:marTop w:val="0"/>
          <w:marBottom w:val="0"/>
          <w:divBdr>
            <w:top w:val="none" w:sz="0" w:space="0" w:color="auto"/>
            <w:left w:val="none" w:sz="0" w:space="0" w:color="auto"/>
            <w:bottom w:val="none" w:sz="0" w:space="0" w:color="auto"/>
            <w:right w:val="none" w:sz="0" w:space="0" w:color="auto"/>
          </w:divBdr>
        </w:div>
        <w:div w:id="550581100">
          <w:marLeft w:val="640"/>
          <w:marRight w:val="0"/>
          <w:marTop w:val="0"/>
          <w:marBottom w:val="0"/>
          <w:divBdr>
            <w:top w:val="none" w:sz="0" w:space="0" w:color="auto"/>
            <w:left w:val="none" w:sz="0" w:space="0" w:color="auto"/>
            <w:bottom w:val="none" w:sz="0" w:space="0" w:color="auto"/>
            <w:right w:val="none" w:sz="0" w:space="0" w:color="auto"/>
          </w:divBdr>
        </w:div>
        <w:div w:id="1401908964">
          <w:marLeft w:val="640"/>
          <w:marRight w:val="0"/>
          <w:marTop w:val="0"/>
          <w:marBottom w:val="0"/>
          <w:divBdr>
            <w:top w:val="none" w:sz="0" w:space="0" w:color="auto"/>
            <w:left w:val="none" w:sz="0" w:space="0" w:color="auto"/>
            <w:bottom w:val="none" w:sz="0" w:space="0" w:color="auto"/>
            <w:right w:val="none" w:sz="0" w:space="0" w:color="auto"/>
          </w:divBdr>
        </w:div>
        <w:div w:id="1489858178">
          <w:marLeft w:val="640"/>
          <w:marRight w:val="0"/>
          <w:marTop w:val="0"/>
          <w:marBottom w:val="0"/>
          <w:divBdr>
            <w:top w:val="none" w:sz="0" w:space="0" w:color="auto"/>
            <w:left w:val="none" w:sz="0" w:space="0" w:color="auto"/>
            <w:bottom w:val="none" w:sz="0" w:space="0" w:color="auto"/>
            <w:right w:val="none" w:sz="0" w:space="0" w:color="auto"/>
          </w:divBdr>
        </w:div>
        <w:div w:id="218783680">
          <w:marLeft w:val="640"/>
          <w:marRight w:val="0"/>
          <w:marTop w:val="0"/>
          <w:marBottom w:val="0"/>
          <w:divBdr>
            <w:top w:val="none" w:sz="0" w:space="0" w:color="auto"/>
            <w:left w:val="none" w:sz="0" w:space="0" w:color="auto"/>
            <w:bottom w:val="none" w:sz="0" w:space="0" w:color="auto"/>
            <w:right w:val="none" w:sz="0" w:space="0" w:color="auto"/>
          </w:divBdr>
        </w:div>
        <w:div w:id="1594440088">
          <w:marLeft w:val="640"/>
          <w:marRight w:val="0"/>
          <w:marTop w:val="0"/>
          <w:marBottom w:val="0"/>
          <w:divBdr>
            <w:top w:val="none" w:sz="0" w:space="0" w:color="auto"/>
            <w:left w:val="none" w:sz="0" w:space="0" w:color="auto"/>
            <w:bottom w:val="none" w:sz="0" w:space="0" w:color="auto"/>
            <w:right w:val="none" w:sz="0" w:space="0" w:color="auto"/>
          </w:divBdr>
        </w:div>
        <w:div w:id="49619143">
          <w:marLeft w:val="640"/>
          <w:marRight w:val="0"/>
          <w:marTop w:val="0"/>
          <w:marBottom w:val="0"/>
          <w:divBdr>
            <w:top w:val="none" w:sz="0" w:space="0" w:color="auto"/>
            <w:left w:val="none" w:sz="0" w:space="0" w:color="auto"/>
            <w:bottom w:val="none" w:sz="0" w:space="0" w:color="auto"/>
            <w:right w:val="none" w:sz="0" w:space="0" w:color="auto"/>
          </w:divBdr>
        </w:div>
        <w:div w:id="50888376">
          <w:marLeft w:val="640"/>
          <w:marRight w:val="0"/>
          <w:marTop w:val="0"/>
          <w:marBottom w:val="0"/>
          <w:divBdr>
            <w:top w:val="none" w:sz="0" w:space="0" w:color="auto"/>
            <w:left w:val="none" w:sz="0" w:space="0" w:color="auto"/>
            <w:bottom w:val="none" w:sz="0" w:space="0" w:color="auto"/>
            <w:right w:val="none" w:sz="0" w:space="0" w:color="auto"/>
          </w:divBdr>
        </w:div>
      </w:divsChild>
    </w:div>
    <w:div w:id="325325804">
      <w:bodyDiv w:val="1"/>
      <w:marLeft w:val="0"/>
      <w:marRight w:val="0"/>
      <w:marTop w:val="0"/>
      <w:marBottom w:val="0"/>
      <w:divBdr>
        <w:top w:val="none" w:sz="0" w:space="0" w:color="auto"/>
        <w:left w:val="none" w:sz="0" w:space="0" w:color="auto"/>
        <w:bottom w:val="none" w:sz="0" w:space="0" w:color="auto"/>
        <w:right w:val="none" w:sz="0" w:space="0" w:color="auto"/>
      </w:divBdr>
      <w:divsChild>
        <w:div w:id="1528332219">
          <w:marLeft w:val="0"/>
          <w:marRight w:val="0"/>
          <w:marTop w:val="0"/>
          <w:marBottom w:val="0"/>
          <w:divBdr>
            <w:top w:val="none" w:sz="0" w:space="0" w:color="auto"/>
            <w:left w:val="none" w:sz="0" w:space="0" w:color="auto"/>
            <w:bottom w:val="none" w:sz="0" w:space="0" w:color="auto"/>
            <w:right w:val="none" w:sz="0" w:space="0" w:color="auto"/>
          </w:divBdr>
        </w:div>
        <w:div w:id="1455826666">
          <w:marLeft w:val="0"/>
          <w:marRight w:val="0"/>
          <w:marTop w:val="0"/>
          <w:marBottom w:val="0"/>
          <w:divBdr>
            <w:top w:val="none" w:sz="0" w:space="0" w:color="auto"/>
            <w:left w:val="none" w:sz="0" w:space="0" w:color="auto"/>
            <w:bottom w:val="none" w:sz="0" w:space="0" w:color="auto"/>
            <w:right w:val="none" w:sz="0" w:space="0" w:color="auto"/>
          </w:divBdr>
        </w:div>
        <w:div w:id="1838181618">
          <w:marLeft w:val="0"/>
          <w:marRight w:val="0"/>
          <w:marTop w:val="0"/>
          <w:marBottom w:val="0"/>
          <w:divBdr>
            <w:top w:val="none" w:sz="0" w:space="0" w:color="auto"/>
            <w:left w:val="none" w:sz="0" w:space="0" w:color="auto"/>
            <w:bottom w:val="none" w:sz="0" w:space="0" w:color="auto"/>
            <w:right w:val="none" w:sz="0" w:space="0" w:color="auto"/>
          </w:divBdr>
        </w:div>
        <w:div w:id="806973234">
          <w:marLeft w:val="0"/>
          <w:marRight w:val="0"/>
          <w:marTop w:val="0"/>
          <w:marBottom w:val="0"/>
          <w:divBdr>
            <w:top w:val="none" w:sz="0" w:space="0" w:color="auto"/>
            <w:left w:val="none" w:sz="0" w:space="0" w:color="auto"/>
            <w:bottom w:val="none" w:sz="0" w:space="0" w:color="auto"/>
            <w:right w:val="none" w:sz="0" w:space="0" w:color="auto"/>
          </w:divBdr>
        </w:div>
        <w:div w:id="1854762074">
          <w:marLeft w:val="0"/>
          <w:marRight w:val="0"/>
          <w:marTop w:val="0"/>
          <w:marBottom w:val="0"/>
          <w:divBdr>
            <w:top w:val="none" w:sz="0" w:space="0" w:color="auto"/>
            <w:left w:val="none" w:sz="0" w:space="0" w:color="auto"/>
            <w:bottom w:val="none" w:sz="0" w:space="0" w:color="auto"/>
            <w:right w:val="none" w:sz="0" w:space="0" w:color="auto"/>
          </w:divBdr>
        </w:div>
        <w:div w:id="1874535463">
          <w:marLeft w:val="0"/>
          <w:marRight w:val="0"/>
          <w:marTop w:val="0"/>
          <w:marBottom w:val="0"/>
          <w:divBdr>
            <w:top w:val="none" w:sz="0" w:space="0" w:color="auto"/>
            <w:left w:val="none" w:sz="0" w:space="0" w:color="auto"/>
            <w:bottom w:val="none" w:sz="0" w:space="0" w:color="auto"/>
            <w:right w:val="none" w:sz="0" w:space="0" w:color="auto"/>
          </w:divBdr>
        </w:div>
        <w:div w:id="66806482">
          <w:marLeft w:val="0"/>
          <w:marRight w:val="0"/>
          <w:marTop w:val="0"/>
          <w:marBottom w:val="0"/>
          <w:divBdr>
            <w:top w:val="none" w:sz="0" w:space="0" w:color="auto"/>
            <w:left w:val="none" w:sz="0" w:space="0" w:color="auto"/>
            <w:bottom w:val="none" w:sz="0" w:space="0" w:color="auto"/>
            <w:right w:val="none" w:sz="0" w:space="0" w:color="auto"/>
          </w:divBdr>
        </w:div>
        <w:div w:id="813327583">
          <w:marLeft w:val="0"/>
          <w:marRight w:val="0"/>
          <w:marTop w:val="0"/>
          <w:marBottom w:val="0"/>
          <w:divBdr>
            <w:top w:val="none" w:sz="0" w:space="0" w:color="auto"/>
            <w:left w:val="none" w:sz="0" w:space="0" w:color="auto"/>
            <w:bottom w:val="none" w:sz="0" w:space="0" w:color="auto"/>
            <w:right w:val="none" w:sz="0" w:space="0" w:color="auto"/>
          </w:divBdr>
        </w:div>
        <w:div w:id="1576159418">
          <w:marLeft w:val="0"/>
          <w:marRight w:val="0"/>
          <w:marTop w:val="0"/>
          <w:marBottom w:val="0"/>
          <w:divBdr>
            <w:top w:val="none" w:sz="0" w:space="0" w:color="auto"/>
            <w:left w:val="none" w:sz="0" w:space="0" w:color="auto"/>
            <w:bottom w:val="none" w:sz="0" w:space="0" w:color="auto"/>
            <w:right w:val="none" w:sz="0" w:space="0" w:color="auto"/>
          </w:divBdr>
        </w:div>
        <w:div w:id="902325782">
          <w:marLeft w:val="0"/>
          <w:marRight w:val="0"/>
          <w:marTop w:val="0"/>
          <w:marBottom w:val="0"/>
          <w:divBdr>
            <w:top w:val="none" w:sz="0" w:space="0" w:color="auto"/>
            <w:left w:val="none" w:sz="0" w:space="0" w:color="auto"/>
            <w:bottom w:val="none" w:sz="0" w:space="0" w:color="auto"/>
            <w:right w:val="none" w:sz="0" w:space="0" w:color="auto"/>
          </w:divBdr>
        </w:div>
        <w:div w:id="185490226">
          <w:marLeft w:val="0"/>
          <w:marRight w:val="0"/>
          <w:marTop w:val="0"/>
          <w:marBottom w:val="0"/>
          <w:divBdr>
            <w:top w:val="none" w:sz="0" w:space="0" w:color="auto"/>
            <w:left w:val="none" w:sz="0" w:space="0" w:color="auto"/>
            <w:bottom w:val="none" w:sz="0" w:space="0" w:color="auto"/>
            <w:right w:val="none" w:sz="0" w:space="0" w:color="auto"/>
          </w:divBdr>
        </w:div>
        <w:div w:id="885069067">
          <w:marLeft w:val="0"/>
          <w:marRight w:val="0"/>
          <w:marTop w:val="0"/>
          <w:marBottom w:val="0"/>
          <w:divBdr>
            <w:top w:val="none" w:sz="0" w:space="0" w:color="auto"/>
            <w:left w:val="none" w:sz="0" w:space="0" w:color="auto"/>
            <w:bottom w:val="none" w:sz="0" w:space="0" w:color="auto"/>
            <w:right w:val="none" w:sz="0" w:space="0" w:color="auto"/>
          </w:divBdr>
        </w:div>
        <w:div w:id="1344893528">
          <w:marLeft w:val="0"/>
          <w:marRight w:val="0"/>
          <w:marTop w:val="0"/>
          <w:marBottom w:val="0"/>
          <w:divBdr>
            <w:top w:val="none" w:sz="0" w:space="0" w:color="auto"/>
            <w:left w:val="none" w:sz="0" w:space="0" w:color="auto"/>
            <w:bottom w:val="none" w:sz="0" w:space="0" w:color="auto"/>
            <w:right w:val="none" w:sz="0" w:space="0" w:color="auto"/>
          </w:divBdr>
        </w:div>
        <w:div w:id="1145439128">
          <w:marLeft w:val="0"/>
          <w:marRight w:val="0"/>
          <w:marTop w:val="0"/>
          <w:marBottom w:val="0"/>
          <w:divBdr>
            <w:top w:val="none" w:sz="0" w:space="0" w:color="auto"/>
            <w:left w:val="none" w:sz="0" w:space="0" w:color="auto"/>
            <w:bottom w:val="none" w:sz="0" w:space="0" w:color="auto"/>
            <w:right w:val="none" w:sz="0" w:space="0" w:color="auto"/>
          </w:divBdr>
        </w:div>
        <w:div w:id="1952080569">
          <w:marLeft w:val="0"/>
          <w:marRight w:val="0"/>
          <w:marTop w:val="0"/>
          <w:marBottom w:val="0"/>
          <w:divBdr>
            <w:top w:val="none" w:sz="0" w:space="0" w:color="auto"/>
            <w:left w:val="none" w:sz="0" w:space="0" w:color="auto"/>
            <w:bottom w:val="none" w:sz="0" w:space="0" w:color="auto"/>
            <w:right w:val="none" w:sz="0" w:space="0" w:color="auto"/>
          </w:divBdr>
        </w:div>
        <w:div w:id="192959663">
          <w:marLeft w:val="0"/>
          <w:marRight w:val="0"/>
          <w:marTop w:val="0"/>
          <w:marBottom w:val="0"/>
          <w:divBdr>
            <w:top w:val="none" w:sz="0" w:space="0" w:color="auto"/>
            <w:left w:val="none" w:sz="0" w:space="0" w:color="auto"/>
            <w:bottom w:val="none" w:sz="0" w:space="0" w:color="auto"/>
            <w:right w:val="none" w:sz="0" w:space="0" w:color="auto"/>
          </w:divBdr>
        </w:div>
        <w:div w:id="1336302693">
          <w:marLeft w:val="0"/>
          <w:marRight w:val="0"/>
          <w:marTop w:val="0"/>
          <w:marBottom w:val="0"/>
          <w:divBdr>
            <w:top w:val="none" w:sz="0" w:space="0" w:color="auto"/>
            <w:left w:val="none" w:sz="0" w:space="0" w:color="auto"/>
            <w:bottom w:val="none" w:sz="0" w:space="0" w:color="auto"/>
            <w:right w:val="none" w:sz="0" w:space="0" w:color="auto"/>
          </w:divBdr>
        </w:div>
        <w:div w:id="783187592">
          <w:marLeft w:val="0"/>
          <w:marRight w:val="0"/>
          <w:marTop w:val="0"/>
          <w:marBottom w:val="0"/>
          <w:divBdr>
            <w:top w:val="none" w:sz="0" w:space="0" w:color="auto"/>
            <w:left w:val="none" w:sz="0" w:space="0" w:color="auto"/>
            <w:bottom w:val="none" w:sz="0" w:space="0" w:color="auto"/>
            <w:right w:val="none" w:sz="0" w:space="0" w:color="auto"/>
          </w:divBdr>
        </w:div>
        <w:div w:id="1612281589">
          <w:marLeft w:val="0"/>
          <w:marRight w:val="0"/>
          <w:marTop w:val="0"/>
          <w:marBottom w:val="0"/>
          <w:divBdr>
            <w:top w:val="none" w:sz="0" w:space="0" w:color="auto"/>
            <w:left w:val="none" w:sz="0" w:space="0" w:color="auto"/>
            <w:bottom w:val="none" w:sz="0" w:space="0" w:color="auto"/>
            <w:right w:val="none" w:sz="0" w:space="0" w:color="auto"/>
          </w:divBdr>
        </w:div>
        <w:div w:id="1304386525">
          <w:marLeft w:val="0"/>
          <w:marRight w:val="0"/>
          <w:marTop w:val="0"/>
          <w:marBottom w:val="0"/>
          <w:divBdr>
            <w:top w:val="none" w:sz="0" w:space="0" w:color="auto"/>
            <w:left w:val="none" w:sz="0" w:space="0" w:color="auto"/>
            <w:bottom w:val="none" w:sz="0" w:space="0" w:color="auto"/>
            <w:right w:val="none" w:sz="0" w:space="0" w:color="auto"/>
          </w:divBdr>
        </w:div>
        <w:div w:id="1457219914">
          <w:marLeft w:val="0"/>
          <w:marRight w:val="0"/>
          <w:marTop w:val="0"/>
          <w:marBottom w:val="0"/>
          <w:divBdr>
            <w:top w:val="none" w:sz="0" w:space="0" w:color="auto"/>
            <w:left w:val="none" w:sz="0" w:space="0" w:color="auto"/>
            <w:bottom w:val="none" w:sz="0" w:space="0" w:color="auto"/>
            <w:right w:val="none" w:sz="0" w:space="0" w:color="auto"/>
          </w:divBdr>
        </w:div>
        <w:div w:id="1389766102">
          <w:marLeft w:val="0"/>
          <w:marRight w:val="0"/>
          <w:marTop w:val="0"/>
          <w:marBottom w:val="0"/>
          <w:divBdr>
            <w:top w:val="none" w:sz="0" w:space="0" w:color="auto"/>
            <w:left w:val="none" w:sz="0" w:space="0" w:color="auto"/>
            <w:bottom w:val="none" w:sz="0" w:space="0" w:color="auto"/>
            <w:right w:val="none" w:sz="0" w:space="0" w:color="auto"/>
          </w:divBdr>
        </w:div>
        <w:div w:id="139738302">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64063333">
          <w:marLeft w:val="0"/>
          <w:marRight w:val="0"/>
          <w:marTop w:val="0"/>
          <w:marBottom w:val="0"/>
          <w:divBdr>
            <w:top w:val="none" w:sz="0" w:space="0" w:color="auto"/>
            <w:left w:val="none" w:sz="0" w:space="0" w:color="auto"/>
            <w:bottom w:val="none" w:sz="0" w:space="0" w:color="auto"/>
            <w:right w:val="none" w:sz="0" w:space="0" w:color="auto"/>
          </w:divBdr>
        </w:div>
        <w:div w:id="1809476189">
          <w:marLeft w:val="0"/>
          <w:marRight w:val="0"/>
          <w:marTop w:val="0"/>
          <w:marBottom w:val="0"/>
          <w:divBdr>
            <w:top w:val="none" w:sz="0" w:space="0" w:color="auto"/>
            <w:left w:val="none" w:sz="0" w:space="0" w:color="auto"/>
            <w:bottom w:val="none" w:sz="0" w:space="0" w:color="auto"/>
            <w:right w:val="none" w:sz="0" w:space="0" w:color="auto"/>
          </w:divBdr>
        </w:div>
        <w:div w:id="534081456">
          <w:marLeft w:val="0"/>
          <w:marRight w:val="0"/>
          <w:marTop w:val="0"/>
          <w:marBottom w:val="0"/>
          <w:divBdr>
            <w:top w:val="none" w:sz="0" w:space="0" w:color="auto"/>
            <w:left w:val="none" w:sz="0" w:space="0" w:color="auto"/>
            <w:bottom w:val="none" w:sz="0" w:space="0" w:color="auto"/>
            <w:right w:val="none" w:sz="0" w:space="0" w:color="auto"/>
          </w:divBdr>
        </w:div>
        <w:div w:id="1228809767">
          <w:marLeft w:val="0"/>
          <w:marRight w:val="0"/>
          <w:marTop w:val="0"/>
          <w:marBottom w:val="0"/>
          <w:divBdr>
            <w:top w:val="none" w:sz="0" w:space="0" w:color="auto"/>
            <w:left w:val="none" w:sz="0" w:space="0" w:color="auto"/>
            <w:bottom w:val="none" w:sz="0" w:space="0" w:color="auto"/>
            <w:right w:val="none" w:sz="0" w:space="0" w:color="auto"/>
          </w:divBdr>
        </w:div>
        <w:div w:id="1265961407">
          <w:marLeft w:val="0"/>
          <w:marRight w:val="0"/>
          <w:marTop w:val="0"/>
          <w:marBottom w:val="0"/>
          <w:divBdr>
            <w:top w:val="none" w:sz="0" w:space="0" w:color="auto"/>
            <w:left w:val="none" w:sz="0" w:space="0" w:color="auto"/>
            <w:bottom w:val="none" w:sz="0" w:space="0" w:color="auto"/>
            <w:right w:val="none" w:sz="0" w:space="0" w:color="auto"/>
          </w:divBdr>
        </w:div>
        <w:div w:id="1746027944">
          <w:marLeft w:val="0"/>
          <w:marRight w:val="0"/>
          <w:marTop w:val="0"/>
          <w:marBottom w:val="0"/>
          <w:divBdr>
            <w:top w:val="none" w:sz="0" w:space="0" w:color="auto"/>
            <w:left w:val="none" w:sz="0" w:space="0" w:color="auto"/>
            <w:bottom w:val="none" w:sz="0" w:space="0" w:color="auto"/>
            <w:right w:val="none" w:sz="0" w:space="0" w:color="auto"/>
          </w:divBdr>
        </w:div>
        <w:div w:id="1802922170">
          <w:marLeft w:val="0"/>
          <w:marRight w:val="0"/>
          <w:marTop w:val="0"/>
          <w:marBottom w:val="0"/>
          <w:divBdr>
            <w:top w:val="none" w:sz="0" w:space="0" w:color="auto"/>
            <w:left w:val="none" w:sz="0" w:space="0" w:color="auto"/>
            <w:bottom w:val="none" w:sz="0" w:space="0" w:color="auto"/>
            <w:right w:val="none" w:sz="0" w:space="0" w:color="auto"/>
          </w:divBdr>
        </w:div>
        <w:div w:id="1638336584">
          <w:marLeft w:val="0"/>
          <w:marRight w:val="0"/>
          <w:marTop w:val="0"/>
          <w:marBottom w:val="0"/>
          <w:divBdr>
            <w:top w:val="none" w:sz="0" w:space="0" w:color="auto"/>
            <w:left w:val="none" w:sz="0" w:space="0" w:color="auto"/>
            <w:bottom w:val="none" w:sz="0" w:space="0" w:color="auto"/>
            <w:right w:val="none" w:sz="0" w:space="0" w:color="auto"/>
          </w:divBdr>
        </w:div>
        <w:div w:id="1254168940">
          <w:marLeft w:val="0"/>
          <w:marRight w:val="0"/>
          <w:marTop w:val="0"/>
          <w:marBottom w:val="0"/>
          <w:divBdr>
            <w:top w:val="none" w:sz="0" w:space="0" w:color="auto"/>
            <w:left w:val="none" w:sz="0" w:space="0" w:color="auto"/>
            <w:bottom w:val="none" w:sz="0" w:space="0" w:color="auto"/>
            <w:right w:val="none" w:sz="0" w:space="0" w:color="auto"/>
          </w:divBdr>
        </w:div>
        <w:div w:id="1351953749">
          <w:marLeft w:val="0"/>
          <w:marRight w:val="0"/>
          <w:marTop w:val="0"/>
          <w:marBottom w:val="0"/>
          <w:divBdr>
            <w:top w:val="none" w:sz="0" w:space="0" w:color="auto"/>
            <w:left w:val="none" w:sz="0" w:space="0" w:color="auto"/>
            <w:bottom w:val="none" w:sz="0" w:space="0" w:color="auto"/>
            <w:right w:val="none" w:sz="0" w:space="0" w:color="auto"/>
          </w:divBdr>
        </w:div>
        <w:div w:id="938491556">
          <w:marLeft w:val="0"/>
          <w:marRight w:val="0"/>
          <w:marTop w:val="0"/>
          <w:marBottom w:val="0"/>
          <w:divBdr>
            <w:top w:val="none" w:sz="0" w:space="0" w:color="auto"/>
            <w:left w:val="none" w:sz="0" w:space="0" w:color="auto"/>
            <w:bottom w:val="none" w:sz="0" w:space="0" w:color="auto"/>
            <w:right w:val="none" w:sz="0" w:space="0" w:color="auto"/>
          </w:divBdr>
        </w:div>
        <w:div w:id="692847536">
          <w:marLeft w:val="0"/>
          <w:marRight w:val="0"/>
          <w:marTop w:val="0"/>
          <w:marBottom w:val="0"/>
          <w:divBdr>
            <w:top w:val="none" w:sz="0" w:space="0" w:color="auto"/>
            <w:left w:val="none" w:sz="0" w:space="0" w:color="auto"/>
            <w:bottom w:val="none" w:sz="0" w:space="0" w:color="auto"/>
            <w:right w:val="none" w:sz="0" w:space="0" w:color="auto"/>
          </w:divBdr>
        </w:div>
        <w:div w:id="163014247">
          <w:marLeft w:val="0"/>
          <w:marRight w:val="0"/>
          <w:marTop w:val="0"/>
          <w:marBottom w:val="0"/>
          <w:divBdr>
            <w:top w:val="none" w:sz="0" w:space="0" w:color="auto"/>
            <w:left w:val="none" w:sz="0" w:space="0" w:color="auto"/>
            <w:bottom w:val="none" w:sz="0" w:space="0" w:color="auto"/>
            <w:right w:val="none" w:sz="0" w:space="0" w:color="auto"/>
          </w:divBdr>
        </w:div>
        <w:div w:id="640230694">
          <w:marLeft w:val="0"/>
          <w:marRight w:val="0"/>
          <w:marTop w:val="0"/>
          <w:marBottom w:val="0"/>
          <w:divBdr>
            <w:top w:val="none" w:sz="0" w:space="0" w:color="auto"/>
            <w:left w:val="none" w:sz="0" w:space="0" w:color="auto"/>
            <w:bottom w:val="none" w:sz="0" w:space="0" w:color="auto"/>
            <w:right w:val="none" w:sz="0" w:space="0" w:color="auto"/>
          </w:divBdr>
        </w:div>
        <w:div w:id="1009020610">
          <w:marLeft w:val="0"/>
          <w:marRight w:val="0"/>
          <w:marTop w:val="0"/>
          <w:marBottom w:val="0"/>
          <w:divBdr>
            <w:top w:val="none" w:sz="0" w:space="0" w:color="auto"/>
            <w:left w:val="none" w:sz="0" w:space="0" w:color="auto"/>
            <w:bottom w:val="none" w:sz="0" w:space="0" w:color="auto"/>
            <w:right w:val="none" w:sz="0" w:space="0" w:color="auto"/>
          </w:divBdr>
        </w:div>
        <w:div w:id="928585832">
          <w:marLeft w:val="0"/>
          <w:marRight w:val="0"/>
          <w:marTop w:val="0"/>
          <w:marBottom w:val="0"/>
          <w:divBdr>
            <w:top w:val="none" w:sz="0" w:space="0" w:color="auto"/>
            <w:left w:val="none" w:sz="0" w:space="0" w:color="auto"/>
            <w:bottom w:val="none" w:sz="0" w:space="0" w:color="auto"/>
            <w:right w:val="none" w:sz="0" w:space="0" w:color="auto"/>
          </w:divBdr>
        </w:div>
        <w:div w:id="1393390368">
          <w:marLeft w:val="0"/>
          <w:marRight w:val="0"/>
          <w:marTop w:val="0"/>
          <w:marBottom w:val="0"/>
          <w:divBdr>
            <w:top w:val="none" w:sz="0" w:space="0" w:color="auto"/>
            <w:left w:val="none" w:sz="0" w:space="0" w:color="auto"/>
            <w:bottom w:val="none" w:sz="0" w:space="0" w:color="auto"/>
            <w:right w:val="none" w:sz="0" w:space="0" w:color="auto"/>
          </w:divBdr>
        </w:div>
        <w:div w:id="1141116839">
          <w:marLeft w:val="0"/>
          <w:marRight w:val="0"/>
          <w:marTop w:val="0"/>
          <w:marBottom w:val="0"/>
          <w:divBdr>
            <w:top w:val="none" w:sz="0" w:space="0" w:color="auto"/>
            <w:left w:val="none" w:sz="0" w:space="0" w:color="auto"/>
            <w:bottom w:val="none" w:sz="0" w:space="0" w:color="auto"/>
            <w:right w:val="none" w:sz="0" w:space="0" w:color="auto"/>
          </w:divBdr>
        </w:div>
        <w:div w:id="2018384800">
          <w:marLeft w:val="0"/>
          <w:marRight w:val="0"/>
          <w:marTop w:val="0"/>
          <w:marBottom w:val="0"/>
          <w:divBdr>
            <w:top w:val="none" w:sz="0" w:space="0" w:color="auto"/>
            <w:left w:val="none" w:sz="0" w:space="0" w:color="auto"/>
            <w:bottom w:val="none" w:sz="0" w:space="0" w:color="auto"/>
            <w:right w:val="none" w:sz="0" w:space="0" w:color="auto"/>
          </w:divBdr>
        </w:div>
        <w:div w:id="1743409701">
          <w:marLeft w:val="0"/>
          <w:marRight w:val="0"/>
          <w:marTop w:val="0"/>
          <w:marBottom w:val="0"/>
          <w:divBdr>
            <w:top w:val="none" w:sz="0" w:space="0" w:color="auto"/>
            <w:left w:val="none" w:sz="0" w:space="0" w:color="auto"/>
            <w:bottom w:val="none" w:sz="0" w:space="0" w:color="auto"/>
            <w:right w:val="none" w:sz="0" w:space="0" w:color="auto"/>
          </w:divBdr>
        </w:div>
        <w:div w:id="1840272777">
          <w:marLeft w:val="0"/>
          <w:marRight w:val="0"/>
          <w:marTop w:val="0"/>
          <w:marBottom w:val="0"/>
          <w:divBdr>
            <w:top w:val="none" w:sz="0" w:space="0" w:color="auto"/>
            <w:left w:val="none" w:sz="0" w:space="0" w:color="auto"/>
            <w:bottom w:val="none" w:sz="0" w:space="0" w:color="auto"/>
            <w:right w:val="none" w:sz="0" w:space="0" w:color="auto"/>
          </w:divBdr>
        </w:div>
        <w:div w:id="339819331">
          <w:marLeft w:val="0"/>
          <w:marRight w:val="0"/>
          <w:marTop w:val="0"/>
          <w:marBottom w:val="0"/>
          <w:divBdr>
            <w:top w:val="none" w:sz="0" w:space="0" w:color="auto"/>
            <w:left w:val="none" w:sz="0" w:space="0" w:color="auto"/>
            <w:bottom w:val="none" w:sz="0" w:space="0" w:color="auto"/>
            <w:right w:val="none" w:sz="0" w:space="0" w:color="auto"/>
          </w:divBdr>
        </w:div>
      </w:divsChild>
    </w:div>
    <w:div w:id="332488857">
      <w:bodyDiv w:val="1"/>
      <w:marLeft w:val="0"/>
      <w:marRight w:val="0"/>
      <w:marTop w:val="0"/>
      <w:marBottom w:val="0"/>
      <w:divBdr>
        <w:top w:val="none" w:sz="0" w:space="0" w:color="auto"/>
        <w:left w:val="none" w:sz="0" w:space="0" w:color="auto"/>
        <w:bottom w:val="none" w:sz="0" w:space="0" w:color="auto"/>
        <w:right w:val="none" w:sz="0" w:space="0" w:color="auto"/>
      </w:divBdr>
      <w:divsChild>
        <w:div w:id="493106061">
          <w:marLeft w:val="640"/>
          <w:marRight w:val="0"/>
          <w:marTop w:val="0"/>
          <w:marBottom w:val="0"/>
          <w:divBdr>
            <w:top w:val="none" w:sz="0" w:space="0" w:color="auto"/>
            <w:left w:val="none" w:sz="0" w:space="0" w:color="auto"/>
            <w:bottom w:val="none" w:sz="0" w:space="0" w:color="auto"/>
            <w:right w:val="none" w:sz="0" w:space="0" w:color="auto"/>
          </w:divBdr>
        </w:div>
        <w:div w:id="1080951886">
          <w:marLeft w:val="640"/>
          <w:marRight w:val="0"/>
          <w:marTop w:val="0"/>
          <w:marBottom w:val="0"/>
          <w:divBdr>
            <w:top w:val="none" w:sz="0" w:space="0" w:color="auto"/>
            <w:left w:val="none" w:sz="0" w:space="0" w:color="auto"/>
            <w:bottom w:val="none" w:sz="0" w:space="0" w:color="auto"/>
            <w:right w:val="none" w:sz="0" w:space="0" w:color="auto"/>
          </w:divBdr>
        </w:div>
        <w:div w:id="966668424">
          <w:marLeft w:val="640"/>
          <w:marRight w:val="0"/>
          <w:marTop w:val="0"/>
          <w:marBottom w:val="0"/>
          <w:divBdr>
            <w:top w:val="none" w:sz="0" w:space="0" w:color="auto"/>
            <w:left w:val="none" w:sz="0" w:space="0" w:color="auto"/>
            <w:bottom w:val="none" w:sz="0" w:space="0" w:color="auto"/>
            <w:right w:val="none" w:sz="0" w:space="0" w:color="auto"/>
          </w:divBdr>
        </w:div>
        <w:div w:id="1890148341">
          <w:marLeft w:val="640"/>
          <w:marRight w:val="0"/>
          <w:marTop w:val="0"/>
          <w:marBottom w:val="0"/>
          <w:divBdr>
            <w:top w:val="none" w:sz="0" w:space="0" w:color="auto"/>
            <w:left w:val="none" w:sz="0" w:space="0" w:color="auto"/>
            <w:bottom w:val="none" w:sz="0" w:space="0" w:color="auto"/>
            <w:right w:val="none" w:sz="0" w:space="0" w:color="auto"/>
          </w:divBdr>
        </w:div>
        <w:div w:id="1905990982">
          <w:marLeft w:val="640"/>
          <w:marRight w:val="0"/>
          <w:marTop w:val="0"/>
          <w:marBottom w:val="0"/>
          <w:divBdr>
            <w:top w:val="none" w:sz="0" w:space="0" w:color="auto"/>
            <w:left w:val="none" w:sz="0" w:space="0" w:color="auto"/>
            <w:bottom w:val="none" w:sz="0" w:space="0" w:color="auto"/>
            <w:right w:val="none" w:sz="0" w:space="0" w:color="auto"/>
          </w:divBdr>
        </w:div>
        <w:div w:id="344552604">
          <w:marLeft w:val="640"/>
          <w:marRight w:val="0"/>
          <w:marTop w:val="0"/>
          <w:marBottom w:val="0"/>
          <w:divBdr>
            <w:top w:val="none" w:sz="0" w:space="0" w:color="auto"/>
            <w:left w:val="none" w:sz="0" w:space="0" w:color="auto"/>
            <w:bottom w:val="none" w:sz="0" w:space="0" w:color="auto"/>
            <w:right w:val="none" w:sz="0" w:space="0" w:color="auto"/>
          </w:divBdr>
        </w:div>
        <w:div w:id="815923316">
          <w:marLeft w:val="640"/>
          <w:marRight w:val="0"/>
          <w:marTop w:val="0"/>
          <w:marBottom w:val="0"/>
          <w:divBdr>
            <w:top w:val="none" w:sz="0" w:space="0" w:color="auto"/>
            <w:left w:val="none" w:sz="0" w:space="0" w:color="auto"/>
            <w:bottom w:val="none" w:sz="0" w:space="0" w:color="auto"/>
            <w:right w:val="none" w:sz="0" w:space="0" w:color="auto"/>
          </w:divBdr>
        </w:div>
        <w:div w:id="2058509910">
          <w:marLeft w:val="640"/>
          <w:marRight w:val="0"/>
          <w:marTop w:val="0"/>
          <w:marBottom w:val="0"/>
          <w:divBdr>
            <w:top w:val="none" w:sz="0" w:space="0" w:color="auto"/>
            <w:left w:val="none" w:sz="0" w:space="0" w:color="auto"/>
            <w:bottom w:val="none" w:sz="0" w:space="0" w:color="auto"/>
            <w:right w:val="none" w:sz="0" w:space="0" w:color="auto"/>
          </w:divBdr>
        </w:div>
        <w:div w:id="487599437">
          <w:marLeft w:val="640"/>
          <w:marRight w:val="0"/>
          <w:marTop w:val="0"/>
          <w:marBottom w:val="0"/>
          <w:divBdr>
            <w:top w:val="none" w:sz="0" w:space="0" w:color="auto"/>
            <w:left w:val="none" w:sz="0" w:space="0" w:color="auto"/>
            <w:bottom w:val="none" w:sz="0" w:space="0" w:color="auto"/>
            <w:right w:val="none" w:sz="0" w:space="0" w:color="auto"/>
          </w:divBdr>
        </w:div>
        <w:div w:id="1847747050">
          <w:marLeft w:val="640"/>
          <w:marRight w:val="0"/>
          <w:marTop w:val="0"/>
          <w:marBottom w:val="0"/>
          <w:divBdr>
            <w:top w:val="none" w:sz="0" w:space="0" w:color="auto"/>
            <w:left w:val="none" w:sz="0" w:space="0" w:color="auto"/>
            <w:bottom w:val="none" w:sz="0" w:space="0" w:color="auto"/>
            <w:right w:val="none" w:sz="0" w:space="0" w:color="auto"/>
          </w:divBdr>
        </w:div>
        <w:div w:id="1710640148">
          <w:marLeft w:val="640"/>
          <w:marRight w:val="0"/>
          <w:marTop w:val="0"/>
          <w:marBottom w:val="0"/>
          <w:divBdr>
            <w:top w:val="none" w:sz="0" w:space="0" w:color="auto"/>
            <w:left w:val="none" w:sz="0" w:space="0" w:color="auto"/>
            <w:bottom w:val="none" w:sz="0" w:space="0" w:color="auto"/>
            <w:right w:val="none" w:sz="0" w:space="0" w:color="auto"/>
          </w:divBdr>
        </w:div>
        <w:div w:id="761801645">
          <w:marLeft w:val="640"/>
          <w:marRight w:val="0"/>
          <w:marTop w:val="0"/>
          <w:marBottom w:val="0"/>
          <w:divBdr>
            <w:top w:val="none" w:sz="0" w:space="0" w:color="auto"/>
            <w:left w:val="none" w:sz="0" w:space="0" w:color="auto"/>
            <w:bottom w:val="none" w:sz="0" w:space="0" w:color="auto"/>
            <w:right w:val="none" w:sz="0" w:space="0" w:color="auto"/>
          </w:divBdr>
        </w:div>
        <w:div w:id="546727278">
          <w:marLeft w:val="640"/>
          <w:marRight w:val="0"/>
          <w:marTop w:val="0"/>
          <w:marBottom w:val="0"/>
          <w:divBdr>
            <w:top w:val="none" w:sz="0" w:space="0" w:color="auto"/>
            <w:left w:val="none" w:sz="0" w:space="0" w:color="auto"/>
            <w:bottom w:val="none" w:sz="0" w:space="0" w:color="auto"/>
            <w:right w:val="none" w:sz="0" w:space="0" w:color="auto"/>
          </w:divBdr>
        </w:div>
        <w:div w:id="1315454811">
          <w:marLeft w:val="640"/>
          <w:marRight w:val="0"/>
          <w:marTop w:val="0"/>
          <w:marBottom w:val="0"/>
          <w:divBdr>
            <w:top w:val="none" w:sz="0" w:space="0" w:color="auto"/>
            <w:left w:val="none" w:sz="0" w:space="0" w:color="auto"/>
            <w:bottom w:val="none" w:sz="0" w:space="0" w:color="auto"/>
            <w:right w:val="none" w:sz="0" w:space="0" w:color="auto"/>
          </w:divBdr>
        </w:div>
        <w:div w:id="468937243">
          <w:marLeft w:val="640"/>
          <w:marRight w:val="0"/>
          <w:marTop w:val="0"/>
          <w:marBottom w:val="0"/>
          <w:divBdr>
            <w:top w:val="none" w:sz="0" w:space="0" w:color="auto"/>
            <w:left w:val="none" w:sz="0" w:space="0" w:color="auto"/>
            <w:bottom w:val="none" w:sz="0" w:space="0" w:color="auto"/>
            <w:right w:val="none" w:sz="0" w:space="0" w:color="auto"/>
          </w:divBdr>
        </w:div>
        <w:div w:id="1118522934">
          <w:marLeft w:val="640"/>
          <w:marRight w:val="0"/>
          <w:marTop w:val="0"/>
          <w:marBottom w:val="0"/>
          <w:divBdr>
            <w:top w:val="none" w:sz="0" w:space="0" w:color="auto"/>
            <w:left w:val="none" w:sz="0" w:space="0" w:color="auto"/>
            <w:bottom w:val="none" w:sz="0" w:space="0" w:color="auto"/>
            <w:right w:val="none" w:sz="0" w:space="0" w:color="auto"/>
          </w:divBdr>
        </w:div>
        <w:div w:id="522086987">
          <w:marLeft w:val="640"/>
          <w:marRight w:val="0"/>
          <w:marTop w:val="0"/>
          <w:marBottom w:val="0"/>
          <w:divBdr>
            <w:top w:val="none" w:sz="0" w:space="0" w:color="auto"/>
            <w:left w:val="none" w:sz="0" w:space="0" w:color="auto"/>
            <w:bottom w:val="none" w:sz="0" w:space="0" w:color="auto"/>
            <w:right w:val="none" w:sz="0" w:space="0" w:color="auto"/>
          </w:divBdr>
        </w:div>
        <w:div w:id="1654796333">
          <w:marLeft w:val="640"/>
          <w:marRight w:val="0"/>
          <w:marTop w:val="0"/>
          <w:marBottom w:val="0"/>
          <w:divBdr>
            <w:top w:val="none" w:sz="0" w:space="0" w:color="auto"/>
            <w:left w:val="none" w:sz="0" w:space="0" w:color="auto"/>
            <w:bottom w:val="none" w:sz="0" w:space="0" w:color="auto"/>
            <w:right w:val="none" w:sz="0" w:space="0" w:color="auto"/>
          </w:divBdr>
        </w:div>
        <w:div w:id="1383939972">
          <w:marLeft w:val="640"/>
          <w:marRight w:val="0"/>
          <w:marTop w:val="0"/>
          <w:marBottom w:val="0"/>
          <w:divBdr>
            <w:top w:val="none" w:sz="0" w:space="0" w:color="auto"/>
            <w:left w:val="none" w:sz="0" w:space="0" w:color="auto"/>
            <w:bottom w:val="none" w:sz="0" w:space="0" w:color="auto"/>
            <w:right w:val="none" w:sz="0" w:space="0" w:color="auto"/>
          </w:divBdr>
        </w:div>
        <w:div w:id="1061559592">
          <w:marLeft w:val="640"/>
          <w:marRight w:val="0"/>
          <w:marTop w:val="0"/>
          <w:marBottom w:val="0"/>
          <w:divBdr>
            <w:top w:val="none" w:sz="0" w:space="0" w:color="auto"/>
            <w:left w:val="none" w:sz="0" w:space="0" w:color="auto"/>
            <w:bottom w:val="none" w:sz="0" w:space="0" w:color="auto"/>
            <w:right w:val="none" w:sz="0" w:space="0" w:color="auto"/>
          </w:divBdr>
        </w:div>
        <w:div w:id="411392441">
          <w:marLeft w:val="640"/>
          <w:marRight w:val="0"/>
          <w:marTop w:val="0"/>
          <w:marBottom w:val="0"/>
          <w:divBdr>
            <w:top w:val="none" w:sz="0" w:space="0" w:color="auto"/>
            <w:left w:val="none" w:sz="0" w:space="0" w:color="auto"/>
            <w:bottom w:val="none" w:sz="0" w:space="0" w:color="auto"/>
            <w:right w:val="none" w:sz="0" w:space="0" w:color="auto"/>
          </w:divBdr>
        </w:div>
        <w:div w:id="808669179">
          <w:marLeft w:val="640"/>
          <w:marRight w:val="0"/>
          <w:marTop w:val="0"/>
          <w:marBottom w:val="0"/>
          <w:divBdr>
            <w:top w:val="none" w:sz="0" w:space="0" w:color="auto"/>
            <w:left w:val="none" w:sz="0" w:space="0" w:color="auto"/>
            <w:bottom w:val="none" w:sz="0" w:space="0" w:color="auto"/>
            <w:right w:val="none" w:sz="0" w:space="0" w:color="auto"/>
          </w:divBdr>
        </w:div>
        <w:div w:id="1999385557">
          <w:marLeft w:val="640"/>
          <w:marRight w:val="0"/>
          <w:marTop w:val="0"/>
          <w:marBottom w:val="0"/>
          <w:divBdr>
            <w:top w:val="none" w:sz="0" w:space="0" w:color="auto"/>
            <w:left w:val="none" w:sz="0" w:space="0" w:color="auto"/>
            <w:bottom w:val="none" w:sz="0" w:space="0" w:color="auto"/>
            <w:right w:val="none" w:sz="0" w:space="0" w:color="auto"/>
          </w:divBdr>
        </w:div>
        <w:div w:id="116530706">
          <w:marLeft w:val="640"/>
          <w:marRight w:val="0"/>
          <w:marTop w:val="0"/>
          <w:marBottom w:val="0"/>
          <w:divBdr>
            <w:top w:val="none" w:sz="0" w:space="0" w:color="auto"/>
            <w:left w:val="none" w:sz="0" w:space="0" w:color="auto"/>
            <w:bottom w:val="none" w:sz="0" w:space="0" w:color="auto"/>
            <w:right w:val="none" w:sz="0" w:space="0" w:color="auto"/>
          </w:divBdr>
        </w:div>
        <w:div w:id="540897646">
          <w:marLeft w:val="640"/>
          <w:marRight w:val="0"/>
          <w:marTop w:val="0"/>
          <w:marBottom w:val="0"/>
          <w:divBdr>
            <w:top w:val="none" w:sz="0" w:space="0" w:color="auto"/>
            <w:left w:val="none" w:sz="0" w:space="0" w:color="auto"/>
            <w:bottom w:val="none" w:sz="0" w:space="0" w:color="auto"/>
            <w:right w:val="none" w:sz="0" w:space="0" w:color="auto"/>
          </w:divBdr>
        </w:div>
        <w:div w:id="1005673502">
          <w:marLeft w:val="640"/>
          <w:marRight w:val="0"/>
          <w:marTop w:val="0"/>
          <w:marBottom w:val="0"/>
          <w:divBdr>
            <w:top w:val="none" w:sz="0" w:space="0" w:color="auto"/>
            <w:left w:val="none" w:sz="0" w:space="0" w:color="auto"/>
            <w:bottom w:val="none" w:sz="0" w:space="0" w:color="auto"/>
            <w:right w:val="none" w:sz="0" w:space="0" w:color="auto"/>
          </w:divBdr>
        </w:div>
        <w:div w:id="2120560816">
          <w:marLeft w:val="640"/>
          <w:marRight w:val="0"/>
          <w:marTop w:val="0"/>
          <w:marBottom w:val="0"/>
          <w:divBdr>
            <w:top w:val="none" w:sz="0" w:space="0" w:color="auto"/>
            <w:left w:val="none" w:sz="0" w:space="0" w:color="auto"/>
            <w:bottom w:val="none" w:sz="0" w:space="0" w:color="auto"/>
            <w:right w:val="none" w:sz="0" w:space="0" w:color="auto"/>
          </w:divBdr>
        </w:div>
        <w:div w:id="1660227440">
          <w:marLeft w:val="640"/>
          <w:marRight w:val="0"/>
          <w:marTop w:val="0"/>
          <w:marBottom w:val="0"/>
          <w:divBdr>
            <w:top w:val="none" w:sz="0" w:space="0" w:color="auto"/>
            <w:left w:val="none" w:sz="0" w:space="0" w:color="auto"/>
            <w:bottom w:val="none" w:sz="0" w:space="0" w:color="auto"/>
            <w:right w:val="none" w:sz="0" w:space="0" w:color="auto"/>
          </w:divBdr>
        </w:div>
        <w:div w:id="1080251547">
          <w:marLeft w:val="640"/>
          <w:marRight w:val="0"/>
          <w:marTop w:val="0"/>
          <w:marBottom w:val="0"/>
          <w:divBdr>
            <w:top w:val="none" w:sz="0" w:space="0" w:color="auto"/>
            <w:left w:val="none" w:sz="0" w:space="0" w:color="auto"/>
            <w:bottom w:val="none" w:sz="0" w:space="0" w:color="auto"/>
            <w:right w:val="none" w:sz="0" w:space="0" w:color="auto"/>
          </w:divBdr>
        </w:div>
        <w:div w:id="1921863418">
          <w:marLeft w:val="640"/>
          <w:marRight w:val="0"/>
          <w:marTop w:val="0"/>
          <w:marBottom w:val="0"/>
          <w:divBdr>
            <w:top w:val="none" w:sz="0" w:space="0" w:color="auto"/>
            <w:left w:val="none" w:sz="0" w:space="0" w:color="auto"/>
            <w:bottom w:val="none" w:sz="0" w:space="0" w:color="auto"/>
            <w:right w:val="none" w:sz="0" w:space="0" w:color="auto"/>
          </w:divBdr>
        </w:div>
        <w:div w:id="1799106574">
          <w:marLeft w:val="640"/>
          <w:marRight w:val="0"/>
          <w:marTop w:val="0"/>
          <w:marBottom w:val="0"/>
          <w:divBdr>
            <w:top w:val="none" w:sz="0" w:space="0" w:color="auto"/>
            <w:left w:val="none" w:sz="0" w:space="0" w:color="auto"/>
            <w:bottom w:val="none" w:sz="0" w:space="0" w:color="auto"/>
            <w:right w:val="none" w:sz="0" w:space="0" w:color="auto"/>
          </w:divBdr>
        </w:div>
        <w:div w:id="607588123">
          <w:marLeft w:val="640"/>
          <w:marRight w:val="0"/>
          <w:marTop w:val="0"/>
          <w:marBottom w:val="0"/>
          <w:divBdr>
            <w:top w:val="none" w:sz="0" w:space="0" w:color="auto"/>
            <w:left w:val="none" w:sz="0" w:space="0" w:color="auto"/>
            <w:bottom w:val="none" w:sz="0" w:space="0" w:color="auto"/>
            <w:right w:val="none" w:sz="0" w:space="0" w:color="auto"/>
          </w:divBdr>
        </w:div>
        <w:div w:id="472408934">
          <w:marLeft w:val="640"/>
          <w:marRight w:val="0"/>
          <w:marTop w:val="0"/>
          <w:marBottom w:val="0"/>
          <w:divBdr>
            <w:top w:val="none" w:sz="0" w:space="0" w:color="auto"/>
            <w:left w:val="none" w:sz="0" w:space="0" w:color="auto"/>
            <w:bottom w:val="none" w:sz="0" w:space="0" w:color="auto"/>
            <w:right w:val="none" w:sz="0" w:space="0" w:color="auto"/>
          </w:divBdr>
        </w:div>
        <w:div w:id="1937791028">
          <w:marLeft w:val="640"/>
          <w:marRight w:val="0"/>
          <w:marTop w:val="0"/>
          <w:marBottom w:val="0"/>
          <w:divBdr>
            <w:top w:val="none" w:sz="0" w:space="0" w:color="auto"/>
            <w:left w:val="none" w:sz="0" w:space="0" w:color="auto"/>
            <w:bottom w:val="none" w:sz="0" w:space="0" w:color="auto"/>
            <w:right w:val="none" w:sz="0" w:space="0" w:color="auto"/>
          </w:divBdr>
        </w:div>
        <w:div w:id="1928923566">
          <w:marLeft w:val="640"/>
          <w:marRight w:val="0"/>
          <w:marTop w:val="0"/>
          <w:marBottom w:val="0"/>
          <w:divBdr>
            <w:top w:val="none" w:sz="0" w:space="0" w:color="auto"/>
            <w:left w:val="none" w:sz="0" w:space="0" w:color="auto"/>
            <w:bottom w:val="none" w:sz="0" w:space="0" w:color="auto"/>
            <w:right w:val="none" w:sz="0" w:space="0" w:color="auto"/>
          </w:divBdr>
        </w:div>
        <w:div w:id="1938097028">
          <w:marLeft w:val="640"/>
          <w:marRight w:val="0"/>
          <w:marTop w:val="0"/>
          <w:marBottom w:val="0"/>
          <w:divBdr>
            <w:top w:val="none" w:sz="0" w:space="0" w:color="auto"/>
            <w:left w:val="none" w:sz="0" w:space="0" w:color="auto"/>
            <w:bottom w:val="none" w:sz="0" w:space="0" w:color="auto"/>
            <w:right w:val="none" w:sz="0" w:space="0" w:color="auto"/>
          </w:divBdr>
        </w:div>
        <w:div w:id="1658145423">
          <w:marLeft w:val="640"/>
          <w:marRight w:val="0"/>
          <w:marTop w:val="0"/>
          <w:marBottom w:val="0"/>
          <w:divBdr>
            <w:top w:val="none" w:sz="0" w:space="0" w:color="auto"/>
            <w:left w:val="none" w:sz="0" w:space="0" w:color="auto"/>
            <w:bottom w:val="none" w:sz="0" w:space="0" w:color="auto"/>
            <w:right w:val="none" w:sz="0" w:space="0" w:color="auto"/>
          </w:divBdr>
        </w:div>
        <w:div w:id="1680349974">
          <w:marLeft w:val="640"/>
          <w:marRight w:val="0"/>
          <w:marTop w:val="0"/>
          <w:marBottom w:val="0"/>
          <w:divBdr>
            <w:top w:val="none" w:sz="0" w:space="0" w:color="auto"/>
            <w:left w:val="none" w:sz="0" w:space="0" w:color="auto"/>
            <w:bottom w:val="none" w:sz="0" w:space="0" w:color="auto"/>
            <w:right w:val="none" w:sz="0" w:space="0" w:color="auto"/>
          </w:divBdr>
        </w:div>
        <w:div w:id="751853741">
          <w:marLeft w:val="640"/>
          <w:marRight w:val="0"/>
          <w:marTop w:val="0"/>
          <w:marBottom w:val="0"/>
          <w:divBdr>
            <w:top w:val="none" w:sz="0" w:space="0" w:color="auto"/>
            <w:left w:val="none" w:sz="0" w:space="0" w:color="auto"/>
            <w:bottom w:val="none" w:sz="0" w:space="0" w:color="auto"/>
            <w:right w:val="none" w:sz="0" w:space="0" w:color="auto"/>
          </w:divBdr>
        </w:div>
        <w:div w:id="1606188530">
          <w:marLeft w:val="640"/>
          <w:marRight w:val="0"/>
          <w:marTop w:val="0"/>
          <w:marBottom w:val="0"/>
          <w:divBdr>
            <w:top w:val="none" w:sz="0" w:space="0" w:color="auto"/>
            <w:left w:val="none" w:sz="0" w:space="0" w:color="auto"/>
            <w:bottom w:val="none" w:sz="0" w:space="0" w:color="auto"/>
            <w:right w:val="none" w:sz="0" w:space="0" w:color="auto"/>
          </w:divBdr>
        </w:div>
        <w:div w:id="1446532932">
          <w:marLeft w:val="640"/>
          <w:marRight w:val="0"/>
          <w:marTop w:val="0"/>
          <w:marBottom w:val="0"/>
          <w:divBdr>
            <w:top w:val="none" w:sz="0" w:space="0" w:color="auto"/>
            <w:left w:val="none" w:sz="0" w:space="0" w:color="auto"/>
            <w:bottom w:val="none" w:sz="0" w:space="0" w:color="auto"/>
            <w:right w:val="none" w:sz="0" w:space="0" w:color="auto"/>
          </w:divBdr>
        </w:div>
        <w:div w:id="1590197015">
          <w:marLeft w:val="640"/>
          <w:marRight w:val="0"/>
          <w:marTop w:val="0"/>
          <w:marBottom w:val="0"/>
          <w:divBdr>
            <w:top w:val="none" w:sz="0" w:space="0" w:color="auto"/>
            <w:left w:val="none" w:sz="0" w:space="0" w:color="auto"/>
            <w:bottom w:val="none" w:sz="0" w:space="0" w:color="auto"/>
            <w:right w:val="none" w:sz="0" w:space="0" w:color="auto"/>
          </w:divBdr>
        </w:div>
        <w:div w:id="1047333945">
          <w:marLeft w:val="640"/>
          <w:marRight w:val="0"/>
          <w:marTop w:val="0"/>
          <w:marBottom w:val="0"/>
          <w:divBdr>
            <w:top w:val="none" w:sz="0" w:space="0" w:color="auto"/>
            <w:left w:val="none" w:sz="0" w:space="0" w:color="auto"/>
            <w:bottom w:val="none" w:sz="0" w:space="0" w:color="auto"/>
            <w:right w:val="none" w:sz="0" w:space="0" w:color="auto"/>
          </w:divBdr>
        </w:div>
        <w:div w:id="1969503905">
          <w:marLeft w:val="640"/>
          <w:marRight w:val="0"/>
          <w:marTop w:val="0"/>
          <w:marBottom w:val="0"/>
          <w:divBdr>
            <w:top w:val="none" w:sz="0" w:space="0" w:color="auto"/>
            <w:left w:val="none" w:sz="0" w:space="0" w:color="auto"/>
            <w:bottom w:val="none" w:sz="0" w:space="0" w:color="auto"/>
            <w:right w:val="none" w:sz="0" w:space="0" w:color="auto"/>
          </w:divBdr>
        </w:div>
        <w:div w:id="789472218">
          <w:marLeft w:val="640"/>
          <w:marRight w:val="0"/>
          <w:marTop w:val="0"/>
          <w:marBottom w:val="0"/>
          <w:divBdr>
            <w:top w:val="none" w:sz="0" w:space="0" w:color="auto"/>
            <w:left w:val="none" w:sz="0" w:space="0" w:color="auto"/>
            <w:bottom w:val="none" w:sz="0" w:space="0" w:color="auto"/>
            <w:right w:val="none" w:sz="0" w:space="0" w:color="auto"/>
          </w:divBdr>
        </w:div>
        <w:div w:id="1336884237">
          <w:marLeft w:val="640"/>
          <w:marRight w:val="0"/>
          <w:marTop w:val="0"/>
          <w:marBottom w:val="0"/>
          <w:divBdr>
            <w:top w:val="none" w:sz="0" w:space="0" w:color="auto"/>
            <w:left w:val="none" w:sz="0" w:space="0" w:color="auto"/>
            <w:bottom w:val="none" w:sz="0" w:space="0" w:color="auto"/>
            <w:right w:val="none" w:sz="0" w:space="0" w:color="auto"/>
          </w:divBdr>
        </w:div>
        <w:div w:id="1542356245">
          <w:marLeft w:val="640"/>
          <w:marRight w:val="0"/>
          <w:marTop w:val="0"/>
          <w:marBottom w:val="0"/>
          <w:divBdr>
            <w:top w:val="none" w:sz="0" w:space="0" w:color="auto"/>
            <w:left w:val="none" w:sz="0" w:space="0" w:color="auto"/>
            <w:bottom w:val="none" w:sz="0" w:space="0" w:color="auto"/>
            <w:right w:val="none" w:sz="0" w:space="0" w:color="auto"/>
          </w:divBdr>
        </w:div>
        <w:div w:id="884679629">
          <w:marLeft w:val="640"/>
          <w:marRight w:val="0"/>
          <w:marTop w:val="0"/>
          <w:marBottom w:val="0"/>
          <w:divBdr>
            <w:top w:val="none" w:sz="0" w:space="0" w:color="auto"/>
            <w:left w:val="none" w:sz="0" w:space="0" w:color="auto"/>
            <w:bottom w:val="none" w:sz="0" w:space="0" w:color="auto"/>
            <w:right w:val="none" w:sz="0" w:space="0" w:color="auto"/>
          </w:divBdr>
        </w:div>
        <w:div w:id="1928809897">
          <w:marLeft w:val="640"/>
          <w:marRight w:val="0"/>
          <w:marTop w:val="0"/>
          <w:marBottom w:val="0"/>
          <w:divBdr>
            <w:top w:val="none" w:sz="0" w:space="0" w:color="auto"/>
            <w:left w:val="none" w:sz="0" w:space="0" w:color="auto"/>
            <w:bottom w:val="none" w:sz="0" w:space="0" w:color="auto"/>
            <w:right w:val="none" w:sz="0" w:space="0" w:color="auto"/>
          </w:divBdr>
        </w:div>
        <w:div w:id="1810587375">
          <w:marLeft w:val="640"/>
          <w:marRight w:val="0"/>
          <w:marTop w:val="0"/>
          <w:marBottom w:val="0"/>
          <w:divBdr>
            <w:top w:val="none" w:sz="0" w:space="0" w:color="auto"/>
            <w:left w:val="none" w:sz="0" w:space="0" w:color="auto"/>
            <w:bottom w:val="none" w:sz="0" w:space="0" w:color="auto"/>
            <w:right w:val="none" w:sz="0" w:space="0" w:color="auto"/>
          </w:divBdr>
        </w:div>
      </w:divsChild>
    </w:div>
    <w:div w:id="336421399">
      <w:bodyDiv w:val="1"/>
      <w:marLeft w:val="0"/>
      <w:marRight w:val="0"/>
      <w:marTop w:val="0"/>
      <w:marBottom w:val="0"/>
      <w:divBdr>
        <w:top w:val="none" w:sz="0" w:space="0" w:color="auto"/>
        <w:left w:val="none" w:sz="0" w:space="0" w:color="auto"/>
        <w:bottom w:val="none" w:sz="0" w:space="0" w:color="auto"/>
        <w:right w:val="none" w:sz="0" w:space="0" w:color="auto"/>
      </w:divBdr>
      <w:divsChild>
        <w:div w:id="1206525718">
          <w:marLeft w:val="640"/>
          <w:marRight w:val="0"/>
          <w:marTop w:val="0"/>
          <w:marBottom w:val="0"/>
          <w:divBdr>
            <w:top w:val="none" w:sz="0" w:space="0" w:color="auto"/>
            <w:left w:val="none" w:sz="0" w:space="0" w:color="auto"/>
            <w:bottom w:val="none" w:sz="0" w:space="0" w:color="auto"/>
            <w:right w:val="none" w:sz="0" w:space="0" w:color="auto"/>
          </w:divBdr>
        </w:div>
        <w:div w:id="458885198">
          <w:marLeft w:val="640"/>
          <w:marRight w:val="0"/>
          <w:marTop w:val="0"/>
          <w:marBottom w:val="0"/>
          <w:divBdr>
            <w:top w:val="none" w:sz="0" w:space="0" w:color="auto"/>
            <w:left w:val="none" w:sz="0" w:space="0" w:color="auto"/>
            <w:bottom w:val="none" w:sz="0" w:space="0" w:color="auto"/>
            <w:right w:val="none" w:sz="0" w:space="0" w:color="auto"/>
          </w:divBdr>
        </w:div>
        <w:div w:id="586308985">
          <w:marLeft w:val="640"/>
          <w:marRight w:val="0"/>
          <w:marTop w:val="0"/>
          <w:marBottom w:val="0"/>
          <w:divBdr>
            <w:top w:val="none" w:sz="0" w:space="0" w:color="auto"/>
            <w:left w:val="none" w:sz="0" w:space="0" w:color="auto"/>
            <w:bottom w:val="none" w:sz="0" w:space="0" w:color="auto"/>
            <w:right w:val="none" w:sz="0" w:space="0" w:color="auto"/>
          </w:divBdr>
        </w:div>
        <w:div w:id="380448652">
          <w:marLeft w:val="640"/>
          <w:marRight w:val="0"/>
          <w:marTop w:val="0"/>
          <w:marBottom w:val="0"/>
          <w:divBdr>
            <w:top w:val="none" w:sz="0" w:space="0" w:color="auto"/>
            <w:left w:val="none" w:sz="0" w:space="0" w:color="auto"/>
            <w:bottom w:val="none" w:sz="0" w:space="0" w:color="auto"/>
            <w:right w:val="none" w:sz="0" w:space="0" w:color="auto"/>
          </w:divBdr>
        </w:div>
        <w:div w:id="311250239">
          <w:marLeft w:val="640"/>
          <w:marRight w:val="0"/>
          <w:marTop w:val="0"/>
          <w:marBottom w:val="0"/>
          <w:divBdr>
            <w:top w:val="none" w:sz="0" w:space="0" w:color="auto"/>
            <w:left w:val="none" w:sz="0" w:space="0" w:color="auto"/>
            <w:bottom w:val="none" w:sz="0" w:space="0" w:color="auto"/>
            <w:right w:val="none" w:sz="0" w:space="0" w:color="auto"/>
          </w:divBdr>
        </w:div>
        <w:div w:id="177040146">
          <w:marLeft w:val="640"/>
          <w:marRight w:val="0"/>
          <w:marTop w:val="0"/>
          <w:marBottom w:val="0"/>
          <w:divBdr>
            <w:top w:val="none" w:sz="0" w:space="0" w:color="auto"/>
            <w:left w:val="none" w:sz="0" w:space="0" w:color="auto"/>
            <w:bottom w:val="none" w:sz="0" w:space="0" w:color="auto"/>
            <w:right w:val="none" w:sz="0" w:space="0" w:color="auto"/>
          </w:divBdr>
        </w:div>
        <w:div w:id="1251163922">
          <w:marLeft w:val="640"/>
          <w:marRight w:val="0"/>
          <w:marTop w:val="0"/>
          <w:marBottom w:val="0"/>
          <w:divBdr>
            <w:top w:val="none" w:sz="0" w:space="0" w:color="auto"/>
            <w:left w:val="none" w:sz="0" w:space="0" w:color="auto"/>
            <w:bottom w:val="none" w:sz="0" w:space="0" w:color="auto"/>
            <w:right w:val="none" w:sz="0" w:space="0" w:color="auto"/>
          </w:divBdr>
        </w:div>
        <w:div w:id="806121084">
          <w:marLeft w:val="640"/>
          <w:marRight w:val="0"/>
          <w:marTop w:val="0"/>
          <w:marBottom w:val="0"/>
          <w:divBdr>
            <w:top w:val="none" w:sz="0" w:space="0" w:color="auto"/>
            <w:left w:val="none" w:sz="0" w:space="0" w:color="auto"/>
            <w:bottom w:val="none" w:sz="0" w:space="0" w:color="auto"/>
            <w:right w:val="none" w:sz="0" w:space="0" w:color="auto"/>
          </w:divBdr>
        </w:div>
        <w:div w:id="872839587">
          <w:marLeft w:val="640"/>
          <w:marRight w:val="0"/>
          <w:marTop w:val="0"/>
          <w:marBottom w:val="0"/>
          <w:divBdr>
            <w:top w:val="none" w:sz="0" w:space="0" w:color="auto"/>
            <w:left w:val="none" w:sz="0" w:space="0" w:color="auto"/>
            <w:bottom w:val="none" w:sz="0" w:space="0" w:color="auto"/>
            <w:right w:val="none" w:sz="0" w:space="0" w:color="auto"/>
          </w:divBdr>
        </w:div>
        <w:div w:id="48767818">
          <w:marLeft w:val="640"/>
          <w:marRight w:val="0"/>
          <w:marTop w:val="0"/>
          <w:marBottom w:val="0"/>
          <w:divBdr>
            <w:top w:val="none" w:sz="0" w:space="0" w:color="auto"/>
            <w:left w:val="none" w:sz="0" w:space="0" w:color="auto"/>
            <w:bottom w:val="none" w:sz="0" w:space="0" w:color="auto"/>
            <w:right w:val="none" w:sz="0" w:space="0" w:color="auto"/>
          </w:divBdr>
        </w:div>
        <w:div w:id="1730375724">
          <w:marLeft w:val="640"/>
          <w:marRight w:val="0"/>
          <w:marTop w:val="0"/>
          <w:marBottom w:val="0"/>
          <w:divBdr>
            <w:top w:val="none" w:sz="0" w:space="0" w:color="auto"/>
            <w:left w:val="none" w:sz="0" w:space="0" w:color="auto"/>
            <w:bottom w:val="none" w:sz="0" w:space="0" w:color="auto"/>
            <w:right w:val="none" w:sz="0" w:space="0" w:color="auto"/>
          </w:divBdr>
        </w:div>
        <w:div w:id="1875576335">
          <w:marLeft w:val="640"/>
          <w:marRight w:val="0"/>
          <w:marTop w:val="0"/>
          <w:marBottom w:val="0"/>
          <w:divBdr>
            <w:top w:val="none" w:sz="0" w:space="0" w:color="auto"/>
            <w:left w:val="none" w:sz="0" w:space="0" w:color="auto"/>
            <w:bottom w:val="none" w:sz="0" w:space="0" w:color="auto"/>
            <w:right w:val="none" w:sz="0" w:space="0" w:color="auto"/>
          </w:divBdr>
        </w:div>
        <w:div w:id="156189484">
          <w:marLeft w:val="640"/>
          <w:marRight w:val="0"/>
          <w:marTop w:val="0"/>
          <w:marBottom w:val="0"/>
          <w:divBdr>
            <w:top w:val="none" w:sz="0" w:space="0" w:color="auto"/>
            <w:left w:val="none" w:sz="0" w:space="0" w:color="auto"/>
            <w:bottom w:val="none" w:sz="0" w:space="0" w:color="auto"/>
            <w:right w:val="none" w:sz="0" w:space="0" w:color="auto"/>
          </w:divBdr>
        </w:div>
        <w:div w:id="344017663">
          <w:marLeft w:val="640"/>
          <w:marRight w:val="0"/>
          <w:marTop w:val="0"/>
          <w:marBottom w:val="0"/>
          <w:divBdr>
            <w:top w:val="none" w:sz="0" w:space="0" w:color="auto"/>
            <w:left w:val="none" w:sz="0" w:space="0" w:color="auto"/>
            <w:bottom w:val="none" w:sz="0" w:space="0" w:color="auto"/>
            <w:right w:val="none" w:sz="0" w:space="0" w:color="auto"/>
          </w:divBdr>
        </w:div>
        <w:div w:id="968129465">
          <w:marLeft w:val="640"/>
          <w:marRight w:val="0"/>
          <w:marTop w:val="0"/>
          <w:marBottom w:val="0"/>
          <w:divBdr>
            <w:top w:val="none" w:sz="0" w:space="0" w:color="auto"/>
            <w:left w:val="none" w:sz="0" w:space="0" w:color="auto"/>
            <w:bottom w:val="none" w:sz="0" w:space="0" w:color="auto"/>
            <w:right w:val="none" w:sz="0" w:space="0" w:color="auto"/>
          </w:divBdr>
        </w:div>
        <w:div w:id="259220434">
          <w:marLeft w:val="640"/>
          <w:marRight w:val="0"/>
          <w:marTop w:val="0"/>
          <w:marBottom w:val="0"/>
          <w:divBdr>
            <w:top w:val="none" w:sz="0" w:space="0" w:color="auto"/>
            <w:left w:val="none" w:sz="0" w:space="0" w:color="auto"/>
            <w:bottom w:val="none" w:sz="0" w:space="0" w:color="auto"/>
            <w:right w:val="none" w:sz="0" w:space="0" w:color="auto"/>
          </w:divBdr>
        </w:div>
        <w:div w:id="406653194">
          <w:marLeft w:val="640"/>
          <w:marRight w:val="0"/>
          <w:marTop w:val="0"/>
          <w:marBottom w:val="0"/>
          <w:divBdr>
            <w:top w:val="none" w:sz="0" w:space="0" w:color="auto"/>
            <w:left w:val="none" w:sz="0" w:space="0" w:color="auto"/>
            <w:bottom w:val="none" w:sz="0" w:space="0" w:color="auto"/>
            <w:right w:val="none" w:sz="0" w:space="0" w:color="auto"/>
          </w:divBdr>
        </w:div>
        <w:div w:id="1344280591">
          <w:marLeft w:val="640"/>
          <w:marRight w:val="0"/>
          <w:marTop w:val="0"/>
          <w:marBottom w:val="0"/>
          <w:divBdr>
            <w:top w:val="none" w:sz="0" w:space="0" w:color="auto"/>
            <w:left w:val="none" w:sz="0" w:space="0" w:color="auto"/>
            <w:bottom w:val="none" w:sz="0" w:space="0" w:color="auto"/>
            <w:right w:val="none" w:sz="0" w:space="0" w:color="auto"/>
          </w:divBdr>
        </w:div>
        <w:div w:id="2055806577">
          <w:marLeft w:val="640"/>
          <w:marRight w:val="0"/>
          <w:marTop w:val="0"/>
          <w:marBottom w:val="0"/>
          <w:divBdr>
            <w:top w:val="none" w:sz="0" w:space="0" w:color="auto"/>
            <w:left w:val="none" w:sz="0" w:space="0" w:color="auto"/>
            <w:bottom w:val="none" w:sz="0" w:space="0" w:color="auto"/>
            <w:right w:val="none" w:sz="0" w:space="0" w:color="auto"/>
          </w:divBdr>
        </w:div>
        <w:div w:id="1942835911">
          <w:marLeft w:val="640"/>
          <w:marRight w:val="0"/>
          <w:marTop w:val="0"/>
          <w:marBottom w:val="0"/>
          <w:divBdr>
            <w:top w:val="none" w:sz="0" w:space="0" w:color="auto"/>
            <w:left w:val="none" w:sz="0" w:space="0" w:color="auto"/>
            <w:bottom w:val="none" w:sz="0" w:space="0" w:color="auto"/>
            <w:right w:val="none" w:sz="0" w:space="0" w:color="auto"/>
          </w:divBdr>
        </w:div>
        <w:div w:id="1291669305">
          <w:marLeft w:val="640"/>
          <w:marRight w:val="0"/>
          <w:marTop w:val="0"/>
          <w:marBottom w:val="0"/>
          <w:divBdr>
            <w:top w:val="none" w:sz="0" w:space="0" w:color="auto"/>
            <w:left w:val="none" w:sz="0" w:space="0" w:color="auto"/>
            <w:bottom w:val="none" w:sz="0" w:space="0" w:color="auto"/>
            <w:right w:val="none" w:sz="0" w:space="0" w:color="auto"/>
          </w:divBdr>
        </w:div>
        <w:div w:id="1676612528">
          <w:marLeft w:val="640"/>
          <w:marRight w:val="0"/>
          <w:marTop w:val="0"/>
          <w:marBottom w:val="0"/>
          <w:divBdr>
            <w:top w:val="none" w:sz="0" w:space="0" w:color="auto"/>
            <w:left w:val="none" w:sz="0" w:space="0" w:color="auto"/>
            <w:bottom w:val="none" w:sz="0" w:space="0" w:color="auto"/>
            <w:right w:val="none" w:sz="0" w:space="0" w:color="auto"/>
          </w:divBdr>
        </w:div>
        <w:div w:id="1382750738">
          <w:marLeft w:val="640"/>
          <w:marRight w:val="0"/>
          <w:marTop w:val="0"/>
          <w:marBottom w:val="0"/>
          <w:divBdr>
            <w:top w:val="none" w:sz="0" w:space="0" w:color="auto"/>
            <w:left w:val="none" w:sz="0" w:space="0" w:color="auto"/>
            <w:bottom w:val="none" w:sz="0" w:space="0" w:color="auto"/>
            <w:right w:val="none" w:sz="0" w:space="0" w:color="auto"/>
          </w:divBdr>
        </w:div>
        <w:div w:id="708994900">
          <w:marLeft w:val="640"/>
          <w:marRight w:val="0"/>
          <w:marTop w:val="0"/>
          <w:marBottom w:val="0"/>
          <w:divBdr>
            <w:top w:val="none" w:sz="0" w:space="0" w:color="auto"/>
            <w:left w:val="none" w:sz="0" w:space="0" w:color="auto"/>
            <w:bottom w:val="none" w:sz="0" w:space="0" w:color="auto"/>
            <w:right w:val="none" w:sz="0" w:space="0" w:color="auto"/>
          </w:divBdr>
        </w:div>
        <w:div w:id="672343453">
          <w:marLeft w:val="640"/>
          <w:marRight w:val="0"/>
          <w:marTop w:val="0"/>
          <w:marBottom w:val="0"/>
          <w:divBdr>
            <w:top w:val="none" w:sz="0" w:space="0" w:color="auto"/>
            <w:left w:val="none" w:sz="0" w:space="0" w:color="auto"/>
            <w:bottom w:val="none" w:sz="0" w:space="0" w:color="auto"/>
            <w:right w:val="none" w:sz="0" w:space="0" w:color="auto"/>
          </w:divBdr>
        </w:div>
        <w:div w:id="2117753956">
          <w:marLeft w:val="640"/>
          <w:marRight w:val="0"/>
          <w:marTop w:val="0"/>
          <w:marBottom w:val="0"/>
          <w:divBdr>
            <w:top w:val="none" w:sz="0" w:space="0" w:color="auto"/>
            <w:left w:val="none" w:sz="0" w:space="0" w:color="auto"/>
            <w:bottom w:val="none" w:sz="0" w:space="0" w:color="auto"/>
            <w:right w:val="none" w:sz="0" w:space="0" w:color="auto"/>
          </w:divBdr>
        </w:div>
        <w:div w:id="273173153">
          <w:marLeft w:val="640"/>
          <w:marRight w:val="0"/>
          <w:marTop w:val="0"/>
          <w:marBottom w:val="0"/>
          <w:divBdr>
            <w:top w:val="none" w:sz="0" w:space="0" w:color="auto"/>
            <w:left w:val="none" w:sz="0" w:space="0" w:color="auto"/>
            <w:bottom w:val="none" w:sz="0" w:space="0" w:color="auto"/>
            <w:right w:val="none" w:sz="0" w:space="0" w:color="auto"/>
          </w:divBdr>
        </w:div>
        <w:div w:id="293871650">
          <w:marLeft w:val="640"/>
          <w:marRight w:val="0"/>
          <w:marTop w:val="0"/>
          <w:marBottom w:val="0"/>
          <w:divBdr>
            <w:top w:val="none" w:sz="0" w:space="0" w:color="auto"/>
            <w:left w:val="none" w:sz="0" w:space="0" w:color="auto"/>
            <w:bottom w:val="none" w:sz="0" w:space="0" w:color="auto"/>
            <w:right w:val="none" w:sz="0" w:space="0" w:color="auto"/>
          </w:divBdr>
        </w:div>
        <w:div w:id="1560626989">
          <w:marLeft w:val="640"/>
          <w:marRight w:val="0"/>
          <w:marTop w:val="0"/>
          <w:marBottom w:val="0"/>
          <w:divBdr>
            <w:top w:val="none" w:sz="0" w:space="0" w:color="auto"/>
            <w:left w:val="none" w:sz="0" w:space="0" w:color="auto"/>
            <w:bottom w:val="none" w:sz="0" w:space="0" w:color="auto"/>
            <w:right w:val="none" w:sz="0" w:space="0" w:color="auto"/>
          </w:divBdr>
        </w:div>
        <w:div w:id="690305931">
          <w:marLeft w:val="640"/>
          <w:marRight w:val="0"/>
          <w:marTop w:val="0"/>
          <w:marBottom w:val="0"/>
          <w:divBdr>
            <w:top w:val="none" w:sz="0" w:space="0" w:color="auto"/>
            <w:left w:val="none" w:sz="0" w:space="0" w:color="auto"/>
            <w:bottom w:val="none" w:sz="0" w:space="0" w:color="auto"/>
            <w:right w:val="none" w:sz="0" w:space="0" w:color="auto"/>
          </w:divBdr>
        </w:div>
        <w:div w:id="1339573924">
          <w:marLeft w:val="640"/>
          <w:marRight w:val="0"/>
          <w:marTop w:val="0"/>
          <w:marBottom w:val="0"/>
          <w:divBdr>
            <w:top w:val="none" w:sz="0" w:space="0" w:color="auto"/>
            <w:left w:val="none" w:sz="0" w:space="0" w:color="auto"/>
            <w:bottom w:val="none" w:sz="0" w:space="0" w:color="auto"/>
            <w:right w:val="none" w:sz="0" w:space="0" w:color="auto"/>
          </w:divBdr>
        </w:div>
        <w:div w:id="534386468">
          <w:marLeft w:val="640"/>
          <w:marRight w:val="0"/>
          <w:marTop w:val="0"/>
          <w:marBottom w:val="0"/>
          <w:divBdr>
            <w:top w:val="none" w:sz="0" w:space="0" w:color="auto"/>
            <w:left w:val="none" w:sz="0" w:space="0" w:color="auto"/>
            <w:bottom w:val="none" w:sz="0" w:space="0" w:color="auto"/>
            <w:right w:val="none" w:sz="0" w:space="0" w:color="auto"/>
          </w:divBdr>
        </w:div>
        <w:div w:id="1394737173">
          <w:marLeft w:val="640"/>
          <w:marRight w:val="0"/>
          <w:marTop w:val="0"/>
          <w:marBottom w:val="0"/>
          <w:divBdr>
            <w:top w:val="none" w:sz="0" w:space="0" w:color="auto"/>
            <w:left w:val="none" w:sz="0" w:space="0" w:color="auto"/>
            <w:bottom w:val="none" w:sz="0" w:space="0" w:color="auto"/>
            <w:right w:val="none" w:sz="0" w:space="0" w:color="auto"/>
          </w:divBdr>
        </w:div>
        <w:div w:id="782724777">
          <w:marLeft w:val="640"/>
          <w:marRight w:val="0"/>
          <w:marTop w:val="0"/>
          <w:marBottom w:val="0"/>
          <w:divBdr>
            <w:top w:val="none" w:sz="0" w:space="0" w:color="auto"/>
            <w:left w:val="none" w:sz="0" w:space="0" w:color="auto"/>
            <w:bottom w:val="none" w:sz="0" w:space="0" w:color="auto"/>
            <w:right w:val="none" w:sz="0" w:space="0" w:color="auto"/>
          </w:divBdr>
        </w:div>
        <w:div w:id="1877618479">
          <w:marLeft w:val="640"/>
          <w:marRight w:val="0"/>
          <w:marTop w:val="0"/>
          <w:marBottom w:val="0"/>
          <w:divBdr>
            <w:top w:val="none" w:sz="0" w:space="0" w:color="auto"/>
            <w:left w:val="none" w:sz="0" w:space="0" w:color="auto"/>
            <w:bottom w:val="none" w:sz="0" w:space="0" w:color="auto"/>
            <w:right w:val="none" w:sz="0" w:space="0" w:color="auto"/>
          </w:divBdr>
        </w:div>
        <w:div w:id="1071463151">
          <w:marLeft w:val="640"/>
          <w:marRight w:val="0"/>
          <w:marTop w:val="0"/>
          <w:marBottom w:val="0"/>
          <w:divBdr>
            <w:top w:val="none" w:sz="0" w:space="0" w:color="auto"/>
            <w:left w:val="none" w:sz="0" w:space="0" w:color="auto"/>
            <w:bottom w:val="none" w:sz="0" w:space="0" w:color="auto"/>
            <w:right w:val="none" w:sz="0" w:space="0" w:color="auto"/>
          </w:divBdr>
        </w:div>
        <w:div w:id="57213452">
          <w:marLeft w:val="640"/>
          <w:marRight w:val="0"/>
          <w:marTop w:val="0"/>
          <w:marBottom w:val="0"/>
          <w:divBdr>
            <w:top w:val="none" w:sz="0" w:space="0" w:color="auto"/>
            <w:left w:val="none" w:sz="0" w:space="0" w:color="auto"/>
            <w:bottom w:val="none" w:sz="0" w:space="0" w:color="auto"/>
            <w:right w:val="none" w:sz="0" w:space="0" w:color="auto"/>
          </w:divBdr>
        </w:div>
        <w:div w:id="550460743">
          <w:marLeft w:val="640"/>
          <w:marRight w:val="0"/>
          <w:marTop w:val="0"/>
          <w:marBottom w:val="0"/>
          <w:divBdr>
            <w:top w:val="none" w:sz="0" w:space="0" w:color="auto"/>
            <w:left w:val="none" w:sz="0" w:space="0" w:color="auto"/>
            <w:bottom w:val="none" w:sz="0" w:space="0" w:color="auto"/>
            <w:right w:val="none" w:sz="0" w:space="0" w:color="auto"/>
          </w:divBdr>
        </w:div>
        <w:div w:id="41637098">
          <w:marLeft w:val="640"/>
          <w:marRight w:val="0"/>
          <w:marTop w:val="0"/>
          <w:marBottom w:val="0"/>
          <w:divBdr>
            <w:top w:val="none" w:sz="0" w:space="0" w:color="auto"/>
            <w:left w:val="none" w:sz="0" w:space="0" w:color="auto"/>
            <w:bottom w:val="none" w:sz="0" w:space="0" w:color="auto"/>
            <w:right w:val="none" w:sz="0" w:space="0" w:color="auto"/>
          </w:divBdr>
        </w:div>
        <w:div w:id="649595274">
          <w:marLeft w:val="640"/>
          <w:marRight w:val="0"/>
          <w:marTop w:val="0"/>
          <w:marBottom w:val="0"/>
          <w:divBdr>
            <w:top w:val="none" w:sz="0" w:space="0" w:color="auto"/>
            <w:left w:val="none" w:sz="0" w:space="0" w:color="auto"/>
            <w:bottom w:val="none" w:sz="0" w:space="0" w:color="auto"/>
            <w:right w:val="none" w:sz="0" w:space="0" w:color="auto"/>
          </w:divBdr>
        </w:div>
        <w:div w:id="121270278">
          <w:marLeft w:val="640"/>
          <w:marRight w:val="0"/>
          <w:marTop w:val="0"/>
          <w:marBottom w:val="0"/>
          <w:divBdr>
            <w:top w:val="none" w:sz="0" w:space="0" w:color="auto"/>
            <w:left w:val="none" w:sz="0" w:space="0" w:color="auto"/>
            <w:bottom w:val="none" w:sz="0" w:space="0" w:color="auto"/>
            <w:right w:val="none" w:sz="0" w:space="0" w:color="auto"/>
          </w:divBdr>
        </w:div>
        <w:div w:id="980429224">
          <w:marLeft w:val="640"/>
          <w:marRight w:val="0"/>
          <w:marTop w:val="0"/>
          <w:marBottom w:val="0"/>
          <w:divBdr>
            <w:top w:val="none" w:sz="0" w:space="0" w:color="auto"/>
            <w:left w:val="none" w:sz="0" w:space="0" w:color="auto"/>
            <w:bottom w:val="none" w:sz="0" w:space="0" w:color="auto"/>
            <w:right w:val="none" w:sz="0" w:space="0" w:color="auto"/>
          </w:divBdr>
        </w:div>
        <w:div w:id="503016189">
          <w:marLeft w:val="640"/>
          <w:marRight w:val="0"/>
          <w:marTop w:val="0"/>
          <w:marBottom w:val="0"/>
          <w:divBdr>
            <w:top w:val="none" w:sz="0" w:space="0" w:color="auto"/>
            <w:left w:val="none" w:sz="0" w:space="0" w:color="auto"/>
            <w:bottom w:val="none" w:sz="0" w:space="0" w:color="auto"/>
            <w:right w:val="none" w:sz="0" w:space="0" w:color="auto"/>
          </w:divBdr>
        </w:div>
        <w:div w:id="153641581">
          <w:marLeft w:val="640"/>
          <w:marRight w:val="0"/>
          <w:marTop w:val="0"/>
          <w:marBottom w:val="0"/>
          <w:divBdr>
            <w:top w:val="none" w:sz="0" w:space="0" w:color="auto"/>
            <w:left w:val="none" w:sz="0" w:space="0" w:color="auto"/>
            <w:bottom w:val="none" w:sz="0" w:space="0" w:color="auto"/>
            <w:right w:val="none" w:sz="0" w:space="0" w:color="auto"/>
          </w:divBdr>
        </w:div>
        <w:div w:id="53546112">
          <w:marLeft w:val="640"/>
          <w:marRight w:val="0"/>
          <w:marTop w:val="0"/>
          <w:marBottom w:val="0"/>
          <w:divBdr>
            <w:top w:val="none" w:sz="0" w:space="0" w:color="auto"/>
            <w:left w:val="none" w:sz="0" w:space="0" w:color="auto"/>
            <w:bottom w:val="none" w:sz="0" w:space="0" w:color="auto"/>
            <w:right w:val="none" w:sz="0" w:space="0" w:color="auto"/>
          </w:divBdr>
        </w:div>
      </w:divsChild>
    </w:div>
    <w:div w:id="336929345">
      <w:bodyDiv w:val="1"/>
      <w:marLeft w:val="0"/>
      <w:marRight w:val="0"/>
      <w:marTop w:val="0"/>
      <w:marBottom w:val="0"/>
      <w:divBdr>
        <w:top w:val="none" w:sz="0" w:space="0" w:color="auto"/>
        <w:left w:val="none" w:sz="0" w:space="0" w:color="auto"/>
        <w:bottom w:val="none" w:sz="0" w:space="0" w:color="auto"/>
        <w:right w:val="none" w:sz="0" w:space="0" w:color="auto"/>
      </w:divBdr>
      <w:divsChild>
        <w:div w:id="1149132283">
          <w:marLeft w:val="640"/>
          <w:marRight w:val="0"/>
          <w:marTop w:val="0"/>
          <w:marBottom w:val="0"/>
          <w:divBdr>
            <w:top w:val="none" w:sz="0" w:space="0" w:color="auto"/>
            <w:left w:val="none" w:sz="0" w:space="0" w:color="auto"/>
            <w:bottom w:val="none" w:sz="0" w:space="0" w:color="auto"/>
            <w:right w:val="none" w:sz="0" w:space="0" w:color="auto"/>
          </w:divBdr>
        </w:div>
        <w:div w:id="115951099">
          <w:marLeft w:val="640"/>
          <w:marRight w:val="0"/>
          <w:marTop w:val="0"/>
          <w:marBottom w:val="0"/>
          <w:divBdr>
            <w:top w:val="none" w:sz="0" w:space="0" w:color="auto"/>
            <w:left w:val="none" w:sz="0" w:space="0" w:color="auto"/>
            <w:bottom w:val="none" w:sz="0" w:space="0" w:color="auto"/>
            <w:right w:val="none" w:sz="0" w:space="0" w:color="auto"/>
          </w:divBdr>
        </w:div>
        <w:div w:id="1015618534">
          <w:marLeft w:val="640"/>
          <w:marRight w:val="0"/>
          <w:marTop w:val="0"/>
          <w:marBottom w:val="0"/>
          <w:divBdr>
            <w:top w:val="none" w:sz="0" w:space="0" w:color="auto"/>
            <w:left w:val="none" w:sz="0" w:space="0" w:color="auto"/>
            <w:bottom w:val="none" w:sz="0" w:space="0" w:color="auto"/>
            <w:right w:val="none" w:sz="0" w:space="0" w:color="auto"/>
          </w:divBdr>
        </w:div>
        <w:div w:id="1184170573">
          <w:marLeft w:val="640"/>
          <w:marRight w:val="0"/>
          <w:marTop w:val="0"/>
          <w:marBottom w:val="0"/>
          <w:divBdr>
            <w:top w:val="none" w:sz="0" w:space="0" w:color="auto"/>
            <w:left w:val="none" w:sz="0" w:space="0" w:color="auto"/>
            <w:bottom w:val="none" w:sz="0" w:space="0" w:color="auto"/>
            <w:right w:val="none" w:sz="0" w:space="0" w:color="auto"/>
          </w:divBdr>
        </w:div>
        <w:div w:id="1355034740">
          <w:marLeft w:val="640"/>
          <w:marRight w:val="0"/>
          <w:marTop w:val="0"/>
          <w:marBottom w:val="0"/>
          <w:divBdr>
            <w:top w:val="none" w:sz="0" w:space="0" w:color="auto"/>
            <w:left w:val="none" w:sz="0" w:space="0" w:color="auto"/>
            <w:bottom w:val="none" w:sz="0" w:space="0" w:color="auto"/>
            <w:right w:val="none" w:sz="0" w:space="0" w:color="auto"/>
          </w:divBdr>
        </w:div>
        <w:div w:id="1688482002">
          <w:marLeft w:val="640"/>
          <w:marRight w:val="0"/>
          <w:marTop w:val="0"/>
          <w:marBottom w:val="0"/>
          <w:divBdr>
            <w:top w:val="none" w:sz="0" w:space="0" w:color="auto"/>
            <w:left w:val="none" w:sz="0" w:space="0" w:color="auto"/>
            <w:bottom w:val="none" w:sz="0" w:space="0" w:color="auto"/>
            <w:right w:val="none" w:sz="0" w:space="0" w:color="auto"/>
          </w:divBdr>
        </w:div>
        <w:div w:id="128986423">
          <w:marLeft w:val="640"/>
          <w:marRight w:val="0"/>
          <w:marTop w:val="0"/>
          <w:marBottom w:val="0"/>
          <w:divBdr>
            <w:top w:val="none" w:sz="0" w:space="0" w:color="auto"/>
            <w:left w:val="none" w:sz="0" w:space="0" w:color="auto"/>
            <w:bottom w:val="none" w:sz="0" w:space="0" w:color="auto"/>
            <w:right w:val="none" w:sz="0" w:space="0" w:color="auto"/>
          </w:divBdr>
        </w:div>
        <w:div w:id="800920755">
          <w:marLeft w:val="640"/>
          <w:marRight w:val="0"/>
          <w:marTop w:val="0"/>
          <w:marBottom w:val="0"/>
          <w:divBdr>
            <w:top w:val="none" w:sz="0" w:space="0" w:color="auto"/>
            <w:left w:val="none" w:sz="0" w:space="0" w:color="auto"/>
            <w:bottom w:val="none" w:sz="0" w:space="0" w:color="auto"/>
            <w:right w:val="none" w:sz="0" w:space="0" w:color="auto"/>
          </w:divBdr>
        </w:div>
        <w:div w:id="677854674">
          <w:marLeft w:val="640"/>
          <w:marRight w:val="0"/>
          <w:marTop w:val="0"/>
          <w:marBottom w:val="0"/>
          <w:divBdr>
            <w:top w:val="none" w:sz="0" w:space="0" w:color="auto"/>
            <w:left w:val="none" w:sz="0" w:space="0" w:color="auto"/>
            <w:bottom w:val="none" w:sz="0" w:space="0" w:color="auto"/>
            <w:right w:val="none" w:sz="0" w:space="0" w:color="auto"/>
          </w:divBdr>
        </w:div>
        <w:div w:id="740640941">
          <w:marLeft w:val="640"/>
          <w:marRight w:val="0"/>
          <w:marTop w:val="0"/>
          <w:marBottom w:val="0"/>
          <w:divBdr>
            <w:top w:val="none" w:sz="0" w:space="0" w:color="auto"/>
            <w:left w:val="none" w:sz="0" w:space="0" w:color="auto"/>
            <w:bottom w:val="none" w:sz="0" w:space="0" w:color="auto"/>
            <w:right w:val="none" w:sz="0" w:space="0" w:color="auto"/>
          </w:divBdr>
        </w:div>
        <w:div w:id="962229837">
          <w:marLeft w:val="640"/>
          <w:marRight w:val="0"/>
          <w:marTop w:val="0"/>
          <w:marBottom w:val="0"/>
          <w:divBdr>
            <w:top w:val="none" w:sz="0" w:space="0" w:color="auto"/>
            <w:left w:val="none" w:sz="0" w:space="0" w:color="auto"/>
            <w:bottom w:val="none" w:sz="0" w:space="0" w:color="auto"/>
            <w:right w:val="none" w:sz="0" w:space="0" w:color="auto"/>
          </w:divBdr>
        </w:div>
        <w:div w:id="24721531">
          <w:marLeft w:val="640"/>
          <w:marRight w:val="0"/>
          <w:marTop w:val="0"/>
          <w:marBottom w:val="0"/>
          <w:divBdr>
            <w:top w:val="none" w:sz="0" w:space="0" w:color="auto"/>
            <w:left w:val="none" w:sz="0" w:space="0" w:color="auto"/>
            <w:bottom w:val="none" w:sz="0" w:space="0" w:color="auto"/>
            <w:right w:val="none" w:sz="0" w:space="0" w:color="auto"/>
          </w:divBdr>
        </w:div>
        <w:div w:id="1856534843">
          <w:marLeft w:val="640"/>
          <w:marRight w:val="0"/>
          <w:marTop w:val="0"/>
          <w:marBottom w:val="0"/>
          <w:divBdr>
            <w:top w:val="none" w:sz="0" w:space="0" w:color="auto"/>
            <w:left w:val="none" w:sz="0" w:space="0" w:color="auto"/>
            <w:bottom w:val="none" w:sz="0" w:space="0" w:color="auto"/>
            <w:right w:val="none" w:sz="0" w:space="0" w:color="auto"/>
          </w:divBdr>
        </w:div>
        <w:div w:id="1754814221">
          <w:marLeft w:val="640"/>
          <w:marRight w:val="0"/>
          <w:marTop w:val="0"/>
          <w:marBottom w:val="0"/>
          <w:divBdr>
            <w:top w:val="none" w:sz="0" w:space="0" w:color="auto"/>
            <w:left w:val="none" w:sz="0" w:space="0" w:color="auto"/>
            <w:bottom w:val="none" w:sz="0" w:space="0" w:color="auto"/>
            <w:right w:val="none" w:sz="0" w:space="0" w:color="auto"/>
          </w:divBdr>
        </w:div>
        <w:div w:id="629825164">
          <w:marLeft w:val="640"/>
          <w:marRight w:val="0"/>
          <w:marTop w:val="0"/>
          <w:marBottom w:val="0"/>
          <w:divBdr>
            <w:top w:val="none" w:sz="0" w:space="0" w:color="auto"/>
            <w:left w:val="none" w:sz="0" w:space="0" w:color="auto"/>
            <w:bottom w:val="none" w:sz="0" w:space="0" w:color="auto"/>
            <w:right w:val="none" w:sz="0" w:space="0" w:color="auto"/>
          </w:divBdr>
        </w:div>
        <w:div w:id="1472283036">
          <w:marLeft w:val="640"/>
          <w:marRight w:val="0"/>
          <w:marTop w:val="0"/>
          <w:marBottom w:val="0"/>
          <w:divBdr>
            <w:top w:val="none" w:sz="0" w:space="0" w:color="auto"/>
            <w:left w:val="none" w:sz="0" w:space="0" w:color="auto"/>
            <w:bottom w:val="none" w:sz="0" w:space="0" w:color="auto"/>
            <w:right w:val="none" w:sz="0" w:space="0" w:color="auto"/>
          </w:divBdr>
        </w:div>
        <w:div w:id="207880942">
          <w:marLeft w:val="640"/>
          <w:marRight w:val="0"/>
          <w:marTop w:val="0"/>
          <w:marBottom w:val="0"/>
          <w:divBdr>
            <w:top w:val="none" w:sz="0" w:space="0" w:color="auto"/>
            <w:left w:val="none" w:sz="0" w:space="0" w:color="auto"/>
            <w:bottom w:val="none" w:sz="0" w:space="0" w:color="auto"/>
            <w:right w:val="none" w:sz="0" w:space="0" w:color="auto"/>
          </w:divBdr>
        </w:div>
        <w:div w:id="2142726771">
          <w:marLeft w:val="640"/>
          <w:marRight w:val="0"/>
          <w:marTop w:val="0"/>
          <w:marBottom w:val="0"/>
          <w:divBdr>
            <w:top w:val="none" w:sz="0" w:space="0" w:color="auto"/>
            <w:left w:val="none" w:sz="0" w:space="0" w:color="auto"/>
            <w:bottom w:val="none" w:sz="0" w:space="0" w:color="auto"/>
            <w:right w:val="none" w:sz="0" w:space="0" w:color="auto"/>
          </w:divBdr>
        </w:div>
        <w:div w:id="1400403586">
          <w:marLeft w:val="640"/>
          <w:marRight w:val="0"/>
          <w:marTop w:val="0"/>
          <w:marBottom w:val="0"/>
          <w:divBdr>
            <w:top w:val="none" w:sz="0" w:space="0" w:color="auto"/>
            <w:left w:val="none" w:sz="0" w:space="0" w:color="auto"/>
            <w:bottom w:val="none" w:sz="0" w:space="0" w:color="auto"/>
            <w:right w:val="none" w:sz="0" w:space="0" w:color="auto"/>
          </w:divBdr>
        </w:div>
        <w:div w:id="41487244">
          <w:marLeft w:val="640"/>
          <w:marRight w:val="0"/>
          <w:marTop w:val="0"/>
          <w:marBottom w:val="0"/>
          <w:divBdr>
            <w:top w:val="none" w:sz="0" w:space="0" w:color="auto"/>
            <w:left w:val="none" w:sz="0" w:space="0" w:color="auto"/>
            <w:bottom w:val="none" w:sz="0" w:space="0" w:color="auto"/>
            <w:right w:val="none" w:sz="0" w:space="0" w:color="auto"/>
          </w:divBdr>
        </w:div>
        <w:div w:id="2126346698">
          <w:marLeft w:val="640"/>
          <w:marRight w:val="0"/>
          <w:marTop w:val="0"/>
          <w:marBottom w:val="0"/>
          <w:divBdr>
            <w:top w:val="none" w:sz="0" w:space="0" w:color="auto"/>
            <w:left w:val="none" w:sz="0" w:space="0" w:color="auto"/>
            <w:bottom w:val="none" w:sz="0" w:space="0" w:color="auto"/>
            <w:right w:val="none" w:sz="0" w:space="0" w:color="auto"/>
          </w:divBdr>
        </w:div>
        <w:div w:id="1706323295">
          <w:marLeft w:val="640"/>
          <w:marRight w:val="0"/>
          <w:marTop w:val="0"/>
          <w:marBottom w:val="0"/>
          <w:divBdr>
            <w:top w:val="none" w:sz="0" w:space="0" w:color="auto"/>
            <w:left w:val="none" w:sz="0" w:space="0" w:color="auto"/>
            <w:bottom w:val="none" w:sz="0" w:space="0" w:color="auto"/>
            <w:right w:val="none" w:sz="0" w:space="0" w:color="auto"/>
          </w:divBdr>
        </w:div>
        <w:div w:id="2079015859">
          <w:marLeft w:val="640"/>
          <w:marRight w:val="0"/>
          <w:marTop w:val="0"/>
          <w:marBottom w:val="0"/>
          <w:divBdr>
            <w:top w:val="none" w:sz="0" w:space="0" w:color="auto"/>
            <w:left w:val="none" w:sz="0" w:space="0" w:color="auto"/>
            <w:bottom w:val="none" w:sz="0" w:space="0" w:color="auto"/>
            <w:right w:val="none" w:sz="0" w:space="0" w:color="auto"/>
          </w:divBdr>
        </w:div>
        <w:div w:id="861360140">
          <w:marLeft w:val="640"/>
          <w:marRight w:val="0"/>
          <w:marTop w:val="0"/>
          <w:marBottom w:val="0"/>
          <w:divBdr>
            <w:top w:val="none" w:sz="0" w:space="0" w:color="auto"/>
            <w:left w:val="none" w:sz="0" w:space="0" w:color="auto"/>
            <w:bottom w:val="none" w:sz="0" w:space="0" w:color="auto"/>
            <w:right w:val="none" w:sz="0" w:space="0" w:color="auto"/>
          </w:divBdr>
        </w:div>
        <w:div w:id="1823350267">
          <w:marLeft w:val="640"/>
          <w:marRight w:val="0"/>
          <w:marTop w:val="0"/>
          <w:marBottom w:val="0"/>
          <w:divBdr>
            <w:top w:val="none" w:sz="0" w:space="0" w:color="auto"/>
            <w:left w:val="none" w:sz="0" w:space="0" w:color="auto"/>
            <w:bottom w:val="none" w:sz="0" w:space="0" w:color="auto"/>
            <w:right w:val="none" w:sz="0" w:space="0" w:color="auto"/>
          </w:divBdr>
        </w:div>
        <w:div w:id="672997286">
          <w:marLeft w:val="640"/>
          <w:marRight w:val="0"/>
          <w:marTop w:val="0"/>
          <w:marBottom w:val="0"/>
          <w:divBdr>
            <w:top w:val="none" w:sz="0" w:space="0" w:color="auto"/>
            <w:left w:val="none" w:sz="0" w:space="0" w:color="auto"/>
            <w:bottom w:val="none" w:sz="0" w:space="0" w:color="auto"/>
            <w:right w:val="none" w:sz="0" w:space="0" w:color="auto"/>
          </w:divBdr>
        </w:div>
        <w:div w:id="638338661">
          <w:marLeft w:val="640"/>
          <w:marRight w:val="0"/>
          <w:marTop w:val="0"/>
          <w:marBottom w:val="0"/>
          <w:divBdr>
            <w:top w:val="none" w:sz="0" w:space="0" w:color="auto"/>
            <w:left w:val="none" w:sz="0" w:space="0" w:color="auto"/>
            <w:bottom w:val="none" w:sz="0" w:space="0" w:color="auto"/>
            <w:right w:val="none" w:sz="0" w:space="0" w:color="auto"/>
          </w:divBdr>
        </w:div>
        <w:div w:id="712968278">
          <w:marLeft w:val="640"/>
          <w:marRight w:val="0"/>
          <w:marTop w:val="0"/>
          <w:marBottom w:val="0"/>
          <w:divBdr>
            <w:top w:val="none" w:sz="0" w:space="0" w:color="auto"/>
            <w:left w:val="none" w:sz="0" w:space="0" w:color="auto"/>
            <w:bottom w:val="none" w:sz="0" w:space="0" w:color="auto"/>
            <w:right w:val="none" w:sz="0" w:space="0" w:color="auto"/>
          </w:divBdr>
        </w:div>
        <w:div w:id="1474178988">
          <w:marLeft w:val="640"/>
          <w:marRight w:val="0"/>
          <w:marTop w:val="0"/>
          <w:marBottom w:val="0"/>
          <w:divBdr>
            <w:top w:val="none" w:sz="0" w:space="0" w:color="auto"/>
            <w:left w:val="none" w:sz="0" w:space="0" w:color="auto"/>
            <w:bottom w:val="none" w:sz="0" w:space="0" w:color="auto"/>
            <w:right w:val="none" w:sz="0" w:space="0" w:color="auto"/>
          </w:divBdr>
        </w:div>
        <w:div w:id="2006742306">
          <w:marLeft w:val="640"/>
          <w:marRight w:val="0"/>
          <w:marTop w:val="0"/>
          <w:marBottom w:val="0"/>
          <w:divBdr>
            <w:top w:val="none" w:sz="0" w:space="0" w:color="auto"/>
            <w:left w:val="none" w:sz="0" w:space="0" w:color="auto"/>
            <w:bottom w:val="none" w:sz="0" w:space="0" w:color="auto"/>
            <w:right w:val="none" w:sz="0" w:space="0" w:color="auto"/>
          </w:divBdr>
        </w:div>
        <w:div w:id="844857152">
          <w:marLeft w:val="640"/>
          <w:marRight w:val="0"/>
          <w:marTop w:val="0"/>
          <w:marBottom w:val="0"/>
          <w:divBdr>
            <w:top w:val="none" w:sz="0" w:space="0" w:color="auto"/>
            <w:left w:val="none" w:sz="0" w:space="0" w:color="auto"/>
            <w:bottom w:val="none" w:sz="0" w:space="0" w:color="auto"/>
            <w:right w:val="none" w:sz="0" w:space="0" w:color="auto"/>
          </w:divBdr>
        </w:div>
        <w:div w:id="2070420810">
          <w:marLeft w:val="640"/>
          <w:marRight w:val="0"/>
          <w:marTop w:val="0"/>
          <w:marBottom w:val="0"/>
          <w:divBdr>
            <w:top w:val="none" w:sz="0" w:space="0" w:color="auto"/>
            <w:left w:val="none" w:sz="0" w:space="0" w:color="auto"/>
            <w:bottom w:val="none" w:sz="0" w:space="0" w:color="auto"/>
            <w:right w:val="none" w:sz="0" w:space="0" w:color="auto"/>
          </w:divBdr>
        </w:div>
        <w:div w:id="917399523">
          <w:marLeft w:val="640"/>
          <w:marRight w:val="0"/>
          <w:marTop w:val="0"/>
          <w:marBottom w:val="0"/>
          <w:divBdr>
            <w:top w:val="none" w:sz="0" w:space="0" w:color="auto"/>
            <w:left w:val="none" w:sz="0" w:space="0" w:color="auto"/>
            <w:bottom w:val="none" w:sz="0" w:space="0" w:color="auto"/>
            <w:right w:val="none" w:sz="0" w:space="0" w:color="auto"/>
          </w:divBdr>
        </w:div>
        <w:div w:id="484589300">
          <w:marLeft w:val="640"/>
          <w:marRight w:val="0"/>
          <w:marTop w:val="0"/>
          <w:marBottom w:val="0"/>
          <w:divBdr>
            <w:top w:val="none" w:sz="0" w:space="0" w:color="auto"/>
            <w:left w:val="none" w:sz="0" w:space="0" w:color="auto"/>
            <w:bottom w:val="none" w:sz="0" w:space="0" w:color="auto"/>
            <w:right w:val="none" w:sz="0" w:space="0" w:color="auto"/>
          </w:divBdr>
        </w:div>
        <w:div w:id="880020957">
          <w:marLeft w:val="640"/>
          <w:marRight w:val="0"/>
          <w:marTop w:val="0"/>
          <w:marBottom w:val="0"/>
          <w:divBdr>
            <w:top w:val="none" w:sz="0" w:space="0" w:color="auto"/>
            <w:left w:val="none" w:sz="0" w:space="0" w:color="auto"/>
            <w:bottom w:val="none" w:sz="0" w:space="0" w:color="auto"/>
            <w:right w:val="none" w:sz="0" w:space="0" w:color="auto"/>
          </w:divBdr>
        </w:div>
        <w:div w:id="1483423557">
          <w:marLeft w:val="640"/>
          <w:marRight w:val="0"/>
          <w:marTop w:val="0"/>
          <w:marBottom w:val="0"/>
          <w:divBdr>
            <w:top w:val="none" w:sz="0" w:space="0" w:color="auto"/>
            <w:left w:val="none" w:sz="0" w:space="0" w:color="auto"/>
            <w:bottom w:val="none" w:sz="0" w:space="0" w:color="auto"/>
            <w:right w:val="none" w:sz="0" w:space="0" w:color="auto"/>
          </w:divBdr>
        </w:div>
        <w:div w:id="1268076579">
          <w:marLeft w:val="640"/>
          <w:marRight w:val="0"/>
          <w:marTop w:val="0"/>
          <w:marBottom w:val="0"/>
          <w:divBdr>
            <w:top w:val="none" w:sz="0" w:space="0" w:color="auto"/>
            <w:left w:val="none" w:sz="0" w:space="0" w:color="auto"/>
            <w:bottom w:val="none" w:sz="0" w:space="0" w:color="auto"/>
            <w:right w:val="none" w:sz="0" w:space="0" w:color="auto"/>
          </w:divBdr>
        </w:div>
        <w:div w:id="1606884076">
          <w:marLeft w:val="640"/>
          <w:marRight w:val="0"/>
          <w:marTop w:val="0"/>
          <w:marBottom w:val="0"/>
          <w:divBdr>
            <w:top w:val="none" w:sz="0" w:space="0" w:color="auto"/>
            <w:left w:val="none" w:sz="0" w:space="0" w:color="auto"/>
            <w:bottom w:val="none" w:sz="0" w:space="0" w:color="auto"/>
            <w:right w:val="none" w:sz="0" w:space="0" w:color="auto"/>
          </w:divBdr>
        </w:div>
        <w:div w:id="1352148172">
          <w:marLeft w:val="640"/>
          <w:marRight w:val="0"/>
          <w:marTop w:val="0"/>
          <w:marBottom w:val="0"/>
          <w:divBdr>
            <w:top w:val="none" w:sz="0" w:space="0" w:color="auto"/>
            <w:left w:val="none" w:sz="0" w:space="0" w:color="auto"/>
            <w:bottom w:val="none" w:sz="0" w:space="0" w:color="auto"/>
            <w:right w:val="none" w:sz="0" w:space="0" w:color="auto"/>
          </w:divBdr>
        </w:div>
        <w:div w:id="1182089602">
          <w:marLeft w:val="640"/>
          <w:marRight w:val="0"/>
          <w:marTop w:val="0"/>
          <w:marBottom w:val="0"/>
          <w:divBdr>
            <w:top w:val="none" w:sz="0" w:space="0" w:color="auto"/>
            <w:left w:val="none" w:sz="0" w:space="0" w:color="auto"/>
            <w:bottom w:val="none" w:sz="0" w:space="0" w:color="auto"/>
            <w:right w:val="none" w:sz="0" w:space="0" w:color="auto"/>
          </w:divBdr>
        </w:div>
        <w:div w:id="703098414">
          <w:marLeft w:val="640"/>
          <w:marRight w:val="0"/>
          <w:marTop w:val="0"/>
          <w:marBottom w:val="0"/>
          <w:divBdr>
            <w:top w:val="none" w:sz="0" w:space="0" w:color="auto"/>
            <w:left w:val="none" w:sz="0" w:space="0" w:color="auto"/>
            <w:bottom w:val="none" w:sz="0" w:space="0" w:color="auto"/>
            <w:right w:val="none" w:sz="0" w:space="0" w:color="auto"/>
          </w:divBdr>
        </w:div>
        <w:div w:id="1906719633">
          <w:marLeft w:val="640"/>
          <w:marRight w:val="0"/>
          <w:marTop w:val="0"/>
          <w:marBottom w:val="0"/>
          <w:divBdr>
            <w:top w:val="none" w:sz="0" w:space="0" w:color="auto"/>
            <w:left w:val="none" w:sz="0" w:space="0" w:color="auto"/>
            <w:bottom w:val="none" w:sz="0" w:space="0" w:color="auto"/>
            <w:right w:val="none" w:sz="0" w:space="0" w:color="auto"/>
          </w:divBdr>
        </w:div>
        <w:div w:id="1173691634">
          <w:marLeft w:val="640"/>
          <w:marRight w:val="0"/>
          <w:marTop w:val="0"/>
          <w:marBottom w:val="0"/>
          <w:divBdr>
            <w:top w:val="none" w:sz="0" w:space="0" w:color="auto"/>
            <w:left w:val="none" w:sz="0" w:space="0" w:color="auto"/>
            <w:bottom w:val="none" w:sz="0" w:space="0" w:color="auto"/>
            <w:right w:val="none" w:sz="0" w:space="0" w:color="auto"/>
          </w:divBdr>
        </w:div>
        <w:div w:id="2054570368">
          <w:marLeft w:val="640"/>
          <w:marRight w:val="0"/>
          <w:marTop w:val="0"/>
          <w:marBottom w:val="0"/>
          <w:divBdr>
            <w:top w:val="none" w:sz="0" w:space="0" w:color="auto"/>
            <w:left w:val="none" w:sz="0" w:space="0" w:color="auto"/>
            <w:bottom w:val="none" w:sz="0" w:space="0" w:color="auto"/>
            <w:right w:val="none" w:sz="0" w:space="0" w:color="auto"/>
          </w:divBdr>
        </w:div>
        <w:div w:id="1882815540">
          <w:marLeft w:val="640"/>
          <w:marRight w:val="0"/>
          <w:marTop w:val="0"/>
          <w:marBottom w:val="0"/>
          <w:divBdr>
            <w:top w:val="none" w:sz="0" w:space="0" w:color="auto"/>
            <w:left w:val="none" w:sz="0" w:space="0" w:color="auto"/>
            <w:bottom w:val="none" w:sz="0" w:space="0" w:color="auto"/>
            <w:right w:val="none" w:sz="0" w:space="0" w:color="auto"/>
          </w:divBdr>
        </w:div>
        <w:div w:id="290988400">
          <w:marLeft w:val="640"/>
          <w:marRight w:val="0"/>
          <w:marTop w:val="0"/>
          <w:marBottom w:val="0"/>
          <w:divBdr>
            <w:top w:val="none" w:sz="0" w:space="0" w:color="auto"/>
            <w:left w:val="none" w:sz="0" w:space="0" w:color="auto"/>
            <w:bottom w:val="none" w:sz="0" w:space="0" w:color="auto"/>
            <w:right w:val="none" w:sz="0" w:space="0" w:color="auto"/>
          </w:divBdr>
        </w:div>
        <w:div w:id="1284075631">
          <w:marLeft w:val="640"/>
          <w:marRight w:val="0"/>
          <w:marTop w:val="0"/>
          <w:marBottom w:val="0"/>
          <w:divBdr>
            <w:top w:val="none" w:sz="0" w:space="0" w:color="auto"/>
            <w:left w:val="none" w:sz="0" w:space="0" w:color="auto"/>
            <w:bottom w:val="none" w:sz="0" w:space="0" w:color="auto"/>
            <w:right w:val="none" w:sz="0" w:space="0" w:color="auto"/>
          </w:divBdr>
        </w:div>
        <w:div w:id="2062437554">
          <w:marLeft w:val="640"/>
          <w:marRight w:val="0"/>
          <w:marTop w:val="0"/>
          <w:marBottom w:val="0"/>
          <w:divBdr>
            <w:top w:val="none" w:sz="0" w:space="0" w:color="auto"/>
            <w:left w:val="none" w:sz="0" w:space="0" w:color="auto"/>
            <w:bottom w:val="none" w:sz="0" w:space="0" w:color="auto"/>
            <w:right w:val="none" w:sz="0" w:space="0" w:color="auto"/>
          </w:divBdr>
        </w:div>
        <w:div w:id="1602955078">
          <w:marLeft w:val="640"/>
          <w:marRight w:val="0"/>
          <w:marTop w:val="0"/>
          <w:marBottom w:val="0"/>
          <w:divBdr>
            <w:top w:val="none" w:sz="0" w:space="0" w:color="auto"/>
            <w:left w:val="none" w:sz="0" w:space="0" w:color="auto"/>
            <w:bottom w:val="none" w:sz="0" w:space="0" w:color="auto"/>
            <w:right w:val="none" w:sz="0" w:space="0" w:color="auto"/>
          </w:divBdr>
        </w:div>
        <w:div w:id="1198813542">
          <w:marLeft w:val="640"/>
          <w:marRight w:val="0"/>
          <w:marTop w:val="0"/>
          <w:marBottom w:val="0"/>
          <w:divBdr>
            <w:top w:val="none" w:sz="0" w:space="0" w:color="auto"/>
            <w:left w:val="none" w:sz="0" w:space="0" w:color="auto"/>
            <w:bottom w:val="none" w:sz="0" w:space="0" w:color="auto"/>
            <w:right w:val="none" w:sz="0" w:space="0" w:color="auto"/>
          </w:divBdr>
        </w:div>
        <w:div w:id="182329485">
          <w:marLeft w:val="640"/>
          <w:marRight w:val="0"/>
          <w:marTop w:val="0"/>
          <w:marBottom w:val="0"/>
          <w:divBdr>
            <w:top w:val="none" w:sz="0" w:space="0" w:color="auto"/>
            <w:left w:val="none" w:sz="0" w:space="0" w:color="auto"/>
            <w:bottom w:val="none" w:sz="0" w:space="0" w:color="auto"/>
            <w:right w:val="none" w:sz="0" w:space="0" w:color="auto"/>
          </w:divBdr>
        </w:div>
        <w:div w:id="1088581674">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58239240">
      <w:bodyDiv w:val="1"/>
      <w:marLeft w:val="0"/>
      <w:marRight w:val="0"/>
      <w:marTop w:val="0"/>
      <w:marBottom w:val="0"/>
      <w:divBdr>
        <w:top w:val="none" w:sz="0" w:space="0" w:color="auto"/>
        <w:left w:val="none" w:sz="0" w:space="0" w:color="auto"/>
        <w:bottom w:val="none" w:sz="0" w:space="0" w:color="auto"/>
        <w:right w:val="none" w:sz="0" w:space="0" w:color="auto"/>
      </w:divBdr>
      <w:divsChild>
        <w:div w:id="236015599">
          <w:marLeft w:val="640"/>
          <w:marRight w:val="0"/>
          <w:marTop w:val="0"/>
          <w:marBottom w:val="0"/>
          <w:divBdr>
            <w:top w:val="none" w:sz="0" w:space="0" w:color="auto"/>
            <w:left w:val="none" w:sz="0" w:space="0" w:color="auto"/>
            <w:bottom w:val="none" w:sz="0" w:space="0" w:color="auto"/>
            <w:right w:val="none" w:sz="0" w:space="0" w:color="auto"/>
          </w:divBdr>
        </w:div>
        <w:div w:id="424426698">
          <w:marLeft w:val="640"/>
          <w:marRight w:val="0"/>
          <w:marTop w:val="0"/>
          <w:marBottom w:val="0"/>
          <w:divBdr>
            <w:top w:val="none" w:sz="0" w:space="0" w:color="auto"/>
            <w:left w:val="none" w:sz="0" w:space="0" w:color="auto"/>
            <w:bottom w:val="none" w:sz="0" w:space="0" w:color="auto"/>
            <w:right w:val="none" w:sz="0" w:space="0" w:color="auto"/>
          </w:divBdr>
        </w:div>
        <w:div w:id="815418342">
          <w:marLeft w:val="640"/>
          <w:marRight w:val="0"/>
          <w:marTop w:val="0"/>
          <w:marBottom w:val="0"/>
          <w:divBdr>
            <w:top w:val="none" w:sz="0" w:space="0" w:color="auto"/>
            <w:left w:val="none" w:sz="0" w:space="0" w:color="auto"/>
            <w:bottom w:val="none" w:sz="0" w:space="0" w:color="auto"/>
            <w:right w:val="none" w:sz="0" w:space="0" w:color="auto"/>
          </w:divBdr>
        </w:div>
        <w:div w:id="1581867163">
          <w:marLeft w:val="640"/>
          <w:marRight w:val="0"/>
          <w:marTop w:val="0"/>
          <w:marBottom w:val="0"/>
          <w:divBdr>
            <w:top w:val="none" w:sz="0" w:space="0" w:color="auto"/>
            <w:left w:val="none" w:sz="0" w:space="0" w:color="auto"/>
            <w:bottom w:val="none" w:sz="0" w:space="0" w:color="auto"/>
            <w:right w:val="none" w:sz="0" w:space="0" w:color="auto"/>
          </w:divBdr>
        </w:div>
        <w:div w:id="921527982">
          <w:marLeft w:val="640"/>
          <w:marRight w:val="0"/>
          <w:marTop w:val="0"/>
          <w:marBottom w:val="0"/>
          <w:divBdr>
            <w:top w:val="none" w:sz="0" w:space="0" w:color="auto"/>
            <w:left w:val="none" w:sz="0" w:space="0" w:color="auto"/>
            <w:bottom w:val="none" w:sz="0" w:space="0" w:color="auto"/>
            <w:right w:val="none" w:sz="0" w:space="0" w:color="auto"/>
          </w:divBdr>
        </w:div>
        <w:div w:id="1329672476">
          <w:marLeft w:val="640"/>
          <w:marRight w:val="0"/>
          <w:marTop w:val="0"/>
          <w:marBottom w:val="0"/>
          <w:divBdr>
            <w:top w:val="none" w:sz="0" w:space="0" w:color="auto"/>
            <w:left w:val="none" w:sz="0" w:space="0" w:color="auto"/>
            <w:bottom w:val="none" w:sz="0" w:space="0" w:color="auto"/>
            <w:right w:val="none" w:sz="0" w:space="0" w:color="auto"/>
          </w:divBdr>
        </w:div>
        <w:div w:id="288049207">
          <w:marLeft w:val="640"/>
          <w:marRight w:val="0"/>
          <w:marTop w:val="0"/>
          <w:marBottom w:val="0"/>
          <w:divBdr>
            <w:top w:val="none" w:sz="0" w:space="0" w:color="auto"/>
            <w:left w:val="none" w:sz="0" w:space="0" w:color="auto"/>
            <w:bottom w:val="none" w:sz="0" w:space="0" w:color="auto"/>
            <w:right w:val="none" w:sz="0" w:space="0" w:color="auto"/>
          </w:divBdr>
        </w:div>
        <w:div w:id="140006827">
          <w:marLeft w:val="640"/>
          <w:marRight w:val="0"/>
          <w:marTop w:val="0"/>
          <w:marBottom w:val="0"/>
          <w:divBdr>
            <w:top w:val="none" w:sz="0" w:space="0" w:color="auto"/>
            <w:left w:val="none" w:sz="0" w:space="0" w:color="auto"/>
            <w:bottom w:val="none" w:sz="0" w:space="0" w:color="auto"/>
            <w:right w:val="none" w:sz="0" w:space="0" w:color="auto"/>
          </w:divBdr>
        </w:div>
        <w:div w:id="547112277">
          <w:marLeft w:val="640"/>
          <w:marRight w:val="0"/>
          <w:marTop w:val="0"/>
          <w:marBottom w:val="0"/>
          <w:divBdr>
            <w:top w:val="none" w:sz="0" w:space="0" w:color="auto"/>
            <w:left w:val="none" w:sz="0" w:space="0" w:color="auto"/>
            <w:bottom w:val="none" w:sz="0" w:space="0" w:color="auto"/>
            <w:right w:val="none" w:sz="0" w:space="0" w:color="auto"/>
          </w:divBdr>
        </w:div>
        <w:div w:id="1686443842">
          <w:marLeft w:val="640"/>
          <w:marRight w:val="0"/>
          <w:marTop w:val="0"/>
          <w:marBottom w:val="0"/>
          <w:divBdr>
            <w:top w:val="none" w:sz="0" w:space="0" w:color="auto"/>
            <w:left w:val="none" w:sz="0" w:space="0" w:color="auto"/>
            <w:bottom w:val="none" w:sz="0" w:space="0" w:color="auto"/>
            <w:right w:val="none" w:sz="0" w:space="0" w:color="auto"/>
          </w:divBdr>
        </w:div>
        <w:div w:id="1048340975">
          <w:marLeft w:val="640"/>
          <w:marRight w:val="0"/>
          <w:marTop w:val="0"/>
          <w:marBottom w:val="0"/>
          <w:divBdr>
            <w:top w:val="none" w:sz="0" w:space="0" w:color="auto"/>
            <w:left w:val="none" w:sz="0" w:space="0" w:color="auto"/>
            <w:bottom w:val="none" w:sz="0" w:space="0" w:color="auto"/>
            <w:right w:val="none" w:sz="0" w:space="0" w:color="auto"/>
          </w:divBdr>
        </w:div>
        <w:div w:id="700519396">
          <w:marLeft w:val="640"/>
          <w:marRight w:val="0"/>
          <w:marTop w:val="0"/>
          <w:marBottom w:val="0"/>
          <w:divBdr>
            <w:top w:val="none" w:sz="0" w:space="0" w:color="auto"/>
            <w:left w:val="none" w:sz="0" w:space="0" w:color="auto"/>
            <w:bottom w:val="none" w:sz="0" w:space="0" w:color="auto"/>
            <w:right w:val="none" w:sz="0" w:space="0" w:color="auto"/>
          </w:divBdr>
        </w:div>
        <w:div w:id="808480755">
          <w:marLeft w:val="640"/>
          <w:marRight w:val="0"/>
          <w:marTop w:val="0"/>
          <w:marBottom w:val="0"/>
          <w:divBdr>
            <w:top w:val="none" w:sz="0" w:space="0" w:color="auto"/>
            <w:left w:val="none" w:sz="0" w:space="0" w:color="auto"/>
            <w:bottom w:val="none" w:sz="0" w:space="0" w:color="auto"/>
            <w:right w:val="none" w:sz="0" w:space="0" w:color="auto"/>
          </w:divBdr>
        </w:div>
        <w:div w:id="1645693533">
          <w:marLeft w:val="640"/>
          <w:marRight w:val="0"/>
          <w:marTop w:val="0"/>
          <w:marBottom w:val="0"/>
          <w:divBdr>
            <w:top w:val="none" w:sz="0" w:space="0" w:color="auto"/>
            <w:left w:val="none" w:sz="0" w:space="0" w:color="auto"/>
            <w:bottom w:val="none" w:sz="0" w:space="0" w:color="auto"/>
            <w:right w:val="none" w:sz="0" w:space="0" w:color="auto"/>
          </w:divBdr>
        </w:div>
        <w:div w:id="2085490776">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129126597">
          <w:marLeft w:val="640"/>
          <w:marRight w:val="0"/>
          <w:marTop w:val="0"/>
          <w:marBottom w:val="0"/>
          <w:divBdr>
            <w:top w:val="none" w:sz="0" w:space="0" w:color="auto"/>
            <w:left w:val="none" w:sz="0" w:space="0" w:color="auto"/>
            <w:bottom w:val="none" w:sz="0" w:space="0" w:color="auto"/>
            <w:right w:val="none" w:sz="0" w:space="0" w:color="auto"/>
          </w:divBdr>
        </w:div>
        <w:div w:id="251356404">
          <w:marLeft w:val="640"/>
          <w:marRight w:val="0"/>
          <w:marTop w:val="0"/>
          <w:marBottom w:val="0"/>
          <w:divBdr>
            <w:top w:val="none" w:sz="0" w:space="0" w:color="auto"/>
            <w:left w:val="none" w:sz="0" w:space="0" w:color="auto"/>
            <w:bottom w:val="none" w:sz="0" w:space="0" w:color="auto"/>
            <w:right w:val="none" w:sz="0" w:space="0" w:color="auto"/>
          </w:divBdr>
        </w:div>
        <w:div w:id="472527281">
          <w:marLeft w:val="640"/>
          <w:marRight w:val="0"/>
          <w:marTop w:val="0"/>
          <w:marBottom w:val="0"/>
          <w:divBdr>
            <w:top w:val="none" w:sz="0" w:space="0" w:color="auto"/>
            <w:left w:val="none" w:sz="0" w:space="0" w:color="auto"/>
            <w:bottom w:val="none" w:sz="0" w:space="0" w:color="auto"/>
            <w:right w:val="none" w:sz="0" w:space="0" w:color="auto"/>
          </w:divBdr>
        </w:div>
        <w:div w:id="1478767910">
          <w:marLeft w:val="640"/>
          <w:marRight w:val="0"/>
          <w:marTop w:val="0"/>
          <w:marBottom w:val="0"/>
          <w:divBdr>
            <w:top w:val="none" w:sz="0" w:space="0" w:color="auto"/>
            <w:left w:val="none" w:sz="0" w:space="0" w:color="auto"/>
            <w:bottom w:val="none" w:sz="0" w:space="0" w:color="auto"/>
            <w:right w:val="none" w:sz="0" w:space="0" w:color="auto"/>
          </w:divBdr>
        </w:div>
        <w:div w:id="2139763583">
          <w:marLeft w:val="640"/>
          <w:marRight w:val="0"/>
          <w:marTop w:val="0"/>
          <w:marBottom w:val="0"/>
          <w:divBdr>
            <w:top w:val="none" w:sz="0" w:space="0" w:color="auto"/>
            <w:left w:val="none" w:sz="0" w:space="0" w:color="auto"/>
            <w:bottom w:val="none" w:sz="0" w:space="0" w:color="auto"/>
            <w:right w:val="none" w:sz="0" w:space="0" w:color="auto"/>
          </w:divBdr>
        </w:div>
        <w:div w:id="500120930">
          <w:marLeft w:val="640"/>
          <w:marRight w:val="0"/>
          <w:marTop w:val="0"/>
          <w:marBottom w:val="0"/>
          <w:divBdr>
            <w:top w:val="none" w:sz="0" w:space="0" w:color="auto"/>
            <w:left w:val="none" w:sz="0" w:space="0" w:color="auto"/>
            <w:bottom w:val="none" w:sz="0" w:space="0" w:color="auto"/>
            <w:right w:val="none" w:sz="0" w:space="0" w:color="auto"/>
          </w:divBdr>
        </w:div>
        <w:div w:id="41371813">
          <w:marLeft w:val="640"/>
          <w:marRight w:val="0"/>
          <w:marTop w:val="0"/>
          <w:marBottom w:val="0"/>
          <w:divBdr>
            <w:top w:val="none" w:sz="0" w:space="0" w:color="auto"/>
            <w:left w:val="none" w:sz="0" w:space="0" w:color="auto"/>
            <w:bottom w:val="none" w:sz="0" w:space="0" w:color="auto"/>
            <w:right w:val="none" w:sz="0" w:space="0" w:color="auto"/>
          </w:divBdr>
        </w:div>
        <w:div w:id="2111468496">
          <w:marLeft w:val="640"/>
          <w:marRight w:val="0"/>
          <w:marTop w:val="0"/>
          <w:marBottom w:val="0"/>
          <w:divBdr>
            <w:top w:val="none" w:sz="0" w:space="0" w:color="auto"/>
            <w:left w:val="none" w:sz="0" w:space="0" w:color="auto"/>
            <w:bottom w:val="none" w:sz="0" w:space="0" w:color="auto"/>
            <w:right w:val="none" w:sz="0" w:space="0" w:color="auto"/>
          </w:divBdr>
        </w:div>
        <w:div w:id="485122754">
          <w:marLeft w:val="640"/>
          <w:marRight w:val="0"/>
          <w:marTop w:val="0"/>
          <w:marBottom w:val="0"/>
          <w:divBdr>
            <w:top w:val="none" w:sz="0" w:space="0" w:color="auto"/>
            <w:left w:val="none" w:sz="0" w:space="0" w:color="auto"/>
            <w:bottom w:val="none" w:sz="0" w:space="0" w:color="auto"/>
            <w:right w:val="none" w:sz="0" w:space="0" w:color="auto"/>
          </w:divBdr>
        </w:div>
        <w:div w:id="1623465080">
          <w:marLeft w:val="640"/>
          <w:marRight w:val="0"/>
          <w:marTop w:val="0"/>
          <w:marBottom w:val="0"/>
          <w:divBdr>
            <w:top w:val="none" w:sz="0" w:space="0" w:color="auto"/>
            <w:left w:val="none" w:sz="0" w:space="0" w:color="auto"/>
            <w:bottom w:val="none" w:sz="0" w:space="0" w:color="auto"/>
            <w:right w:val="none" w:sz="0" w:space="0" w:color="auto"/>
          </w:divBdr>
        </w:div>
        <w:div w:id="701785837">
          <w:marLeft w:val="640"/>
          <w:marRight w:val="0"/>
          <w:marTop w:val="0"/>
          <w:marBottom w:val="0"/>
          <w:divBdr>
            <w:top w:val="none" w:sz="0" w:space="0" w:color="auto"/>
            <w:left w:val="none" w:sz="0" w:space="0" w:color="auto"/>
            <w:bottom w:val="none" w:sz="0" w:space="0" w:color="auto"/>
            <w:right w:val="none" w:sz="0" w:space="0" w:color="auto"/>
          </w:divBdr>
        </w:div>
        <w:div w:id="1055202780">
          <w:marLeft w:val="640"/>
          <w:marRight w:val="0"/>
          <w:marTop w:val="0"/>
          <w:marBottom w:val="0"/>
          <w:divBdr>
            <w:top w:val="none" w:sz="0" w:space="0" w:color="auto"/>
            <w:left w:val="none" w:sz="0" w:space="0" w:color="auto"/>
            <w:bottom w:val="none" w:sz="0" w:space="0" w:color="auto"/>
            <w:right w:val="none" w:sz="0" w:space="0" w:color="auto"/>
          </w:divBdr>
        </w:div>
        <w:div w:id="37360107">
          <w:marLeft w:val="640"/>
          <w:marRight w:val="0"/>
          <w:marTop w:val="0"/>
          <w:marBottom w:val="0"/>
          <w:divBdr>
            <w:top w:val="none" w:sz="0" w:space="0" w:color="auto"/>
            <w:left w:val="none" w:sz="0" w:space="0" w:color="auto"/>
            <w:bottom w:val="none" w:sz="0" w:space="0" w:color="auto"/>
            <w:right w:val="none" w:sz="0" w:space="0" w:color="auto"/>
          </w:divBdr>
        </w:div>
        <w:div w:id="1971859302">
          <w:marLeft w:val="640"/>
          <w:marRight w:val="0"/>
          <w:marTop w:val="0"/>
          <w:marBottom w:val="0"/>
          <w:divBdr>
            <w:top w:val="none" w:sz="0" w:space="0" w:color="auto"/>
            <w:left w:val="none" w:sz="0" w:space="0" w:color="auto"/>
            <w:bottom w:val="none" w:sz="0" w:space="0" w:color="auto"/>
            <w:right w:val="none" w:sz="0" w:space="0" w:color="auto"/>
          </w:divBdr>
        </w:div>
        <w:div w:id="2030988852">
          <w:marLeft w:val="640"/>
          <w:marRight w:val="0"/>
          <w:marTop w:val="0"/>
          <w:marBottom w:val="0"/>
          <w:divBdr>
            <w:top w:val="none" w:sz="0" w:space="0" w:color="auto"/>
            <w:left w:val="none" w:sz="0" w:space="0" w:color="auto"/>
            <w:bottom w:val="none" w:sz="0" w:space="0" w:color="auto"/>
            <w:right w:val="none" w:sz="0" w:space="0" w:color="auto"/>
          </w:divBdr>
        </w:div>
        <w:div w:id="1692953939">
          <w:marLeft w:val="640"/>
          <w:marRight w:val="0"/>
          <w:marTop w:val="0"/>
          <w:marBottom w:val="0"/>
          <w:divBdr>
            <w:top w:val="none" w:sz="0" w:space="0" w:color="auto"/>
            <w:left w:val="none" w:sz="0" w:space="0" w:color="auto"/>
            <w:bottom w:val="none" w:sz="0" w:space="0" w:color="auto"/>
            <w:right w:val="none" w:sz="0" w:space="0" w:color="auto"/>
          </w:divBdr>
        </w:div>
        <w:div w:id="829251544">
          <w:marLeft w:val="640"/>
          <w:marRight w:val="0"/>
          <w:marTop w:val="0"/>
          <w:marBottom w:val="0"/>
          <w:divBdr>
            <w:top w:val="none" w:sz="0" w:space="0" w:color="auto"/>
            <w:left w:val="none" w:sz="0" w:space="0" w:color="auto"/>
            <w:bottom w:val="none" w:sz="0" w:space="0" w:color="auto"/>
            <w:right w:val="none" w:sz="0" w:space="0" w:color="auto"/>
          </w:divBdr>
        </w:div>
        <w:div w:id="74055859">
          <w:marLeft w:val="640"/>
          <w:marRight w:val="0"/>
          <w:marTop w:val="0"/>
          <w:marBottom w:val="0"/>
          <w:divBdr>
            <w:top w:val="none" w:sz="0" w:space="0" w:color="auto"/>
            <w:left w:val="none" w:sz="0" w:space="0" w:color="auto"/>
            <w:bottom w:val="none" w:sz="0" w:space="0" w:color="auto"/>
            <w:right w:val="none" w:sz="0" w:space="0" w:color="auto"/>
          </w:divBdr>
        </w:div>
        <w:div w:id="1731031814">
          <w:marLeft w:val="640"/>
          <w:marRight w:val="0"/>
          <w:marTop w:val="0"/>
          <w:marBottom w:val="0"/>
          <w:divBdr>
            <w:top w:val="none" w:sz="0" w:space="0" w:color="auto"/>
            <w:left w:val="none" w:sz="0" w:space="0" w:color="auto"/>
            <w:bottom w:val="none" w:sz="0" w:space="0" w:color="auto"/>
            <w:right w:val="none" w:sz="0" w:space="0" w:color="auto"/>
          </w:divBdr>
        </w:div>
        <w:div w:id="1355881300">
          <w:marLeft w:val="640"/>
          <w:marRight w:val="0"/>
          <w:marTop w:val="0"/>
          <w:marBottom w:val="0"/>
          <w:divBdr>
            <w:top w:val="none" w:sz="0" w:space="0" w:color="auto"/>
            <w:left w:val="none" w:sz="0" w:space="0" w:color="auto"/>
            <w:bottom w:val="none" w:sz="0" w:space="0" w:color="auto"/>
            <w:right w:val="none" w:sz="0" w:space="0" w:color="auto"/>
          </w:divBdr>
        </w:div>
        <w:div w:id="15890034">
          <w:marLeft w:val="640"/>
          <w:marRight w:val="0"/>
          <w:marTop w:val="0"/>
          <w:marBottom w:val="0"/>
          <w:divBdr>
            <w:top w:val="none" w:sz="0" w:space="0" w:color="auto"/>
            <w:left w:val="none" w:sz="0" w:space="0" w:color="auto"/>
            <w:bottom w:val="none" w:sz="0" w:space="0" w:color="auto"/>
            <w:right w:val="none" w:sz="0" w:space="0" w:color="auto"/>
          </w:divBdr>
        </w:div>
        <w:div w:id="731661485">
          <w:marLeft w:val="640"/>
          <w:marRight w:val="0"/>
          <w:marTop w:val="0"/>
          <w:marBottom w:val="0"/>
          <w:divBdr>
            <w:top w:val="none" w:sz="0" w:space="0" w:color="auto"/>
            <w:left w:val="none" w:sz="0" w:space="0" w:color="auto"/>
            <w:bottom w:val="none" w:sz="0" w:space="0" w:color="auto"/>
            <w:right w:val="none" w:sz="0" w:space="0" w:color="auto"/>
          </w:divBdr>
        </w:div>
        <w:div w:id="1323042927">
          <w:marLeft w:val="640"/>
          <w:marRight w:val="0"/>
          <w:marTop w:val="0"/>
          <w:marBottom w:val="0"/>
          <w:divBdr>
            <w:top w:val="none" w:sz="0" w:space="0" w:color="auto"/>
            <w:left w:val="none" w:sz="0" w:space="0" w:color="auto"/>
            <w:bottom w:val="none" w:sz="0" w:space="0" w:color="auto"/>
            <w:right w:val="none" w:sz="0" w:space="0" w:color="auto"/>
          </w:divBdr>
        </w:div>
        <w:div w:id="42147220">
          <w:marLeft w:val="640"/>
          <w:marRight w:val="0"/>
          <w:marTop w:val="0"/>
          <w:marBottom w:val="0"/>
          <w:divBdr>
            <w:top w:val="none" w:sz="0" w:space="0" w:color="auto"/>
            <w:left w:val="none" w:sz="0" w:space="0" w:color="auto"/>
            <w:bottom w:val="none" w:sz="0" w:space="0" w:color="auto"/>
            <w:right w:val="none" w:sz="0" w:space="0" w:color="auto"/>
          </w:divBdr>
        </w:div>
        <w:div w:id="1368942659">
          <w:marLeft w:val="640"/>
          <w:marRight w:val="0"/>
          <w:marTop w:val="0"/>
          <w:marBottom w:val="0"/>
          <w:divBdr>
            <w:top w:val="none" w:sz="0" w:space="0" w:color="auto"/>
            <w:left w:val="none" w:sz="0" w:space="0" w:color="auto"/>
            <w:bottom w:val="none" w:sz="0" w:space="0" w:color="auto"/>
            <w:right w:val="none" w:sz="0" w:space="0" w:color="auto"/>
          </w:divBdr>
        </w:div>
        <w:div w:id="2050834648">
          <w:marLeft w:val="640"/>
          <w:marRight w:val="0"/>
          <w:marTop w:val="0"/>
          <w:marBottom w:val="0"/>
          <w:divBdr>
            <w:top w:val="none" w:sz="0" w:space="0" w:color="auto"/>
            <w:left w:val="none" w:sz="0" w:space="0" w:color="auto"/>
            <w:bottom w:val="none" w:sz="0" w:space="0" w:color="auto"/>
            <w:right w:val="none" w:sz="0" w:space="0" w:color="auto"/>
          </w:divBdr>
        </w:div>
        <w:div w:id="914317643">
          <w:marLeft w:val="640"/>
          <w:marRight w:val="0"/>
          <w:marTop w:val="0"/>
          <w:marBottom w:val="0"/>
          <w:divBdr>
            <w:top w:val="none" w:sz="0" w:space="0" w:color="auto"/>
            <w:left w:val="none" w:sz="0" w:space="0" w:color="auto"/>
            <w:bottom w:val="none" w:sz="0" w:space="0" w:color="auto"/>
            <w:right w:val="none" w:sz="0" w:space="0" w:color="auto"/>
          </w:divBdr>
        </w:div>
        <w:div w:id="414404965">
          <w:marLeft w:val="640"/>
          <w:marRight w:val="0"/>
          <w:marTop w:val="0"/>
          <w:marBottom w:val="0"/>
          <w:divBdr>
            <w:top w:val="none" w:sz="0" w:space="0" w:color="auto"/>
            <w:left w:val="none" w:sz="0" w:space="0" w:color="auto"/>
            <w:bottom w:val="none" w:sz="0" w:space="0" w:color="auto"/>
            <w:right w:val="none" w:sz="0" w:space="0" w:color="auto"/>
          </w:divBdr>
        </w:div>
        <w:div w:id="763460310">
          <w:marLeft w:val="640"/>
          <w:marRight w:val="0"/>
          <w:marTop w:val="0"/>
          <w:marBottom w:val="0"/>
          <w:divBdr>
            <w:top w:val="none" w:sz="0" w:space="0" w:color="auto"/>
            <w:left w:val="none" w:sz="0" w:space="0" w:color="auto"/>
            <w:bottom w:val="none" w:sz="0" w:space="0" w:color="auto"/>
            <w:right w:val="none" w:sz="0" w:space="0" w:color="auto"/>
          </w:divBdr>
        </w:div>
      </w:divsChild>
    </w:div>
    <w:div w:id="372928468">
      <w:bodyDiv w:val="1"/>
      <w:marLeft w:val="0"/>
      <w:marRight w:val="0"/>
      <w:marTop w:val="0"/>
      <w:marBottom w:val="0"/>
      <w:divBdr>
        <w:top w:val="none" w:sz="0" w:space="0" w:color="auto"/>
        <w:left w:val="none" w:sz="0" w:space="0" w:color="auto"/>
        <w:bottom w:val="none" w:sz="0" w:space="0" w:color="auto"/>
        <w:right w:val="none" w:sz="0" w:space="0" w:color="auto"/>
      </w:divBdr>
      <w:divsChild>
        <w:div w:id="640813997">
          <w:marLeft w:val="640"/>
          <w:marRight w:val="0"/>
          <w:marTop w:val="0"/>
          <w:marBottom w:val="0"/>
          <w:divBdr>
            <w:top w:val="none" w:sz="0" w:space="0" w:color="auto"/>
            <w:left w:val="none" w:sz="0" w:space="0" w:color="auto"/>
            <w:bottom w:val="none" w:sz="0" w:space="0" w:color="auto"/>
            <w:right w:val="none" w:sz="0" w:space="0" w:color="auto"/>
          </w:divBdr>
        </w:div>
        <w:div w:id="1870339826">
          <w:marLeft w:val="640"/>
          <w:marRight w:val="0"/>
          <w:marTop w:val="0"/>
          <w:marBottom w:val="0"/>
          <w:divBdr>
            <w:top w:val="none" w:sz="0" w:space="0" w:color="auto"/>
            <w:left w:val="none" w:sz="0" w:space="0" w:color="auto"/>
            <w:bottom w:val="none" w:sz="0" w:space="0" w:color="auto"/>
            <w:right w:val="none" w:sz="0" w:space="0" w:color="auto"/>
          </w:divBdr>
        </w:div>
        <w:div w:id="1221941099">
          <w:marLeft w:val="640"/>
          <w:marRight w:val="0"/>
          <w:marTop w:val="0"/>
          <w:marBottom w:val="0"/>
          <w:divBdr>
            <w:top w:val="none" w:sz="0" w:space="0" w:color="auto"/>
            <w:left w:val="none" w:sz="0" w:space="0" w:color="auto"/>
            <w:bottom w:val="none" w:sz="0" w:space="0" w:color="auto"/>
            <w:right w:val="none" w:sz="0" w:space="0" w:color="auto"/>
          </w:divBdr>
        </w:div>
        <w:div w:id="916280061">
          <w:marLeft w:val="640"/>
          <w:marRight w:val="0"/>
          <w:marTop w:val="0"/>
          <w:marBottom w:val="0"/>
          <w:divBdr>
            <w:top w:val="none" w:sz="0" w:space="0" w:color="auto"/>
            <w:left w:val="none" w:sz="0" w:space="0" w:color="auto"/>
            <w:bottom w:val="none" w:sz="0" w:space="0" w:color="auto"/>
            <w:right w:val="none" w:sz="0" w:space="0" w:color="auto"/>
          </w:divBdr>
        </w:div>
        <w:div w:id="1617172597">
          <w:marLeft w:val="640"/>
          <w:marRight w:val="0"/>
          <w:marTop w:val="0"/>
          <w:marBottom w:val="0"/>
          <w:divBdr>
            <w:top w:val="none" w:sz="0" w:space="0" w:color="auto"/>
            <w:left w:val="none" w:sz="0" w:space="0" w:color="auto"/>
            <w:bottom w:val="none" w:sz="0" w:space="0" w:color="auto"/>
            <w:right w:val="none" w:sz="0" w:space="0" w:color="auto"/>
          </w:divBdr>
        </w:div>
        <w:div w:id="1525434627">
          <w:marLeft w:val="640"/>
          <w:marRight w:val="0"/>
          <w:marTop w:val="0"/>
          <w:marBottom w:val="0"/>
          <w:divBdr>
            <w:top w:val="none" w:sz="0" w:space="0" w:color="auto"/>
            <w:left w:val="none" w:sz="0" w:space="0" w:color="auto"/>
            <w:bottom w:val="none" w:sz="0" w:space="0" w:color="auto"/>
            <w:right w:val="none" w:sz="0" w:space="0" w:color="auto"/>
          </w:divBdr>
        </w:div>
        <w:div w:id="233708071">
          <w:marLeft w:val="640"/>
          <w:marRight w:val="0"/>
          <w:marTop w:val="0"/>
          <w:marBottom w:val="0"/>
          <w:divBdr>
            <w:top w:val="none" w:sz="0" w:space="0" w:color="auto"/>
            <w:left w:val="none" w:sz="0" w:space="0" w:color="auto"/>
            <w:bottom w:val="none" w:sz="0" w:space="0" w:color="auto"/>
            <w:right w:val="none" w:sz="0" w:space="0" w:color="auto"/>
          </w:divBdr>
        </w:div>
        <w:div w:id="1438796191">
          <w:marLeft w:val="640"/>
          <w:marRight w:val="0"/>
          <w:marTop w:val="0"/>
          <w:marBottom w:val="0"/>
          <w:divBdr>
            <w:top w:val="none" w:sz="0" w:space="0" w:color="auto"/>
            <w:left w:val="none" w:sz="0" w:space="0" w:color="auto"/>
            <w:bottom w:val="none" w:sz="0" w:space="0" w:color="auto"/>
            <w:right w:val="none" w:sz="0" w:space="0" w:color="auto"/>
          </w:divBdr>
        </w:div>
        <w:div w:id="1906716128">
          <w:marLeft w:val="640"/>
          <w:marRight w:val="0"/>
          <w:marTop w:val="0"/>
          <w:marBottom w:val="0"/>
          <w:divBdr>
            <w:top w:val="none" w:sz="0" w:space="0" w:color="auto"/>
            <w:left w:val="none" w:sz="0" w:space="0" w:color="auto"/>
            <w:bottom w:val="none" w:sz="0" w:space="0" w:color="auto"/>
            <w:right w:val="none" w:sz="0" w:space="0" w:color="auto"/>
          </w:divBdr>
        </w:div>
        <w:div w:id="1837068569">
          <w:marLeft w:val="640"/>
          <w:marRight w:val="0"/>
          <w:marTop w:val="0"/>
          <w:marBottom w:val="0"/>
          <w:divBdr>
            <w:top w:val="none" w:sz="0" w:space="0" w:color="auto"/>
            <w:left w:val="none" w:sz="0" w:space="0" w:color="auto"/>
            <w:bottom w:val="none" w:sz="0" w:space="0" w:color="auto"/>
            <w:right w:val="none" w:sz="0" w:space="0" w:color="auto"/>
          </w:divBdr>
        </w:div>
        <w:div w:id="20206732">
          <w:marLeft w:val="640"/>
          <w:marRight w:val="0"/>
          <w:marTop w:val="0"/>
          <w:marBottom w:val="0"/>
          <w:divBdr>
            <w:top w:val="none" w:sz="0" w:space="0" w:color="auto"/>
            <w:left w:val="none" w:sz="0" w:space="0" w:color="auto"/>
            <w:bottom w:val="none" w:sz="0" w:space="0" w:color="auto"/>
            <w:right w:val="none" w:sz="0" w:space="0" w:color="auto"/>
          </w:divBdr>
        </w:div>
        <w:div w:id="452941564">
          <w:marLeft w:val="640"/>
          <w:marRight w:val="0"/>
          <w:marTop w:val="0"/>
          <w:marBottom w:val="0"/>
          <w:divBdr>
            <w:top w:val="none" w:sz="0" w:space="0" w:color="auto"/>
            <w:left w:val="none" w:sz="0" w:space="0" w:color="auto"/>
            <w:bottom w:val="none" w:sz="0" w:space="0" w:color="auto"/>
            <w:right w:val="none" w:sz="0" w:space="0" w:color="auto"/>
          </w:divBdr>
        </w:div>
        <w:div w:id="858007059">
          <w:marLeft w:val="640"/>
          <w:marRight w:val="0"/>
          <w:marTop w:val="0"/>
          <w:marBottom w:val="0"/>
          <w:divBdr>
            <w:top w:val="none" w:sz="0" w:space="0" w:color="auto"/>
            <w:left w:val="none" w:sz="0" w:space="0" w:color="auto"/>
            <w:bottom w:val="none" w:sz="0" w:space="0" w:color="auto"/>
            <w:right w:val="none" w:sz="0" w:space="0" w:color="auto"/>
          </w:divBdr>
        </w:div>
        <w:div w:id="1268391104">
          <w:marLeft w:val="640"/>
          <w:marRight w:val="0"/>
          <w:marTop w:val="0"/>
          <w:marBottom w:val="0"/>
          <w:divBdr>
            <w:top w:val="none" w:sz="0" w:space="0" w:color="auto"/>
            <w:left w:val="none" w:sz="0" w:space="0" w:color="auto"/>
            <w:bottom w:val="none" w:sz="0" w:space="0" w:color="auto"/>
            <w:right w:val="none" w:sz="0" w:space="0" w:color="auto"/>
          </w:divBdr>
        </w:div>
        <w:div w:id="86659070">
          <w:marLeft w:val="640"/>
          <w:marRight w:val="0"/>
          <w:marTop w:val="0"/>
          <w:marBottom w:val="0"/>
          <w:divBdr>
            <w:top w:val="none" w:sz="0" w:space="0" w:color="auto"/>
            <w:left w:val="none" w:sz="0" w:space="0" w:color="auto"/>
            <w:bottom w:val="none" w:sz="0" w:space="0" w:color="auto"/>
            <w:right w:val="none" w:sz="0" w:space="0" w:color="auto"/>
          </w:divBdr>
        </w:div>
        <w:div w:id="1629579423">
          <w:marLeft w:val="640"/>
          <w:marRight w:val="0"/>
          <w:marTop w:val="0"/>
          <w:marBottom w:val="0"/>
          <w:divBdr>
            <w:top w:val="none" w:sz="0" w:space="0" w:color="auto"/>
            <w:left w:val="none" w:sz="0" w:space="0" w:color="auto"/>
            <w:bottom w:val="none" w:sz="0" w:space="0" w:color="auto"/>
            <w:right w:val="none" w:sz="0" w:space="0" w:color="auto"/>
          </w:divBdr>
        </w:div>
        <w:div w:id="901788612">
          <w:marLeft w:val="640"/>
          <w:marRight w:val="0"/>
          <w:marTop w:val="0"/>
          <w:marBottom w:val="0"/>
          <w:divBdr>
            <w:top w:val="none" w:sz="0" w:space="0" w:color="auto"/>
            <w:left w:val="none" w:sz="0" w:space="0" w:color="auto"/>
            <w:bottom w:val="none" w:sz="0" w:space="0" w:color="auto"/>
            <w:right w:val="none" w:sz="0" w:space="0" w:color="auto"/>
          </w:divBdr>
        </w:div>
        <w:div w:id="37357988">
          <w:marLeft w:val="640"/>
          <w:marRight w:val="0"/>
          <w:marTop w:val="0"/>
          <w:marBottom w:val="0"/>
          <w:divBdr>
            <w:top w:val="none" w:sz="0" w:space="0" w:color="auto"/>
            <w:left w:val="none" w:sz="0" w:space="0" w:color="auto"/>
            <w:bottom w:val="none" w:sz="0" w:space="0" w:color="auto"/>
            <w:right w:val="none" w:sz="0" w:space="0" w:color="auto"/>
          </w:divBdr>
        </w:div>
        <w:div w:id="1413311144">
          <w:marLeft w:val="640"/>
          <w:marRight w:val="0"/>
          <w:marTop w:val="0"/>
          <w:marBottom w:val="0"/>
          <w:divBdr>
            <w:top w:val="none" w:sz="0" w:space="0" w:color="auto"/>
            <w:left w:val="none" w:sz="0" w:space="0" w:color="auto"/>
            <w:bottom w:val="none" w:sz="0" w:space="0" w:color="auto"/>
            <w:right w:val="none" w:sz="0" w:space="0" w:color="auto"/>
          </w:divBdr>
        </w:div>
        <w:div w:id="1420713821">
          <w:marLeft w:val="640"/>
          <w:marRight w:val="0"/>
          <w:marTop w:val="0"/>
          <w:marBottom w:val="0"/>
          <w:divBdr>
            <w:top w:val="none" w:sz="0" w:space="0" w:color="auto"/>
            <w:left w:val="none" w:sz="0" w:space="0" w:color="auto"/>
            <w:bottom w:val="none" w:sz="0" w:space="0" w:color="auto"/>
            <w:right w:val="none" w:sz="0" w:space="0" w:color="auto"/>
          </w:divBdr>
        </w:div>
        <w:div w:id="607546770">
          <w:marLeft w:val="640"/>
          <w:marRight w:val="0"/>
          <w:marTop w:val="0"/>
          <w:marBottom w:val="0"/>
          <w:divBdr>
            <w:top w:val="none" w:sz="0" w:space="0" w:color="auto"/>
            <w:left w:val="none" w:sz="0" w:space="0" w:color="auto"/>
            <w:bottom w:val="none" w:sz="0" w:space="0" w:color="auto"/>
            <w:right w:val="none" w:sz="0" w:space="0" w:color="auto"/>
          </w:divBdr>
        </w:div>
        <w:div w:id="827745384">
          <w:marLeft w:val="640"/>
          <w:marRight w:val="0"/>
          <w:marTop w:val="0"/>
          <w:marBottom w:val="0"/>
          <w:divBdr>
            <w:top w:val="none" w:sz="0" w:space="0" w:color="auto"/>
            <w:left w:val="none" w:sz="0" w:space="0" w:color="auto"/>
            <w:bottom w:val="none" w:sz="0" w:space="0" w:color="auto"/>
            <w:right w:val="none" w:sz="0" w:space="0" w:color="auto"/>
          </w:divBdr>
        </w:div>
        <w:div w:id="40174387">
          <w:marLeft w:val="640"/>
          <w:marRight w:val="0"/>
          <w:marTop w:val="0"/>
          <w:marBottom w:val="0"/>
          <w:divBdr>
            <w:top w:val="none" w:sz="0" w:space="0" w:color="auto"/>
            <w:left w:val="none" w:sz="0" w:space="0" w:color="auto"/>
            <w:bottom w:val="none" w:sz="0" w:space="0" w:color="auto"/>
            <w:right w:val="none" w:sz="0" w:space="0" w:color="auto"/>
          </w:divBdr>
        </w:div>
        <w:div w:id="1287396200">
          <w:marLeft w:val="640"/>
          <w:marRight w:val="0"/>
          <w:marTop w:val="0"/>
          <w:marBottom w:val="0"/>
          <w:divBdr>
            <w:top w:val="none" w:sz="0" w:space="0" w:color="auto"/>
            <w:left w:val="none" w:sz="0" w:space="0" w:color="auto"/>
            <w:bottom w:val="none" w:sz="0" w:space="0" w:color="auto"/>
            <w:right w:val="none" w:sz="0" w:space="0" w:color="auto"/>
          </w:divBdr>
        </w:div>
        <w:div w:id="38212425">
          <w:marLeft w:val="640"/>
          <w:marRight w:val="0"/>
          <w:marTop w:val="0"/>
          <w:marBottom w:val="0"/>
          <w:divBdr>
            <w:top w:val="none" w:sz="0" w:space="0" w:color="auto"/>
            <w:left w:val="none" w:sz="0" w:space="0" w:color="auto"/>
            <w:bottom w:val="none" w:sz="0" w:space="0" w:color="auto"/>
            <w:right w:val="none" w:sz="0" w:space="0" w:color="auto"/>
          </w:divBdr>
        </w:div>
        <w:div w:id="1890066639">
          <w:marLeft w:val="640"/>
          <w:marRight w:val="0"/>
          <w:marTop w:val="0"/>
          <w:marBottom w:val="0"/>
          <w:divBdr>
            <w:top w:val="none" w:sz="0" w:space="0" w:color="auto"/>
            <w:left w:val="none" w:sz="0" w:space="0" w:color="auto"/>
            <w:bottom w:val="none" w:sz="0" w:space="0" w:color="auto"/>
            <w:right w:val="none" w:sz="0" w:space="0" w:color="auto"/>
          </w:divBdr>
        </w:div>
        <w:div w:id="664893818">
          <w:marLeft w:val="640"/>
          <w:marRight w:val="0"/>
          <w:marTop w:val="0"/>
          <w:marBottom w:val="0"/>
          <w:divBdr>
            <w:top w:val="none" w:sz="0" w:space="0" w:color="auto"/>
            <w:left w:val="none" w:sz="0" w:space="0" w:color="auto"/>
            <w:bottom w:val="none" w:sz="0" w:space="0" w:color="auto"/>
            <w:right w:val="none" w:sz="0" w:space="0" w:color="auto"/>
          </w:divBdr>
        </w:div>
        <w:div w:id="1617256685">
          <w:marLeft w:val="640"/>
          <w:marRight w:val="0"/>
          <w:marTop w:val="0"/>
          <w:marBottom w:val="0"/>
          <w:divBdr>
            <w:top w:val="none" w:sz="0" w:space="0" w:color="auto"/>
            <w:left w:val="none" w:sz="0" w:space="0" w:color="auto"/>
            <w:bottom w:val="none" w:sz="0" w:space="0" w:color="auto"/>
            <w:right w:val="none" w:sz="0" w:space="0" w:color="auto"/>
          </w:divBdr>
        </w:div>
        <w:div w:id="401490250">
          <w:marLeft w:val="640"/>
          <w:marRight w:val="0"/>
          <w:marTop w:val="0"/>
          <w:marBottom w:val="0"/>
          <w:divBdr>
            <w:top w:val="none" w:sz="0" w:space="0" w:color="auto"/>
            <w:left w:val="none" w:sz="0" w:space="0" w:color="auto"/>
            <w:bottom w:val="none" w:sz="0" w:space="0" w:color="auto"/>
            <w:right w:val="none" w:sz="0" w:space="0" w:color="auto"/>
          </w:divBdr>
        </w:div>
        <w:div w:id="1194877615">
          <w:marLeft w:val="640"/>
          <w:marRight w:val="0"/>
          <w:marTop w:val="0"/>
          <w:marBottom w:val="0"/>
          <w:divBdr>
            <w:top w:val="none" w:sz="0" w:space="0" w:color="auto"/>
            <w:left w:val="none" w:sz="0" w:space="0" w:color="auto"/>
            <w:bottom w:val="none" w:sz="0" w:space="0" w:color="auto"/>
            <w:right w:val="none" w:sz="0" w:space="0" w:color="auto"/>
          </w:divBdr>
        </w:div>
        <w:div w:id="21133866">
          <w:marLeft w:val="640"/>
          <w:marRight w:val="0"/>
          <w:marTop w:val="0"/>
          <w:marBottom w:val="0"/>
          <w:divBdr>
            <w:top w:val="none" w:sz="0" w:space="0" w:color="auto"/>
            <w:left w:val="none" w:sz="0" w:space="0" w:color="auto"/>
            <w:bottom w:val="none" w:sz="0" w:space="0" w:color="auto"/>
            <w:right w:val="none" w:sz="0" w:space="0" w:color="auto"/>
          </w:divBdr>
        </w:div>
        <w:div w:id="1031110520">
          <w:marLeft w:val="640"/>
          <w:marRight w:val="0"/>
          <w:marTop w:val="0"/>
          <w:marBottom w:val="0"/>
          <w:divBdr>
            <w:top w:val="none" w:sz="0" w:space="0" w:color="auto"/>
            <w:left w:val="none" w:sz="0" w:space="0" w:color="auto"/>
            <w:bottom w:val="none" w:sz="0" w:space="0" w:color="auto"/>
            <w:right w:val="none" w:sz="0" w:space="0" w:color="auto"/>
          </w:divBdr>
        </w:div>
        <w:div w:id="1051003780">
          <w:marLeft w:val="640"/>
          <w:marRight w:val="0"/>
          <w:marTop w:val="0"/>
          <w:marBottom w:val="0"/>
          <w:divBdr>
            <w:top w:val="none" w:sz="0" w:space="0" w:color="auto"/>
            <w:left w:val="none" w:sz="0" w:space="0" w:color="auto"/>
            <w:bottom w:val="none" w:sz="0" w:space="0" w:color="auto"/>
            <w:right w:val="none" w:sz="0" w:space="0" w:color="auto"/>
          </w:divBdr>
        </w:div>
        <w:div w:id="1181705836">
          <w:marLeft w:val="640"/>
          <w:marRight w:val="0"/>
          <w:marTop w:val="0"/>
          <w:marBottom w:val="0"/>
          <w:divBdr>
            <w:top w:val="none" w:sz="0" w:space="0" w:color="auto"/>
            <w:left w:val="none" w:sz="0" w:space="0" w:color="auto"/>
            <w:bottom w:val="none" w:sz="0" w:space="0" w:color="auto"/>
            <w:right w:val="none" w:sz="0" w:space="0" w:color="auto"/>
          </w:divBdr>
        </w:div>
        <w:div w:id="1903440851">
          <w:marLeft w:val="640"/>
          <w:marRight w:val="0"/>
          <w:marTop w:val="0"/>
          <w:marBottom w:val="0"/>
          <w:divBdr>
            <w:top w:val="none" w:sz="0" w:space="0" w:color="auto"/>
            <w:left w:val="none" w:sz="0" w:space="0" w:color="auto"/>
            <w:bottom w:val="none" w:sz="0" w:space="0" w:color="auto"/>
            <w:right w:val="none" w:sz="0" w:space="0" w:color="auto"/>
          </w:divBdr>
        </w:div>
        <w:div w:id="781076841">
          <w:marLeft w:val="640"/>
          <w:marRight w:val="0"/>
          <w:marTop w:val="0"/>
          <w:marBottom w:val="0"/>
          <w:divBdr>
            <w:top w:val="none" w:sz="0" w:space="0" w:color="auto"/>
            <w:left w:val="none" w:sz="0" w:space="0" w:color="auto"/>
            <w:bottom w:val="none" w:sz="0" w:space="0" w:color="auto"/>
            <w:right w:val="none" w:sz="0" w:space="0" w:color="auto"/>
          </w:divBdr>
        </w:div>
        <w:div w:id="1799453708">
          <w:marLeft w:val="640"/>
          <w:marRight w:val="0"/>
          <w:marTop w:val="0"/>
          <w:marBottom w:val="0"/>
          <w:divBdr>
            <w:top w:val="none" w:sz="0" w:space="0" w:color="auto"/>
            <w:left w:val="none" w:sz="0" w:space="0" w:color="auto"/>
            <w:bottom w:val="none" w:sz="0" w:space="0" w:color="auto"/>
            <w:right w:val="none" w:sz="0" w:space="0" w:color="auto"/>
          </w:divBdr>
        </w:div>
        <w:div w:id="158352503">
          <w:marLeft w:val="640"/>
          <w:marRight w:val="0"/>
          <w:marTop w:val="0"/>
          <w:marBottom w:val="0"/>
          <w:divBdr>
            <w:top w:val="none" w:sz="0" w:space="0" w:color="auto"/>
            <w:left w:val="none" w:sz="0" w:space="0" w:color="auto"/>
            <w:bottom w:val="none" w:sz="0" w:space="0" w:color="auto"/>
            <w:right w:val="none" w:sz="0" w:space="0" w:color="auto"/>
          </w:divBdr>
        </w:div>
        <w:div w:id="594630056">
          <w:marLeft w:val="640"/>
          <w:marRight w:val="0"/>
          <w:marTop w:val="0"/>
          <w:marBottom w:val="0"/>
          <w:divBdr>
            <w:top w:val="none" w:sz="0" w:space="0" w:color="auto"/>
            <w:left w:val="none" w:sz="0" w:space="0" w:color="auto"/>
            <w:bottom w:val="none" w:sz="0" w:space="0" w:color="auto"/>
            <w:right w:val="none" w:sz="0" w:space="0" w:color="auto"/>
          </w:divBdr>
        </w:div>
        <w:div w:id="948001380">
          <w:marLeft w:val="640"/>
          <w:marRight w:val="0"/>
          <w:marTop w:val="0"/>
          <w:marBottom w:val="0"/>
          <w:divBdr>
            <w:top w:val="none" w:sz="0" w:space="0" w:color="auto"/>
            <w:left w:val="none" w:sz="0" w:space="0" w:color="auto"/>
            <w:bottom w:val="none" w:sz="0" w:space="0" w:color="auto"/>
            <w:right w:val="none" w:sz="0" w:space="0" w:color="auto"/>
          </w:divBdr>
        </w:div>
        <w:div w:id="1184131060">
          <w:marLeft w:val="640"/>
          <w:marRight w:val="0"/>
          <w:marTop w:val="0"/>
          <w:marBottom w:val="0"/>
          <w:divBdr>
            <w:top w:val="none" w:sz="0" w:space="0" w:color="auto"/>
            <w:left w:val="none" w:sz="0" w:space="0" w:color="auto"/>
            <w:bottom w:val="none" w:sz="0" w:space="0" w:color="auto"/>
            <w:right w:val="none" w:sz="0" w:space="0" w:color="auto"/>
          </w:divBdr>
        </w:div>
        <w:div w:id="423067508">
          <w:marLeft w:val="640"/>
          <w:marRight w:val="0"/>
          <w:marTop w:val="0"/>
          <w:marBottom w:val="0"/>
          <w:divBdr>
            <w:top w:val="none" w:sz="0" w:space="0" w:color="auto"/>
            <w:left w:val="none" w:sz="0" w:space="0" w:color="auto"/>
            <w:bottom w:val="none" w:sz="0" w:space="0" w:color="auto"/>
            <w:right w:val="none" w:sz="0" w:space="0" w:color="auto"/>
          </w:divBdr>
        </w:div>
        <w:div w:id="997617770">
          <w:marLeft w:val="640"/>
          <w:marRight w:val="0"/>
          <w:marTop w:val="0"/>
          <w:marBottom w:val="0"/>
          <w:divBdr>
            <w:top w:val="none" w:sz="0" w:space="0" w:color="auto"/>
            <w:left w:val="none" w:sz="0" w:space="0" w:color="auto"/>
            <w:bottom w:val="none" w:sz="0" w:space="0" w:color="auto"/>
            <w:right w:val="none" w:sz="0" w:space="0" w:color="auto"/>
          </w:divBdr>
        </w:div>
        <w:div w:id="1130051654">
          <w:marLeft w:val="640"/>
          <w:marRight w:val="0"/>
          <w:marTop w:val="0"/>
          <w:marBottom w:val="0"/>
          <w:divBdr>
            <w:top w:val="none" w:sz="0" w:space="0" w:color="auto"/>
            <w:left w:val="none" w:sz="0" w:space="0" w:color="auto"/>
            <w:bottom w:val="none" w:sz="0" w:space="0" w:color="auto"/>
            <w:right w:val="none" w:sz="0" w:space="0" w:color="auto"/>
          </w:divBdr>
        </w:div>
        <w:div w:id="1953047183">
          <w:marLeft w:val="640"/>
          <w:marRight w:val="0"/>
          <w:marTop w:val="0"/>
          <w:marBottom w:val="0"/>
          <w:divBdr>
            <w:top w:val="none" w:sz="0" w:space="0" w:color="auto"/>
            <w:left w:val="none" w:sz="0" w:space="0" w:color="auto"/>
            <w:bottom w:val="none" w:sz="0" w:space="0" w:color="auto"/>
            <w:right w:val="none" w:sz="0" w:space="0" w:color="auto"/>
          </w:divBdr>
        </w:div>
        <w:div w:id="1735275577">
          <w:marLeft w:val="640"/>
          <w:marRight w:val="0"/>
          <w:marTop w:val="0"/>
          <w:marBottom w:val="0"/>
          <w:divBdr>
            <w:top w:val="none" w:sz="0" w:space="0" w:color="auto"/>
            <w:left w:val="none" w:sz="0" w:space="0" w:color="auto"/>
            <w:bottom w:val="none" w:sz="0" w:space="0" w:color="auto"/>
            <w:right w:val="none" w:sz="0" w:space="0" w:color="auto"/>
          </w:divBdr>
        </w:div>
      </w:divsChild>
    </w:div>
    <w:div w:id="374433707">
      <w:bodyDiv w:val="1"/>
      <w:marLeft w:val="0"/>
      <w:marRight w:val="0"/>
      <w:marTop w:val="0"/>
      <w:marBottom w:val="0"/>
      <w:divBdr>
        <w:top w:val="none" w:sz="0" w:space="0" w:color="auto"/>
        <w:left w:val="none" w:sz="0" w:space="0" w:color="auto"/>
        <w:bottom w:val="none" w:sz="0" w:space="0" w:color="auto"/>
        <w:right w:val="none" w:sz="0" w:space="0" w:color="auto"/>
      </w:divBdr>
      <w:divsChild>
        <w:div w:id="277878012">
          <w:marLeft w:val="640"/>
          <w:marRight w:val="0"/>
          <w:marTop w:val="0"/>
          <w:marBottom w:val="0"/>
          <w:divBdr>
            <w:top w:val="none" w:sz="0" w:space="0" w:color="auto"/>
            <w:left w:val="none" w:sz="0" w:space="0" w:color="auto"/>
            <w:bottom w:val="none" w:sz="0" w:space="0" w:color="auto"/>
            <w:right w:val="none" w:sz="0" w:space="0" w:color="auto"/>
          </w:divBdr>
        </w:div>
        <w:div w:id="669451560">
          <w:marLeft w:val="640"/>
          <w:marRight w:val="0"/>
          <w:marTop w:val="0"/>
          <w:marBottom w:val="0"/>
          <w:divBdr>
            <w:top w:val="none" w:sz="0" w:space="0" w:color="auto"/>
            <w:left w:val="none" w:sz="0" w:space="0" w:color="auto"/>
            <w:bottom w:val="none" w:sz="0" w:space="0" w:color="auto"/>
            <w:right w:val="none" w:sz="0" w:space="0" w:color="auto"/>
          </w:divBdr>
        </w:div>
        <w:div w:id="1284926534">
          <w:marLeft w:val="640"/>
          <w:marRight w:val="0"/>
          <w:marTop w:val="0"/>
          <w:marBottom w:val="0"/>
          <w:divBdr>
            <w:top w:val="none" w:sz="0" w:space="0" w:color="auto"/>
            <w:left w:val="none" w:sz="0" w:space="0" w:color="auto"/>
            <w:bottom w:val="none" w:sz="0" w:space="0" w:color="auto"/>
            <w:right w:val="none" w:sz="0" w:space="0" w:color="auto"/>
          </w:divBdr>
        </w:div>
        <w:div w:id="1828207735">
          <w:marLeft w:val="640"/>
          <w:marRight w:val="0"/>
          <w:marTop w:val="0"/>
          <w:marBottom w:val="0"/>
          <w:divBdr>
            <w:top w:val="none" w:sz="0" w:space="0" w:color="auto"/>
            <w:left w:val="none" w:sz="0" w:space="0" w:color="auto"/>
            <w:bottom w:val="none" w:sz="0" w:space="0" w:color="auto"/>
            <w:right w:val="none" w:sz="0" w:space="0" w:color="auto"/>
          </w:divBdr>
        </w:div>
        <w:div w:id="1126897411">
          <w:marLeft w:val="640"/>
          <w:marRight w:val="0"/>
          <w:marTop w:val="0"/>
          <w:marBottom w:val="0"/>
          <w:divBdr>
            <w:top w:val="none" w:sz="0" w:space="0" w:color="auto"/>
            <w:left w:val="none" w:sz="0" w:space="0" w:color="auto"/>
            <w:bottom w:val="none" w:sz="0" w:space="0" w:color="auto"/>
            <w:right w:val="none" w:sz="0" w:space="0" w:color="auto"/>
          </w:divBdr>
        </w:div>
        <w:div w:id="1682391266">
          <w:marLeft w:val="640"/>
          <w:marRight w:val="0"/>
          <w:marTop w:val="0"/>
          <w:marBottom w:val="0"/>
          <w:divBdr>
            <w:top w:val="none" w:sz="0" w:space="0" w:color="auto"/>
            <w:left w:val="none" w:sz="0" w:space="0" w:color="auto"/>
            <w:bottom w:val="none" w:sz="0" w:space="0" w:color="auto"/>
            <w:right w:val="none" w:sz="0" w:space="0" w:color="auto"/>
          </w:divBdr>
        </w:div>
        <w:div w:id="737284402">
          <w:marLeft w:val="640"/>
          <w:marRight w:val="0"/>
          <w:marTop w:val="0"/>
          <w:marBottom w:val="0"/>
          <w:divBdr>
            <w:top w:val="none" w:sz="0" w:space="0" w:color="auto"/>
            <w:left w:val="none" w:sz="0" w:space="0" w:color="auto"/>
            <w:bottom w:val="none" w:sz="0" w:space="0" w:color="auto"/>
            <w:right w:val="none" w:sz="0" w:space="0" w:color="auto"/>
          </w:divBdr>
        </w:div>
        <w:div w:id="751858867">
          <w:marLeft w:val="640"/>
          <w:marRight w:val="0"/>
          <w:marTop w:val="0"/>
          <w:marBottom w:val="0"/>
          <w:divBdr>
            <w:top w:val="none" w:sz="0" w:space="0" w:color="auto"/>
            <w:left w:val="none" w:sz="0" w:space="0" w:color="auto"/>
            <w:bottom w:val="none" w:sz="0" w:space="0" w:color="auto"/>
            <w:right w:val="none" w:sz="0" w:space="0" w:color="auto"/>
          </w:divBdr>
        </w:div>
        <w:div w:id="468671183">
          <w:marLeft w:val="640"/>
          <w:marRight w:val="0"/>
          <w:marTop w:val="0"/>
          <w:marBottom w:val="0"/>
          <w:divBdr>
            <w:top w:val="none" w:sz="0" w:space="0" w:color="auto"/>
            <w:left w:val="none" w:sz="0" w:space="0" w:color="auto"/>
            <w:bottom w:val="none" w:sz="0" w:space="0" w:color="auto"/>
            <w:right w:val="none" w:sz="0" w:space="0" w:color="auto"/>
          </w:divBdr>
        </w:div>
        <w:div w:id="1373581602">
          <w:marLeft w:val="640"/>
          <w:marRight w:val="0"/>
          <w:marTop w:val="0"/>
          <w:marBottom w:val="0"/>
          <w:divBdr>
            <w:top w:val="none" w:sz="0" w:space="0" w:color="auto"/>
            <w:left w:val="none" w:sz="0" w:space="0" w:color="auto"/>
            <w:bottom w:val="none" w:sz="0" w:space="0" w:color="auto"/>
            <w:right w:val="none" w:sz="0" w:space="0" w:color="auto"/>
          </w:divBdr>
        </w:div>
        <w:div w:id="2068454277">
          <w:marLeft w:val="640"/>
          <w:marRight w:val="0"/>
          <w:marTop w:val="0"/>
          <w:marBottom w:val="0"/>
          <w:divBdr>
            <w:top w:val="none" w:sz="0" w:space="0" w:color="auto"/>
            <w:left w:val="none" w:sz="0" w:space="0" w:color="auto"/>
            <w:bottom w:val="none" w:sz="0" w:space="0" w:color="auto"/>
            <w:right w:val="none" w:sz="0" w:space="0" w:color="auto"/>
          </w:divBdr>
        </w:div>
        <w:div w:id="1276522652">
          <w:marLeft w:val="640"/>
          <w:marRight w:val="0"/>
          <w:marTop w:val="0"/>
          <w:marBottom w:val="0"/>
          <w:divBdr>
            <w:top w:val="none" w:sz="0" w:space="0" w:color="auto"/>
            <w:left w:val="none" w:sz="0" w:space="0" w:color="auto"/>
            <w:bottom w:val="none" w:sz="0" w:space="0" w:color="auto"/>
            <w:right w:val="none" w:sz="0" w:space="0" w:color="auto"/>
          </w:divBdr>
        </w:div>
        <w:div w:id="1866479833">
          <w:marLeft w:val="640"/>
          <w:marRight w:val="0"/>
          <w:marTop w:val="0"/>
          <w:marBottom w:val="0"/>
          <w:divBdr>
            <w:top w:val="none" w:sz="0" w:space="0" w:color="auto"/>
            <w:left w:val="none" w:sz="0" w:space="0" w:color="auto"/>
            <w:bottom w:val="none" w:sz="0" w:space="0" w:color="auto"/>
            <w:right w:val="none" w:sz="0" w:space="0" w:color="auto"/>
          </w:divBdr>
        </w:div>
        <w:div w:id="1670139114">
          <w:marLeft w:val="640"/>
          <w:marRight w:val="0"/>
          <w:marTop w:val="0"/>
          <w:marBottom w:val="0"/>
          <w:divBdr>
            <w:top w:val="none" w:sz="0" w:space="0" w:color="auto"/>
            <w:left w:val="none" w:sz="0" w:space="0" w:color="auto"/>
            <w:bottom w:val="none" w:sz="0" w:space="0" w:color="auto"/>
            <w:right w:val="none" w:sz="0" w:space="0" w:color="auto"/>
          </w:divBdr>
        </w:div>
        <w:div w:id="1057626351">
          <w:marLeft w:val="640"/>
          <w:marRight w:val="0"/>
          <w:marTop w:val="0"/>
          <w:marBottom w:val="0"/>
          <w:divBdr>
            <w:top w:val="none" w:sz="0" w:space="0" w:color="auto"/>
            <w:left w:val="none" w:sz="0" w:space="0" w:color="auto"/>
            <w:bottom w:val="none" w:sz="0" w:space="0" w:color="auto"/>
            <w:right w:val="none" w:sz="0" w:space="0" w:color="auto"/>
          </w:divBdr>
        </w:div>
        <w:div w:id="576136585">
          <w:marLeft w:val="640"/>
          <w:marRight w:val="0"/>
          <w:marTop w:val="0"/>
          <w:marBottom w:val="0"/>
          <w:divBdr>
            <w:top w:val="none" w:sz="0" w:space="0" w:color="auto"/>
            <w:left w:val="none" w:sz="0" w:space="0" w:color="auto"/>
            <w:bottom w:val="none" w:sz="0" w:space="0" w:color="auto"/>
            <w:right w:val="none" w:sz="0" w:space="0" w:color="auto"/>
          </w:divBdr>
        </w:div>
        <w:div w:id="448209813">
          <w:marLeft w:val="640"/>
          <w:marRight w:val="0"/>
          <w:marTop w:val="0"/>
          <w:marBottom w:val="0"/>
          <w:divBdr>
            <w:top w:val="none" w:sz="0" w:space="0" w:color="auto"/>
            <w:left w:val="none" w:sz="0" w:space="0" w:color="auto"/>
            <w:bottom w:val="none" w:sz="0" w:space="0" w:color="auto"/>
            <w:right w:val="none" w:sz="0" w:space="0" w:color="auto"/>
          </w:divBdr>
        </w:div>
        <w:div w:id="697968373">
          <w:marLeft w:val="640"/>
          <w:marRight w:val="0"/>
          <w:marTop w:val="0"/>
          <w:marBottom w:val="0"/>
          <w:divBdr>
            <w:top w:val="none" w:sz="0" w:space="0" w:color="auto"/>
            <w:left w:val="none" w:sz="0" w:space="0" w:color="auto"/>
            <w:bottom w:val="none" w:sz="0" w:space="0" w:color="auto"/>
            <w:right w:val="none" w:sz="0" w:space="0" w:color="auto"/>
          </w:divBdr>
        </w:div>
        <w:div w:id="722993946">
          <w:marLeft w:val="640"/>
          <w:marRight w:val="0"/>
          <w:marTop w:val="0"/>
          <w:marBottom w:val="0"/>
          <w:divBdr>
            <w:top w:val="none" w:sz="0" w:space="0" w:color="auto"/>
            <w:left w:val="none" w:sz="0" w:space="0" w:color="auto"/>
            <w:bottom w:val="none" w:sz="0" w:space="0" w:color="auto"/>
            <w:right w:val="none" w:sz="0" w:space="0" w:color="auto"/>
          </w:divBdr>
        </w:div>
        <w:div w:id="1914583752">
          <w:marLeft w:val="640"/>
          <w:marRight w:val="0"/>
          <w:marTop w:val="0"/>
          <w:marBottom w:val="0"/>
          <w:divBdr>
            <w:top w:val="none" w:sz="0" w:space="0" w:color="auto"/>
            <w:left w:val="none" w:sz="0" w:space="0" w:color="auto"/>
            <w:bottom w:val="none" w:sz="0" w:space="0" w:color="auto"/>
            <w:right w:val="none" w:sz="0" w:space="0" w:color="auto"/>
          </w:divBdr>
        </w:div>
        <w:div w:id="758141781">
          <w:marLeft w:val="640"/>
          <w:marRight w:val="0"/>
          <w:marTop w:val="0"/>
          <w:marBottom w:val="0"/>
          <w:divBdr>
            <w:top w:val="none" w:sz="0" w:space="0" w:color="auto"/>
            <w:left w:val="none" w:sz="0" w:space="0" w:color="auto"/>
            <w:bottom w:val="none" w:sz="0" w:space="0" w:color="auto"/>
            <w:right w:val="none" w:sz="0" w:space="0" w:color="auto"/>
          </w:divBdr>
        </w:div>
        <w:div w:id="316224973">
          <w:marLeft w:val="640"/>
          <w:marRight w:val="0"/>
          <w:marTop w:val="0"/>
          <w:marBottom w:val="0"/>
          <w:divBdr>
            <w:top w:val="none" w:sz="0" w:space="0" w:color="auto"/>
            <w:left w:val="none" w:sz="0" w:space="0" w:color="auto"/>
            <w:bottom w:val="none" w:sz="0" w:space="0" w:color="auto"/>
            <w:right w:val="none" w:sz="0" w:space="0" w:color="auto"/>
          </w:divBdr>
        </w:div>
        <w:div w:id="490101685">
          <w:marLeft w:val="640"/>
          <w:marRight w:val="0"/>
          <w:marTop w:val="0"/>
          <w:marBottom w:val="0"/>
          <w:divBdr>
            <w:top w:val="none" w:sz="0" w:space="0" w:color="auto"/>
            <w:left w:val="none" w:sz="0" w:space="0" w:color="auto"/>
            <w:bottom w:val="none" w:sz="0" w:space="0" w:color="auto"/>
            <w:right w:val="none" w:sz="0" w:space="0" w:color="auto"/>
          </w:divBdr>
        </w:div>
        <w:div w:id="1436318992">
          <w:marLeft w:val="640"/>
          <w:marRight w:val="0"/>
          <w:marTop w:val="0"/>
          <w:marBottom w:val="0"/>
          <w:divBdr>
            <w:top w:val="none" w:sz="0" w:space="0" w:color="auto"/>
            <w:left w:val="none" w:sz="0" w:space="0" w:color="auto"/>
            <w:bottom w:val="none" w:sz="0" w:space="0" w:color="auto"/>
            <w:right w:val="none" w:sz="0" w:space="0" w:color="auto"/>
          </w:divBdr>
        </w:div>
        <w:div w:id="79068183">
          <w:marLeft w:val="640"/>
          <w:marRight w:val="0"/>
          <w:marTop w:val="0"/>
          <w:marBottom w:val="0"/>
          <w:divBdr>
            <w:top w:val="none" w:sz="0" w:space="0" w:color="auto"/>
            <w:left w:val="none" w:sz="0" w:space="0" w:color="auto"/>
            <w:bottom w:val="none" w:sz="0" w:space="0" w:color="auto"/>
            <w:right w:val="none" w:sz="0" w:space="0" w:color="auto"/>
          </w:divBdr>
        </w:div>
        <w:div w:id="649021183">
          <w:marLeft w:val="640"/>
          <w:marRight w:val="0"/>
          <w:marTop w:val="0"/>
          <w:marBottom w:val="0"/>
          <w:divBdr>
            <w:top w:val="none" w:sz="0" w:space="0" w:color="auto"/>
            <w:left w:val="none" w:sz="0" w:space="0" w:color="auto"/>
            <w:bottom w:val="none" w:sz="0" w:space="0" w:color="auto"/>
            <w:right w:val="none" w:sz="0" w:space="0" w:color="auto"/>
          </w:divBdr>
        </w:div>
        <w:div w:id="871188648">
          <w:marLeft w:val="640"/>
          <w:marRight w:val="0"/>
          <w:marTop w:val="0"/>
          <w:marBottom w:val="0"/>
          <w:divBdr>
            <w:top w:val="none" w:sz="0" w:space="0" w:color="auto"/>
            <w:left w:val="none" w:sz="0" w:space="0" w:color="auto"/>
            <w:bottom w:val="none" w:sz="0" w:space="0" w:color="auto"/>
            <w:right w:val="none" w:sz="0" w:space="0" w:color="auto"/>
          </w:divBdr>
        </w:div>
        <w:div w:id="1981568844">
          <w:marLeft w:val="640"/>
          <w:marRight w:val="0"/>
          <w:marTop w:val="0"/>
          <w:marBottom w:val="0"/>
          <w:divBdr>
            <w:top w:val="none" w:sz="0" w:space="0" w:color="auto"/>
            <w:left w:val="none" w:sz="0" w:space="0" w:color="auto"/>
            <w:bottom w:val="none" w:sz="0" w:space="0" w:color="auto"/>
            <w:right w:val="none" w:sz="0" w:space="0" w:color="auto"/>
          </w:divBdr>
        </w:div>
        <w:div w:id="619800440">
          <w:marLeft w:val="640"/>
          <w:marRight w:val="0"/>
          <w:marTop w:val="0"/>
          <w:marBottom w:val="0"/>
          <w:divBdr>
            <w:top w:val="none" w:sz="0" w:space="0" w:color="auto"/>
            <w:left w:val="none" w:sz="0" w:space="0" w:color="auto"/>
            <w:bottom w:val="none" w:sz="0" w:space="0" w:color="auto"/>
            <w:right w:val="none" w:sz="0" w:space="0" w:color="auto"/>
          </w:divBdr>
        </w:div>
        <w:div w:id="175316253">
          <w:marLeft w:val="640"/>
          <w:marRight w:val="0"/>
          <w:marTop w:val="0"/>
          <w:marBottom w:val="0"/>
          <w:divBdr>
            <w:top w:val="none" w:sz="0" w:space="0" w:color="auto"/>
            <w:left w:val="none" w:sz="0" w:space="0" w:color="auto"/>
            <w:bottom w:val="none" w:sz="0" w:space="0" w:color="auto"/>
            <w:right w:val="none" w:sz="0" w:space="0" w:color="auto"/>
          </w:divBdr>
        </w:div>
        <w:div w:id="1985230306">
          <w:marLeft w:val="640"/>
          <w:marRight w:val="0"/>
          <w:marTop w:val="0"/>
          <w:marBottom w:val="0"/>
          <w:divBdr>
            <w:top w:val="none" w:sz="0" w:space="0" w:color="auto"/>
            <w:left w:val="none" w:sz="0" w:space="0" w:color="auto"/>
            <w:bottom w:val="none" w:sz="0" w:space="0" w:color="auto"/>
            <w:right w:val="none" w:sz="0" w:space="0" w:color="auto"/>
          </w:divBdr>
        </w:div>
        <w:div w:id="932785279">
          <w:marLeft w:val="640"/>
          <w:marRight w:val="0"/>
          <w:marTop w:val="0"/>
          <w:marBottom w:val="0"/>
          <w:divBdr>
            <w:top w:val="none" w:sz="0" w:space="0" w:color="auto"/>
            <w:left w:val="none" w:sz="0" w:space="0" w:color="auto"/>
            <w:bottom w:val="none" w:sz="0" w:space="0" w:color="auto"/>
            <w:right w:val="none" w:sz="0" w:space="0" w:color="auto"/>
          </w:divBdr>
        </w:div>
        <w:div w:id="571700018">
          <w:marLeft w:val="640"/>
          <w:marRight w:val="0"/>
          <w:marTop w:val="0"/>
          <w:marBottom w:val="0"/>
          <w:divBdr>
            <w:top w:val="none" w:sz="0" w:space="0" w:color="auto"/>
            <w:left w:val="none" w:sz="0" w:space="0" w:color="auto"/>
            <w:bottom w:val="none" w:sz="0" w:space="0" w:color="auto"/>
            <w:right w:val="none" w:sz="0" w:space="0" w:color="auto"/>
          </w:divBdr>
        </w:div>
        <w:div w:id="2049646373">
          <w:marLeft w:val="640"/>
          <w:marRight w:val="0"/>
          <w:marTop w:val="0"/>
          <w:marBottom w:val="0"/>
          <w:divBdr>
            <w:top w:val="none" w:sz="0" w:space="0" w:color="auto"/>
            <w:left w:val="none" w:sz="0" w:space="0" w:color="auto"/>
            <w:bottom w:val="none" w:sz="0" w:space="0" w:color="auto"/>
            <w:right w:val="none" w:sz="0" w:space="0" w:color="auto"/>
          </w:divBdr>
        </w:div>
        <w:div w:id="1898275364">
          <w:marLeft w:val="640"/>
          <w:marRight w:val="0"/>
          <w:marTop w:val="0"/>
          <w:marBottom w:val="0"/>
          <w:divBdr>
            <w:top w:val="none" w:sz="0" w:space="0" w:color="auto"/>
            <w:left w:val="none" w:sz="0" w:space="0" w:color="auto"/>
            <w:bottom w:val="none" w:sz="0" w:space="0" w:color="auto"/>
            <w:right w:val="none" w:sz="0" w:space="0" w:color="auto"/>
          </w:divBdr>
        </w:div>
        <w:div w:id="624507240">
          <w:marLeft w:val="640"/>
          <w:marRight w:val="0"/>
          <w:marTop w:val="0"/>
          <w:marBottom w:val="0"/>
          <w:divBdr>
            <w:top w:val="none" w:sz="0" w:space="0" w:color="auto"/>
            <w:left w:val="none" w:sz="0" w:space="0" w:color="auto"/>
            <w:bottom w:val="none" w:sz="0" w:space="0" w:color="auto"/>
            <w:right w:val="none" w:sz="0" w:space="0" w:color="auto"/>
          </w:divBdr>
        </w:div>
        <w:div w:id="1532919483">
          <w:marLeft w:val="640"/>
          <w:marRight w:val="0"/>
          <w:marTop w:val="0"/>
          <w:marBottom w:val="0"/>
          <w:divBdr>
            <w:top w:val="none" w:sz="0" w:space="0" w:color="auto"/>
            <w:left w:val="none" w:sz="0" w:space="0" w:color="auto"/>
            <w:bottom w:val="none" w:sz="0" w:space="0" w:color="auto"/>
            <w:right w:val="none" w:sz="0" w:space="0" w:color="auto"/>
          </w:divBdr>
        </w:div>
        <w:div w:id="1721906130">
          <w:marLeft w:val="640"/>
          <w:marRight w:val="0"/>
          <w:marTop w:val="0"/>
          <w:marBottom w:val="0"/>
          <w:divBdr>
            <w:top w:val="none" w:sz="0" w:space="0" w:color="auto"/>
            <w:left w:val="none" w:sz="0" w:space="0" w:color="auto"/>
            <w:bottom w:val="none" w:sz="0" w:space="0" w:color="auto"/>
            <w:right w:val="none" w:sz="0" w:space="0" w:color="auto"/>
          </w:divBdr>
        </w:div>
        <w:div w:id="375661851">
          <w:marLeft w:val="640"/>
          <w:marRight w:val="0"/>
          <w:marTop w:val="0"/>
          <w:marBottom w:val="0"/>
          <w:divBdr>
            <w:top w:val="none" w:sz="0" w:space="0" w:color="auto"/>
            <w:left w:val="none" w:sz="0" w:space="0" w:color="auto"/>
            <w:bottom w:val="none" w:sz="0" w:space="0" w:color="auto"/>
            <w:right w:val="none" w:sz="0" w:space="0" w:color="auto"/>
          </w:divBdr>
        </w:div>
        <w:div w:id="407700183">
          <w:marLeft w:val="640"/>
          <w:marRight w:val="0"/>
          <w:marTop w:val="0"/>
          <w:marBottom w:val="0"/>
          <w:divBdr>
            <w:top w:val="none" w:sz="0" w:space="0" w:color="auto"/>
            <w:left w:val="none" w:sz="0" w:space="0" w:color="auto"/>
            <w:bottom w:val="none" w:sz="0" w:space="0" w:color="auto"/>
            <w:right w:val="none" w:sz="0" w:space="0" w:color="auto"/>
          </w:divBdr>
        </w:div>
        <w:div w:id="59180899">
          <w:marLeft w:val="640"/>
          <w:marRight w:val="0"/>
          <w:marTop w:val="0"/>
          <w:marBottom w:val="0"/>
          <w:divBdr>
            <w:top w:val="none" w:sz="0" w:space="0" w:color="auto"/>
            <w:left w:val="none" w:sz="0" w:space="0" w:color="auto"/>
            <w:bottom w:val="none" w:sz="0" w:space="0" w:color="auto"/>
            <w:right w:val="none" w:sz="0" w:space="0" w:color="auto"/>
          </w:divBdr>
        </w:div>
        <w:div w:id="1844663412">
          <w:marLeft w:val="640"/>
          <w:marRight w:val="0"/>
          <w:marTop w:val="0"/>
          <w:marBottom w:val="0"/>
          <w:divBdr>
            <w:top w:val="none" w:sz="0" w:space="0" w:color="auto"/>
            <w:left w:val="none" w:sz="0" w:space="0" w:color="auto"/>
            <w:bottom w:val="none" w:sz="0" w:space="0" w:color="auto"/>
            <w:right w:val="none" w:sz="0" w:space="0" w:color="auto"/>
          </w:divBdr>
        </w:div>
        <w:div w:id="102069901">
          <w:marLeft w:val="640"/>
          <w:marRight w:val="0"/>
          <w:marTop w:val="0"/>
          <w:marBottom w:val="0"/>
          <w:divBdr>
            <w:top w:val="none" w:sz="0" w:space="0" w:color="auto"/>
            <w:left w:val="none" w:sz="0" w:space="0" w:color="auto"/>
            <w:bottom w:val="none" w:sz="0" w:space="0" w:color="auto"/>
            <w:right w:val="none" w:sz="0" w:space="0" w:color="auto"/>
          </w:divBdr>
        </w:div>
        <w:div w:id="481047519">
          <w:marLeft w:val="640"/>
          <w:marRight w:val="0"/>
          <w:marTop w:val="0"/>
          <w:marBottom w:val="0"/>
          <w:divBdr>
            <w:top w:val="none" w:sz="0" w:space="0" w:color="auto"/>
            <w:left w:val="none" w:sz="0" w:space="0" w:color="auto"/>
            <w:bottom w:val="none" w:sz="0" w:space="0" w:color="auto"/>
            <w:right w:val="none" w:sz="0" w:space="0" w:color="auto"/>
          </w:divBdr>
        </w:div>
        <w:div w:id="2126728505">
          <w:marLeft w:val="640"/>
          <w:marRight w:val="0"/>
          <w:marTop w:val="0"/>
          <w:marBottom w:val="0"/>
          <w:divBdr>
            <w:top w:val="none" w:sz="0" w:space="0" w:color="auto"/>
            <w:left w:val="none" w:sz="0" w:space="0" w:color="auto"/>
            <w:bottom w:val="none" w:sz="0" w:space="0" w:color="auto"/>
            <w:right w:val="none" w:sz="0" w:space="0" w:color="auto"/>
          </w:divBdr>
        </w:div>
        <w:div w:id="385566185">
          <w:marLeft w:val="640"/>
          <w:marRight w:val="0"/>
          <w:marTop w:val="0"/>
          <w:marBottom w:val="0"/>
          <w:divBdr>
            <w:top w:val="none" w:sz="0" w:space="0" w:color="auto"/>
            <w:left w:val="none" w:sz="0" w:space="0" w:color="auto"/>
            <w:bottom w:val="none" w:sz="0" w:space="0" w:color="auto"/>
            <w:right w:val="none" w:sz="0" w:space="0" w:color="auto"/>
          </w:divBdr>
        </w:div>
        <w:div w:id="132528582">
          <w:marLeft w:val="640"/>
          <w:marRight w:val="0"/>
          <w:marTop w:val="0"/>
          <w:marBottom w:val="0"/>
          <w:divBdr>
            <w:top w:val="none" w:sz="0" w:space="0" w:color="auto"/>
            <w:left w:val="none" w:sz="0" w:space="0" w:color="auto"/>
            <w:bottom w:val="none" w:sz="0" w:space="0" w:color="auto"/>
            <w:right w:val="none" w:sz="0" w:space="0" w:color="auto"/>
          </w:divBdr>
        </w:div>
        <w:div w:id="200168097">
          <w:marLeft w:val="640"/>
          <w:marRight w:val="0"/>
          <w:marTop w:val="0"/>
          <w:marBottom w:val="0"/>
          <w:divBdr>
            <w:top w:val="none" w:sz="0" w:space="0" w:color="auto"/>
            <w:left w:val="none" w:sz="0" w:space="0" w:color="auto"/>
            <w:bottom w:val="none" w:sz="0" w:space="0" w:color="auto"/>
            <w:right w:val="none" w:sz="0" w:space="0" w:color="auto"/>
          </w:divBdr>
        </w:div>
        <w:div w:id="407533867">
          <w:marLeft w:val="640"/>
          <w:marRight w:val="0"/>
          <w:marTop w:val="0"/>
          <w:marBottom w:val="0"/>
          <w:divBdr>
            <w:top w:val="none" w:sz="0" w:space="0" w:color="auto"/>
            <w:left w:val="none" w:sz="0" w:space="0" w:color="auto"/>
            <w:bottom w:val="none" w:sz="0" w:space="0" w:color="auto"/>
            <w:right w:val="none" w:sz="0" w:space="0" w:color="auto"/>
          </w:divBdr>
        </w:div>
        <w:div w:id="44631091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5710944">
      <w:bodyDiv w:val="1"/>
      <w:marLeft w:val="0"/>
      <w:marRight w:val="0"/>
      <w:marTop w:val="0"/>
      <w:marBottom w:val="0"/>
      <w:divBdr>
        <w:top w:val="none" w:sz="0" w:space="0" w:color="auto"/>
        <w:left w:val="none" w:sz="0" w:space="0" w:color="auto"/>
        <w:bottom w:val="none" w:sz="0" w:space="0" w:color="auto"/>
        <w:right w:val="none" w:sz="0" w:space="0" w:color="auto"/>
      </w:divBdr>
      <w:divsChild>
        <w:div w:id="1741753171">
          <w:marLeft w:val="480"/>
          <w:marRight w:val="0"/>
          <w:marTop w:val="0"/>
          <w:marBottom w:val="0"/>
          <w:divBdr>
            <w:top w:val="none" w:sz="0" w:space="0" w:color="auto"/>
            <w:left w:val="none" w:sz="0" w:space="0" w:color="auto"/>
            <w:bottom w:val="none" w:sz="0" w:space="0" w:color="auto"/>
            <w:right w:val="none" w:sz="0" w:space="0" w:color="auto"/>
          </w:divBdr>
        </w:div>
        <w:div w:id="1787000437">
          <w:marLeft w:val="480"/>
          <w:marRight w:val="0"/>
          <w:marTop w:val="0"/>
          <w:marBottom w:val="0"/>
          <w:divBdr>
            <w:top w:val="none" w:sz="0" w:space="0" w:color="auto"/>
            <w:left w:val="none" w:sz="0" w:space="0" w:color="auto"/>
            <w:bottom w:val="none" w:sz="0" w:space="0" w:color="auto"/>
            <w:right w:val="none" w:sz="0" w:space="0" w:color="auto"/>
          </w:divBdr>
        </w:div>
        <w:div w:id="574125818">
          <w:marLeft w:val="480"/>
          <w:marRight w:val="0"/>
          <w:marTop w:val="0"/>
          <w:marBottom w:val="0"/>
          <w:divBdr>
            <w:top w:val="none" w:sz="0" w:space="0" w:color="auto"/>
            <w:left w:val="none" w:sz="0" w:space="0" w:color="auto"/>
            <w:bottom w:val="none" w:sz="0" w:space="0" w:color="auto"/>
            <w:right w:val="none" w:sz="0" w:space="0" w:color="auto"/>
          </w:divBdr>
        </w:div>
        <w:div w:id="1882864335">
          <w:marLeft w:val="480"/>
          <w:marRight w:val="0"/>
          <w:marTop w:val="0"/>
          <w:marBottom w:val="0"/>
          <w:divBdr>
            <w:top w:val="none" w:sz="0" w:space="0" w:color="auto"/>
            <w:left w:val="none" w:sz="0" w:space="0" w:color="auto"/>
            <w:bottom w:val="none" w:sz="0" w:space="0" w:color="auto"/>
            <w:right w:val="none" w:sz="0" w:space="0" w:color="auto"/>
          </w:divBdr>
        </w:div>
        <w:div w:id="1069883315">
          <w:marLeft w:val="480"/>
          <w:marRight w:val="0"/>
          <w:marTop w:val="0"/>
          <w:marBottom w:val="0"/>
          <w:divBdr>
            <w:top w:val="none" w:sz="0" w:space="0" w:color="auto"/>
            <w:left w:val="none" w:sz="0" w:space="0" w:color="auto"/>
            <w:bottom w:val="none" w:sz="0" w:space="0" w:color="auto"/>
            <w:right w:val="none" w:sz="0" w:space="0" w:color="auto"/>
          </w:divBdr>
        </w:div>
        <w:div w:id="617221082">
          <w:marLeft w:val="480"/>
          <w:marRight w:val="0"/>
          <w:marTop w:val="0"/>
          <w:marBottom w:val="0"/>
          <w:divBdr>
            <w:top w:val="none" w:sz="0" w:space="0" w:color="auto"/>
            <w:left w:val="none" w:sz="0" w:space="0" w:color="auto"/>
            <w:bottom w:val="none" w:sz="0" w:space="0" w:color="auto"/>
            <w:right w:val="none" w:sz="0" w:space="0" w:color="auto"/>
          </w:divBdr>
        </w:div>
        <w:div w:id="705179992">
          <w:marLeft w:val="480"/>
          <w:marRight w:val="0"/>
          <w:marTop w:val="0"/>
          <w:marBottom w:val="0"/>
          <w:divBdr>
            <w:top w:val="none" w:sz="0" w:space="0" w:color="auto"/>
            <w:left w:val="none" w:sz="0" w:space="0" w:color="auto"/>
            <w:bottom w:val="none" w:sz="0" w:space="0" w:color="auto"/>
            <w:right w:val="none" w:sz="0" w:space="0" w:color="auto"/>
          </w:divBdr>
        </w:div>
        <w:div w:id="158541766">
          <w:marLeft w:val="480"/>
          <w:marRight w:val="0"/>
          <w:marTop w:val="0"/>
          <w:marBottom w:val="0"/>
          <w:divBdr>
            <w:top w:val="none" w:sz="0" w:space="0" w:color="auto"/>
            <w:left w:val="none" w:sz="0" w:space="0" w:color="auto"/>
            <w:bottom w:val="none" w:sz="0" w:space="0" w:color="auto"/>
            <w:right w:val="none" w:sz="0" w:space="0" w:color="auto"/>
          </w:divBdr>
        </w:div>
        <w:div w:id="2097482919">
          <w:marLeft w:val="480"/>
          <w:marRight w:val="0"/>
          <w:marTop w:val="0"/>
          <w:marBottom w:val="0"/>
          <w:divBdr>
            <w:top w:val="none" w:sz="0" w:space="0" w:color="auto"/>
            <w:left w:val="none" w:sz="0" w:space="0" w:color="auto"/>
            <w:bottom w:val="none" w:sz="0" w:space="0" w:color="auto"/>
            <w:right w:val="none" w:sz="0" w:space="0" w:color="auto"/>
          </w:divBdr>
        </w:div>
        <w:div w:id="1900284850">
          <w:marLeft w:val="480"/>
          <w:marRight w:val="0"/>
          <w:marTop w:val="0"/>
          <w:marBottom w:val="0"/>
          <w:divBdr>
            <w:top w:val="none" w:sz="0" w:space="0" w:color="auto"/>
            <w:left w:val="none" w:sz="0" w:space="0" w:color="auto"/>
            <w:bottom w:val="none" w:sz="0" w:space="0" w:color="auto"/>
            <w:right w:val="none" w:sz="0" w:space="0" w:color="auto"/>
          </w:divBdr>
        </w:div>
        <w:div w:id="732049645">
          <w:marLeft w:val="480"/>
          <w:marRight w:val="0"/>
          <w:marTop w:val="0"/>
          <w:marBottom w:val="0"/>
          <w:divBdr>
            <w:top w:val="none" w:sz="0" w:space="0" w:color="auto"/>
            <w:left w:val="none" w:sz="0" w:space="0" w:color="auto"/>
            <w:bottom w:val="none" w:sz="0" w:space="0" w:color="auto"/>
            <w:right w:val="none" w:sz="0" w:space="0" w:color="auto"/>
          </w:divBdr>
        </w:div>
        <w:div w:id="111168560">
          <w:marLeft w:val="480"/>
          <w:marRight w:val="0"/>
          <w:marTop w:val="0"/>
          <w:marBottom w:val="0"/>
          <w:divBdr>
            <w:top w:val="none" w:sz="0" w:space="0" w:color="auto"/>
            <w:left w:val="none" w:sz="0" w:space="0" w:color="auto"/>
            <w:bottom w:val="none" w:sz="0" w:space="0" w:color="auto"/>
            <w:right w:val="none" w:sz="0" w:space="0" w:color="auto"/>
          </w:divBdr>
        </w:div>
        <w:div w:id="1803957331">
          <w:marLeft w:val="480"/>
          <w:marRight w:val="0"/>
          <w:marTop w:val="0"/>
          <w:marBottom w:val="0"/>
          <w:divBdr>
            <w:top w:val="none" w:sz="0" w:space="0" w:color="auto"/>
            <w:left w:val="none" w:sz="0" w:space="0" w:color="auto"/>
            <w:bottom w:val="none" w:sz="0" w:space="0" w:color="auto"/>
            <w:right w:val="none" w:sz="0" w:space="0" w:color="auto"/>
          </w:divBdr>
        </w:div>
        <w:div w:id="2073575265">
          <w:marLeft w:val="480"/>
          <w:marRight w:val="0"/>
          <w:marTop w:val="0"/>
          <w:marBottom w:val="0"/>
          <w:divBdr>
            <w:top w:val="none" w:sz="0" w:space="0" w:color="auto"/>
            <w:left w:val="none" w:sz="0" w:space="0" w:color="auto"/>
            <w:bottom w:val="none" w:sz="0" w:space="0" w:color="auto"/>
            <w:right w:val="none" w:sz="0" w:space="0" w:color="auto"/>
          </w:divBdr>
        </w:div>
        <w:div w:id="2064594234">
          <w:marLeft w:val="480"/>
          <w:marRight w:val="0"/>
          <w:marTop w:val="0"/>
          <w:marBottom w:val="0"/>
          <w:divBdr>
            <w:top w:val="none" w:sz="0" w:space="0" w:color="auto"/>
            <w:left w:val="none" w:sz="0" w:space="0" w:color="auto"/>
            <w:bottom w:val="none" w:sz="0" w:space="0" w:color="auto"/>
            <w:right w:val="none" w:sz="0" w:space="0" w:color="auto"/>
          </w:divBdr>
        </w:div>
        <w:div w:id="372580082">
          <w:marLeft w:val="480"/>
          <w:marRight w:val="0"/>
          <w:marTop w:val="0"/>
          <w:marBottom w:val="0"/>
          <w:divBdr>
            <w:top w:val="none" w:sz="0" w:space="0" w:color="auto"/>
            <w:left w:val="none" w:sz="0" w:space="0" w:color="auto"/>
            <w:bottom w:val="none" w:sz="0" w:space="0" w:color="auto"/>
            <w:right w:val="none" w:sz="0" w:space="0" w:color="auto"/>
          </w:divBdr>
        </w:div>
        <w:div w:id="1169293524">
          <w:marLeft w:val="480"/>
          <w:marRight w:val="0"/>
          <w:marTop w:val="0"/>
          <w:marBottom w:val="0"/>
          <w:divBdr>
            <w:top w:val="none" w:sz="0" w:space="0" w:color="auto"/>
            <w:left w:val="none" w:sz="0" w:space="0" w:color="auto"/>
            <w:bottom w:val="none" w:sz="0" w:space="0" w:color="auto"/>
            <w:right w:val="none" w:sz="0" w:space="0" w:color="auto"/>
          </w:divBdr>
        </w:div>
        <w:div w:id="1481072831">
          <w:marLeft w:val="480"/>
          <w:marRight w:val="0"/>
          <w:marTop w:val="0"/>
          <w:marBottom w:val="0"/>
          <w:divBdr>
            <w:top w:val="none" w:sz="0" w:space="0" w:color="auto"/>
            <w:left w:val="none" w:sz="0" w:space="0" w:color="auto"/>
            <w:bottom w:val="none" w:sz="0" w:space="0" w:color="auto"/>
            <w:right w:val="none" w:sz="0" w:space="0" w:color="auto"/>
          </w:divBdr>
        </w:div>
        <w:div w:id="354960610">
          <w:marLeft w:val="480"/>
          <w:marRight w:val="0"/>
          <w:marTop w:val="0"/>
          <w:marBottom w:val="0"/>
          <w:divBdr>
            <w:top w:val="none" w:sz="0" w:space="0" w:color="auto"/>
            <w:left w:val="none" w:sz="0" w:space="0" w:color="auto"/>
            <w:bottom w:val="none" w:sz="0" w:space="0" w:color="auto"/>
            <w:right w:val="none" w:sz="0" w:space="0" w:color="auto"/>
          </w:divBdr>
        </w:div>
        <w:div w:id="641735696">
          <w:marLeft w:val="480"/>
          <w:marRight w:val="0"/>
          <w:marTop w:val="0"/>
          <w:marBottom w:val="0"/>
          <w:divBdr>
            <w:top w:val="none" w:sz="0" w:space="0" w:color="auto"/>
            <w:left w:val="none" w:sz="0" w:space="0" w:color="auto"/>
            <w:bottom w:val="none" w:sz="0" w:space="0" w:color="auto"/>
            <w:right w:val="none" w:sz="0" w:space="0" w:color="auto"/>
          </w:divBdr>
        </w:div>
        <w:div w:id="799344685">
          <w:marLeft w:val="480"/>
          <w:marRight w:val="0"/>
          <w:marTop w:val="0"/>
          <w:marBottom w:val="0"/>
          <w:divBdr>
            <w:top w:val="none" w:sz="0" w:space="0" w:color="auto"/>
            <w:left w:val="none" w:sz="0" w:space="0" w:color="auto"/>
            <w:bottom w:val="none" w:sz="0" w:space="0" w:color="auto"/>
            <w:right w:val="none" w:sz="0" w:space="0" w:color="auto"/>
          </w:divBdr>
        </w:div>
        <w:div w:id="1020741904">
          <w:marLeft w:val="480"/>
          <w:marRight w:val="0"/>
          <w:marTop w:val="0"/>
          <w:marBottom w:val="0"/>
          <w:divBdr>
            <w:top w:val="none" w:sz="0" w:space="0" w:color="auto"/>
            <w:left w:val="none" w:sz="0" w:space="0" w:color="auto"/>
            <w:bottom w:val="none" w:sz="0" w:space="0" w:color="auto"/>
            <w:right w:val="none" w:sz="0" w:space="0" w:color="auto"/>
          </w:divBdr>
        </w:div>
        <w:div w:id="316500894">
          <w:marLeft w:val="480"/>
          <w:marRight w:val="0"/>
          <w:marTop w:val="0"/>
          <w:marBottom w:val="0"/>
          <w:divBdr>
            <w:top w:val="none" w:sz="0" w:space="0" w:color="auto"/>
            <w:left w:val="none" w:sz="0" w:space="0" w:color="auto"/>
            <w:bottom w:val="none" w:sz="0" w:space="0" w:color="auto"/>
            <w:right w:val="none" w:sz="0" w:space="0" w:color="auto"/>
          </w:divBdr>
        </w:div>
        <w:div w:id="1185094777">
          <w:marLeft w:val="480"/>
          <w:marRight w:val="0"/>
          <w:marTop w:val="0"/>
          <w:marBottom w:val="0"/>
          <w:divBdr>
            <w:top w:val="none" w:sz="0" w:space="0" w:color="auto"/>
            <w:left w:val="none" w:sz="0" w:space="0" w:color="auto"/>
            <w:bottom w:val="none" w:sz="0" w:space="0" w:color="auto"/>
            <w:right w:val="none" w:sz="0" w:space="0" w:color="auto"/>
          </w:divBdr>
        </w:div>
        <w:div w:id="1389953742">
          <w:marLeft w:val="480"/>
          <w:marRight w:val="0"/>
          <w:marTop w:val="0"/>
          <w:marBottom w:val="0"/>
          <w:divBdr>
            <w:top w:val="none" w:sz="0" w:space="0" w:color="auto"/>
            <w:left w:val="none" w:sz="0" w:space="0" w:color="auto"/>
            <w:bottom w:val="none" w:sz="0" w:space="0" w:color="auto"/>
            <w:right w:val="none" w:sz="0" w:space="0" w:color="auto"/>
          </w:divBdr>
        </w:div>
        <w:div w:id="669722047">
          <w:marLeft w:val="480"/>
          <w:marRight w:val="0"/>
          <w:marTop w:val="0"/>
          <w:marBottom w:val="0"/>
          <w:divBdr>
            <w:top w:val="none" w:sz="0" w:space="0" w:color="auto"/>
            <w:left w:val="none" w:sz="0" w:space="0" w:color="auto"/>
            <w:bottom w:val="none" w:sz="0" w:space="0" w:color="auto"/>
            <w:right w:val="none" w:sz="0" w:space="0" w:color="auto"/>
          </w:divBdr>
        </w:div>
        <w:div w:id="486359149">
          <w:marLeft w:val="480"/>
          <w:marRight w:val="0"/>
          <w:marTop w:val="0"/>
          <w:marBottom w:val="0"/>
          <w:divBdr>
            <w:top w:val="none" w:sz="0" w:space="0" w:color="auto"/>
            <w:left w:val="none" w:sz="0" w:space="0" w:color="auto"/>
            <w:bottom w:val="none" w:sz="0" w:space="0" w:color="auto"/>
            <w:right w:val="none" w:sz="0" w:space="0" w:color="auto"/>
          </w:divBdr>
        </w:div>
        <w:div w:id="895816750">
          <w:marLeft w:val="480"/>
          <w:marRight w:val="0"/>
          <w:marTop w:val="0"/>
          <w:marBottom w:val="0"/>
          <w:divBdr>
            <w:top w:val="none" w:sz="0" w:space="0" w:color="auto"/>
            <w:left w:val="none" w:sz="0" w:space="0" w:color="auto"/>
            <w:bottom w:val="none" w:sz="0" w:space="0" w:color="auto"/>
            <w:right w:val="none" w:sz="0" w:space="0" w:color="auto"/>
          </w:divBdr>
        </w:div>
        <w:div w:id="1178041189">
          <w:marLeft w:val="480"/>
          <w:marRight w:val="0"/>
          <w:marTop w:val="0"/>
          <w:marBottom w:val="0"/>
          <w:divBdr>
            <w:top w:val="none" w:sz="0" w:space="0" w:color="auto"/>
            <w:left w:val="none" w:sz="0" w:space="0" w:color="auto"/>
            <w:bottom w:val="none" w:sz="0" w:space="0" w:color="auto"/>
            <w:right w:val="none" w:sz="0" w:space="0" w:color="auto"/>
          </w:divBdr>
        </w:div>
        <w:div w:id="51391405">
          <w:marLeft w:val="480"/>
          <w:marRight w:val="0"/>
          <w:marTop w:val="0"/>
          <w:marBottom w:val="0"/>
          <w:divBdr>
            <w:top w:val="none" w:sz="0" w:space="0" w:color="auto"/>
            <w:left w:val="none" w:sz="0" w:space="0" w:color="auto"/>
            <w:bottom w:val="none" w:sz="0" w:space="0" w:color="auto"/>
            <w:right w:val="none" w:sz="0" w:space="0" w:color="auto"/>
          </w:divBdr>
        </w:div>
        <w:div w:id="256526460">
          <w:marLeft w:val="480"/>
          <w:marRight w:val="0"/>
          <w:marTop w:val="0"/>
          <w:marBottom w:val="0"/>
          <w:divBdr>
            <w:top w:val="none" w:sz="0" w:space="0" w:color="auto"/>
            <w:left w:val="none" w:sz="0" w:space="0" w:color="auto"/>
            <w:bottom w:val="none" w:sz="0" w:space="0" w:color="auto"/>
            <w:right w:val="none" w:sz="0" w:space="0" w:color="auto"/>
          </w:divBdr>
        </w:div>
        <w:div w:id="1570649632">
          <w:marLeft w:val="480"/>
          <w:marRight w:val="0"/>
          <w:marTop w:val="0"/>
          <w:marBottom w:val="0"/>
          <w:divBdr>
            <w:top w:val="none" w:sz="0" w:space="0" w:color="auto"/>
            <w:left w:val="none" w:sz="0" w:space="0" w:color="auto"/>
            <w:bottom w:val="none" w:sz="0" w:space="0" w:color="auto"/>
            <w:right w:val="none" w:sz="0" w:space="0" w:color="auto"/>
          </w:divBdr>
        </w:div>
        <w:div w:id="163013919">
          <w:marLeft w:val="480"/>
          <w:marRight w:val="0"/>
          <w:marTop w:val="0"/>
          <w:marBottom w:val="0"/>
          <w:divBdr>
            <w:top w:val="none" w:sz="0" w:space="0" w:color="auto"/>
            <w:left w:val="none" w:sz="0" w:space="0" w:color="auto"/>
            <w:bottom w:val="none" w:sz="0" w:space="0" w:color="auto"/>
            <w:right w:val="none" w:sz="0" w:space="0" w:color="auto"/>
          </w:divBdr>
        </w:div>
        <w:div w:id="218593184">
          <w:marLeft w:val="480"/>
          <w:marRight w:val="0"/>
          <w:marTop w:val="0"/>
          <w:marBottom w:val="0"/>
          <w:divBdr>
            <w:top w:val="none" w:sz="0" w:space="0" w:color="auto"/>
            <w:left w:val="none" w:sz="0" w:space="0" w:color="auto"/>
            <w:bottom w:val="none" w:sz="0" w:space="0" w:color="auto"/>
            <w:right w:val="none" w:sz="0" w:space="0" w:color="auto"/>
          </w:divBdr>
        </w:div>
        <w:div w:id="1435128223">
          <w:marLeft w:val="480"/>
          <w:marRight w:val="0"/>
          <w:marTop w:val="0"/>
          <w:marBottom w:val="0"/>
          <w:divBdr>
            <w:top w:val="none" w:sz="0" w:space="0" w:color="auto"/>
            <w:left w:val="none" w:sz="0" w:space="0" w:color="auto"/>
            <w:bottom w:val="none" w:sz="0" w:space="0" w:color="auto"/>
            <w:right w:val="none" w:sz="0" w:space="0" w:color="auto"/>
          </w:divBdr>
        </w:div>
        <w:div w:id="1731611583">
          <w:marLeft w:val="480"/>
          <w:marRight w:val="0"/>
          <w:marTop w:val="0"/>
          <w:marBottom w:val="0"/>
          <w:divBdr>
            <w:top w:val="none" w:sz="0" w:space="0" w:color="auto"/>
            <w:left w:val="none" w:sz="0" w:space="0" w:color="auto"/>
            <w:bottom w:val="none" w:sz="0" w:space="0" w:color="auto"/>
            <w:right w:val="none" w:sz="0" w:space="0" w:color="auto"/>
          </w:divBdr>
        </w:div>
        <w:div w:id="186215283">
          <w:marLeft w:val="480"/>
          <w:marRight w:val="0"/>
          <w:marTop w:val="0"/>
          <w:marBottom w:val="0"/>
          <w:divBdr>
            <w:top w:val="none" w:sz="0" w:space="0" w:color="auto"/>
            <w:left w:val="none" w:sz="0" w:space="0" w:color="auto"/>
            <w:bottom w:val="none" w:sz="0" w:space="0" w:color="auto"/>
            <w:right w:val="none" w:sz="0" w:space="0" w:color="auto"/>
          </w:divBdr>
        </w:div>
        <w:div w:id="1346403110">
          <w:marLeft w:val="480"/>
          <w:marRight w:val="0"/>
          <w:marTop w:val="0"/>
          <w:marBottom w:val="0"/>
          <w:divBdr>
            <w:top w:val="none" w:sz="0" w:space="0" w:color="auto"/>
            <w:left w:val="none" w:sz="0" w:space="0" w:color="auto"/>
            <w:bottom w:val="none" w:sz="0" w:space="0" w:color="auto"/>
            <w:right w:val="none" w:sz="0" w:space="0" w:color="auto"/>
          </w:divBdr>
        </w:div>
        <w:div w:id="122161827">
          <w:marLeft w:val="480"/>
          <w:marRight w:val="0"/>
          <w:marTop w:val="0"/>
          <w:marBottom w:val="0"/>
          <w:divBdr>
            <w:top w:val="none" w:sz="0" w:space="0" w:color="auto"/>
            <w:left w:val="none" w:sz="0" w:space="0" w:color="auto"/>
            <w:bottom w:val="none" w:sz="0" w:space="0" w:color="auto"/>
            <w:right w:val="none" w:sz="0" w:space="0" w:color="auto"/>
          </w:divBdr>
        </w:div>
      </w:divsChild>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07505415">
      <w:bodyDiv w:val="1"/>
      <w:marLeft w:val="0"/>
      <w:marRight w:val="0"/>
      <w:marTop w:val="0"/>
      <w:marBottom w:val="0"/>
      <w:divBdr>
        <w:top w:val="none" w:sz="0" w:space="0" w:color="auto"/>
        <w:left w:val="none" w:sz="0" w:space="0" w:color="auto"/>
        <w:bottom w:val="none" w:sz="0" w:space="0" w:color="auto"/>
        <w:right w:val="none" w:sz="0" w:space="0" w:color="auto"/>
      </w:divBdr>
      <w:divsChild>
        <w:div w:id="776174296">
          <w:marLeft w:val="640"/>
          <w:marRight w:val="0"/>
          <w:marTop w:val="0"/>
          <w:marBottom w:val="0"/>
          <w:divBdr>
            <w:top w:val="none" w:sz="0" w:space="0" w:color="auto"/>
            <w:left w:val="none" w:sz="0" w:space="0" w:color="auto"/>
            <w:bottom w:val="none" w:sz="0" w:space="0" w:color="auto"/>
            <w:right w:val="none" w:sz="0" w:space="0" w:color="auto"/>
          </w:divBdr>
        </w:div>
        <w:div w:id="1513840003">
          <w:marLeft w:val="640"/>
          <w:marRight w:val="0"/>
          <w:marTop w:val="0"/>
          <w:marBottom w:val="0"/>
          <w:divBdr>
            <w:top w:val="none" w:sz="0" w:space="0" w:color="auto"/>
            <w:left w:val="none" w:sz="0" w:space="0" w:color="auto"/>
            <w:bottom w:val="none" w:sz="0" w:space="0" w:color="auto"/>
            <w:right w:val="none" w:sz="0" w:space="0" w:color="auto"/>
          </w:divBdr>
        </w:div>
        <w:div w:id="2128692076">
          <w:marLeft w:val="640"/>
          <w:marRight w:val="0"/>
          <w:marTop w:val="0"/>
          <w:marBottom w:val="0"/>
          <w:divBdr>
            <w:top w:val="none" w:sz="0" w:space="0" w:color="auto"/>
            <w:left w:val="none" w:sz="0" w:space="0" w:color="auto"/>
            <w:bottom w:val="none" w:sz="0" w:space="0" w:color="auto"/>
            <w:right w:val="none" w:sz="0" w:space="0" w:color="auto"/>
          </w:divBdr>
        </w:div>
        <w:div w:id="569775326">
          <w:marLeft w:val="640"/>
          <w:marRight w:val="0"/>
          <w:marTop w:val="0"/>
          <w:marBottom w:val="0"/>
          <w:divBdr>
            <w:top w:val="none" w:sz="0" w:space="0" w:color="auto"/>
            <w:left w:val="none" w:sz="0" w:space="0" w:color="auto"/>
            <w:bottom w:val="none" w:sz="0" w:space="0" w:color="auto"/>
            <w:right w:val="none" w:sz="0" w:space="0" w:color="auto"/>
          </w:divBdr>
        </w:div>
        <w:div w:id="502862222">
          <w:marLeft w:val="640"/>
          <w:marRight w:val="0"/>
          <w:marTop w:val="0"/>
          <w:marBottom w:val="0"/>
          <w:divBdr>
            <w:top w:val="none" w:sz="0" w:space="0" w:color="auto"/>
            <w:left w:val="none" w:sz="0" w:space="0" w:color="auto"/>
            <w:bottom w:val="none" w:sz="0" w:space="0" w:color="auto"/>
            <w:right w:val="none" w:sz="0" w:space="0" w:color="auto"/>
          </w:divBdr>
        </w:div>
        <w:div w:id="14695373">
          <w:marLeft w:val="640"/>
          <w:marRight w:val="0"/>
          <w:marTop w:val="0"/>
          <w:marBottom w:val="0"/>
          <w:divBdr>
            <w:top w:val="none" w:sz="0" w:space="0" w:color="auto"/>
            <w:left w:val="none" w:sz="0" w:space="0" w:color="auto"/>
            <w:bottom w:val="none" w:sz="0" w:space="0" w:color="auto"/>
            <w:right w:val="none" w:sz="0" w:space="0" w:color="auto"/>
          </w:divBdr>
        </w:div>
        <w:div w:id="1249538059">
          <w:marLeft w:val="640"/>
          <w:marRight w:val="0"/>
          <w:marTop w:val="0"/>
          <w:marBottom w:val="0"/>
          <w:divBdr>
            <w:top w:val="none" w:sz="0" w:space="0" w:color="auto"/>
            <w:left w:val="none" w:sz="0" w:space="0" w:color="auto"/>
            <w:bottom w:val="none" w:sz="0" w:space="0" w:color="auto"/>
            <w:right w:val="none" w:sz="0" w:space="0" w:color="auto"/>
          </w:divBdr>
        </w:div>
        <w:div w:id="1968199764">
          <w:marLeft w:val="640"/>
          <w:marRight w:val="0"/>
          <w:marTop w:val="0"/>
          <w:marBottom w:val="0"/>
          <w:divBdr>
            <w:top w:val="none" w:sz="0" w:space="0" w:color="auto"/>
            <w:left w:val="none" w:sz="0" w:space="0" w:color="auto"/>
            <w:bottom w:val="none" w:sz="0" w:space="0" w:color="auto"/>
            <w:right w:val="none" w:sz="0" w:space="0" w:color="auto"/>
          </w:divBdr>
        </w:div>
        <w:div w:id="1088236171">
          <w:marLeft w:val="640"/>
          <w:marRight w:val="0"/>
          <w:marTop w:val="0"/>
          <w:marBottom w:val="0"/>
          <w:divBdr>
            <w:top w:val="none" w:sz="0" w:space="0" w:color="auto"/>
            <w:left w:val="none" w:sz="0" w:space="0" w:color="auto"/>
            <w:bottom w:val="none" w:sz="0" w:space="0" w:color="auto"/>
            <w:right w:val="none" w:sz="0" w:space="0" w:color="auto"/>
          </w:divBdr>
        </w:div>
        <w:div w:id="549997527">
          <w:marLeft w:val="640"/>
          <w:marRight w:val="0"/>
          <w:marTop w:val="0"/>
          <w:marBottom w:val="0"/>
          <w:divBdr>
            <w:top w:val="none" w:sz="0" w:space="0" w:color="auto"/>
            <w:left w:val="none" w:sz="0" w:space="0" w:color="auto"/>
            <w:bottom w:val="none" w:sz="0" w:space="0" w:color="auto"/>
            <w:right w:val="none" w:sz="0" w:space="0" w:color="auto"/>
          </w:divBdr>
        </w:div>
        <w:div w:id="464852885">
          <w:marLeft w:val="640"/>
          <w:marRight w:val="0"/>
          <w:marTop w:val="0"/>
          <w:marBottom w:val="0"/>
          <w:divBdr>
            <w:top w:val="none" w:sz="0" w:space="0" w:color="auto"/>
            <w:left w:val="none" w:sz="0" w:space="0" w:color="auto"/>
            <w:bottom w:val="none" w:sz="0" w:space="0" w:color="auto"/>
            <w:right w:val="none" w:sz="0" w:space="0" w:color="auto"/>
          </w:divBdr>
        </w:div>
        <w:div w:id="880557922">
          <w:marLeft w:val="640"/>
          <w:marRight w:val="0"/>
          <w:marTop w:val="0"/>
          <w:marBottom w:val="0"/>
          <w:divBdr>
            <w:top w:val="none" w:sz="0" w:space="0" w:color="auto"/>
            <w:left w:val="none" w:sz="0" w:space="0" w:color="auto"/>
            <w:bottom w:val="none" w:sz="0" w:space="0" w:color="auto"/>
            <w:right w:val="none" w:sz="0" w:space="0" w:color="auto"/>
          </w:divBdr>
        </w:div>
        <w:div w:id="826047439">
          <w:marLeft w:val="640"/>
          <w:marRight w:val="0"/>
          <w:marTop w:val="0"/>
          <w:marBottom w:val="0"/>
          <w:divBdr>
            <w:top w:val="none" w:sz="0" w:space="0" w:color="auto"/>
            <w:left w:val="none" w:sz="0" w:space="0" w:color="auto"/>
            <w:bottom w:val="none" w:sz="0" w:space="0" w:color="auto"/>
            <w:right w:val="none" w:sz="0" w:space="0" w:color="auto"/>
          </w:divBdr>
        </w:div>
        <w:div w:id="1900433928">
          <w:marLeft w:val="640"/>
          <w:marRight w:val="0"/>
          <w:marTop w:val="0"/>
          <w:marBottom w:val="0"/>
          <w:divBdr>
            <w:top w:val="none" w:sz="0" w:space="0" w:color="auto"/>
            <w:left w:val="none" w:sz="0" w:space="0" w:color="auto"/>
            <w:bottom w:val="none" w:sz="0" w:space="0" w:color="auto"/>
            <w:right w:val="none" w:sz="0" w:space="0" w:color="auto"/>
          </w:divBdr>
        </w:div>
        <w:div w:id="363024199">
          <w:marLeft w:val="640"/>
          <w:marRight w:val="0"/>
          <w:marTop w:val="0"/>
          <w:marBottom w:val="0"/>
          <w:divBdr>
            <w:top w:val="none" w:sz="0" w:space="0" w:color="auto"/>
            <w:left w:val="none" w:sz="0" w:space="0" w:color="auto"/>
            <w:bottom w:val="none" w:sz="0" w:space="0" w:color="auto"/>
            <w:right w:val="none" w:sz="0" w:space="0" w:color="auto"/>
          </w:divBdr>
        </w:div>
        <w:div w:id="1841656720">
          <w:marLeft w:val="640"/>
          <w:marRight w:val="0"/>
          <w:marTop w:val="0"/>
          <w:marBottom w:val="0"/>
          <w:divBdr>
            <w:top w:val="none" w:sz="0" w:space="0" w:color="auto"/>
            <w:left w:val="none" w:sz="0" w:space="0" w:color="auto"/>
            <w:bottom w:val="none" w:sz="0" w:space="0" w:color="auto"/>
            <w:right w:val="none" w:sz="0" w:space="0" w:color="auto"/>
          </w:divBdr>
        </w:div>
        <w:div w:id="300968139">
          <w:marLeft w:val="640"/>
          <w:marRight w:val="0"/>
          <w:marTop w:val="0"/>
          <w:marBottom w:val="0"/>
          <w:divBdr>
            <w:top w:val="none" w:sz="0" w:space="0" w:color="auto"/>
            <w:left w:val="none" w:sz="0" w:space="0" w:color="auto"/>
            <w:bottom w:val="none" w:sz="0" w:space="0" w:color="auto"/>
            <w:right w:val="none" w:sz="0" w:space="0" w:color="auto"/>
          </w:divBdr>
        </w:div>
        <w:div w:id="1285039990">
          <w:marLeft w:val="640"/>
          <w:marRight w:val="0"/>
          <w:marTop w:val="0"/>
          <w:marBottom w:val="0"/>
          <w:divBdr>
            <w:top w:val="none" w:sz="0" w:space="0" w:color="auto"/>
            <w:left w:val="none" w:sz="0" w:space="0" w:color="auto"/>
            <w:bottom w:val="none" w:sz="0" w:space="0" w:color="auto"/>
            <w:right w:val="none" w:sz="0" w:space="0" w:color="auto"/>
          </w:divBdr>
        </w:div>
        <w:div w:id="1540629416">
          <w:marLeft w:val="640"/>
          <w:marRight w:val="0"/>
          <w:marTop w:val="0"/>
          <w:marBottom w:val="0"/>
          <w:divBdr>
            <w:top w:val="none" w:sz="0" w:space="0" w:color="auto"/>
            <w:left w:val="none" w:sz="0" w:space="0" w:color="auto"/>
            <w:bottom w:val="none" w:sz="0" w:space="0" w:color="auto"/>
            <w:right w:val="none" w:sz="0" w:space="0" w:color="auto"/>
          </w:divBdr>
        </w:div>
        <w:div w:id="106699405">
          <w:marLeft w:val="640"/>
          <w:marRight w:val="0"/>
          <w:marTop w:val="0"/>
          <w:marBottom w:val="0"/>
          <w:divBdr>
            <w:top w:val="none" w:sz="0" w:space="0" w:color="auto"/>
            <w:left w:val="none" w:sz="0" w:space="0" w:color="auto"/>
            <w:bottom w:val="none" w:sz="0" w:space="0" w:color="auto"/>
            <w:right w:val="none" w:sz="0" w:space="0" w:color="auto"/>
          </w:divBdr>
        </w:div>
        <w:div w:id="354893759">
          <w:marLeft w:val="640"/>
          <w:marRight w:val="0"/>
          <w:marTop w:val="0"/>
          <w:marBottom w:val="0"/>
          <w:divBdr>
            <w:top w:val="none" w:sz="0" w:space="0" w:color="auto"/>
            <w:left w:val="none" w:sz="0" w:space="0" w:color="auto"/>
            <w:bottom w:val="none" w:sz="0" w:space="0" w:color="auto"/>
            <w:right w:val="none" w:sz="0" w:space="0" w:color="auto"/>
          </w:divBdr>
        </w:div>
        <w:div w:id="433014995">
          <w:marLeft w:val="640"/>
          <w:marRight w:val="0"/>
          <w:marTop w:val="0"/>
          <w:marBottom w:val="0"/>
          <w:divBdr>
            <w:top w:val="none" w:sz="0" w:space="0" w:color="auto"/>
            <w:left w:val="none" w:sz="0" w:space="0" w:color="auto"/>
            <w:bottom w:val="none" w:sz="0" w:space="0" w:color="auto"/>
            <w:right w:val="none" w:sz="0" w:space="0" w:color="auto"/>
          </w:divBdr>
        </w:div>
        <w:div w:id="1836606523">
          <w:marLeft w:val="640"/>
          <w:marRight w:val="0"/>
          <w:marTop w:val="0"/>
          <w:marBottom w:val="0"/>
          <w:divBdr>
            <w:top w:val="none" w:sz="0" w:space="0" w:color="auto"/>
            <w:left w:val="none" w:sz="0" w:space="0" w:color="auto"/>
            <w:bottom w:val="none" w:sz="0" w:space="0" w:color="auto"/>
            <w:right w:val="none" w:sz="0" w:space="0" w:color="auto"/>
          </w:divBdr>
        </w:div>
        <w:div w:id="1455371065">
          <w:marLeft w:val="640"/>
          <w:marRight w:val="0"/>
          <w:marTop w:val="0"/>
          <w:marBottom w:val="0"/>
          <w:divBdr>
            <w:top w:val="none" w:sz="0" w:space="0" w:color="auto"/>
            <w:left w:val="none" w:sz="0" w:space="0" w:color="auto"/>
            <w:bottom w:val="none" w:sz="0" w:space="0" w:color="auto"/>
            <w:right w:val="none" w:sz="0" w:space="0" w:color="auto"/>
          </w:divBdr>
        </w:div>
        <w:div w:id="847137862">
          <w:marLeft w:val="640"/>
          <w:marRight w:val="0"/>
          <w:marTop w:val="0"/>
          <w:marBottom w:val="0"/>
          <w:divBdr>
            <w:top w:val="none" w:sz="0" w:space="0" w:color="auto"/>
            <w:left w:val="none" w:sz="0" w:space="0" w:color="auto"/>
            <w:bottom w:val="none" w:sz="0" w:space="0" w:color="auto"/>
            <w:right w:val="none" w:sz="0" w:space="0" w:color="auto"/>
          </w:divBdr>
        </w:div>
        <w:div w:id="1148740514">
          <w:marLeft w:val="640"/>
          <w:marRight w:val="0"/>
          <w:marTop w:val="0"/>
          <w:marBottom w:val="0"/>
          <w:divBdr>
            <w:top w:val="none" w:sz="0" w:space="0" w:color="auto"/>
            <w:left w:val="none" w:sz="0" w:space="0" w:color="auto"/>
            <w:bottom w:val="none" w:sz="0" w:space="0" w:color="auto"/>
            <w:right w:val="none" w:sz="0" w:space="0" w:color="auto"/>
          </w:divBdr>
        </w:div>
        <w:div w:id="1484928787">
          <w:marLeft w:val="640"/>
          <w:marRight w:val="0"/>
          <w:marTop w:val="0"/>
          <w:marBottom w:val="0"/>
          <w:divBdr>
            <w:top w:val="none" w:sz="0" w:space="0" w:color="auto"/>
            <w:left w:val="none" w:sz="0" w:space="0" w:color="auto"/>
            <w:bottom w:val="none" w:sz="0" w:space="0" w:color="auto"/>
            <w:right w:val="none" w:sz="0" w:space="0" w:color="auto"/>
          </w:divBdr>
        </w:div>
        <w:div w:id="1766800145">
          <w:marLeft w:val="640"/>
          <w:marRight w:val="0"/>
          <w:marTop w:val="0"/>
          <w:marBottom w:val="0"/>
          <w:divBdr>
            <w:top w:val="none" w:sz="0" w:space="0" w:color="auto"/>
            <w:left w:val="none" w:sz="0" w:space="0" w:color="auto"/>
            <w:bottom w:val="none" w:sz="0" w:space="0" w:color="auto"/>
            <w:right w:val="none" w:sz="0" w:space="0" w:color="auto"/>
          </w:divBdr>
        </w:div>
        <w:div w:id="78261563">
          <w:marLeft w:val="640"/>
          <w:marRight w:val="0"/>
          <w:marTop w:val="0"/>
          <w:marBottom w:val="0"/>
          <w:divBdr>
            <w:top w:val="none" w:sz="0" w:space="0" w:color="auto"/>
            <w:left w:val="none" w:sz="0" w:space="0" w:color="auto"/>
            <w:bottom w:val="none" w:sz="0" w:space="0" w:color="auto"/>
            <w:right w:val="none" w:sz="0" w:space="0" w:color="auto"/>
          </w:divBdr>
        </w:div>
        <w:div w:id="1458908777">
          <w:marLeft w:val="640"/>
          <w:marRight w:val="0"/>
          <w:marTop w:val="0"/>
          <w:marBottom w:val="0"/>
          <w:divBdr>
            <w:top w:val="none" w:sz="0" w:space="0" w:color="auto"/>
            <w:left w:val="none" w:sz="0" w:space="0" w:color="auto"/>
            <w:bottom w:val="none" w:sz="0" w:space="0" w:color="auto"/>
            <w:right w:val="none" w:sz="0" w:space="0" w:color="auto"/>
          </w:divBdr>
        </w:div>
        <w:div w:id="220676238">
          <w:marLeft w:val="640"/>
          <w:marRight w:val="0"/>
          <w:marTop w:val="0"/>
          <w:marBottom w:val="0"/>
          <w:divBdr>
            <w:top w:val="none" w:sz="0" w:space="0" w:color="auto"/>
            <w:left w:val="none" w:sz="0" w:space="0" w:color="auto"/>
            <w:bottom w:val="none" w:sz="0" w:space="0" w:color="auto"/>
            <w:right w:val="none" w:sz="0" w:space="0" w:color="auto"/>
          </w:divBdr>
        </w:div>
        <w:div w:id="860315900">
          <w:marLeft w:val="640"/>
          <w:marRight w:val="0"/>
          <w:marTop w:val="0"/>
          <w:marBottom w:val="0"/>
          <w:divBdr>
            <w:top w:val="none" w:sz="0" w:space="0" w:color="auto"/>
            <w:left w:val="none" w:sz="0" w:space="0" w:color="auto"/>
            <w:bottom w:val="none" w:sz="0" w:space="0" w:color="auto"/>
            <w:right w:val="none" w:sz="0" w:space="0" w:color="auto"/>
          </w:divBdr>
        </w:div>
        <w:div w:id="1147822570">
          <w:marLeft w:val="640"/>
          <w:marRight w:val="0"/>
          <w:marTop w:val="0"/>
          <w:marBottom w:val="0"/>
          <w:divBdr>
            <w:top w:val="none" w:sz="0" w:space="0" w:color="auto"/>
            <w:left w:val="none" w:sz="0" w:space="0" w:color="auto"/>
            <w:bottom w:val="none" w:sz="0" w:space="0" w:color="auto"/>
            <w:right w:val="none" w:sz="0" w:space="0" w:color="auto"/>
          </w:divBdr>
        </w:div>
        <w:div w:id="52892308">
          <w:marLeft w:val="640"/>
          <w:marRight w:val="0"/>
          <w:marTop w:val="0"/>
          <w:marBottom w:val="0"/>
          <w:divBdr>
            <w:top w:val="none" w:sz="0" w:space="0" w:color="auto"/>
            <w:left w:val="none" w:sz="0" w:space="0" w:color="auto"/>
            <w:bottom w:val="none" w:sz="0" w:space="0" w:color="auto"/>
            <w:right w:val="none" w:sz="0" w:space="0" w:color="auto"/>
          </w:divBdr>
        </w:div>
        <w:div w:id="1124276156">
          <w:marLeft w:val="640"/>
          <w:marRight w:val="0"/>
          <w:marTop w:val="0"/>
          <w:marBottom w:val="0"/>
          <w:divBdr>
            <w:top w:val="none" w:sz="0" w:space="0" w:color="auto"/>
            <w:left w:val="none" w:sz="0" w:space="0" w:color="auto"/>
            <w:bottom w:val="none" w:sz="0" w:space="0" w:color="auto"/>
            <w:right w:val="none" w:sz="0" w:space="0" w:color="auto"/>
          </w:divBdr>
        </w:div>
        <w:div w:id="288972277">
          <w:marLeft w:val="640"/>
          <w:marRight w:val="0"/>
          <w:marTop w:val="0"/>
          <w:marBottom w:val="0"/>
          <w:divBdr>
            <w:top w:val="none" w:sz="0" w:space="0" w:color="auto"/>
            <w:left w:val="none" w:sz="0" w:space="0" w:color="auto"/>
            <w:bottom w:val="none" w:sz="0" w:space="0" w:color="auto"/>
            <w:right w:val="none" w:sz="0" w:space="0" w:color="auto"/>
          </w:divBdr>
        </w:div>
        <w:div w:id="773984941">
          <w:marLeft w:val="640"/>
          <w:marRight w:val="0"/>
          <w:marTop w:val="0"/>
          <w:marBottom w:val="0"/>
          <w:divBdr>
            <w:top w:val="none" w:sz="0" w:space="0" w:color="auto"/>
            <w:left w:val="none" w:sz="0" w:space="0" w:color="auto"/>
            <w:bottom w:val="none" w:sz="0" w:space="0" w:color="auto"/>
            <w:right w:val="none" w:sz="0" w:space="0" w:color="auto"/>
          </w:divBdr>
        </w:div>
        <w:div w:id="2042199149">
          <w:marLeft w:val="640"/>
          <w:marRight w:val="0"/>
          <w:marTop w:val="0"/>
          <w:marBottom w:val="0"/>
          <w:divBdr>
            <w:top w:val="none" w:sz="0" w:space="0" w:color="auto"/>
            <w:left w:val="none" w:sz="0" w:space="0" w:color="auto"/>
            <w:bottom w:val="none" w:sz="0" w:space="0" w:color="auto"/>
            <w:right w:val="none" w:sz="0" w:space="0" w:color="auto"/>
          </w:divBdr>
        </w:div>
        <w:div w:id="343215391">
          <w:marLeft w:val="640"/>
          <w:marRight w:val="0"/>
          <w:marTop w:val="0"/>
          <w:marBottom w:val="0"/>
          <w:divBdr>
            <w:top w:val="none" w:sz="0" w:space="0" w:color="auto"/>
            <w:left w:val="none" w:sz="0" w:space="0" w:color="auto"/>
            <w:bottom w:val="none" w:sz="0" w:space="0" w:color="auto"/>
            <w:right w:val="none" w:sz="0" w:space="0" w:color="auto"/>
          </w:divBdr>
        </w:div>
        <w:div w:id="1862473720">
          <w:marLeft w:val="640"/>
          <w:marRight w:val="0"/>
          <w:marTop w:val="0"/>
          <w:marBottom w:val="0"/>
          <w:divBdr>
            <w:top w:val="none" w:sz="0" w:space="0" w:color="auto"/>
            <w:left w:val="none" w:sz="0" w:space="0" w:color="auto"/>
            <w:bottom w:val="none" w:sz="0" w:space="0" w:color="auto"/>
            <w:right w:val="none" w:sz="0" w:space="0" w:color="auto"/>
          </w:divBdr>
        </w:div>
        <w:div w:id="198707718">
          <w:marLeft w:val="640"/>
          <w:marRight w:val="0"/>
          <w:marTop w:val="0"/>
          <w:marBottom w:val="0"/>
          <w:divBdr>
            <w:top w:val="none" w:sz="0" w:space="0" w:color="auto"/>
            <w:left w:val="none" w:sz="0" w:space="0" w:color="auto"/>
            <w:bottom w:val="none" w:sz="0" w:space="0" w:color="auto"/>
            <w:right w:val="none" w:sz="0" w:space="0" w:color="auto"/>
          </w:divBdr>
        </w:div>
        <w:div w:id="155387406">
          <w:marLeft w:val="640"/>
          <w:marRight w:val="0"/>
          <w:marTop w:val="0"/>
          <w:marBottom w:val="0"/>
          <w:divBdr>
            <w:top w:val="none" w:sz="0" w:space="0" w:color="auto"/>
            <w:left w:val="none" w:sz="0" w:space="0" w:color="auto"/>
            <w:bottom w:val="none" w:sz="0" w:space="0" w:color="auto"/>
            <w:right w:val="none" w:sz="0" w:space="0" w:color="auto"/>
          </w:divBdr>
        </w:div>
        <w:div w:id="1669014618">
          <w:marLeft w:val="640"/>
          <w:marRight w:val="0"/>
          <w:marTop w:val="0"/>
          <w:marBottom w:val="0"/>
          <w:divBdr>
            <w:top w:val="none" w:sz="0" w:space="0" w:color="auto"/>
            <w:left w:val="none" w:sz="0" w:space="0" w:color="auto"/>
            <w:bottom w:val="none" w:sz="0" w:space="0" w:color="auto"/>
            <w:right w:val="none" w:sz="0" w:space="0" w:color="auto"/>
          </w:divBdr>
        </w:div>
        <w:div w:id="906382169">
          <w:marLeft w:val="640"/>
          <w:marRight w:val="0"/>
          <w:marTop w:val="0"/>
          <w:marBottom w:val="0"/>
          <w:divBdr>
            <w:top w:val="none" w:sz="0" w:space="0" w:color="auto"/>
            <w:left w:val="none" w:sz="0" w:space="0" w:color="auto"/>
            <w:bottom w:val="none" w:sz="0" w:space="0" w:color="auto"/>
            <w:right w:val="none" w:sz="0" w:space="0" w:color="auto"/>
          </w:divBdr>
        </w:div>
        <w:div w:id="994649345">
          <w:marLeft w:val="640"/>
          <w:marRight w:val="0"/>
          <w:marTop w:val="0"/>
          <w:marBottom w:val="0"/>
          <w:divBdr>
            <w:top w:val="none" w:sz="0" w:space="0" w:color="auto"/>
            <w:left w:val="none" w:sz="0" w:space="0" w:color="auto"/>
            <w:bottom w:val="none" w:sz="0" w:space="0" w:color="auto"/>
            <w:right w:val="none" w:sz="0" w:space="0" w:color="auto"/>
          </w:divBdr>
        </w:div>
        <w:div w:id="814109432">
          <w:marLeft w:val="640"/>
          <w:marRight w:val="0"/>
          <w:marTop w:val="0"/>
          <w:marBottom w:val="0"/>
          <w:divBdr>
            <w:top w:val="none" w:sz="0" w:space="0" w:color="auto"/>
            <w:left w:val="none" w:sz="0" w:space="0" w:color="auto"/>
            <w:bottom w:val="none" w:sz="0" w:space="0" w:color="auto"/>
            <w:right w:val="none" w:sz="0" w:space="0" w:color="auto"/>
          </w:divBdr>
        </w:div>
        <w:div w:id="215049290">
          <w:marLeft w:val="640"/>
          <w:marRight w:val="0"/>
          <w:marTop w:val="0"/>
          <w:marBottom w:val="0"/>
          <w:divBdr>
            <w:top w:val="none" w:sz="0" w:space="0" w:color="auto"/>
            <w:left w:val="none" w:sz="0" w:space="0" w:color="auto"/>
            <w:bottom w:val="none" w:sz="0" w:space="0" w:color="auto"/>
            <w:right w:val="none" w:sz="0" w:space="0" w:color="auto"/>
          </w:divBdr>
        </w:div>
        <w:div w:id="149256321">
          <w:marLeft w:val="640"/>
          <w:marRight w:val="0"/>
          <w:marTop w:val="0"/>
          <w:marBottom w:val="0"/>
          <w:divBdr>
            <w:top w:val="none" w:sz="0" w:space="0" w:color="auto"/>
            <w:left w:val="none" w:sz="0" w:space="0" w:color="auto"/>
            <w:bottom w:val="none" w:sz="0" w:space="0" w:color="auto"/>
            <w:right w:val="none" w:sz="0" w:space="0" w:color="auto"/>
          </w:divBdr>
        </w:div>
      </w:divsChild>
    </w:div>
    <w:div w:id="412510983">
      <w:bodyDiv w:val="1"/>
      <w:marLeft w:val="0"/>
      <w:marRight w:val="0"/>
      <w:marTop w:val="0"/>
      <w:marBottom w:val="0"/>
      <w:divBdr>
        <w:top w:val="none" w:sz="0" w:space="0" w:color="auto"/>
        <w:left w:val="none" w:sz="0" w:space="0" w:color="auto"/>
        <w:bottom w:val="none" w:sz="0" w:space="0" w:color="auto"/>
        <w:right w:val="none" w:sz="0" w:space="0" w:color="auto"/>
      </w:divBdr>
      <w:divsChild>
        <w:div w:id="491484001">
          <w:marLeft w:val="640"/>
          <w:marRight w:val="0"/>
          <w:marTop w:val="0"/>
          <w:marBottom w:val="0"/>
          <w:divBdr>
            <w:top w:val="none" w:sz="0" w:space="0" w:color="auto"/>
            <w:left w:val="none" w:sz="0" w:space="0" w:color="auto"/>
            <w:bottom w:val="none" w:sz="0" w:space="0" w:color="auto"/>
            <w:right w:val="none" w:sz="0" w:space="0" w:color="auto"/>
          </w:divBdr>
          <w:divsChild>
            <w:div w:id="1653482448">
              <w:marLeft w:val="0"/>
              <w:marRight w:val="0"/>
              <w:marTop w:val="0"/>
              <w:marBottom w:val="0"/>
              <w:divBdr>
                <w:top w:val="none" w:sz="0" w:space="0" w:color="auto"/>
                <w:left w:val="none" w:sz="0" w:space="0" w:color="auto"/>
                <w:bottom w:val="none" w:sz="0" w:space="0" w:color="auto"/>
                <w:right w:val="none" w:sz="0" w:space="0" w:color="auto"/>
              </w:divBdr>
              <w:divsChild>
                <w:div w:id="551430547">
                  <w:marLeft w:val="640"/>
                  <w:marRight w:val="0"/>
                  <w:marTop w:val="0"/>
                  <w:marBottom w:val="0"/>
                  <w:divBdr>
                    <w:top w:val="none" w:sz="0" w:space="0" w:color="auto"/>
                    <w:left w:val="none" w:sz="0" w:space="0" w:color="auto"/>
                    <w:bottom w:val="none" w:sz="0" w:space="0" w:color="auto"/>
                    <w:right w:val="none" w:sz="0" w:space="0" w:color="auto"/>
                  </w:divBdr>
                </w:div>
                <w:div w:id="152912364">
                  <w:marLeft w:val="640"/>
                  <w:marRight w:val="0"/>
                  <w:marTop w:val="0"/>
                  <w:marBottom w:val="0"/>
                  <w:divBdr>
                    <w:top w:val="none" w:sz="0" w:space="0" w:color="auto"/>
                    <w:left w:val="none" w:sz="0" w:space="0" w:color="auto"/>
                    <w:bottom w:val="none" w:sz="0" w:space="0" w:color="auto"/>
                    <w:right w:val="none" w:sz="0" w:space="0" w:color="auto"/>
                  </w:divBdr>
                </w:div>
                <w:div w:id="458686831">
                  <w:marLeft w:val="640"/>
                  <w:marRight w:val="0"/>
                  <w:marTop w:val="0"/>
                  <w:marBottom w:val="0"/>
                  <w:divBdr>
                    <w:top w:val="none" w:sz="0" w:space="0" w:color="auto"/>
                    <w:left w:val="none" w:sz="0" w:space="0" w:color="auto"/>
                    <w:bottom w:val="none" w:sz="0" w:space="0" w:color="auto"/>
                    <w:right w:val="none" w:sz="0" w:space="0" w:color="auto"/>
                  </w:divBdr>
                </w:div>
                <w:div w:id="363756026">
                  <w:marLeft w:val="640"/>
                  <w:marRight w:val="0"/>
                  <w:marTop w:val="0"/>
                  <w:marBottom w:val="0"/>
                  <w:divBdr>
                    <w:top w:val="none" w:sz="0" w:space="0" w:color="auto"/>
                    <w:left w:val="none" w:sz="0" w:space="0" w:color="auto"/>
                    <w:bottom w:val="none" w:sz="0" w:space="0" w:color="auto"/>
                    <w:right w:val="none" w:sz="0" w:space="0" w:color="auto"/>
                  </w:divBdr>
                </w:div>
                <w:div w:id="332419517">
                  <w:marLeft w:val="640"/>
                  <w:marRight w:val="0"/>
                  <w:marTop w:val="0"/>
                  <w:marBottom w:val="0"/>
                  <w:divBdr>
                    <w:top w:val="none" w:sz="0" w:space="0" w:color="auto"/>
                    <w:left w:val="none" w:sz="0" w:space="0" w:color="auto"/>
                    <w:bottom w:val="none" w:sz="0" w:space="0" w:color="auto"/>
                    <w:right w:val="none" w:sz="0" w:space="0" w:color="auto"/>
                  </w:divBdr>
                </w:div>
                <w:div w:id="1411125430">
                  <w:marLeft w:val="640"/>
                  <w:marRight w:val="0"/>
                  <w:marTop w:val="0"/>
                  <w:marBottom w:val="0"/>
                  <w:divBdr>
                    <w:top w:val="none" w:sz="0" w:space="0" w:color="auto"/>
                    <w:left w:val="none" w:sz="0" w:space="0" w:color="auto"/>
                    <w:bottom w:val="none" w:sz="0" w:space="0" w:color="auto"/>
                    <w:right w:val="none" w:sz="0" w:space="0" w:color="auto"/>
                  </w:divBdr>
                </w:div>
                <w:div w:id="865758145">
                  <w:marLeft w:val="640"/>
                  <w:marRight w:val="0"/>
                  <w:marTop w:val="0"/>
                  <w:marBottom w:val="0"/>
                  <w:divBdr>
                    <w:top w:val="none" w:sz="0" w:space="0" w:color="auto"/>
                    <w:left w:val="none" w:sz="0" w:space="0" w:color="auto"/>
                    <w:bottom w:val="none" w:sz="0" w:space="0" w:color="auto"/>
                    <w:right w:val="none" w:sz="0" w:space="0" w:color="auto"/>
                  </w:divBdr>
                </w:div>
                <w:div w:id="1729499712">
                  <w:marLeft w:val="640"/>
                  <w:marRight w:val="0"/>
                  <w:marTop w:val="0"/>
                  <w:marBottom w:val="0"/>
                  <w:divBdr>
                    <w:top w:val="none" w:sz="0" w:space="0" w:color="auto"/>
                    <w:left w:val="none" w:sz="0" w:space="0" w:color="auto"/>
                    <w:bottom w:val="none" w:sz="0" w:space="0" w:color="auto"/>
                    <w:right w:val="none" w:sz="0" w:space="0" w:color="auto"/>
                  </w:divBdr>
                </w:div>
                <w:div w:id="538203411">
                  <w:marLeft w:val="640"/>
                  <w:marRight w:val="0"/>
                  <w:marTop w:val="0"/>
                  <w:marBottom w:val="0"/>
                  <w:divBdr>
                    <w:top w:val="none" w:sz="0" w:space="0" w:color="auto"/>
                    <w:left w:val="none" w:sz="0" w:space="0" w:color="auto"/>
                    <w:bottom w:val="none" w:sz="0" w:space="0" w:color="auto"/>
                    <w:right w:val="none" w:sz="0" w:space="0" w:color="auto"/>
                  </w:divBdr>
                </w:div>
                <w:div w:id="1650556709">
                  <w:marLeft w:val="640"/>
                  <w:marRight w:val="0"/>
                  <w:marTop w:val="0"/>
                  <w:marBottom w:val="0"/>
                  <w:divBdr>
                    <w:top w:val="none" w:sz="0" w:space="0" w:color="auto"/>
                    <w:left w:val="none" w:sz="0" w:space="0" w:color="auto"/>
                    <w:bottom w:val="none" w:sz="0" w:space="0" w:color="auto"/>
                    <w:right w:val="none" w:sz="0" w:space="0" w:color="auto"/>
                  </w:divBdr>
                </w:div>
                <w:div w:id="1763255586">
                  <w:marLeft w:val="640"/>
                  <w:marRight w:val="0"/>
                  <w:marTop w:val="0"/>
                  <w:marBottom w:val="0"/>
                  <w:divBdr>
                    <w:top w:val="none" w:sz="0" w:space="0" w:color="auto"/>
                    <w:left w:val="none" w:sz="0" w:space="0" w:color="auto"/>
                    <w:bottom w:val="none" w:sz="0" w:space="0" w:color="auto"/>
                    <w:right w:val="none" w:sz="0" w:space="0" w:color="auto"/>
                  </w:divBdr>
                </w:div>
                <w:div w:id="611135480">
                  <w:marLeft w:val="640"/>
                  <w:marRight w:val="0"/>
                  <w:marTop w:val="0"/>
                  <w:marBottom w:val="0"/>
                  <w:divBdr>
                    <w:top w:val="none" w:sz="0" w:space="0" w:color="auto"/>
                    <w:left w:val="none" w:sz="0" w:space="0" w:color="auto"/>
                    <w:bottom w:val="none" w:sz="0" w:space="0" w:color="auto"/>
                    <w:right w:val="none" w:sz="0" w:space="0" w:color="auto"/>
                  </w:divBdr>
                </w:div>
                <w:div w:id="1435591783">
                  <w:marLeft w:val="640"/>
                  <w:marRight w:val="0"/>
                  <w:marTop w:val="0"/>
                  <w:marBottom w:val="0"/>
                  <w:divBdr>
                    <w:top w:val="none" w:sz="0" w:space="0" w:color="auto"/>
                    <w:left w:val="none" w:sz="0" w:space="0" w:color="auto"/>
                    <w:bottom w:val="none" w:sz="0" w:space="0" w:color="auto"/>
                    <w:right w:val="none" w:sz="0" w:space="0" w:color="auto"/>
                  </w:divBdr>
                </w:div>
                <w:div w:id="1642685700">
                  <w:marLeft w:val="640"/>
                  <w:marRight w:val="0"/>
                  <w:marTop w:val="0"/>
                  <w:marBottom w:val="0"/>
                  <w:divBdr>
                    <w:top w:val="none" w:sz="0" w:space="0" w:color="auto"/>
                    <w:left w:val="none" w:sz="0" w:space="0" w:color="auto"/>
                    <w:bottom w:val="none" w:sz="0" w:space="0" w:color="auto"/>
                    <w:right w:val="none" w:sz="0" w:space="0" w:color="auto"/>
                  </w:divBdr>
                </w:div>
                <w:div w:id="2083791300">
                  <w:marLeft w:val="640"/>
                  <w:marRight w:val="0"/>
                  <w:marTop w:val="0"/>
                  <w:marBottom w:val="0"/>
                  <w:divBdr>
                    <w:top w:val="none" w:sz="0" w:space="0" w:color="auto"/>
                    <w:left w:val="none" w:sz="0" w:space="0" w:color="auto"/>
                    <w:bottom w:val="none" w:sz="0" w:space="0" w:color="auto"/>
                    <w:right w:val="none" w:sz="0" w:space="0" w:color="auto"/>
                  </w:divBdr>
                </w:div>
                <w:div w:id="1728795061">
                  <w:marLeft w:val="640"/>
                  <w:marRight w:val="0"/>
                  <w:marTop w:val="0"/>
                  <w:marBottom w:val="0"/>
                  <w:divBdr>
                    <w:top w:val="none" w:sz="0" w:space="0" w:color="auto"/>
                    <w:left w:val="none" w:sz="0" w:space="0" w:color="auto"/>
                    <w:bottom w:val="none" w:sz="0" w:space="0" w:color="auto"/>
                    <w:right w:val="none" w:sz="0" w:space="0" w:color="auto"/>
                  </w:divBdr>
                </w:div>
                <w:div w:id="860242443">
                  <w:marLeft w:val="640"/>
                  <w:marRight w:val="0"/>
                  <w:marTop w:val="0"/>
                  <w:marBottom w:val="0"/>
                  <w:divBdr>
                    <w:top w:val="none" w:sz="0" w:space="0" w:color="auto"/>
                    <w:left w:val="none" w:sz="0" w:space="0" w:color="auto"/>
                    <w:bottom w:val="none" w:sz="0" w:space="0" w:color="auto"/>
                    <w:right w:val="none" w:sz="0" w:space="0" w:color="auto"/>
                  </w:divBdr>
                </w:div>
                <w:div w:id="852651351">
                  <w:marLeft w:val="640"/>
                  <w:marRight w:val="0"/>
                  <w:marTop w:val="0"/>
                  <w:marBottom w:val="0"/>
                  <w:divBdr>
                    <w:top w:val="none" w:sz="0" w:space="0" w:color="auto"/>
                    <w:left w:val="none" w:sz="0" w:space="0" w:color="auto"/>
                    <w:bottom w:val="none" w:sz="0" w:space="0" w:color="auto"/>
                    <w:right w:val="none" w:sz="0" w:space="0" w:color="auto"/>
                  </w:divBdr>
                </w:div>
                <w:div w:id="1291403711">
                  <w:marLeft w:val="640"/>
                  <w:marRight w:val="0"/>
                  <w:marTop w:val="0"/>
                  <w:marBottom w:val="0"/>
                  <w:divBdr>
                    <w:top w:val="none" w:sz="0" w:space="0" w:color="auto"/>
                    <w:left w:val="none" w:sz="0" w:space="0" w:color="auto"/>
                    <w:bottom w:val="none" w:sz="0" w:space="0" w:color="auto"/>
                    <w:right w:val="none" w:sz="0" w:space="0" w:color="auto"/>
                  </w:divBdr>
                </w:div>
                <w:div w:id="1541161126">
                  <w:marLeft w:val="640"/>
                  <w:marRight w:val="0"/>
                  <w:marTop w:val="0"/>
                  <w:marBottom w:val="0"/>
                  <w:divBdr>
                    <w:top w:val="none" w:sz="0" w:space="0" w:color="auto"/>
                    <w:left w:val="none" w:sz="0" w:space="0" w:color="auto"/>
                    <w:bottom w:val="none" w:sz="0" w:space="0" w:color="auto"/>
                    <w:right w:val="none" w:sz="0" w:space="0" w:color="auto"/>
                  </w:divBdr>
                </w:div>
                <w:div w:id="1176650603">
                  <w:marLeft w:val="640"/>
                  <w:marRight w:val="0"/>
                  <w:marTop w:val="0"/>
                  <w:marBottom w:val="0"/>
                  <w:divBdr>
                    <w:top w:val="none" w:sz="0" w:space="0" w:color="auto"/>
                    <w:left w:val="none" w:sz="0" w:space="0" w:color="auto"/>
                    <w:bottom w:val="none" w:sz="0" w:space="0" w:color="auto"/>
                    <w:right w:val="none" w:sz="0" w:space="0" w:color="auto"/>
                  </w:divBdr>
                </w:div>
                <w:div w:id="1860460497">
                  <w:marLeft w:val="640"/>
                  <w:marRight w:val="0"/>
                  <w:marTop w:val="0"/>
                  <w:marBottom w:val="0"/>
                  <w:divBdr>
                    <w:top w:val="none" w:sz="0" w:space="0" w:color="auto"/>
                    <w:left w:val="none" w:sz="0" w:space="0" w:color="auto"/>
                    <w:bottom w:val="none" w:sz="0" w:space="0" w:color="auto"/>
                    <w:right w:val="none" w:sz="0" w:space="0" w:color="auto"/>
                  </w:divBdr>
                </w:div>
                <w:div w:id="12147722">
                  <w:marLeft w:val="640"/>
                  <w:marRight w:val="0"/>
                  <w:marTop w:val="0"/>
                  <w:marBottom w:val="0"/>
                  <w:divBdr>
                    <w:top w:val="none" w:sz="0" w:space="0" w:color="auto"/>
                    <w:left w:val="none" w:sz="0" w:space="0" w:color="auto"/>
                    <w:bottom w:val="none" w:sz="0" w:space="0" w:color="auto"/>
                    <w:right w:val="none" w:sz="0" w:space="0" w:color="auto"/>
                  </w:divBdr>
                </w:div>
                <w:div w:id="61217206">
                  <w:marLeft w:val="640"/>
                  <w:marRight w:val="0"/>
                  <w:marTop w:val="0"/>
                  <w:marBottom w:val="0"/>
                  <w:divBdr>
                    <w:top w:val="none" w:sz="0" w:space="0" w:color="auto"/>
                    <w:left w:val="none" w:sz="0" w:space="0" w:color="auto"/>
                    <w:bottom w:val="none" w:sz="0" w:space="0" w:color="auto"/>
                    <w:right w:val="none" w:sz="0" w:space="0" w:color="auto"/>
                  </w:divBdr>
                </w:div>
                <w:div w:id="2095126727">
                  <w:marLeft w:val="640"/>
                  <w:marRight w:val="0"/>
                  <w:marTop w:val="0"/>
                  <w:marBottom w:val="0"/>
                  <w:divBdr>
                    <w:top w:val="none" w:sz="0" w:space="0" w:color="auto"/>
                    <w:left w:val="none" w:sz="0" w:space="0" w:color="auto"/>
                    <w:bottom w:val="none" w:sz="0" w:space="0" w:color="auto"/>
                    <w:right w:val="none" w:sz="0" w:space="0" w:color="auto"/>
                  </w:divBdr>
                </w:div>
                <w:div w:id="381295106">
                  <w:marLeft w:val="640"/>
                  <w:marRight w:val="0"/>
                  <w:marTop w:val="0"/>
                  <w:marBottom w:val="0"/>
                  <w:divBdr>
                    <w:top w:val="none" w:sz="0" w:space="0" w:color="auto"/>
                    <w:left w:val="none" w:sz="0" w:space="0" w:color="auto"/>
                    <w:bottom w:val="none" w:sz="0" w:space="0" w:color="auto"/>
                    <w:right w:val="none" w:sz="0" w:space="0" w:color="auto"/>
                  </w:divBdr>
                </w:div>
                <w:div w:id="1046219927">
                  <w:marLeft w:val="640"/>
                  <w:marRight w:val="0"/>
                  <w:marTop w:val="0"/>
                  <w:marBottom w:val="0"/>
                  <w:divBdr>
                    <w:top w:val="none" w:sz="0" w:space="0" w:color="auto"/>
                    <w:left w:val="none" w:sz="0" w:space="0" w:color="auto"/>
                    <w:bottom w:val="none" w:sz="0" w:space="0" w:color="auto"/>
                    <w:right w:val="none" w:sz="0" w:space="0" w:color="auto"/>
                  </w:divBdr>
                </w:div>
                <w:div w:id="458376878">
                  <w:marLeft w:val="640"/>
                  <w:marRight w:val="0"/>
                  <w:marTop w:val="0"/>
                  <w:marBottom w:val="0"/>
                  <w:divBdr>
                    <w:top w:val="none" w:sz="0" w:space="0" w:color="auto"/>
                    <w:left w:val="none" w:sz="0" w:space="0" w:color="auto"/>
                    <w:bottom w:val="none" w:sz="0" w:space="0" w:color="auto"/>
                    <w:right w:val="none" w:sz="0" w:space="0" w:color="auto"/>
                  </w:divBdr>
                </w:div>
                <w:div w:id="632053643">
                  <w:marLeft w:val="640"/>
                  <w:marRight w:val="0"/>
                  <w:marTop w:val="0"/>
                  <w:marBottom w:val="0"/>
                  <w:divBdr>
                    <w:top w:val="none" w:sz="0" w:space="0" w:color="auto"/>
                    <w:left w:val="none" w:sz="0" w:space="0" w:color="auto"/>
                    <w:bottom w:val="none" w:sz="0" w:space="0" w:color="auto"/>
                    <w:right w:val="none" w:sz="0" w:space="0" w:color="auto"/>
                  </w:divBdr>
                </w:div>
                <w:div w:id="1828326934">
                  <w:marLeft w:val="640"/>
                  <w:marRight w:val="0"/>
                  <w:marTop w:val="0"/>
                  <w:marBottom w:val="0"/>
                  <w:divBdr>
                    <w:top w:val="none" w:sz="0" w:space="0" w:color="auto"/>
                    <w:left w:val="none" w:sz="0" w:space="0" w:color="auto"/>
                    <w:bottom w:val="none" w:sz="0" w:space="0" w:color="auto"/>
                    <w:right w:val="none" w:sz="0" w:space="0" w:color="auto"/>
                  </w:divBdr>
                </w:div>
                <w:div w:id="1771655957">
                  <w:marLeft w:val="640"/>
                  <w:marRight w:val="0"/>
                  <w:marTop w:val="0"/>
                  <w:marBottom w:val="0"/>
                  <w:divBdr>
                    <w:top w:val="none" w:sz="0" w:space="0" w:color="auto"/>
                    <w:left w:val="none" w:sz="0" w:space="0" w:color="auto"/>
                    <w:bottom w:val="none" w:sz="0" w:space="0" w:color="auto"/>
                    <w:right w:val="none" w:sz="0" w:space="0" w:color="auto"/>
                  </w:divBdr>
                </w:div>
                <w:div w:id="1696076857">
                  <w:marLeft w:val="640"/>
                  <w:marRight w:val="0"/>
                  <w:marTop w:val="0"/>
                  <w:marBottom w:val="0"/>
                  <w:divBdr>
                    <w:top w:val="none" w:sz="0" w:space="0" w:color="auto"/>
                    <w:left w:val="none" w:sz="0" w:space="0" w:color="auto"/>
                    <w:bottom w:val="none" w:sz="0" w:space="0" w:color="auto"/>
                    <w:right w:val="none" w:sz="0" w:space="0" w:color="auto"/>
                  </w:divBdr>
                </w:div>
                <w:div w:id="1669282786">
                  <w:marLeft w:val="640"/>
                  <w:marRight w:val="0"/>
                  <w:marTop w:val="0"/>
                  <w:marBottom w:val="0"/>
                  <w:divBdr>
                    <w:top w:val="none" w:sz="0" w:space="0" w:color="auto"/>
                    <w:left w:val="none" w:sz="0" w:space="0" w:color="auto"/>
                    <w:bottom w:val="none" w:sz="0" w:space="0" w:color="auto"/>
                    <w:right w:val="none" w:sz="0" w:space="0" w:color="auto"/>
                  </w:divBdr>
                </w:div>
                <w:div w:id="1983733046">
                  <w:marLeft w:val="640"/>
                  <w:marRight w:val="0"/>
                  <w:marTop w:val="0"/>
                  <w:marBottom w:val="0"/>
                  <w:divBdr>
                    <w:top w:val="none" w:sz="0" w:space="0" w:color="auto"/>
                    <w:left w:val="none" w:sz="0" w:space="0" w:color="auto"/>
                    <w:bottom w:val="none" w:sz="0" w:space="0" w:color="auto"/>
                    <w:right w:val="none" w:sz="0" w:space="0" w:color="auto"/>
                  </w:divBdr>
                </w:div>
                <w:div w:id="2103260470">
                  <w:marLeft w:val="640"/>
                  <w:marRight w:val="0"/>
                  <w:marTop w:val="0"/>
                  <w:marBottom w:val="0"/>
                  <w:divBdr>
                    <w:top w:val="none" w:sz="0" w:space="0" w:color="auto"/>
                    <w:left w:val="none" w:sz="0" w:space="0" w:color="auto"/>
                    <w:bottom w:val="none" w:sz="0" w:space="0" w:color="auto"/>
                    <w:right w:val="none" w:sz="0" w:space="0" w:color="auto"/>
                  </w:divBdr>
                </w:div>
                <w:div w:id="1676423317">
                  <w:marLeft w:val="640"/>
                  <w:marRight w:val="0"/>
                  <w:marTop w:val="0"/>
                  <w:marBottom w:val="0"/>
                  <w:divBdr>
                    <w:top w:val="none" w:sz="0" w:space="0" w:color="auto"/>
                    <w:left w:val="none" w:sz="0" w:space="0" w:color="auto"/>
                    <w:bottom w:val="none" w:sz="0" w:space="0" w:color="auto"/>
                    <w:right w:val="none" w:sz="0" w:space="0" w:color="auto"/>
                  </w:divBdr>
                </w:div>
                <w:div w:id="1393893411">
                  <w:marLeft w:val="640"/>
                  <w:marRight w:val="0"/>
                  <w:marTop w:val="0"/>
                  <w:marBottom w:val="0"/>
                  <w:divBdr>
                    <w:top w:val="none" w:sz="0" w:space="0" w:color="auto"/>
                    <w:left w:val="none" w:sz="0" w:space="0" w:color="auto"/>
                    <w:bottom w:val="none" w:sz="0" w:space="0" w:color="auto"/>
                    <w:right w:val="none" w:sz="0" w:space="0" w:color="auto"/>
                  </w:divBdr>
                </w:div>
                <w:div w:id="1869292229">
                  <w:marLeft w:val="640"/>
                  <w:marRight w:val="0"/>
                  <w:marTop w:val="0"/>
                  <w:marBottom w:val="0"/>
                  <w:divBdr>
                    <w:top w:val="none" w:sz="0" w:space="0" w:color="auto"/>
                    <w:left w:val="none" w:sz="0" w:space="0" w:color="auto"/>
                    <w:bottom w:val="none" w:sz="0" w:space="0" w:color="auto"/>
                    <w:right w:val="none" w:sz="0" w:space="0" w:color="auto"/>
                  </w:divBdr>
                </w:div>
                <w:div w:id="1929535489">
                  <w:marLeft w:val="640"/>
                  <w:marRight w:val="0"/>
                  <w:marTop w:val="0"/>
                  <w:marBottom w:val="0"/>
                  <w:divBdr>
                    <w:top w:val="none" w:sz="0" w:space="0" w:color="auto"/>
                    <w:left w:val="none" w:sz="0" w:space="0" w:color="auto"/>
                    <w:bottom w:val="none" w:sz="0" w:space="0" w:color="auto"/>
                    <w:right w:val="none" w:sz="0" w:space="0" w:color="auto"/>
                  </w:divBdr>
                </w:div>
                <w:div w:id="648748212">
                  <w:marLeft w:val="640"/>
                  <w:marRight w:val="0"/>
                  <w:marTop w:val="0"/>
                  <w:marBottom w:val="0"/>
                  <w:divBdr>
                    <w:top w:val="none" w:sz="0" w:space="0" w:color="auto"/>
                    <w:left w:val="none" w:sz="0" w:space="0" w:color="auto"/>
                    <w:bottom w:val="none" w:sz="0" w:space="0" w:color="auto"/>
                    <w:right w:val="none" w:sz="0" w:space="0" w:color="auto"/>
                  </w:divBdr>
                </w:div>
                <w:div w:id="611666819">
                  <w:marLeft w:val="640"/>
                  <w:marRight w:val="0"/>
                  <w:marTop w:val="0"/>
                  <w:marBottom w:val="0"/>
                  <w:divBdr>
                    <w:top w:val="none" w:sz="0" w:space="0" w:color="auto"/>
                    <w:left w:val="none" w:sz="0" w:space="0" w:color="auto"/>
                    <w:bottom w:val="none" w:sz="0" w:space="0" w:color="auto"/>
                    <w:right w:val="none" w:sz="0" w:space="0" w:color="auto"/>
                  </w:divBdr>
                </w:div>
                <w:div w:id="245656542">
                  <w:marLeft w:val="640"/>
                  <w:marRight w:val="0"/>
                  <w:marTop w:val="0"/>
                  <w:marBottom w:val="0"/>
                  <w:divBdr>
                    <w:top w:val="none" w:sz="0" w:space="0" w:color="auto"/>
                    <w:left w:val="none" w:sz="0" w:space="0" w:color="auto"/>
                    <w:bottom w:val="none" w:sz="0" w:space="0" w:color="auto"/>
                    <w:right w:val="none" w:sz="0" w:space="0" w:color="auto"/>
                  </w:divBdr>
                </w:div>
                <w:div w:id="1120298167">
                  <w:marLeft w:val="640"/>
                  <w:marRight w:val="0"/>
                  <w:marTop w:val="0"/>
                  <w:marBottom w:val="0"/>
                  <w:divBdr>
                    <w:top w:val="none" w:sz="0" w:space="0" w:color="auto"/>
                    <w:left w:val="none" w:sz="0" w:space="0" w:color="auto"/>
                    <w:bottom w:val="none" w:sz="0" w:space="0" w:color="auto"/>
                    <w:right w:val="none" w:sz="0" w:space="0" w:color="auto"/>
                  </w:divBdr>
                </w:div>
                <w:div w:id="1562861096">
                  <w:marLeft w:val="640"/>
                  <w:marRight w:val="0"/>
                  <w:marTop w:val="0"/>
                  <w:marBottom w:val="0"/>
                  <w:divBdr>
                    <w:top w:val="none" w:sz="0" w:space="0" w:color="auto"/>
                    <w:left w:val="none" w:sz="0" w:space="0" w:color="auto"/>
                    <w:bottom w:val="none" w:sz="0" w:space="0" w:color="auto"/>
                    <w:right w:val="none" w:sz="0" w:space="0" w:color="auto"/>
                  </w:divBdr>
                </w:div>
                <w:div w:id="1177965853">
                  <w:marLeft w:val="640"/>
                  <w:marRight w:val="0"/>
                  <w:marTop w:val="0"/>
                  <w:marBottom w:val="0"/>
                  <w:divBdr>
                    <w:top w:val="none" w:sz="0" w:space="0" w:color="auto"/>
                    <w:left w:val="none" w:sz="0" w:space="0" w:color="auto"/>
                    <w:bottom w:val="none" w:sz="0" w:space="0" w:color="auto"/>
                    <w:right w:val="none" w:sz="0" w:space="0" w:color="auto"/>
                  </w:divBdr>
                </w:div>
              </w:divsChild>
            </w:div>
            <w:div w:id="326792064">
              <w:marLeft w:val="0"/>
              <w:marRight w:val="0"/>
              <w:marTop w:val="0"/>
              <w:marBottom w:val="0"/>
              <w:divBdr>
                <w:top w:val="none" w:sz="0" w:space="0" w:color="auto"/>
                <w:left w:val="none" w:sz="0" w:space="0" w:color="auto"/>
                <w:bottom w:val="none" w:sz="0" w:space="0" w:color="auto"/>
                <w:right w:val="none" w:sz="0" w:space="0" w:color="auto"/>
              </w:divBdr>
              <w:divsChild>
                <w:div w:id="1942570080">
                  <w:marLeft w:val="640"/>
                  <w:marRight w:val="0"/>
                  <w:marTop w:val="0"/>
                  <w:marBottom w:val="0"/>
                  <w:divBdr>
                    <w:top w:val="none" w:sz="0" w:space="0" w:color="auto"/>
                    <w:left w:val="none" w:sz="0" w:space="0" w:color="auto"/>
                    <w:bottom w:val="none" w:sz="0" w:space="0" w:color="auto"/>
                    <w:right w:val="none" w:sz="0" w:space="0" w:color="auto"/>
                  </w:divBdr>
                </w:div>
                <w:div w:id="1031342652">
                  <w:marLeft w:val="640"/>
                  <w:marRight w:val="0"/>
                  <w:marTop w:val="0"/>
                  <w:marBottom w:val="0"/>
                  <w:divBdr>
                    <w:top w:val="none" w:sz="0" w:space="0" w:color="auto"/>
                    <w:left w:val="none" w:sz="0" w:space="0" w:color="auto"/>
                    <w:bottom w:val="none" w:sz="0" w:space="0" w:color="auto"/>
                    <w:right w:val="none" w:sz="0" w:space="0" w:color="auto"/>
                  </w:divBdr>
                </w:div>
                <w:div w:id="466556353">
                  <w:marLeft w:val="640"/>
                  <w:marRight w:val="0"/>
                  <w:marTop w:val="0"/>
                  <w:marBottom w:val="0"/>
                  <w:divBdr>
                    <w:top w:val="none" w:sz="0" w:space="0" w:color="auto"/>
                    <w:left w:val="none" w:sz="0" w:space="0" w:color="auto"/>
                    <w:bottom w:val="none" w:sz="0" w:space="0" w:color="auto"/>
                    <w:right w:val="none" w:sz="0" w:space="0" w:color="auto"/>
                  </w:divBdr>
                </w:div>
                <w:div w:id="441728860">
                  <w:marLeft w:val="640"/>
                  <w:marRight w:val="0"/>
                  <w:marTop w:val="0"/>
                  <w:marBottom w:val="0"/>
                  <w:divBdr>
                    <w:top w:val="none" w:sz="0" w:space="0" w:color="auto"/>
                    <w:left w:val="none" w:sz="0" w:space="0" w:color="auto"/>
                    <w:bottom w:val="none" w:sz="0" w:space="0" w:color="auto"/>
                    <w:right w:val="none" w:sz="0" w:space="0" w:color="auto"/>
                  </w:divBdr>
                </w:div>
                <w:div w:id="933828892">
                  <w:marLeft w:val="640"/>
                  <w:marRight w:val="0"/>
                  <w:marTop w:val="0"/>
                  <w:marBottom w:val="0"/>
                  <w:divBdr>
                    <w:top w:val="none" w:sz="0" w:space="0" w:color="auto"/>
                    <w:left w:val="none" w:sz="0" w:space="0" w:color="auto"/>
                    <w:bottom w:val="none" w:sz="0" w:space="0" w:color="auto"/>
                    <w:right w:val="none" w:sz="0" w:space="0" w:color="auto"/>
                  </w:divBdr>
                </w:div>
                <w:div w:id="1517502998">
                  <w:marLeft w:val="640"/>
                  <w:marRight w:val="0"/>
                  <w:marTop w:val="0"/>
                  <w:marBottom w:val="0"/>
                  <w:divBdr>
                    <w:top w:val="none" w:sz="0" w:space="0" w:color="auto"/>
                    <w:left w:val="none" w:sz="0" w:space="0" w:color="auto"/>
                    <w:bottom w:val="none" w:sz="0" w:space="0" w:color="auto"/>
                    <w:right w:val="none" w:sz="0" w:space="0" w:color="auto"/>
                  </w:divBdr>
                </w:div>
                <w:div w:id="1639333264">
                  <w:marLeft w:val="640"/>
                  <w:marRight w:val="0"/>
                  <w:marTop w:val="0"/>
                  <w:marBottom w:val="0"/>
                  <w:divBdr>
                    <w:top w:val="none" w:sz="0" w:space="0" w:color="auto"/>
                    <w:left w:val="none" w:sz="0" w:space="0" w:color="auto"/>
                    <w:bottom w:val="none" w:sz="0" w:space="0" w:color="auto"/>
                    <w:right w:val="none" w:sz="0" w:space="0" w:color="auto"/>
                  </w:divBdr>
                </w:div>
                <w:div w:id="1517963249">
                  <w:marLeft w:val="640"/>
                  <w:marRight w:val="0"/>
                  <w:marTop w:val="0"/>
                  <w:marBottom w:val="0"/>
                  <w:divBdr>
                    <w:top w:val="none" w:sz="0" w:space="0" w:color="auto"/>
                    <w:left w:val="none" w:sz="0" w:space="0" w:color="auto"/>
                    <w:bottom w:val="none" w:sz="0" w:space="0" w:color="auto"/>
                    <w:right w:val="none" w:sz="0" w:space="0" w:color="auto"/>
                  </w:divBdr>
                </w:div>
                <w:div w:id="269049576">
                  <w:marLeft w:val="640"/>
                  <w:marRight w:val="0"/>
                  <w:marTop w:val="0"/>
                  <w:marBottom w:val="0"/>
                  <w:divBdr>
                    <w:top w:val="none" w:sz="0" w:space="0" w:color="auto"/>
                    <w:left w:val="none" w:sz="0" w:space="0" w:color="auto"/>
                    <w:bottom w:val="none" w:sz="0" w:space="0" w:color="auto"/>
                    <w:right w:val="none" w:sz="0" w:space="0" w:color="auto"/>
                  </w:divBdr>
                </w:div>
                <w:div w:id="136844352">
                  <w:marLeft w:val="640"/>
                  <w:marRight w:val="0"/>
                  <w:marTop w:val="0"/>
                  <w:marBottom w:val="0"/>
                  <w:divBdr>
                    <w:top w:val="none" w:sz="0" w:space="0" w:color="auto"/>
                    <w:left w:val="none" w:sz="0" w:space="0" w:color="auto"/>
                    <w:bottom w:val="none" w:sz="0" w:space="0" w:color="auto"/>
                    <w:right w:val="none" w:sz="0" w:space="0" w:color="auto"/>
                  </w:divBdr>
                </w:div>
                <w:div w:id="2067296497">
                  <w:marLeft w:val="640"/>
                  <w:marRight w:val="0"/>
                  <w:marTop w:val="0"/>
                  <w:marBottom w:val="0"/>
                  <w:divBdr>
                    <w:top w:val="none" w:sz="0" w:space="0" w:color="auto"/>
                    <w:left w:val="none" w:sz="0" w:space="0" w:color="auto"/>
                    <w:bottom w:val="none" w:sz="0" w:space="0" w:color="auto"/>
                    <w:right w:val="none" w:sz="0" w:space="0" w:color="auto"/>
                  </w:divBdr>
                </w:div>
                <w:div w:id="2135051938">
                  <w:marLeft w:val="640"/>
                  <w:marRight w:val="0"/>
                  <w:marTop w:val="0"/>
                  <w:marBottom w:val="0"/>
                  <w:divBdr>
                    <w:top w:val="none" w:sz="0" w:space="0" w:color="auto"/>
                    <w:left w:val="none" w:sz="0" w:space="0" w:color="auto"/>
                    <w:bottom w:val="none" w:sz="0" w:space="0" w:color="auto"/>
                    <w:right w:val="none" w:sz="0" w:space="0" w:color="auto"/>
                  </w:divBdr>
                </w:div>
                <w:div w:id="1152481220">
                  <w:marLeft w:val="640"/>
                  <w:marRight w:val="0"/>
                  <w:marTop w:val="0"/>
                  <w:marBottom w:val="0"/>
                  <w:divBdr>
                    <w:top w:val="none" w:sz="0" w:space="0" w:color="auto"/>
                    <w:left w:val="none" w:sz="0" w:space="0" w:color="auto"/>
                    <w:bottom w:val="none" w:sz="0" w:space="0" w:color="auto"/>
                    <w:right w:val="none" w:sz="0" w:space="0" w:color="auto"/>
                  </w:divBdr>
                </w:div>
                <w:div w:id="1315455929">
                  <w:marLeft w:val="640"/>
                  <w:marRight w:val="0"/>
                  <w:marTop w:val="0"/>
                  <w:marBottom w:val="0"/>
                  <w:divBdr>
                    <w:top w:val="none" w:sz="0" w:space="0" w:color="auto"/>
                    <w:left w:val="none" w:sz="0" w:space="0" w:color="auto"/>
                    <w:bottom w:val="none" w:sz="0" w:space="0" w:color="auto"/>
                    <w:right w:val="none" w:sz="0" w:space="0" w:color="auto"/>
                  </w:divBdr>
                </w:div>
                <w:div w:id="1008750833">
                  <w:marLeft w:val="640"/>
                  <w:marRight w:val="0"/>
                  <w:marTop w:val="0"/>
                  <w:marBottom w:val="0"/>
                  <w:divBdr>
                    <w:top w:val="none" w:sz="0" w:space="0" w:color="auto"/>
                    <w:left w:val="none" w:sz="0" w:space="0" w:color="auto"/>
                    <w:bottom w:val="none" w:sz="0" w:space="0" w:color="auto"/>
                    <w:right w:val="none" w:sz="0" w:space="0" w:color="auto"/>
                  </w:divBdr>
                </w:div>
                <w:div w:id="1075401484">
                  <w:marLeft w:val="640"/>
                  <w:marRight w:val="0"/>
                  <w:marTop w:val="0"/>
                  <w:marBottom w:val="0"/>
                  <w:divBdr>
                    <w:top w:val="none" w:sz="0" w:space="0" w:color="auto"/>
                    <w:left w:val="none" w:sz="0" w:space="0" w:color="auto"/>
                    <w:bottom w:val="none" w:sz="0" w:space="0" w:color="auto"/>
                    <w:right w:val="none" w:sz="0" w:space="0" w:color="auto"/>
                  </w:divBdr>
                </w:div>
                <w:div w:id="28802739">
                  <w:marLeft w:val="640"/>
                  <w:marRight w:val="0"/>
                  <w:marTop w:val="0"/>
                  <w:marBottom w:val="0"/>
                  <w:divBdr>
                    <w:top w:val="none" w:sz="0" w:space="0" w:color="auto"/>
                    <w:left w:val="none" w:sz="0" w:space="0" w:color="auto"/>
                    <w:bottom w:val="none" w:sz="0" w:space="0" w:color="auto"/>
                    <w:right w:val="none" w:sz="0" w:space="0" w:color="auto"/>
                  </w:divBdr>
                </w:div>
                <w:div w:id="1385519048">
                  <w:marLeft w:val="640"/>
                  <w:marRight w:val="0"/>
                  <w:marTop w:val="0"/>
                  <w:marBottom w:val="0"/>
                  <w:divBdr>
                    <w:top w:val="none" w:sz="0" w:space="0" w:color="auto"/>
                    <w:left w:val="none" w:sz="0" w:space="0" w:color="auto"/>
                    <w:bottom w:val="none" w:sz="0" w:space="0" w:color="auto"/>
                    <w:right w:val="none" w:sz="0" w:space="0" w:color="auto"/>
                  </w:divBdr>
                </w:div>
                <w:div w:id="1204293655">
                  <w:marLeft w:val="640"/>
                  <w:marRight w:val="0"/>
                  <w:marTop w:val="0"/>
                  <w:marBottom w:val="0"/>
                  <w:divBdr>
                    <w:top w:val="none" w:sz="0" w:space="0" w:color="auto"/>
                    <w:left w:val="none" w:sz="0" w:space="0" w:color="auto"/>
                    <w:bottom w:val="none" w:sz="0" w:space="0" w:color="auto"/>
                    <w:right w:val="none" w:sz="0" w:space="0" w:color="auto"/>
                  </w:divBdr>
                </w:div>
                <w:div w:id="1632786353">
                  <w:marLeft w:val="640"/>
                  <w:marRight w:val="0"/>
                  <w:marTop w:val="0"/>
                  <w:marBottom w:val="0"/>
                  <w:divBdr>
                    <w:top w:val="none" w:sz="0" w:space="0" w:color="auto"/>
                    <w:left w:val="none" w:sz="0" w:space="0" w:color="auto"/>
                    <w:bottom w:val="none" w:sz="0" w:space="0" w:color="auto"/>
                    <w:right w:val="none" w:sz="0" w:space="0" w:color="auto"/>
                  </w:divBdr>
                </w:div>
                <w:div w:id="1249119123">
                  <w:marLeft w:val="640"/>
                  <w:marRight w:val="0"/>
                  <w:marTop w:val="0"/>
                  <w:marBottom w:val="0"/>
                  <w:divBdr>
                    <w:top w:val="none" w:sz="0" w:space="0" w:color="auto"/>
                    <w:left w:val="none" w:sz="0" w:space="0" w:color="auto"/>
                    <w:bottom w:val="none" w:sz="0" w:space="0" w:color="auto"/>
                    <w:right w:val="none" w:sz="0" w:space="0" w:color="auto"/>
                  </w:divBdr>
                </w:div>
                <w:div w:id="12927039">
                  <w:marLeft w:val="640"/>
                  <w:marRight w:val="0"/>
                  <w:marTop w:val="0"/>
                  <w:marBottom w:val="0"/>
                  <w:divBdr>
                    <w:top w:val="none" w:sz="0" w:space="0" w:color="auto"/>
                    <w:left w:val="none" w:sz="0" w:space="0" w:color="auto"/>
                    <w:bottom w:val="none" w:sz="0" w:space="0" w:color="auto"/>
                    <w:right w:val="none" w:sz="0" w:space="0" w:color="auto"/>
                  </w:divBdr>
                </w:div>
                <w:div w:id="1092315371">
                  <w:marLeft w:val="640"/>
                  <w:marRight w:val="0"/>
                  <w:marTop w:val="0"/>
                  <w:marBottom w:val="0"/>
                  <w:divBdr>
                    <w:top w:val="none" w:sz="0" w:space="0" w:color="auto"/>
                    <w:left w:val="none" w:sz="0" w:space="0" w:color="auto"/>
                    <w:bottom w:val="none" w:sz="0" w:space="0" w:color="auto"/>
                    <w:right w:val="none" w:sz="0" w:space="0" w:color="auto"/>
                  </w:divBdr>
                </w:div>
                <w:div w:id="475686306">
                  <w:marLeft w:val="640"/>
                  <w:marRight w:val="0"/>
                  <w:marTop w:val="0"/>
                  <w:marBottom w:val="0"/>
                  <w:divBdr>
                    <w:top w:val="none" w:sz="0" w:space="0" w:color="auto"/>
                    <w:left w:val="none" w:sz="0" w:space="0" w:color="auto"/>
                    <w:bottom w:val="none" w:sz="0" w:space="0" w:color="auto"/>
                    <w:right w:val="none" w:sz="0" w:space="0" w:color="auto"/>
                  </w:divBdr>
                </w:div>
                <w:div w:id="604533637">
                  <w:marLeft w:val="640"/>
                  <w:marRight w:val="0"/>
                  <w:marTop w:val="0"/>
                  <w:marBottom w:val="0"/>
                  <w:divBdr>
                    <w:top w:val="none" w:sz="0" w:space="0" w:color="auto"/>
                    <w:left w:val="none" w:sz="0" w:space="0" w:color="auto"/>
                    <w:bottom w:val="none" w:sz="0" w:space="0" w:color="auto"/>
                    <w:right w:val="none" w:sz="0" w:space="0" w:color="auto"/>
                  </w:divBdr>
                </w:div>
                <w:div w:id="1401900419">
                  <w:marLeft w:val="640"/>
                  <w:marRight w:val="0"/>
                  <w:marTop w:val="0"/>
                  <w:marBottom w:val="0"/>
                  <w:divBdr>
                    <w:top w:val="none" w:sz="0" w:space="0" w:color="auto"/>
                    <w:left w:val="none" w:sz="0" w:space="0" w:color="auto"/>
                    <w:bottom w:val="none" w:sz="0" w:space="0" w:color="auto"/>
                    <w:right w:val="none" w:sz="0" w:space="0" w:color="auto"/>
                  </w:divBdr>
                </w:div>
                <w:div w:id="672948676">
                  <w:marLeft w:val="640"/>
                  <w:marRight w:val="0"/>
                  <w:marTop w:val="0"/>
                  <w:marBottom w:val="0"/>
                  <w:divBdr>
                    <w:top w:val="none" w:sz="0" w:space="0" w:color="auto"/>
                    <w:left w:val="none" w:sz="0" w:space="0" w:color="auto"/>
                    <w:bottom w:val="none" w:sz="0" w:space="0" w:color="auto"/>
                    <w:right w:val="none" w:sz="0" w:space="0" w:color="auto"/>
                  </w:divBdr>
                </w:div>
                <w:div w:id="1262451843">
                  <w:marLeft w:val="640"/>
                  <w:marRight w:val="0"/>
                  <w:marTop w:val="0"/>
                  <w:marBottom w:val="0"/>
                  <w:divBdr>
                    <w:top w:val="none" w:sz="0" w:space="0" w:color="auto"/>
                    <w:left w:val="none" w:sz="0" w:space="0" w:color="auto"/>
                    <w:bottom w:val="none" w:sz="0" w:space="0" w:color="auto"/>
                    <w:right w:val="none" w:sz="0" w:space="0" w:color="auto"/>
                  </w:divBdr>
                </w:div>
                <w:div w:id="1291670332">
                  <w:marLeft w:val="640"/>
                  <w:marRight w:val="0"/>
                  <w:marTop w:val="0"/>
                  <w:marBottom w:val="0"/>
                  <w:divBdr>
                    <w:top w:val="none" w:sz="0" w:space="0" w:color="auto"/>
                    <w:left w:val="none" w:sz="0" w:space="0" w:color="auto"/>
                    <w:bottom w:val="none" w:sz="0" w:space="0" w:color="auto"/>
                    <w:right w:val="none" w:sz="0" w:space="0" w:color="auto"/>
                  </w:divBdr>
                </w:div>
                <w:div w:id="1356734741">
                  <w:marLeft w:val="640"/>
                  <w:marRight w:val="0"/>
                  <w:marTop w:val="0"/>
                  <w:marBottom w:val="0"/>
                  <w:divBdr>
                    <w:top w:val="none" w:sz="0" w:space="0" w:color="auto"/>
                    <w:left w:val="none" w:sz="0" w:space="0" w:color="auto"/>
                    <w:bottom w:val="none" w:sz="0" w:space="0" w:color="auto"/>
                    <w:right w:val="none" w:sz="0" w:space="0" w:color="auto"/>
                  </w:divBdr>
                </w:div>
                <w:div w:id="941181037">
                  <w:marLeft w:val="640"/>
                  <w:marRight w:val="0"/>
                  <w:marTop w:val="0"/>
                  <w:marBottom w:val="0"/>
                  <w:divBdr>
                    <w:top w:val="none" w:sz="0" w:space="0" w:color="auto"/>
                    <w:left w:val="none" w:sz="0" w:space="0" w:color="auto"/>
                    <w:bottom w:val="none" w:sz="0" w:space="0" w:color="auto"/>
                    <w:right w:val="none" w:sz="0" w:space="0" w:color="auto"/>
                  </w:divBdr>
                </w:div>
                <w:div w:id="691615081">
                  <w:marLeft w:val="640"/>
                  <w:marRight w:val="0"/>
                  <w:marTop w:val="0"/>
                  <w:marBottom w:val="0"/>
                  <w:divBdr>
                    <w:top w:val="none" w:sz="0" w:space="0" w:color="auto"/>
                    <w:left w:val="none" w:sz="0" w:space="0" w:color="auto"/>
                    <w:bottom w:val="none" w:sz="0" w:space="0" w:color="auto"/>
                    <w:right w:val="none" w:sz="0" w:space="0" w:color="auto"/>
                  </w:divBdr>
                </w:div>
                <w:div w:id="33163898">
                  <w:marLeft w:val="640"/>
                  <w:marRight w:val="0"/>
                  <w:marTop w:val="0"/>
                  <w:marBottom w:val="0"/>
                  <w:divBdr>
                    <w:top w:val="none" w:sz="0" w:space="0" w:color="auto"/>
                    <w:left w:val="none" w:sz="0" w:space="0" w:color="auto"/>
                    <w:bottom w:val="none" w:sz="0" w:space="0" w:color="auto"/>
                    <w:right w:val="none" w:sz="0" w:space="0" w:color="auto"/>
                  </w:divBdr>
                </w:div>
                <w:div w:id="2049140137">
                  <w:marLeft w:val="640"/>
                  <w:marRight w:val="0"/>
                  <w:marTop w:val="0"/>
                  <w:marBottom w:val="0"/>
                  <w:divBdr>
                    <w:top w:val="none" w:sz="0" w:space="0" w:color="auto"/>
                    <w:left w:val="none" w:sz="0" w:space="0" w:color="auto"/>
                    <w:bottom w:val="none" w:sz="0" w:space="0" w:color="auto"/>
                    <w:right w:val="none" w:sz="0" w:space="0" w:color="auto"/>
                  </w:divBdr>
                </w:div>
                <w:div w:id="968701112">
                  <w:marLeft w:val="640"/>
                  <w:marRight w:val="0"/>
                  <w:marTop w:val="0"/>
                  <w:marBottom w:val="0"/>
                  <w:divBdr>
                    <w:top w:val="none" w:sz="0" w:space="0" w:color="auto"/>
                    <w:left w:val="none" w:sz="0" w:space="0" w:color="auto"/>
                    <w:bottom w:val="none" w:sz="0" w:space="0" w:color="auto"/>
                    <w:right w:val="none" w:sz="0" w:space="0" w:color="auto"/>
                  </w:divBdr>
                </w:div>
                <w:div w:id="221867149">
                  <w:marLeft w:val="640"/>
                  <w:marRight w:val="0"/>
                  <w:marTop w:val="0"/>
                  <w:marBottom w:val="0"/>
                  <w:divBdr>
                    <w:top w:val="none" w:sz="0" w:space="0" w:color="auto"/>
                    <w:left w:val="none" w:sz="0" w:space="0" w:color="auto"/>
                    <w:bottom w:val="none" w:sz="0" w:space="0" w:color="auto"/>
                    <w:right w:val="none" w:sz="0" w:space="0" w:color="auto"/>
                  </w:divBdr>
                </w:div>
                <w:div w:id="374044860">
                  <w:marLeft w:val="640"/>
                  <w:marRight w:val="0"/>
                  <w:marTop w:val="0"/>
                  <w:marBottom w:val="0"/>
                  <w:divBdr>
                    <w:top w:val="none" w:sz="0" w:space="0" w:color="auto"/>
                    <w:left w:val="none" w:sz="0" w:space="0" w:color="auto"/>
                    <w:bottom w:val="none" w:sz="0" w:space="0" w:color="auto"/>
                    <w:right w:val="none" w:sz="0" w:space="0" w:color="auto"/>
                  </w:divBdr>
                </w:div>
                <w:div w:id="1625229655">
                  <w:marLeft w:val="640"/>
                  <w:marRight w:val="0"/>
                  <w:marTop w:val="0"/>
                  <w:marBottom w:val="0"/>
                  <w:divBdr>
                    <w:top w:val="none" w:sz="0" w:space="0" w:color="auto"/>
                    <w:left w:val="none" w:sz="0" w:space="0" w:color="auto"/>
                    <w:bottom w:val="none" w:sz="0" w:space="0" w:color="auto"/>
                    <w:right w:val="none" w:sz="0" w:space="0" w:color="auto"/>
                  </w:divBdr>
                </w:div>
                <w:div w:id="1298025872">
                  <w:marLeft w:val="640"/>
                  <w:marRight w:val="0"/>
                  <w:marTop w:val="0"/>
                  <w:marBottom w:val="0"/>
                  <w:divBdr>
                    <w:top w:val="none" w:sz="0" w:space="0" w:color="auto"/>
                    <w:left w:val="none" w:sz="0" w:space="0" w:color="auto"/>
                    <w:bottom w:val="none" w:sz="0" w:space="0" w:color="auto"/>
                    <w:right w:val="none" w:sz="0" w:space="0" w:color="auto"/>
                  </w:divBdr>
                </w:div>
                <w:div w:id="551620633">
                  <w:marLeft w:val="640"/>
                  <w:marRight w:val="0"/>
                  <w:marTop w:val="0"/>
                  <w:marBottom w:val="0"/>
                  <w:divBdr>
                    <w:top w:val="none" w:sz="0" w:space="0" w:color="auto"/>
                    <w:left w:val="none" w:sz="0" w:space="0" w:color="auto"/>
                    <w:bottom w:val="none" w:sz="0" w:space="0" w:color="auto"/>
                    <w:right w:val="none" w:sz="0" w:space="0" w:color="auto"/>
                  </w:divBdr>
                </w:div>
                <w:div w:id="176776965">
                  <w:marLeft w:val="640"/>
                  <w:marRight w:val="0"/>
                  <w:marTop w:val="0"/>
                  <w:marBottom w:val="0"/>
                  <w:divBdr>
                    <w:top w:val="none" w:sz="0" w:space="0" w:color="auto"/>
                    <w:left w:val="none" w:sz="0" w:space="0" w:color="auto"/>
                    <w:bottom w:val="none" w:sz="0" w:space="0" w:color="auto"/>
                    <w:right w:val="none" w:sz="0" w:space="0" w:color="auto"/>
                  </w:divBdr>
                </w:div>
                <w:div w:id="1349328714">
                  <w:marLeft w:val="640"/>
                  <w:marRight w:val="0"/>
                  <w:marTop w:val="0"/>
                  <w:marBottom w:val="0"/>
                  <w:divBdr>
                    <w:top w:val="none" w:sz="0" w:space="0" w:color="auto"/>
                    <w:left w:val="none" w:sz="0" w:space="0" w:color="auto"/>
                    <w:bottom w:val="none" w:sz="0" w:space="0" w:color="auto"/>
                    <w:right w:val="none" w:sz="0" w:space="0" w:color="auto"/>
                  </w:divBdr>
                </w:div>
                <w:div w:id="2118720949">
                  <w:marLeft w:val="640"/>
                  <w:marRight w:val="0"/>
                  <w:marTop w:val="0"/>
                  <w:marBottom w:val="0"/>
                  <w:divBdr>
                    <w:top w:val="none" w:sz="0" w:space="0" w:color="auto"/>
                    <w:left w:val="none" w:sz="0" w:space="0" w:color="auto"/>
                    <w:bottom w:val="none" w:sz="0" w:space="0" w:color="auto"/>
                    <w:right w:val="none" w:sz="0" w:space="0" w:color="auto"/>
                  </w:divBdr>
                </w:div>
                <w:div w:id="6739945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636596">
          <w:marLeft w:val="640"/>
          <w:marRight w:val="0"/>
          <w:marTop w:val="0"/>
          <w:marBottom w:val="0"/>
          <w:divBdr>
            <w:top w:val="none" w:sz="0" w:space="0" w:color="auto"/>
            <w:left w:val="none" w:sz="0" w:space="0" w:color="auto"/>
            <w:bottom w:val="none" w:sz="0" w:space="0" w:color="auto"/>
            <w:right w:val="none" w:sz="0" w:space="0" w:color="auto"/>
          </w:divBdr>
        </w:div>
        <w:div w:id="853231706">
          <w:marLeft w:val="640"/>
          <w:marRight w:val="0"/>
          <w:marTop w:val="0"/>
          <w:marBottom w:val="0"/>
          <w:divBdr>
            <w:top w:val="none" w:sz="0" w:space="0" w:color="auto"/>
            <w:left w:val="none" w:sz="0" w:space="0" w:color="auto"/>
            <w:bottom w:val="none" w:sz="0" w:space="0" w:color="auto"/>
            <w:right w:val="none" w:sz="0" w:space="0" w:color="auto"/>
          </w:divBdr>
        </w:div>
        <w:div w:id="1009455174">
          <w:marLeft w:val="640"/>
          <w:marRight w:val="0"/>
          <w:marTop w:val="0"/>
          <w:marBottom w:val="0"/>
          <w:divBdr>
            <w:top w:val="none" w:sz="0" w:space="0" w:color="auto"/>
            <w:left w:val="none" w:sz="0" w:space="0" w:color="auto"/>
            <w:bottom w:val="none" w:sz="0" w:space="0" w:color="auto"/>
            <w:right w:val="none" w:sz="0" w:space="0" w:color="auto"/>
          </w:divBdr>
        </w:div>
        <w:div w:id="1268929646">
          <w:marLeft w:val="640"/>
          <w:marRight w:val="0"/>
          <w:marTop w:val="0"/>
          <w:marBottom w:val="0"/>
          <w:divBdr>
            <w:top w:val="none" w:sz="0" w:space="0" w:color="auto"/>
            <w:left w:val="none" w:sz="0" w:space="0" w:color="auto"/>
            <w:bottom w:val="none" w:sz="0" w:space="0" w:color="auto"/>
            <w:right w:val="none" w:sz="0" w:space="0" w:color="auto"/>
          </w:divBdr>
        </w:div>
        <w:div w:id="868223528">
          <w:marLeft w:val="640"/>
          <w:marRight w:val="0"/>
          <w:marTop w:val="0"/>
          <w:marBottom w:val="0"/>
          <w:divBdr>
            <w:top w:val="none" w:sz="0" w:space="0" w:color="auto"/>
            <w:left w:val="none" w:sz="0" w:space="0" w:color="auto"/>
            <w:bottom w:val="none" w:sz="0" w:space="0" w:color="auto"/>
            <w:right w:val="none" w:sz="0" w:space="0" w:color="auto"/>
          </w:divBdr>
        </w:div>
        <w:div w:id="976303766">
          <w:marLeft w:val="640"/>
          <w:marRight w:val="0"/>
          <w:marTop w:val="0"/>
          <w:marBottom w:val="0"/>
          <w:divBdr>
            <w:top w:val="none" w:sz="0" w:space="0" w:color="auto"/>
            <w:left w:val="none" w:sz="0" w:space="0" w:color="auto"/>
            <w:bottom w:val="none" w:sz="0" w:space="0" w:color="auto"/>
            <w:right w:val="none" w:sz="0" w:space="0" w:color="auto"/>
          </w:divBdr>
        </w:div>
        <w:div w:id="996349246">
          <w:marLeft w:val="640"/>
          <w:marRight w:val="0"/>
          <w:marTop w:val="0"/>
          <w:marBottom w:val="0"/>
          <w:divBdr>
            <w:top w:val="none" w:sz="0" w:space="0" w:color="auto"/>
            <w:left w:val="none" w:sz="0" w:space="0" w:color="auto"/>
            <w:bottom w:val="none" w:sz="0" w:space="0" w:color="auto"/>
            <w:right w:val="none" w:sz="0" w:space="0" w:color="auto"/>
          </w:divBdr>
        </w:div>
        <w:div w:id="1964650736">
          <w:marLeft w:val="640"/>
          <w:marRight w:val="0"/>
          <w:marTop w:val="0"/>
          <w:marBottom w:val="0"/>
          <w:divBdr>
            <w:top w:val="none" w:sz="0" w:space="0" w:color="auto"/>
            <w:left w:val="none" w:sz="0" w:space="0" w:color="auto"/>
            <w:bottom w:val="none" w:sz="0" w:space="0" w:color="auto"/>
            <w:right w:val="none" w:sz="0" w:space="0" w:color="auto"/>
          </w:divBdr>
        </w:div>
        <w:div w:id="2011524811">
          <w:marLeft w:val="640"/>
          <w:marRight w:val="0"/>
          <w:marTop w:val="0"/>
          <w:marBottom w:val="0"/>
          <w:divBdr>
            <w:top w:val="none" w:sz="0" w:space="0" w:color="auto"/>
            <w:left w:val="none" w:sz="0" w:space="0" w:color="auto"/>
            <w:bottom w:val="none" w:sz="0" w:space="0" w:color="auto"/>
            <w:right w:val="none" w:sz="0" w:space="0" w:color="auto"/>
          </w:divBdr>
        </w:div>
        <w:div w:id="158228577">
          <w:marLeft w:val="640"/>
          <w:marRight w:val="0"/>
          <w:marTop w:val="0"/>
          <w:marBottom w:val="0"/>
          <w:divBdr>
            <w:top w:val="none" w:sz="0" w:space="0" w:color="auto"/>
            <w:left w:val="none" w:sz="0" w:space="0" w:color="auto"/>
            <w:bottom w:val="none" w:sz="0" w:space="0" w:color="auto"/>
            <w:right w:val="none" w:sz="0" w:space="0" w:color="auto"/>
          </w:divBdr>
        </w:div>
        <w:div w:id="424496483">
          <w:marLeft w:val="640"/>
          <w:marRight w:val="0"/>
          <w:marTop w:val="0"/>
          <w:marBottom w:val="0"/>
          <w:divBdr>
            <w:top w:val="none" w:sz="0" w:space="0" w:color="auto"/>
            <w:left w:val="none" w:sz="0" w:space="0" w:color="auto"/>
            <w:bottom w:val="none" w:sz="0" w:space="0" w:color="auto"/>
            <w:right w:val="none" w:sz="0" w:space="0" w:color="auto"/>
          </w:divBdr>
        </w:div>
        <w:div w:id="1609896132">
          <w:marLeft w:val="640"/>
          <w:marRight w:val="0"/>
          <w:marTop w:val="0"/>
          <w:marBottom w:val="0"/>
          <w:divBdr>
            <w:top w:val="none" w:sz="0" w:space="0" w:color="auto"/>
            <w:left w:val="none" w:sz="0" w:space="0" w:color="auto"/>
            <w:bottom w:val="none" w:sz="0" w:space="0" w:color="auto"/>
            <w:right w:val="none" w:sz="0" w:space="0" w:color="auto"/>
          </w:divBdr>
        </w:div>
        <w:div w:id="756285740">
          <w:marLeft w:val="640"/>
          <w:marRight w:val="0"/>
          <w:marTop w:val="0"/>
          <w:marBottom w:val="0"/>
          <w:divBdr>
            <w:top w:val="none" w:sz="0" w:space="0" w:color="auto"/>
            <w:left w:val="none" w:sz="0" w:space="0" w:color="auto"/>
            <w:bottom w:val="none" w:sz="0" w:space="0" w:color="auto"/>
            <w:right w:val="none" w:sz="0" w:space="0" w:color="auto"/>
          </w:divBdr>
        </w:div>
        <w:div w:id="1820262410">
          <w:marLeft w:val="640"/>
          <w:marRight w:val="0"/>
          <w:marTop w:val="0"/>
          <w:marBottom w:val="0"/>
          <w:divBdr>
            <w:top w:val="none" w:sz="0" w:space="0" w:color="auto"/>
            <w:left w:val="none" w:sz="0" w:space="0" w:color="auto"/>
            <w:bottom w:val="none" w:sz="0" w:space="0" w:color="auto"/>
            <w:right w:val="none" w:sz="0" w:space="0" w:color="auto"/>
          </w:divBdr>
        </w:div>
        <w:div w:id="200091106">
          <w:marLeft w:val="640"/>
          <w:marRight w:val="0"/>
          <w:marTop w:val="0"/>
          <w:marBottom w:val="0"/>
          <w:divBdr>
            <w:top w:val="none" w:sz="0" w:space="0" w:color="auto"/>
            <w:left w:val="none" w:sz="0" w:space="0" w:color="auto"/>
            <w:bottom w:val="none" w:sz="0" w:space="0" w:color="auto"/>
            <w:right w:val="none" w:sz="0" w:space="0" w:color="auto"/>
          </w:divBdr>
        </w:div>
        <w:div w:id="1668434156">
          <w:marLeft w:val="640"/>
          <w:marRight w:val="0"/>
          <w:marTop w:val="0"/>
          <w:marBottom w:val="0"/>
          <w:divBdr>
            <w:top w:val="none" w:sz="0" w:space="0" w:color="auto"/>
            <w:left w:val="none" w:sz="0" w:space="0" w:color="auto"/>
            <w:bottom w:val="none" w:sz="0" w:space="0" w:color="auto"/>
            <w:right w:val="none" w:sz="0" w:space="0" w:color="auto"/>
          </w:divBdr>
        </w:div>
        <w:div w:id="620960969">
          <w:marLeft w:val="640"/>
          <w:marRight w:val="0"/>
          <w:marTop w:val="0"/>
          <w:marBottom w:val="0"/>
          <w:divBdr>
            <w:top w:val="none" w:sz="0" w:space="0" w:color="auto"/>
            <w:left w:val="none" w:sz="0" w:space="0" w:color="auto"/>
            <w:bottom w:val="none" w:sz="0" w:space="0" w:color="auto"/>
            <w:right w:val="none" w:sz="0" w:space="0" w:color="auto"/>
          </w:divBdr>
        </w:div>
        <w:div w:id="1633367171">
          <w:marLeft w:val="640"/>
          <w:marRight w:val="0"/>
          <w:marTop w:val="0"/>
          <w:marBottom w:val="0"/>
          <w:divBdr>
            <w:top w:val="none" w:sz="0" w:space="0" w:color="auto"/>
            <w:left w:val="none" w:sz="0" w:space="0" w:color="auto"/>
            <w:bottom w:val="none" w:sz="0" w:space="0" w:color="auto"/>
            <w:right w:val="none" w:sz="0" w:space="0" w:color="auto"/>
          </w:divBdr>
        </w:div>
        <w:div w:id="664477436">
          <w:marLeft w:val="640"/>
          <w:marRight w:val="0"/>
          <w:marTop w:val="0"/>
          <w:marBottom w:val="0"/>
          <w:divBdr>
            <w:top w:val="none" w:sz="0" w:space="0" w:color="auto"/>
            <w:left w:val="none" w:sz="0" w:space="0" w:color="auto"/>
            <w:bottom w:val="none" w:sz="0" w:space="0" w:color="auto"/>
            <w:right w:val="none" w:sz="0" w:space="0" w:color="auto"/>
          </w:divBdr>
        </w:div>
        <w:div w:id="771434336">
          <w:marLeft w:val="640"/>
          <w:marRight w:val="0"/>
          <w:marTop w:val="0"/>
          <w:marBottom w:val="0"/>
          <w:divBdr>
            <w:top w:val="none" w:sz="0" w:space="0" w:color="auto"/>
            <w:left w:val="none" w:sz="0" w:space="0" w:color="auto"/>
            <w:bottom w:val="none" w:sz="0" w:space="0" w:color="auto"/>
            <w:right w:val="none" w:sz="0" w:space="0" w:color="auto"/>
          </w:divBdr>
        </w:div>
        <w:div w:id="367804712">
          <w:marLeft w:val="640"/>
          <w:marRight w:val="0"/>
          <w:marTop w:val="0"/>
          <w:marBottom w:val="0"/>
          <w:divBdr>
            <w:top w:val="none" w:sz="0" w:space="0" w:color="auto"/>
            <w:left w:val="none" w:sz="0" w:space="0" w:color="auto"/>
            <w:bottom w:val="none" w:sz="0" w:space="0" w:color="auto"/>
            <w:right w:val="none" w:sz="0" w:space="0" w:color="auto"/>
          </w:divBdr>
        </w:div>
        <w:div w:id="873076839">
          <w:marLeft w:val="640"/>
          <w:marRight w:val="0"/>
          <w:marTop w:val="0"/>
          <w:marBottom w:val="0"/>
          <w:divBdr>
            <w:top w:val="none" w:sz="0" w:space="0" w:color="auto"/>
            <w:left w:val="none" w:sz="0" w:space="0" w:color="auto"/>
            <w:bottom w:val="none" w:sz="0" w:space="0" w:color="auto"/>
            <w:right w:val="none" w:sz="0" w:space="0" w:color="auto"/>
          </w:divBdr>
        </w:div>
        <w:div w:id="1085373881">
          <w:marLeft w:val="640"/>
          <w:marRight w:val="0"/>
          <w:marTop w:val="0"/>
          <w:marBottom w:val="0"/>
          <w:divBdr>
            <w:top w:val="none" w:sz="0" w:space="0" w:color="auto"/>
            <w:left w:val="none" w:sz="0" w:space="0" w:color="auto"/>
            <w:bottom w:val="none" w:sz="0" w:space="0" w:color="auto"/>
            <w:right w:val="none" w:sz="0" w:space="0" w:color="auto"/>
          </w:divBdr>
        </w:div>
        <w:div w:id="1213883535">
          <w:marLeft w:val="640"/>
          <w:marRight w:val="0"/>
          <w:marTop w:val="0"/>
          <w:marBottom w:val="0"/>
          <w:divBdr>
            <w:top w:val="none" w:sz="0" w:space="0" w:color="auto"/>
            <w:left w:val="none" w:sz="0" w:space="0" w:color="auto"/>
            <w:bottom w:val="none" w:sz="0" w:space="0" w:color="auto"/>
            <w:right w:val="none" w:sz="0" w:space="0" w:color="auto"/>
          </w:divBdr>
        </w:div>
        <w:div w:id="1885172456">
          <w:marLeft w:val="640"/>
          <w:marRight w:val="0"/>
          <w:marTop w:val="0"/>
          <w:marBottom w:val="0"/>
          <w:divBdr>
            <w:top w:val="none" w:sz="0" w:space="0" w:color="auto"/>
            <w:left w:val="none" w:sz="0" w:space="0" w:color="auto"/>
            <w:bottom w:val="none" w:sz="0" w:space="0" w:color="auto"/>
            <w:right w:val="none" w:sz="0" w:space="0" w:color="auto"/>
          </w:divBdr>
        </w:div>
        <w:div w:id="1523976827">
          <w:marLeft w:val="640"/>
          <w:marRight w:val="0"/>
          <w:marTop w:val="0"/>
          <w:marBottom w:val="0"/>
          <w:divBdr>
            <w:top w:val="none" w:sz="0" w:space="0" w:color="auto"/>
            <w:left w:val="none" w:sz="0" w:space="0" w:color="auto"/>
            <w:bottom w:val="none" w:sz="0" w:space="0" w:color="auto"/>
            <w:right w:val="none" w:sz="0" w:space="0" w:color="auto"/>
          </w:divBdr>
        </w:div>
        <w:div w:id="227037166">
          <w:marLeft w:val="640"/>
          <w:marRight w:val="0"/>
          <w:marTop w:val="0"/>
          <w:marBottom w:val="0"/>
          <w:divBdr>
            <w:top w:val="none" w:sz="0" w:space="0" w:color="auto"/>
            <w:left w:val="none" w:sz="0" w:space="0" w:color="auto"/>
            <w:bottom w:val="none" w:sz="0" w:space="0" w:color="auto"/>
            <w:right w:val="none" w:sz="0" w:space="0" w:color="auto"/>
          </w:divBdr>
        </w:div>
        <w:div w:id="1824002832">
          <w:marLeft w:val="640"/>
          <w:marRight w:val="0"/>
          <w:marTop w:val="0"/>
          <w:marBottom w:val="0"/>
          <w:divBdr>
            <w:top w:val="none" w:sz="0" w:space="0" w:color="auto"/>
            <w:left w:val="none" w:sz="0" w:space="0" w:color="auto"/>
            <w:bottom w:val="none" w:sz="0" w:space="0" w:color="auto"/>
            <w:right w:val="none" w:sz="0" w:space="0" w:color="auto"/>
          </w:divBdr>
        </w:div>
        <w:div w:id="1205488709">
          <w:marLeft w:val="640"/>
          <w:marRight w:val="0"/>
          <w:marTop w:val="0"/>
          <w:marBottom w:val="0"/>
          <w:divBdr>
            <w:top w:val="none" w:sz="0" w:space="0" w:color="auto"/>
            <w:left w:val="none" w:sz="0" w:space="0" w:color="auto"/>
            <w:bottom w:val="none" w:sz="0" w:space="0" w:color="auto"/>
            <w:right w:val="none" w:sz="0" w:space="0" w:color="auto"/>
          </w:divBdr>
        </w:div>
        <w:div w:id="68886676">
          <w:marLeft w:val="640"/>
          <w:marRight w:val="0"/>
          <w:marTop w:val="0"/>
          <w:marBottom w:val="0"/>
          <w:divBdr>
            <w:top w:val="none" w:sz="0" w:space="0" w:color="auto"/>
            <w:left w:val="none" w:sz="0" w:space="0" w:color="auto"/>
            <w:bottom w:val="none" w:sz="0" w:space="0" w:color="auto"/>
            <w:right w:val="none" w:sz="0" w:space="0" w:color="auto"/>
          </w:divBdr>
        </w:div>
        <w:div w:id="1810974507">
          <w:marLeft w:val="640"/>
          <w:marRight w:val="0"/>
          <w:marTop w:val="0"/>
          <w:marBottom w:val="0"/>
          <w:divBdr>
            <w:top w:val="none" w:sz="0" w:space="0" w:color="auto"/>
            <w:left w:val="none" w:sz="0" w:space="0" w:color="auto"/>
            <w:bottom w:val="none" w:sz="0" w:space="0" w:color="auto"/>
            <w:right w:val="none" w:sz="0" w:space="0" w:color="auto"/>
          </w:divBdr>
        </w:div>
        <w:div w:id="1745302760">
          <w:marLeft w:val="640"/>
          <w:marRight w:val="0"/>
          <w:marTop w:val="0"/>
          <w:marBottom w:val="0"/>
          <w:divBdr>
            <w:top w:val="none" w:sz="0" w:space="0" w:color="auto"/>
            <w:left w:val="none" w:sz="0" w:space="0" w:color="auto"/>
            <w:bottom w:val="none" w:sz="0" w:space="0" w:color="auto"/>
            <w:right w:val="none" w:sz="0" w:space="0" w:color="auto"/>
          </w:divBdr>
        </w:div>
        <w:div w:id="1291787606">
          <w:marLeft w:val="640"/>
          <w:marRight w:val="0"/>
          <w:marTop w:val="0"/>
          <w:marBottom w:val="0"/>
          <w:divBdr>
            <w:top w:val="none" w:sz="0" w:space="0" w:color="auto"/>
            <w:left w:val="none" w:sz="0" w:space="0" w:color="auto"/>
            <w:bottom w:val="none" w:sz="0" w:space="0" w:color="auto"/>
            <w:right w:val="none" w:sz="0" w:space="0" w:color="auto"/>
          </w:divBdr>
        </w:div>
        <w:div w:id="2016687758">
          <w:marLeft w:val="640"/>
          <w:marRight w:val="0"/>
          <w:marTop w:val="0"/>
          <w:marBottom w:val="0"/>
          <w:divBdr>
            <w:top w:val="none" w:sz="0" w:space="0" w:color="auto"/>
            <w:left w:val="none" w:sz="0" w:space="0" w:color="auto"/>
            <w:bottom w:val="none" w:sz="0" w:space="0" w:color="auto"/>
            <w:right w:val="none" w:sz="0" w:space="0" w:color="auto"/>
          </w:divBdr>
        </w:div>
        <w:div w:id="1891528294">
          <w:marLeft w:val="640"/>
          <w:marRight w:val="0"/>
          <w:marTop w:val="0"/>
          <w:marBottom w:val="0"/>
          <w:divBdr>
            <w:top w:val="none" w:sz="0" w:space="0" w:color="auto"/>
            <w:left w:val="none" w:sz="0" w:space="0" w:color="auto"/>
            <w:bottom w:val="none" w:sz="0" w:space="0" w:color="auto"/>
            <w:right w:val="none" w:sz="0" w:space="0" w:color="auto"/>
          </w:divBdr>
        </w:div>
        <w:div w:id="1694184971">
          <w:marLeft w:val="640"/>
          <w:marRight w:val="0"/>
          <w:marTop w:val="0"/>
          <w:marBottom w:val="0"/>
          <w:divBdr>
            <w:top w:val="none" w:sz="0" w:space="0" w:color="auto"/>
            <w:left w:val="none" w:sz="0" w:space="0" w:color="auto"/>
            <w:bottom w:val="none" w:sz="0" w:space="0" w:color="auto"/>
            <w:right w:val="none" w:sz="0" w:space="0" w:color="auto"/>
          </w:divBdr>
        </w:div>
        <w:div w:id="1312179157">
          <w:marLeft w:val="640"/>
          <w:marRight w:val="0"/>
          <w:marTop w:val="0"/>
          <w:marBottom w:val="0"/>
          <w:divBdr>
            <w:top w:val="none" w:sz="0" w:space="0" w:color="auto"/>
            <w:left w:val="none" w:sz="0" w:space="0" w:color="auto"/>
            <w:bottom w:val="none" w:sz="0" w:space="0" w:color="auto"/>
            <w:right w:val="none" w:sz="0" w:space="0" w:color="auto"/>
          </w:divBdr>
        </w:div>
        <w:div w:id="1641963359">
          <w:marLeft w:val="640"/>
          <w:marRight w:val="0"/>
          <w:marTop w:val="0"/>
          <w:marBottom w:val="0"/>
          <w:divBdr>
            <w:top w:val="none" w:sz="0" w:space="0" w:color="auto"/>
            <w:left w:val="none" w:sz="0" w:space="0" w:color="auto"/>
            <w:bottom w:val="none" w:sz="0" w:space="0" w:color="auto"/>
            <w:right w:val="none" w:sz="0" w:space="0" w:color="auto"/>
          </w:divBdr>
        </w:div>
        <w:div w:id="1363357415">
          <w:marLeft w:val="640"/>
          <w:marRight w:val="0"/>
          <w:marTop w:val="0"/>
          <w:marBottom w:val="0"/>
          <w:divBdr>
            <w:top w:val="none" w:sz="0" w:space="0" w:color="auto"/>
            <w:left w:val="none" w:sz="0" w:space="0" w:color="auto"/>
            <w:bottom w:val="none" w:sz="0" w:space="0" w:color="auto"/>
            <w:right w:val="none" w:sz="0" w:space="0" w:color="auto"/>
          </w:divBdr>
        </w:div>
        <w:div w:id="1572079521">
          <w:marLeft w:val="640"/>
          <w:marRight w:val="0"/>
          <w:marTop w:val="0"/>
          <w:marBottom w:val="0"/>
          <w:divBdr>
            <w:top w:val="none" w:sz="0" w:space="0" w:color="auto"/>
            <w:left w:val="none" w:sz="0" w:space="0" w:color="auto"/>
            <w:bottom w:val="none" w:sz="0" w:space="0" w:color="auto"/>
            <w:right w:val="none" w:sz="0" w:space="0" w:color="auto"/>
          </w:divBdr>
        </w:div>
        <w:div w:id="1176386810">
          <w:marLeft w:val="640"/>
          <w:marRight w:val="0"/>
          <w:marTop w:val="0"/>
          <w:marBottom w:val="0"/>
          <w:divBdr>
            <w:top w:val="none" w:sz="0" w:space="0" w:color="auto"/>
            <w:left w:val="none" w:sz="0" w:space="0" w:color="auto"/>
            <w:bottom w:val="none" w:sz="0" w:space="0" w:color="auto"/>
            <w:right w:val="none" w:sz="0" w:space="0" w:color="auto"/>
          </w:divBdr>
        </w:div>
        <w:div w:id="1420173708">
          <w:marLeft w:val="640"/>
          <w:marRight w:val="0"/>
          <w:marTop w:val="0"/>
          <w:marBottom w:val="0"/>
          <w:divBdr>
            <w:top w:val="none" w:sz="0" w:space="0" w:color="auto"/>
            <w:left w:val="none" w:sz="0" w:space="0" w:color="auto"/>
            <w:bottom w:val="none" w:sz="0" w:space="0" w:color="auto"/>
            <w:right w:val="none" w:sz="0" w:space="0" w:color="auto"/>
          </w:divBdr>
        </w:div>
        <w:div w:id="332999347">
          <w:marLeft w:val="640"/>
          <w:marRight w:val="0"/>
          <w:marTop w:val="0"/>
          <w:marBottom w:val="0"/>
          <w:divBdr>
            <w:top w:val="none" w:sz="0" w:space="0" w:color="auto"/>
            <w:left w:val="none" w:sz="0" w:space="0" w:color="auto"/>
            <w:bottom w:val="none" w:sz="0" w:space="0" w:color="auto"/>
            <w:right w:val="none" w:sz="0" w:space="0" w:color="auto"/>
          </w:divBdr>
        </w:div>
      </w:divsChild>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2147958">
      <w:bodyDiv w:val="1"/>
      <w:marLeft w:val="0"/>
      <w:marRight w:val="0"/>
      <w:marTop w:val="0"/>
      <w:marBottom w:val="0"/>
      <w:divBdr>
        <w:top w:val="none" w:sz="0" w:space="0" w:color="auto"/>
        <w:left w:val="none" w:sz="0" w:space="0" w:color="auto"/>
        <w:bottom w:val="none" w:sz="0" w:space="0" w:color="auto"/>
        <w:right w:val="none" w:sz="0" w:space="0" w:color="auto"/>
      </w:divBdr>
      <w:divsChild>
        <w:div w:id="1422986997">
          <w:marLeft w:val="640"/>
          <w:marRight w:val="0"/>
          <w:marTop w:val="0"/>
          <w:marBottom w:val="0"/>
          <w:divBdr>
            <w:top w:val="none" w:sz="0" w:space="0" w:color="auto"/>
            <w:left w:val="none" w:sz="0" w:space="0" w:color="auto"/>
            <w:bottom w:val="none" w:sz="0" w:space="0" w:color="auto"/>
            <w:right w:val="none" w:sz="0" w:space="0" w:color="auto"/>
          </w:divBdr>
        </w:div>
        <w:div w:id="1441610547">
          <w:marLeft w:val="640"/>
          <w:marRight w:val="0"/>
          <w:marTop w:val="0"/>
          <w:marBottom w:val="0"/>
          <w:divBdr>
            <w:top w:val="none" w:sz="0" w:space="0" w:color="auto"/>
            <w:left w:val="none" w:sz="0" w:space="0" w:color="auto"/>
            <w:bottom w:val="none" w:sz="0" w:space="0" w:color="auto"/>
            <w:right w:val="none" w:sz="0" w:space="0" w:color="auto"/>
          </w:divBdr>
        </w:div>
        <w:div w:id="492138493">
          <w:marLeft w:val="640"/>
          <w:marRight w:val="0"/>
          <w:marTop w:val="0"/>
          <w:marBottom w:val="0"/>
          <w:divBdr>
            <w:top w:val="none" w:sz="0" w:space="0" w:color="auto"/>
            <w:left w:val="none" w:sz="0" w:space="0" w:color="auto"/>
            <w:bottom w:val="none" w:sz="0" w:space="0" w:color="auto"/>
            <w:right w:val="none" w:sz="0" w:space="0" w:color="auto"/>
          </w:divBdr>
        </w:div>
        <w:div w:id="1607422013">
          <w:marLeft w:val="640"/>
          <w:marRight w:val="0"/>
          <w:marTop w:val="0"/>
          <w:marBottom w:val="0"/>
          <w:divBdr>
            <w:top w:val="none" w:sz="0" w:space="0" w:color="auto"/>
            <w:left w:val="none" w:sz="0" w:space="0" w:color="auto"/>
            <w:bottom w:val="none" w:sz="0" w:space="0" w:color="auto"/>
            <w:right w:val="none" w:sz="0" w:space="0" w:color="auto"/>
          </w:divBdr>
        </w:div>
        <w:div w:id="1209564697">
          <w:marLeft w:val="640"/>
          <w:marRight w:val="0"/>
          <w:marTop w:val="0"/>
          <w:marBottom w:val="0"/>
          <w:divBdr>
            <w:top w:val="none" w:sz="0" w:space="0" w:color="auto"/>
            <w:left w:val="none" w:sz="0" w:space="0" w:color="auto"/>
            <w:bottom w:val="none" w:sz="0" w:space="0" w:color="auto"/>
            <w:right w:val="none" w:sz="0" w:space="0" w:color="auto"/>
          </w:divBdr>
        </w:div>
        <w:div w:id="993921080">
          <w:marLeft w:val="640"/>
          <w:marRight w:val="0"/>
          <w:marTop w:val="0"/>
          <w:marBottom w:val="0"/>
          <w:divBdr>
            <w:top w:val="none" w:sz="0" w:space="0" w:color="auto"/>
            <w:left w:val="none" w:sz="0" w:space="0" w:color="auto"/>
            <w:bottom w:val="none" w:sz="0" w:space="0" w:color="auto"/>
            <w:right w:val="none" w:sz="0" w:space="0" w:color="auto"/>
          </w:divBdr>
        </w:div>
        <w:div w:id="1417634753">
          <w:marLeft w:val="640"/>
          <w:marRight w:val="0"/>
          <w:marTop w:val="0"/>
          <w:marBottom w:val="0"/>
          <w:divBdr>
            <w:top w:val="none" w:sz="0" w:space="0" w:color="auto"/>
            <w:left w:val="none" w:sz="0" w:space="0" w:color="auto"/>
            <w:bottom w:val="none" w:sz="0" w:space="0" w:color="auto"/>
            <w:right w:val="none" w:sz="0" w:space="0" w:color="auto"/>
          </w:divBdr>
        </w:div>
        <w:div w:id="212620947">
          <w:marLeft w:val="640"/>
          <w:marRight w:val="0"/>
          <w:marTop w:val="0"/>
          <w:marBottom w:val="0"/>
          <w:divBdr>
            <w:top w:val="none" w:sz="0" w:space="0" w:color="auto"/>
            <w:left w:val="none" w:sz="0" w:space="0" w:color="auto"/>
            <w:bottom w:val="none" w:sz="0" w:space="0" w:color="auto"/>
            <w:right w:val="none" w:sz="0" w:space="0" w:color="auto"/>
          </w:divBdr>
        </w:div>
        <w:div w:id="1627657788">
          <w:marLeft w:val="640"/>
          <w:marRight w:val="0"/>
          <w:marTop w:val="0"/>
          <w:marBottom w:val="0"/>
          <w:divBdr>
            <w:top w:val="none" w:sz="0" w:space="0" w:color="auto"/>
            <w:left w:val="none" w:sz="0" w:space="0" w:color="auto"/>
            <w:bottom w:val="none" w:sz="0" w:space="0" w:color="auto"/>
            <w:right w:val="none" w:sz="0" w:space="0" w:color="auto"/>
          </w:divBdr>
        </w:div>
        <w:div w:id="410351762">
          <w:marLeft w:val="640"/>
          <w:marRight w:val="0"/>
          <w:marTop w:val="0"/>
          <w:marBottom w:val="0"/>
          <w:divBdr>
            <w:top w:val="none" w:sz="0" w:space="0" w:color="auto"/>
            <w:left w:val="none" w:sz="0" w:space="0" w:color="auto"/>
            <w:bottom w:val="none" w:sz="0" w:space="0" w:color="auto"/>
            <w:right w:val="none" w:sz="0" w:space="0" w:color="auto"/>
          </w:divBdr>
        </w:div>
        <w:div w:id="705368990">
          <w:marLeft w:val="640"/>
          <w:marRight w:val="0"/>
          <w:marTop w:val="0"/>
          <w:marBottom w:val="0"/>
          <w:divBdr>
            <w:top w:val="none" w:sz="0" w:space="0" w:color="auto"/>
            <w:left w:val="none" w:sz="0" w:space="0" w:color="auto"/>
            <w:bottom w:val="none" w:sz="0" w:space="0" w:color="auto"/>
            <w:right w:val="none" w:sz="0" w:space="0" w:color="auto"/>
          </w:divBdr>
        </w:div>
        <w:div w:id="731199728">
          <w:marLeft w:val="640"/>
          <w:marRight w:val="0"/>
          <w:marTop w:val="0"/>
          <w:marBottom w:val="0"/>
          <w:divBdr>
            <w:top w:val="none" w:sz="0" w:space="0" w:color="auto"/>
            <w:left w:val="none" w:sz="0" w:space="0" w:color="auto"/>
            <w:bottom w:val="none" w:sz="0" w:space="0" w:color="auto"/>
            <w:right w:val="none" w:sz="0" w:space="0" w:color="auto"/>
          </w:divBdr>
        </w:div>
        <w:div w:id="1814178355">
          <w:marLeft w:val="640"/>
          <w:marRight w:val="0"/>
          <w:marTop w:val="0"/>
          <w:marBottom w:val="0"/>
          <w:divBdr>
            <w:top w:val="none" w:sz="0" w:space="0" w:color="auto"/>
            <w:left w:val="none" w:sz="0" w:space="0" w:color="auto"/>
            <w:bottom w:val="none" w:sz="0" w:space="0" w:color="auto"/>
            <w:right w:val="none" w:sz="0" w:space="0" w:color="auto"/>
          </w:divBdr>
        </w:div>
        <w:div w:id="177551502">
          <w:marLeft w:val="640"/>
          <w:marRight w:val="0"/>
          <w:marTop w:val="0"/>
          <w:marBottom w:val="0"/>
          <w:divBdr>
            <w:top w:val="none" w:sz="0" w:space="0" w:color="auto"/>
            <w:left w:val="none" w:sz="0" w:space="0" w:color="auto"/>
            <w:bottom w:val="none" w:sz="0" w:space="0" w:color="auto"/>
            <w:right w:val="none" w:sz="0" w:space="0" w:color="auto"/>
          </w:divBdr>
        </w:div>
        <w:div w:id="1255363673">
          <w:marLeft w:val="640"/>
          <w:marRight w:val="0"/>
          <w:marTop w:val="0"/>
          <w:marBottom w:val="0"/>
          <w:divBdr>
            <w:top w:val="none" w:sz="0" w:space="0" w:color="auto"/>
            <w:left w:val="none" w:sz="0" w:space="0" w:color="auto"/>
            <w:bottom w:val="none" w:sz="0" w:space="0" w:color="auto"/>
            <w:right w:val="none" w:sz="0" w:space="0" w:color="auto"/>
          </w:divBdr>
        </w:div>
        <w:div w:id="8340228">
          <w:marLeft w:val="640"/>
          <w:marRight w:val="0"/>
          <w:marTop w:val="0"/>
          <w:marBottom w:val="0"/>
          <w:divBdr>
            <w:top w:val="none" w:sz="0" w:space="0" w:color="auto"/>
            <w:left w:val="none" w:sz="0" w:space="0" w:color="auto"/>
            <w:bottom w:val="none" w:sz="0" w:space="0" w:color="auto"/>
            <w:right w:val="none" w:sz="0" w:space="0" w:color="auto"/>
          </w:divBdr>
        </w:div>
        <w:div w:id="337275033">
          <w:marLeft w:val="640"/>
          <w:marRight w:val="0"/>
          <w:marTop w:val="0"/>
          <w:marBottom w:val="0"/>
          <w:divBdr>
            <w:top w:val="none" w:sz="0" w:space="0" w:color="auto"/>
            <w:left w:val="none" w:sz="0" w:space="0" w:color="auto"/>
            <w:bottom w:val="none" w:sz="0" w:space="0" w:color="auto"/>
            <w:right w:val="none" w:sz="0" w:space="0" w:color="auto"/>
          </w:divBdr>
        </w:div>
        <w:div w:id="1589384900">
          <w:marLeft w:val="640"/>
          <w:marRight w:val="0"/>
          <w:marTop w:val="0"/>
          <w:marBottom w:val="0"/>
          <w:divBdr>
            <w:top w:val="none" w:sz="0" w:space="0" w:color="auto"/>
            <w:left w:val="none" w:sz="0" w:space="0" w:color="auto"/>
            <w:bottom w:val="none" w:sz="0" w:space="0" w:color="auto"/>
            <w:right w:val="none" w:sz="0" w:space="0" w:color="auto"/>
          </w:divBdr>
        </w:div>
        <w:div w:id="1555005172">
          <w:marLeft w:val="640"/>
          <w:marRight w:val="0"/>
          <w:marTop w:val="0"/>
          <w:marBottom w:val="0"/>
          <w:divBdr>
            <w:top w:val="none" w:sz="0" w:space="0" w:color="auto"/>
            <w:left w:val="none" w:sz="0" w:space="0" w:color="auto"/>
            <w:bottom w:val="none" w:sz="0" w:space="0" w:color="auto"/>
            <w:right w:val="none" w:sz="0" w:space="0" w:color="auto"/>
          </w:divBdr>
        </w:div>
        <w:div w:id="1912890910">
          <w:marLeft w:val="640"/>
          <w:marRight w:val="0"/>
          <w:marTop w:val="0"/>
          <w:marBottom w:val="0"/>
          <w:divBdr>
            <w:top w:val="none" w:sz="0" w:space="0" w:color="auto"/>
            <w:left w:val="none" w:sz="0" w:space="0" w:color="auto"/>
            <w:bottom w:val="none" w:sz="0" w:space="0" w:color="auto"/>
            <w:right w:val="none" w:sz="0" w:space="0" w:color="auto"/>
          </w:divBdr>
        </w:div>
        <w:div w:id="675575629">
          <w:marLeft w:val="640"/>
          <w:marRight w:val="0"/>
          <w:marTop w:val="0"/>
          <w:marBottom w:val="0"/>
          <w:divBdr>
            <w:top w:val="none" w:sz="0" w:space="0" w:color="auto"/>
            <w:left w:val="none" w:sz="0" w:space="0" w:color="auto"/>
            <w:bottom w:val="none" w:sz="0" w:space="0" w:color="auto"/>
            <w:right w:val="none" w:sz="0" w:space="0" w:color="auto"/>
          </w:divBdr>
        </w:div>
        <w:div w:id="2066492718">
          <w:marLeft w:val="640"/>
          <w:marRight w:val="0"/>
          <w:marTop w:val="0"/>
          <w:marBottom w:val="0"/>
          <w:divBdr>
            <w:top w:val="none" w:sz="0" w:space="0" w:color="auto"/>
            <w:left w:val="none" w:sz="0" w:space="0" w:color="auto"/>
            <w:bottom w:val="none" w:sz="0" w:space="0" w:color="auto"/>
            <w:right w:val="none" w:sz="0" w:space="0" w:color="auto"/>
          </w:divBdr>
        </w:div>
        <w:div w:id="1370060469">
          <w:marLeft w:val="640"/>
          <w:marRight w:val="0"/>
          <w:marTop w:val="0"/>
          <w:marBottom w:val="0"/>
          <w:divBdr>
            <w:top w:val="none" w:sz="0" w:space="0" w:color="auto"/>
            <w:left w:val="none" w:sz="0" w:space="0" w:color="auto"/>
            <w:bottom w:val="none" w:sz="0" w:space="0" w:color="auto"/>
            <w:right w:val="none" w:sz="0" w:space="0" w:color="auto"/>
          </w:divBdr>
        </w:div>
        <w:div w:id="735204681">
          <w:marLeft w:val="640"/>
          <w:marRight w:val="0"/>
          <w:marTop w:val="0"/>
          <w:marBottom w:val="0"/>
          <w:divBdr>
            <w:top w:val="none" w:sz="0" w:space="0" w:color="auto"/>
            <w:left w:val="none" w:sz="0" w:space="0" w:color="auto"/>
            <w:bottom w:val="none" w:sz="0" w:space="0" w:color="auto"/>
            <w:right w:val="none" w:sz="0" w:space="0" w:color="auto"/>
          </w:divBdr>
        </w:div>
        <w:div w:id="1754355905">
          <w:marLeft w:val="640"/>
          <w:marRight w:val="0"/>
          <w:marTop w:val="0"/>
          <w:marBottom w:val="0"/>
          <w:divBdr>
            <w:top w:val="none" w:sz="0" w:space="0" w:color="auto"/>
            <w:left w:val="none" w:sz="0" w:space="0" w:color="auto"/>
            <w:bottom w:val="none" w:sz="0" w:space="0" w:color="auto"/>
            <w:right w:val="none" w:sz="0" w:space="0" w:color="auto"/>
          </w:divBdr>
        </w:div>
        <w:div w:id="132262093">
          <w:marLeft w:val="640"/>
          <w:marRight w:val="0"/>
          <w:marTop w:val="0"/>
          <w:marBottom w:val="0"/>
          <w:divBdr>
            <w:top w:val="none" w:sz="0" w:space="0" w:color="auto"/>
            <w:left w:val="none" w:sz="0" w:space="0" w:color="auto"/>
            <w:bottom w:val="none" w:sz="0" w:space="0" w:color="auto"/>
            <w:right w:val="none" w:sz="0" w:space="0" w:color="auto"/>
          </w:divBdr>
        </w:div>
        <w:div w:id="1160584557">
          <w:marLeft w:val="640"/>
          <w:marRight w:val="0"/>
          <w:marTop w:val="0"/>
          <w:marBottom w:val="0"/>
          <w:divBdr>
            <w:top w:val="none" w:sz="0" w:space="0" w:color="auto"/>
            <w:left w:val="none" w:sz="0" w:space="0" w:color="auto"/>
            <w:bottom w:val="none" w:sz="0" w:space="0" w:color="auto"/>
            <w:right w:val="none" w:sz="0" w:space="0" w:color="auto"/>
          </w:divBdr>
        </w:div>
        <w:div w:id="1629890584">
          <w:marLeft w:val="640"/>
          <w:marRight w:val="0"/>
          <w:marTop w:val="0"/>
          <w:marBottom w:val="0"/>
          <w:divBdr>
            <w:top w:val="none" w:sz="0" w:space="0" w:color="auto"/>
            <w:left w:val="none" w:sz="0" w:space="0" w:color="auto"/>
            <w:bottom w:val="none" w:sz="0" w:space="0" w:color="auto"/>
            <w:right w:val="none" w:sz="0" w:space="0" w:color="auto"/>
          </w:divBdr>
        </w:div>
        <w:div w:id="1047800817">
          <w:marLeft w:val="640"/>
          <w:marRight w:val="0"/>
          <w:marTop w:val="0"/>
          <w:marBottom w:val="0"/>
          <w:divBdr>
            <w:top w:val="none" w:sz="0" w:space="0" w:color="auto"/>
            <w:left w:val="none" w:sz="0" w:space="0" w:color="auto"/>
            <w:bottom w:val="none" w:sz="0" w:space="0" w:color="auto"/>
            <w:right w:val="none" w:sz="0" w:space="0" w:color="auto"/>
          </w:divBdr>
        </w:div>
        <w:div w:id="1563442416">
          <w:marLeft w:val="640"/>
          <w:marRight w:val="0"/>
          <w:marTop w:val="0"/>
          <w:marBottom w:val="0"/>
          <w:divBdr>
            <w:top w:val="none" w:sz="0" w:space="0" w:color="auto"/>
            <w:left w:val="none" w:sz="0" w:space="0" w:color="auto"/>
            <w:bottom w:val="none" w:sz="0" w:space="0" w:color="auto"/>
            <w:right w:val="none" w:sz="0" w:space="0" w:color="auto"/>
          </w:divBdr>
        </w:div>
        <w:div w:id="1284776307">
          <w:marLeft w:val="640"/>
          <w:marRight w:val="0"/>
          <w:marTop w:val="0"/>
          <w:marBottom w:val="0"/>
          <w:divBdr>
            <w:top w:val="none" w:sz="0" w:space="0" w:color="auto"/>
            <w:left w:val="none" w:sz="0" w:space="0" w:color="auto"/>
            <w:bottom w:val="none" w:sz="0" w:space="0" w:color="auto"/>
            <w:right w:val="none" w:sz="0" w:space="0" w:color="auto"/>
          </w:divBdr>
        </w:div>
        <w:div w:id="1235700240">
          <w:marLeft w:val="640"/>
          <w:marRight w:val="0"/>
          <w:marTop w:val="0"/>
          <w:marBottom w:val="0"/>
          <w:divBdr>
            <w:top w:val="none" w:sz="0" w:space="0" w:color="auto"/>
            <w:left w:val="none" w:sz="0" w:space="0" w:color="auto"/>
            <w:bottom w:val="none" w:sz="0" w:space="0" w:color="auto"/>
            <w:right w:val="none" w:sz="0" w:space="0" w:color="auto"/>
          </w:divBdr>
        </w:div>
        <w:div w:id="1411194068">
          <w:marLeft w:val="640"/>
          <w:marRight w:val="0"/>
          <w:marTop w:val="0"/>
          <w:marBottom w:val="0"/>
          <w:divBdr>
            <w:top w:val="none" w:sz="0" w:space="0" w:color="auto"/>
            <w:left w:val="none" w:sz="0" w:space="0" w:color="auto"/>
            <w:bottom w:val="none" w:sz="0" w:space="0" w:color="auto"/>
            <w:right w:val="none" w:sz="0" w:space="0" w:color="auto"/>
          </w:divBdr>
        </w:div>
        <w:div w:id="1977025303">
          <w:marLeft w:val="640"/>
          <w:marRight w:val="0"/>
          <w:marTop w:val="0"/>
          <w:marBottom w:val="0"/>
          <w:divBdr>
            <w:top w:val="none" w:sz="0" w:space="0" w:color="auto"/>
            <w:left w:val="none" w:sz="0" w:space="0" w:color="auto"/>
            <w:bottom w:val="none" w:sz="0" w:space="0" w:color="auto"/>
            <w:right w:val="none" w:sz="0" w:space="0" w:color="auto"/>
          </w:divBdr>
        </w:div>
        <w:div w:id="153617702">
          <w:marLeft w:val="640"/>
          <w:marRight w:val="0"/>
          <w:marTop w:val="0"/>
          <w:marBottom w:val="0"/>
          <w:divBdr>
            <w:top w:val="none" w:sz="0" w:space="0" w:color="auto"/>
            <w:left w:val="none" w:sz="0" w:space="0" w:color="auto"/>
            <w:bottom w:val="none" w:sz="0" w:space="0" w:color="auto"/>
            <w:right w:val="none" w:sz="0" w:space="0" w:color="auto"/>
          </w:divBdr>
        </w:div>
        <w:div w:id="450124340">
          <w:marLeft w:val="640"/>
          <w:marRight w:val="0"/>
          <w:marTop w:val="0"/>
          <w:marBottom w:val="0"/>
          <w:divBdr>
            <w:top w:val="none" w:sz="0" w:space="0" w:color="auto"/>
            <w:left w:val="none" w:sz="0" w:space="0" w:color="auto"/>
            <w:bottom w:val="none" w:sz="0" w:space="0" w:color="auto"/>
            <w:right w:val="none" w:sz="0" w:space="0" w:color="auto"/>
          </w:divBdr>
        </w:div>
        <w:div w:id="664675051">
          <w:marLeft w:val="640"/>
          <w:marRight w:val="0"/>
          <w:marTop w:val="0"/>
          <w:marBottom w:val="0"/>
          <w:divBdr>
            <w:top w:val="none" w:sz="0" w:space="0" w:color="auto"/>
            <w:left w:val="none" w:sz="0" w:space="0" w:color="auto"/>
            <w:bottom w:val="none" w:sz="0" w:space="0" w:color="auto"/>
            <w:right w:val="none" w:sz="0" w:space="0" w:color="auto"/>
          </w:divBdr>
        </w:div>
        <w:div w:id="621694060">
          <w:marLeft w:val="640"/>
          <w:marRight w:val="0"/>
          <w:marTop w:val="0"/>
          <w:marBottom w:val="0"/>
          <w:divBdr>
            <w:top w:val="none" w:sz="0" w:space="0" w:color="auto"/>
            <w:left w:val="none" w:sz="0" w:space="0" w:color="auto"/>
            <w:bottom w:val="none" w:sz="0" w:space="0" w:color="auto"/>
            <w:right w:val="none" w:sz="0" w:space="0" w:color="auto"/>
          </w:divBdr>
        </w:div>
        <w:div w:id="2084448219">
          <w:marLeft w:val="640"/>
          <w:marRight w:val="0"/>
          <w:marTop w:val="0"/>
          <w:marBottom w:val="0"/>
          <w:divBdr>
            <w:top w:val="none" w:sz="0" w:space="0" w:color="auto"/>
            <w:left w:val="none" w:sz="0" w:space="0" w:color="auto"/>
            <w:bottom w:val="none" w:sz="0" w:space="0" w:color="auto"/>
            <w:right w:val="none" w:sz="0" w:space="0" w:color="auto"/>
          </w:divBdr>
        </w:div>
        <w:div w:id="139350012">
          <w:marLeft w:val="640"/>
          <w:marRight w:val="0"/>
          <w:marTop w:val="0"/>
          <w:marBottom w:val="0"/>
          <w:divBdr>
            <w:top w:val="none" w:sz="0" w:space="0" w:color="auto"/>
            <w:left w:val="none" w:sz="0" w:space="0" w:color="auto"/>
            <w:bottom w:val="none" w:sz="0" w:space="0" w:color="auto"/>
            <w:right w:val="none" w:sz="0" w:space="0" w:color="auto"/>
          </w:divBdr>
        </w:div>
        <w:div w:id="151025552">
          <w:marLeft w:val="640"/>
          <w:marRight w:val="0"/>
          <w:marTop w:val="0"/>
          <w:marBottom w:val="0"/>
          <w:divBdr>
            <w:top w:val="none" w:sz="0" w:space="0" w:color="auto"/>
            <w:left w:val="none" w:sz="0" w:space="0" w:color="auto"/>
            <w:bottom w:val="none" w:sz="0" w:space="0" w:color="auto"/>
            <w:right w:val="none" w:sz="0" w:space="0" w:color="auto"/>
          </w:divBdr>
        </w:div>
        <w:div w:id="1926457941">
          <w:marLeft w:val="640"/>
          <w:marRight w:val="0"/>
          <w:marTop w:val="0"/>
          <w:marBottom w:val="0"/>
          <w:divBdr>
            <w:top w:val="none" w:sz="0" w:space="0" w:color="auto"/>
            <w:left w:val="none" w:sz="0" w:space="0" w:color="auto"/>
            <w:bottom w:val="none" w:sz="0" w:space="0" w:color="auto"/>
            <w:right w:val="none" w:sz="0" w:space="0" w:color="auto"/>
          </w:divBdr>
        </w:div>
        <w:div w:id="1785224951">
          <w:marLeft w:val="640"/>
          <w:marRight w:val="0"/>
          <w:marTop w:val="0"/>
          <w:marBottom w:val="0"/>
          <w:divBdr>
            <w:top w:val="none" w:sz="0" w:space="0" w:color="auto"/>
            <w:left w:val="none" w:sz="0" w:space="0" w:color="auto"/>
            <w:bottom w:val="none" w:sz="0" w:space="0" w:color="auto"/>
            <w:right w:val="none" w:sz="0" w:space="0" w:color="auto"/>
          </w:divBdr>
        </w:div>
        <w:div w:id="1076123935">
          <w:marLeft w:val="640"/>
          <w:marRight w:val="0"/>
          <w:marTop w:val="0"/>
          <w:marBottom w:val="0"/>
          <w:divBdr>
            <w:top w:val="none" w:sz="0" w:space="0" w:color="auto"/>
            <w:left w:val="none" w:sz="0" w:space="0" w:color="auto"/>
            <w:bottom w:val="none" w:sz="0" w:space="0" w:color="auto"/>
            <w:right w:val="none" w:sz="0" w:space="0" w:color="auto"/>
          </w:divBdr>
        </w:div>
        <w:div w:id="499665487">
          <w:marLeft w:val="640"/>
          <w:marRight w:val="0"/>
          <w:marTop w:val="0"/>
          <w:marBottom w:val="0"/>
          <w:divBdr>
            <w:top w:val="none" w:sz="0" w:space="0" w:color="auto"/>
            <w:left w:val="none" w:sz="0" w:space="0" w:color="auto"/>
            <w:bottom w:val="none" w:sz="0" w:space="0" w:color="auto"/>
            <w:right w:val="none" w:sz="0" w:space="0" w:color="auto"/>
          </w:divBdr>
        </w:div>
        <w:div w:id="1149857759">
          <w:marLeft w:val="640"/>
          <w:marRight w:val="0"/>
          <w:marTop w:val="0"/>
          <w:marBottom w:val="0"/>
          <w:divBdr>
            <w:top w:val="none" w:sz="0" w:space="0" w:color="auto"/>
            <w:left w:val="none" w:sz="0" w:space="0" w:color="auto"/>
            <w:bottom w:val="none" w:sz="0" w:space="0" w:color="auto"/>
            <w:right w:val="none" w:sz="0" w:space="0" w:color="auto"/>
          </w:divBdr>
        </w:div>
        <w:div w:id="1486165317">
          <w:marLeft w:val="640"/>
          <w:marRight w:val="0"/>
          <w:marTop w:val="0"/>
          <w:marBottom w:val="0"/>
          <w:divBdr>
            <w:top w:val="none" w:sz="0" w:space="0" w:color="auto"/>
            <w:left w:val="none" w:sz="0" w:space="0" w:color="auto"/>
            <w:bottom w:val="none" w:sz="0" w:space="0" w:color="auto"/>
            <w:right w:val="none" w:sz="0" w:space="0" w:color="auto"/>
          </w:divBdr>
        </w:div>
        <w:div w:id="2041472499">
          <w:marLeft w:val="640"/>
          <w:marRight w:val="0"/>
          <w:marTop w:val="0"/>
          <w:marBottom w:val="0"/>
          <w:divBdr>
            <w:top w:val="none" w:sz="0" w:space="0" w:color="auto"/>
            <w:left w:val="none" w:sz="0" w:space="0" w:color="auto"/>
            <w:bottom w:val="none" w:sz="0" w:space="0" w:color="auto"/>
            <w:right w:val="none" w:sz="0" w:space="0" w:color="auto"/>
          </w:divBdr>
        </w:div>
        <w:div w:id="859322543">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53064532">
      <w:bodyDiv w:val="1"/>
      <w:marLeft w:val="0"/>
      <w:marRight w:val="0"/>
      <w:marTop w:val="0"/>
      <w:marBottom w:val="0"/>
      <w:divBdr>
        <w:top w:val="none" w:sz="0" w:space="0" w:color="auto"/>
        <w:left w:val="none" w:sz="0" w:space="0" w:color="auto"/>
        <w:bottom w:val="none" w:sz="0" w:space="0" w:color="auto"/>
        <w:right w:val="none" w:sz="0" w:space="0" w:color="auto"/>
      </w:divBdr>
      <w:divsChild>
        <w:div w:id="465900366">
          <w:marLeft w:val="640"/>
          <w:marRight w:val="0"/>
          <w:marTop w:val="0"/>
          <w:marBottom w:val="0"/>
          <w:divBdr>
            <w:top w:val="none" w:sz="0" w:space="0" w:color="auto"/>
            <w:left w:val="none" w:sz="0" w:space="0" w:color="auto"/>
            <w:bottom w:val="none" w:sz="0" w:space="0" w:color="auto"/>
            <w:right w:val="none" w:sz="0" w:space="0" w:color="auto"/>
          </w:divBdr>
        </w:div>
        <w:div w:id="591356819">
          <w:marLeft w:val="640"/>
          <w:marRight w:val="0"/>
          <w:marTop w:val="0"/>
          <w:marBottom w:val="0"/>
          <w:divBdr>
            <w:top w:val="none" w:sz="0" w:space="0" w:color="auto"/>
            <w:left w:val="none" w:sz="0" w:space="0" w:color="auto"/>
            <w:bottom w:val="none" w:sz="0" w:space="0" w:color="auto"/>
            <w:right w:val="none" w:sz="0" w:space="0" w:color="auto"/>
          </w:divBdr>
        </w:div>
        <w:div w:id="412437516">
          <w:marLeft w:val="640"/>
          <w:marRight w:val="0"/>
          <w:marTop w:val="0"/>
          <w:marBottom w:val="0"/>
          <w:divBdr>
            <w:top w:val="none" w:sz="0" w:space="0" w:color="auto"/>
            <w:left w:val="none" w:sz="0" w:space="0" w:color="auto"/>
            <w:bottom w:val="none" w:sz="0" w:space="0" w:color="auto"/>
            <w:right w:val="none" w:sz="0" w:space="0" w:color="auto"/>
          </w:divBdr>
        </w:div>
        <w:div w:id="363600244">
          <w:marLeft w:val="640"/>
          <w:marRight w:val="0"/>
          <w:marTop w:val="0"/>
          <w:marBottom w:val="0"/>
          <w:divBdr>
            <w:top w:val="none" w:sz="0" w:space="0" w:color="auto"/>
            <w:left w:val="none" w:sz="0" w:space="0" w:color="auto"/>
            <w:bottom w:val="none" w:sz="0" w:space="0" w:color="auto"/>
            <w:right w:val="none" w:sz="0" w:space="0" w:color="auto"/>
          </w:divBdr>
        </w:div>
        <w:div w:id="259264437">
          <w:marLeft w:val="640"/>
          <w:marRight w:val="0"/>
          <w:marTop w:val="0"/>
          <w:marBottom w:val="0"/>
          <w:divBdr>
            <w:top w:val="none" w:sz="0" w:space="0" w:color="auto"/>
            <w:left w:val="none" w:sz="0" w:space="0" w:color="auto"/>
            <w:bottom w:val="none" w:sz="0" w:space="0" w:color="auto"/>
            <w:right w:val="none" w:sz="0" w:space="0" w:color="auto"/>
          </w:divBdr>
        </w:div>
        <w:div w:id="281114463">
          <w:marLeft w:val="640"/>
          <w:marRight w:val="0"/>
          <w:marTop w:val="0"/>
          <w:marBottom w:val="0"/>
          <w:divBdr>
            <w:top w:val="none" w:sz="0" w:space="0" w:color="auto"/>
            <w:left w:val="none" w:sz="0" w:space="0" w:color="auto"/>
            <w:bottom w:val="none" w:sz="0" w:space="0" w:color="auto"/>
            <w:right w:val="none" w:sz="0" w:space="0" w:color="auto"/>
          </w:divBdr>
        </w:div>
        <w:div w:id="482620063">
          <w:marLeft w:val="640"/>
          <w:marRight w:val="0"/>
          <w:marTop w:val="0"/>
          <w:marBottom w:val="0"/>
          <w:divBdr>
            <w:top w:val="none" w:sz="0" w:space="0" w:color="auto"/>
            <w:left w:val="none" w:sz="0" w:space="0" w:color="auto"/>
            <w:bottom w:val="none" w:sz="0" w:space="0" w:color="auto"/>
            <w:right w:val="none" w:sz="0" w:space="0" w:color="auto"/>
          </w:divBdr>
        </w:div>
        <w:div w:id="662244488">
          <w:marLeft w:val="640"/>
          <w:marRight w:val="0"/>
          <w:marTop w:val="0"/>
          <w:marBottom w:val="0"/>
          <w:divBdr>
            <w:top w:val="none" w:sz="0" w:space="0" w:color="auto"/>
            <w:left w:val="none" w:sz="0" w:space="0" w:color="auto"/>
            <w:bottom w:val="none" w:sz="0" w:space="0" w:color="auto"/>
            <w:right w:val="none" w:sz="0" w:space="0" w:color="auto"/>
          </w:divBdr>
        </w:div>
        <w:div w:id="1119952692">
          <w:marLeft w:val="640"/>
          <w:marRight w:val="0"/>
          <w:marTop w:val="0"/>
          <w:marBottom w:val="0"/>
          <w:divBdr>
            <w:top w:val="none" w:sz="0" w:space="0" w:color="auto"/>
            <w:left w:val="none" w:sz="0" w:space="0" w:color="auto"/>
            <w:bottom w:val="none" w:sz="0" w:space="0" w:color="auto"/>
            <w:right w:val="none" w:sz="0" w:space="0" w:color="auto"/>
          </w:divBdr>
        </w:div>
        <w:div w:id="536510344">
          <w:marLeft w:val="640"/>
          <w:marRight w:val="0"/>
          <w:marTop w:val="0"/>
          <w:marBottom w:val="0"/>
          <w:divBdr>
            <w:top w:val="none" w:sz="0" w:space="0" w:color="auto"/>
            <w:left w:val="none" w:sz="0" w:space="0" w:color="auto"/>
            <w:bottom w:val="none" w:sz="0" w:space="0" w:color="auto"/>
            <w:right w:val="none" w:sz="0" w:space="0" w:color="auto"/>
          </w:divBdr>
        </w:div>
        <w:div w:id="835192039">
          <w:marLeft w:val="640"/>
          <w:marRight w:val="0"/>
          <w:marTop w:val="0"/>
          <w:marBottom w:val="0"/>
          <w:divBdr>
            <w:top w:val="none" w:sz="0" w:space="0" w:color="auto"/>
            <w:left w:val="none" w:sz="0" w:space="0" w:color="auto"/>
            <w:bottom w:val="none" w:sz="0" w:space="0" w:color="auto"/>
            <w:right w:val="none" w:sz="0" w:space="0" w:color="auto"/>
          </w:divBdr>
        </w:div>
        <w:div w:id="571309097">
          <w:marLeft w:val="640"/>
          <w:marRight w:val="0"/>
          <w:marTop w:val="0"/>
          <w:marBottom w:val="0"/>
          <w:divBdr>
            <w:top w:val="none" w:sz="0" w:space="0" w:color="auto"/>
            <w:left w:val="none" w:sz="0" w:space="0" w:color="auto"/>
            <w:bottom w:val="none" w:sz="0" w:space="0" w:color="auto"/>
            <w:right w:val="none" w:sz="0" w:space="0" w:color="auto"/>
          </w:divBdr>
        </w:div>
        <w:div w:id="1259676528">
          <w:marLeft w:val="640"/>
          <w:marRight w:val="0"/>
          <w:marTop w:val="0"/>
          <w:marBottom w:val="0"/>
          <w:divBdr>
            <w:top w:val="none" w:sz="0" w:space="0" w:color="auto"/>
            <w:left w:val="none" w:sz="0" w:space="0" w:color="auto"/>
            <w:bottom w:val="none" w:sz="0" w:space="0" w:color="auto"/>
            <w:right w:val="none" w:sz="0" w:space="0" w:color="auto"/>
          </w:divBdr>
        </w:div>
        <w:div w:id="13649744">
          <w:marLeft w:val="640"/>
          <w:marRight w:val="0"/>
          <w:marTop w:val="0"/>
          <w:marBottom w:val="0"/>
          <w:divBdr>
            <w:top w:val="none" w:sz="0" w:space="0" w:color="auto"/>
            <w:left w:val="none" w:sz="0" w:space="0" w:color="auto"/>
            <w:bottom w:val="none" w:sz="0" w:space="0" w:color="auto"/>
            <w:right w:val="none" w:sz="0" w:space="0" w:color="auto"/>
          </w:divBdr>
        </w:div>
        <w:div w:id="1429424206">
          <w:marLeft w:val="640"/>
          <w:marRight w:val="0"/>
          <w:marTop w:val="0"/>
          <w:marBottom w:val="0"/>
          <w:divBdr>
            <w:top w:val="none" w:sz="0" w:space="0" w:color="auto"/>
            <w:left w:val="none" w:sz="0" w:space="0" w:color="auto"/>
            <w:bottom w:val="none" w:sz="0" w:space="0" w:color="auto"/>
            <w:right w:val="none" w:sz="0" w:space="0" w:color="auto"/>
          </w:divBdr>
        </w:div>
        <w:div w:id="2090687521">
          <w:marLeft w:val="640"/>
          <w:marRight w:val="0"/>
          <w:marTop w:val="0"/>
          <w:marBottom w:val="0"/>
          <w:divBdr>
            <w:top w:val="none" w:sz="0" w:space="0" w:color="auto"/>
            <w:left w:val="none" w:sz="0" w:space="0" w:color="auto"/>
            <w:bottom w:val="none" w:sz="0" w:space="0" w:color="auto"/>
            <w:right w:val="none" w:sz="0" w:space="0" w:color="auto"/>
          </w:divBdr>
        </w:div>
        <w:div w:id="37904392">
          <w:marLeft w:val="640"/>
          <w:marRight w:val="0"/>
          <w:marTop w:val="0"/>
          <w:marBottom w:val="0"/>
          <w:divBdr>
            <w:top w:val="none" w:sz="0" w:space="0" w:color="auto"/>
            <w:left w:val="none" w:sz="0" w:space="0" w:color="auto"/>
            <w:bottom w:val="none" w:sz="0" w:space="0" w:color="auto"/>
            <w:right w:val="none" w:sz="0" w:space="0" w:color="auto"/>
          </w:divBdr>
        </w:div>
        <w:div w:id="1098602613">
          <w:marLeft w:val="640"/>
          <w:marRight w:val="0"/>
          <w:marTop w:val="0"/>
          <w:marBottom w:val="0"/>
          <w:divBdr>
            <w:top w:val="none" w:sz="0" w:space="0" w:color="auto"/>
            <w:left w:val="none" w:sz="0" w:space="0" w:color="auto"/>
            <w:bottom w:val="none" w:sz="0" w:space="0" w:color="auto"/>
            <w:right w:val="none" w:sz="0" w:space="0" w:color="auto"/>
          </w:divBdr>
        </w:div>
        <w:div w:id="263465970">
          <w:marLeft w:val="640"/>
          <w:marRight w:val="0"/>
          <w:marTop w:val="0"/>
          <w:marBottom w:val="0"/>
          <w:divBdr>
            <w:top w:val="none" w:sz="0" w:space="0" w:color="auto"/>
            <w:left w:val="none" w:sz="0" w:space="0" w:color="auto"/>
            <w:bottom w:val="none" w:sz="0" w:space="0" w:color="auto"/>
            <w:right w:val="none" w:sz="0" w:space="0" w:color="auto"/>
          </w:divBdr>
        </w:div>
        <w:div w:id="136608382">
          <w:marLeft w:val="640"/>
          <w:marRight w:val="0"/>
          <w:marTop w:val="0"/>
          <w:marBottom w:val="0"/>
          <w:divBdr>
            <w:top w:val="none" w:sz="0" w:space="0" w:color="auto"/>
            <w:left w:val="none" w:sz="0" w:space="0" w:color="auto"/>
            <w:bottom w:val="none" w:sz="0" w:space="0" w:color="auto"/>
            <w:right w:val="none" w:sz="0" w:space="0" w:color="auto"/>
          </w:divBdr>
        </w:div>
        <w:div w:id="1929774297">
          <w:marLeft w:val="640"/>
          <w:marRight w:val="0"/>
          <w:marTop w:val="0"/>
          <w:marBottom w:val="0"/>
          <w:divBdr>
            <w:top w:val="none" w:sz="0" w:space="0" w:color="auto"/>
            <w:left w:val="none" w:sz="0" w:space="0" w:color="auto"/>
            <w:bottom w:val="none" w:sz="0" w:space="0" w:color="auto"/>
            <w:right w:val="none" w:sz="0" w:space="0" w:color="auto"/>
          </w:divBdr>
        </w:div>
        <w:div w:id="1974359226">
          <w:marLeft w:val="640"/>
          <w:marRight w:val="0"/>
          <w:marTop w:val="0"/>
          <w:marBottom w:val="0"/>
          <w:divBdr>
            <w:top w:val="none" w:sz="0" w:space="0" w:color="auto"/>
            <w:left w:val="none" w:sz="0" w:space="0" w:color="auto"/>
            <w:bottom w:val="none" w:sz="0" w:space="0" w:color="auto"/>
            <w:right w:val="none" w:sz="0" w:space="0" w:color="auto"/>
          </w:divBdr>
        </w:div>
        <w:div w:id="2010474665">
          <w:marLeft w:val="640"/>
          <w:marRight w:val="0"/>
          <w:marTop w:val="0"/>
          <w:marBottom w:val="0"/>
          <w:divBdr>
            <w:top w:val="none" w:sz="0" w:space="0" w:color="auto"/>
            <w:left w:val="none" w:sz="0" w:space="0" w:color="auto"/>
            <w:bottom w:val="none" w:sz="0" w:space="0" w:color="auto"/>
            <w:right w:val="none" w:sz="0" w:space="0" w:color="auto"/>
          </w:divBdr>
        </w:div>
        <w:div w:id="1317340449">
          <w:marLeft w:val="640"/>
          <w:marRight w:val="0"/>
          <w:marTop w:val="0"/>
          <w:marBottom w:val="0"/>
          <w:divBdr>
            <w:top w:val="none" w:sz="0" w:space="0" w:color="auto"/>
            <w:left w:val="none" w:sz="0" w:space="0" w:color="auto"/>
            <w:bottom w:val="none" w:sz="0" w:space="0" w:color="auto"/>
            <w:right w:val="none" w:sz="0" w:space="0" w:color="auto"/>
          </w:divBdr>
        </w:div>
        <w:div w:id="1001588414">
          <w:marLeft w:val="640"/>
          <w:marRight w:val="0"/>
          <w:marTop w:val="0"/>
          <w:marBottom w:val="0"/>
          <w:divBdr>
            <w:top w:val="none" w:sz="0" w:space="0" w:color="auto"/>
            <w:left w:val="none" w:sz="0" w:space="0" w:color="auto"/>
            <w:bottom w:val="none" w:sz="0" w:space="0" w:color="auto"/>
            <w:right w:val="none" w:sz="0" w:space="0" w:color="auto"/>
          </w:divBdr>
        </w:div>
        <w:div w:id="602223054">
          <w:marLeft w:val="640"/>
          <w:marRight w:val="0"/>
          <w:marTop w:val="0"/>
          <w:marBottom w:val="0"/>
          <w:divBdr>
            <w:top w:val="none" w:sz="0" w:space="0" w:color="auto"/>
            <w:left w:val="none" w:sz="0" w:space="0" w:color="auto"/>
            <w:bottom w:val="none" w:sz="0" w:space="0" w:color="auto"/>
            <w:right w:val="none" w:sz="0" w:space="0" w:color="auto"/>
          </w:divBdr>
        </w:div>
        <w:div w:id="1187670656">
          <w:marLeft w:val="640"/>
          <w:marRight w:val="0"/>
          <w:marTop w:val="0"/>
          <w:marBottom w:val="0"/>
          <w:divBdr>
            <w:top w:val="none" w:sz="0" w:space="0" w:color="auto"/>
            <w:left w:val="none" w:sz="0" w:space="0" w:color="auto"/>
            <w:bottom w:val="none" w:sz="0" w:space="0" w:color="auto"/>
            <w:right w:val="none" w:sz="0" w:space="0" w:color="auto"/>
          </w:divBdr>
        </w:div>
        <w:div w:id="1428384735">
          <w:marLeft w:val="640"/>
          <w:marRight w:val="0"/>
          <w:marTop w:val="0"/>
          <w:marBottom w:val="0"/>
          <w:divBdr>
            <w:top w:val="none" w:sz="0" w:space="0" w:color="auto"/>
            <w:left w:val="none" w:sz="0" w:space="0" w:color="auto"/>
            <w:bottom w:val="none" w:sz="0" w:space="0" w:color="auto"/>
            <w:right w:val="none" w:sz="0" w:space="0" w:color="auto"/>
          </w:divBdr>
        </w:div>
        <w:div w:id="1895659190">
          <w:marLeft w:val="640"/>
          <w:marRight w:val="0"/>
          <w:marTop w:val="0"/>
          <w:marBottom w:val="0"/>
          <w:divBdr>
            <w:top w:val="none" w:sz="0" w:space="0" w:color="auto"/>
            <w:left w:val="none" w:sz="0" w:space="0" w:color="auto"/>
            <w:bottom w:val="none" w:sz="0" w:space="0" w:color="auto"/>
            <w:right w:val="none" w:sz="0" w:space="0" w:color="auto"/>
          </w:divBdr>
        </w:div>
        <w:div w:id="1343773861">
          <w:marLeft w:val="640"/>
          <w:marRight w:val="0"/>
          <w:marTop w:val="0"/>
          <w:marBottom w:val="0"/>
          <w:divBdr>
            <w:top w:val="none" w:sz="0" w:space="0" w:color="auto"/>
            <w:left w:val="none" w:sz="0" w:space="0" w:color="auto"/>
            <w:bottom w:val="none" w:sz="0" w:space="0" w:color="auto"/>
            <w:right w:val="none" w:sz="0" w:space="0" w:color="auto"/>
          </w:divBdr>
        </w:div>
        <w:div w:id="1094401549">
          <w:marLeft w:val="640"/>
          <w:marRight w:val="0"/>
          <w:marTop w:val="0"/>
          <w:marBottom w:val="0"/>
          <w:divBdr>
            <w:top w:val="none" w:sz="0" w:space="0" w:color="auto"/>
            <w:left w:val="none" w:sz="0" w:space="0" w:color="auto"/>
            <w:bottom w:val="none" w:sz="0" w:space="0" w:color="auto"/>
            <w:right w:val="none" w:sz="0" w:space="0" w:color="auto"/>
          </w:divBdr>
        </w:div>
        <w:div w:id="78909477">
          <w:marLeft w:val="640"/>
          <w:marRight w:val="0"/>
          <w:marTop w:val="0"/>
          <w:marBottom w:val="0"/>
          <w:divBdr>
            <w:top w:val="none" w:sz="0" w:space="0" w:color="auto"/>
            <w:left w:val="none" w:sz="0" w:space="0" w:color="auto"/>
            <w:bottom w:val="none" w:sz="0" w:space="0" w:color="auto"/>
            <w:right w:val="none" w:sz="0" w:space="0" w:color="auto"/>
          </w:divBdr>
        </w:div>
        <w:div w:id="1525365679">
          <w:marLeft w:val="640"/>
          <w:marRight w:val="0"/>
          <w:marTop w:val="0"/>
          <w:marBottom w:val="0"/>
          <w:divBdr>
            <w:top w:val="none" w:sz="0" w:space="0" w:color="auto"/>
            <w:left w:val="none" w:sz="0" w:space="0" w:color="auto"/>
            <w:bottom w:val="none" w:sz="0" w:space="0" w:color="auto"/>
            <w:right w:val="none" w:sz="0" w:space="0" w:color="auto"/>
          </w:divBdr>
        </w:div>
        <w:div w:id="1007445299">
          <w:marLeft w:val="640"/>
          <w:marRight w:val="0"/>
          <w:marTop w:val="0"/>
          <w:marBottom w:val="0"/>
          <w:divBdr>
            <w:top w:val="none" w:sz="0" w:space="0" w:color="auto"/>
            <w:left w:val="none" w:sz="0" w:space="0" w:color="auto"/>
            <w:bottom w:val="none" w:sz="0" w:space="0" w:color="auto"/>
            <w:right w:val="none" w:sz="0" w:space="0" w:color="auto"/>
          </w:divBdr>
        </w:div>
        <w:div w:id="17195406">
          <w:marLeft w:val="640"/>
          <w:marRight w:val="0"/>
          <w:marTop w:val="0"/>
          <w:marBottom w:val="0"/>
          <w:divBdr>
            <w:top w:val="none" w:sz="0" w:space="0" w:color="auto"/>
            <w:left w:val="none" w:sz="0" w:space="0" w:color="auto"/>
            <w:bottom w:val="none" w:sz="0" w:space="0" w:color="auto"/>
            <w:right w:val="none" w:sz="0" w:space="0" w:color="auto"/>
          </w:divBdr>
        </w:div>
        <w:div w:id="786892324">
          <w:marLeft w:val="640"/>
          <w:marRight w:val="0"/>
          <w:marTop w:val="0"/>
          <w:marBottom w:val="0"/>
          <w:divBdr>
            <w:top w:val="none" w:sz="0" w:space="0" w:color="auto"/>
            <w:left w:val="none" w:sz="0" w:space="0" w:color="auto"/>
            <w:bottom w:val="none" w:sz="0" w:space="0" w:color="auto"/>
            <w:right w:val="none" w:sz="0" w:space="0" w:color="auto"/>
          </w:divBdr>
        </w:div>
        <w:div w:id="484591626">
          <w:marLeft w:val="640"/>
          <w:marRight w:val="0"/>
          <w:marTop w:val="0"/>
          <w:marBottom w:val="0"/>
          <w:divBdr>
            <w:top w:val="none" w:sz="0" w:space="0" w:color="auto"/>
            <w:left w:val="none" w:sz="0" w:space="0" w:color="auto"/>
            <w:bottom w:val="none" w:sz="0" w:space="0" w:color="auto"/>
            <w:right w:val="none" w:sz="0" w:space="0" w:color="auto"/>
          </w:divBdr>
        </w:div>
        <w:div w:id="1480734319">
          <w:marLeft w:val="640"/>
          <w:marRight w:val="0"/>
          <w:marTop w:val="0"/>
          <w:marBottom w:val="0"/>
          <w:divBdr>
            <w:top w:val="none" w:sz="0" w:space="0" w:color="auto"/>
            <w:left w:val="none" w:sz="0" w:space="0" w:color="auto"/>
            <w:bottom w:val="none" w:sz="0" w:space="0" w:color="auto"/>
            <w:right w:val="none" w:sz="0" w:space="0" w:color="auto"/>
          </w:divBdr>
        </w:div>
        <w:div w:id="1589584590">
          <w:marLeft w:val="640"/>
          <w:marRight w:val="0"/>
          <w:marTop w:val="0"/>
          <w:marBottom w:val="0"/>
          <w:divBdr>
            <w:top w:val="none" w:sz="0" w:space="0" w:color="auto"/>
            <w:left w:val="none" w:sz="0" w:space="0" w:color="auto"/>
            <w:bottom w:val="none" w:sz="0" w:space="0" w:color="auto"/>
            <w:right w:val="none" w:sz="0" w:space="0" w:color="auto"/>
          </w:divBdr>
        </w:div>
        <w:div w:id="1306282314">
          <w:marLeft w:val="640"/>
          <w:marRight w:val="0"/>
          <w:marTop w:val="0"/>
          <w:marBottom w:val="0"/>
          <w:divBdr>
            <w:top w:val="none" w:sz="0" w:space="0" w:color="auto"/>
            <w:left w:val="none" w:sz="0" w:space="0" w:color="auto"/>
            <w:bottom w:val="none" w:sz="0" w:space="0" w:color="auto"/>
            <w:right w:val="none" w:sz="0" w:space="0" w:color="auto"/>
          </w:divBdr>
        </w:div>
        <w:div w:id="1285188157">
          <w:marLeft w:val="640"/>
          <w:marRight w:val="0"/>
          <w:marTop w:val="0"/>
          <w:marBottom w:val="0"/>
          <w:divBdr>
            <w:top w:val="none" w:sz="0" w:space="0" w:color="auto"/>
            <w:left w:val="none" w:sz="0" w:space="0" w:color="auto"/>
            <w:bottom w:val="none" w:sz="0" w:space="0" w:color="auto"/>
            <w:right w:val="none" w:sz="0" w:space="0" w:color="auto"/>
          </w:divBdr>
        </w:div>
        <w:div w:id="1326475214">
          <w:marLeft w:val="640"/>
          <w:marRight w:val="0"/>
          <w:marTop w:val="0"/>
          <w:marBottom w:val="0"/>
          <w:divBdr>
            <w:top w:val="none" w:sz="0" w:space="0" w:color="auto"/>
            <w:left w:val="none" w:sz="0" w:space="0" w:color="auto"/>
            <w:bottom w:val="none" w:sz="0" w:space="0" w:color="auto"/>
            <w:right w:val="none" w:sz="0" w:space="0" w:color="auto"/>
          </w:divBdr>
        </w:div>
        <w:div w:id="1626035016">
          <w:marLeft w:val="640"/>
          <w:marRight w:val="0"/>
          <w:marTop w:val="0"/>
          <w:marBottom w:val="0"/>
          <w:divBdr>
            <w:top w:val="none" w:sz="0" w:space="0" w:color="auto"/>
            <w:left w:val="none" w:sz="0" w:space="0" w:color="auto"/>
            <w:bottom w:val="none" w:sz="0" w:space="0" w:color="auto"/>
            <w:right w:val="none" w:sz="0" w:space="0" w:color="auto"/>
          </w:divBdr>
        </w:div>
        <w:div w:id="523791117">
          <w:marLeft w:val="640"/>
          <w:marRight w:val="0"/>
          <w:marTop w:val="0"/>
          <w:marBottom w:val="0"/>
          <w:divBdr>
            <w:top w:val="none" w:sz="0" w:space="0" w:color="auto"/>
            <w:left w:val="none" w:sz="0" w:space="0" w:color="auto"/>
            <w:bottom w:val="none" w:sz="0" w:space="0" w:color="auto"/>
            <w:right w:val="none" w:sz="0" w:space="0" w:color="auto"/>
          </w:divBdr>
        </w:div>
        <w:div w:id="1737698463">
          <w:marLeft w:val="640"/>
          <w:marRight w:val="0"/>
          <w:marTop w:val="0"/>
          <w:marBottom w:val="0"/>
          <w:divBdr>
            <w:top w:val="none" w:sz="0" w:space="0" w:color="auto"/>
            <w:left w:val="none" w:sz="0" w:space="0" w:color="auto"/>
            <w:bottom w:val="none" w:sz="0" w:space="0" w:color="auto"/>
            <w:right w:val="none" w:sz="0" w:space="0" w:color="auto"/>
          </w:divBdr>
        </w:div>
        <w:div w:id="1637949741">
          <w:marLeft w:val="640"/>
          <w:marRight w:val="0"/>
          <w:marTop w:val="0"/>
          <w:marBottom w:val="0"/>
          <w:divBdr>
            <w:top w:val="none" w:sz="0" w:space="0" w:color="auto"/>
            <w:left w:val="none" w:sz="0" w:space="0" w:color="auto"/>
            <w:bottom w:val="none" w:sz="0" w:space="0" w:color="auto"/>
            <w:right w:val="none" w:sz="0" w:space="0" w:color="auto"/>
          </w:divBdr>
        </w:div>
        <w:div w:id="1433092955">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6093375">
      <w:bodyDiv w:val="1"/>
      <w:marLeft w:val="0"/>
      <w:marRight w:val="0"/>
      <w:marTop w:val="0"/>
      <w:marBottom w:val="0"/>
      <w:divBdr>
        <w:top w:val="none" w:sz="0" w:space="0" w:color="auto"/>
        <w:left w:val="none" w:sz="0" w:space="0" w:color="auto"/>
        <w:bottom w:val="none" w:sz="0" w:space="0" w:color="auto"/>
        <w:right w:val="none" w:sz="0" w:space="0" w:color="auto"/>
      </w:divBdr>
      <w:divsChild>
        <w:div w:id="309094334">
          <w:marLeft w:val="480"/>
          <w:marRight w:val="0"/>
          <w:marTop w:val="0"/>
          <w:marBottom w:val="0"/>
          <w:divBdr>
            <w:top w:val="none" w:sz="0" w:space="0" w:color="auto"/>
            <w:left w:val="none" w:sz="0" w:space="0" w:color="auto"/>
            <w:bottom w:val="none" w:sz="0" w:space="0" w:color="auto"/>
            <w:right w:val="none" w:sz="0" w:space="0" w:color="auto"/>
          </w:divBdr>
        </w:div>
        <w:div w:id="19552715">
          <w:marLeft w:val="480"/>
          <w:marRight w:val="0"/>
          <w:marTop w:val="0"/>
          <w:marBottom w:val="0"/>
          <w:divBdr>
            <w:top w:val="none" w:sz="0" w:space="0" w:color="auto"/>
            <w:left w:val="none" w:sz="0" w:space="0" w:color="auto"/>
            <w:bottom w:val="none" w:sz="0" w:space="0" w:color="auto"/>
            <w:right w:val="none" w:sz="0" w:space="0" w:color="auto"/>
          </w:divBdr>
        </w:div>
        <w:div w:id="1584299236">
          <w:marLeft w:val="480"/>
          <w:marRight w:val="0"/>
          <w:marTop w:val="0"/>
          <w:marBottom w:val="0"/>
          <w:divBdr>
            <w:top w:val="none" w:sz="0" w:space="0" w:color="auto"/>
            <w:left w:val="none" w:sz="0" w:space="0" w:color="auto"/>
            <w:bottom w:val="none" w:sz="0" w:space="0" w:color="auto"/>
            <w:right w:val="none" w:sz="0" w:space="0" w:color="auto"/>
          </w:divBdr>
        </w:div>
        <w:div w:id="1430195938">
          <w:marLeft w:val="480"/>
          <w:marRight w:val="0"/>
          <w:marTop w:val="0"/>
          <w:marBottom w:val="0"/>
          <w:divBdr>
            <w:top w:val="none" w:sz="0" w:space="0" w:color="auto"/>
            <w:left w:val="none" w:sz="0" w:space="0" w:color="auto"/>
            <w:bottom w:val="none" w:sz="0" w:space="0" w:color="auto"/>
            <w:right w:val="none" w:sz="0" w:space="0" w:color="auto"/>
          </w:divBdr>
        </w:div>
        <w:div w:id="272177375">
          <w:marLeft w:val="480"/>
          <w:marRight w:val="0"/>
          <w:marTop w:val="0"/>
          <w:marBottom w:val="0"/>
          <w:divBdr>
            <w:top w:val="none" w:sz="0" w:space="0" w:color="auto"/>
            <w:left w:val="none" w:sz="0" w:space="0" w:color="auto"/>
            <w:bottom w:val="none" w:sz="0" w:space="0" w:color="auto"/>
            <w:right w:val="none" w:sz="0" w:space="0" w:color="auto"/>
          </w:divBdr>
        </w:div>
        <w:div w:id="1031801884">
          <w:marLeft w:val="480"/>
          <w:marRight w:val="0"/>
          <w:marTop w:val="0"/>
          <w:marBottom w:val="0"/>
          <w:divBdr>
            <w:top w:val="none" w:sz="0" w:space="0" w:color="auto"/>
            <w:left w:val="none" w:sz="0" w:space="0" w:color="auto"/>
            <w:bottom w:val="none" w:sz="0" w:space="0" w:color="auto"/>
            <w:right w:val="none" w:sz="0" w:space="0" w:color="auto"/>
          </w:divBdr>
        </w:div>
        <w:div w:id="454297718">
          <w:marLeft w:val="480"/>
          <w:marRight w:val="0"/>
          <w:marTop w:val="0"/>
          <w:marBottom w:val="0"/>
          <w:divBdr>
            <w:top w:val="none" w:sz="0" w:space="0" w:color="auto"/>
            <w:left w:val="none" w:sz="0" w:space="0" w:color="auto"/>
            <w:bottom w:val="none" w:sz="0" w:space="0" w:color="auto"/>
            <w:right w:val="none" w:sz="0" w:space="0" w:color="auto"/>
          </w:divBdr>
        </w:div>
        <w:div w:id="461462551">
          <w:marLeft w:val="480"/>
          <w:marRight w:val="0"/>
          <w:marTop w:val="0"/>
          <w:marBottom w:val="0"/>
          <w:divBdr>
            <w:top w:val="none" w:sz="0" w:space="0" w:color="auto"/>
            <w:left w:val="none" w:sz="0" w:space="0" w:color="auto"/>
            <w:bottom w:val="none" w:sz="0" w:space="0" w:color="auto"/>
            <w:right w:val="none" w:sz="0" w:space="0" w:color="auto"/>
          </w:divBdr>
        </w:div>
        <w:div w:id="9332170">
          <w:marLeft w:val="480"/>
          <w:marRight w:val="0"/>
          <w:marTop w:val="0"/>
          <w:marBottom w:val="0"/>
          <w:divBdr>
            <w:top w:val="none" w:sz="0" w:space="0" w:color="auto"/>
            <w:left w:val="none" w:sz="0" w:space="0" w:color="auto"/>
            <w:bottom w:val="none" w:sz="0" w:space="0" w:color="auto"/>
            <w:right w:val="none" w:sz="0" w:space="0" w:color="auto"/>
          </w:divBdr>
        </w:div>
        <w:div w:id="790972610">
          <w:marLeft w:val="480"/>
          <w:marRight w:val="0"/>
          <w:marTop w:val="0"/>
          <w:marBottom w:val="0"/>
          <w:divBdr>
            <w:top w:val="none" w:sz="0" w:space="0" w:color="auto"/>
            <w:left w:val="none" w:sz="0" w:space="0" w:color="auto"/>
            <w:bottom w:val="none" w:sz="0" w:space="0" w:color="auto"/>
            <w:right w:val="none" w:sz="0" w:space="0" w:color="auto"/>
          </w:divBdr>
        </w:div>
        <w:div w:id="1226061478">
          <w:marLeft w:val="480"/>
          <w:marRight w:val="0"/>
          <w:marTop w:val="0"/>
          <w:marBottom w:val="0"/>
          <w:divBdr>
            <w:top w:val="none" w:sz="0" w:space="0" w:color="auto"/>
            <w:left w:val="none" w:sz="0" w:space="0" w:color="auto"/>
            <w:bottom w:val="none" w:sz="0" w:space="0" w:color="auto"/>
            <w:right w:val="none" w:sz="0" w:space="0" w:color="auto"/>
          </w:divBdr>
        </w:div>
        <w:div w:id="464156550">
          <w:marLeft w:val="480"/>
          <w:marRight w:val="0"/>
          <w:marTop w:val="0"/>
          <w:marBottom w:val="0"/>
          <w:divBdr>
            <w:top w:val="none" w:sz="0" w:space="0" w:color="auto"/>
            <w:left w:val="none" w:sz="0" w:space="0" w:color="auto"/>
            <w:bottom w:val="none" w:sz="0" w:space="0" w:color="auto"/>
            <w:right w:val="none" w:sz="0" w:space="0" w:color="auto"/>
          </w:divBdr>
        </w:div>
        <w:div w:id="1895236329">
          <w:marLeft w:val="480"/>
          <w:marRight w:val="0"/>
          <w:marTop w:val="0"/>
          <w:marBottom w:val="0"/>
          <w:divBdr>
            <w:top w:val="none" w:sz="0" w:space="0" w:color="auto"/>
            <w:left w:val="none" w:sz="0" w:space="0" w:color="auto"/>
            <w:bottom w:val="none" w:sz="0" w:space="0" w:color="auto"/>
            <w:right w:val="none" w:sz="0" w:space="0" w:color="auto"/>
          </w:divBdr>
        </w:div>
        <w:div w:id="958729077">
          <w:marLeft w:val="480"/>
          <w:marRight w:val="0"/>
          <w:marTop w:val="0"/>
          <w:marBottom w:val="0"/>
          <w:divBdr>
            <w:top w:val="none" w:sz="0" w:space="0" w:color="auto"/>
            <w:left w:val="none" w:sz="0" w:space="0" w:color="auto"/>
            <w:bottom w:val="none" w:sz="0" w:space="0" w:color="auto"/>
            <w:right w:val="none" w:sz="0" w:space="0" w:color="auto"/>
          </w:divBdr>
        </w:div>
        <w:div w:id="64302902">
          <w:marLeft w:val="480"/>
          <w:marRight w:val="0"/>
          <w:marTop w:val="0"/>
          <w:marBottom w:val="0"/>
          <w:divBdr>
            <w:top w:val="none" w:sz="0" w:space="0" w:color="auto"/>
            <w:left w:val="none" w:sz="0" w:space="0" w:color="auto"/>
            <w:bottom w:val="none" w:sz="0" w:space="0" w:color="auto"/>
            <w:right w:val="none" w:sz="0" w:space="0" w:color="auto"/>
          </w:divBdr>
        </w:div>
        <w:div w:id="776946164">
          <w:marLeft w:val="480"/>
          <w:marRight w:val="0"/>
          <w:marTop w:val="0"/>
          <w:marBottom w:val="0"/>
          <w:divBdr>
            <w:top w:val="none" w:sz="0" w:space="0" w:color="auto"/>
            <w:left w:val="none" w:sz="0" w:space="0" w:color="auto"/>
            <w:bottom w:val="none" w:sz="0" w:space="0" w:color="auto"/>
            <w:right w:val="none" w:sz="0" w:space="0" w:color="auto"/>
          </w:divBdr>
        </w:div>
        <w:div w:id="1387483748">
          <w:marLeft w:val="480"/>
          <w:marRight w:val="0"/>
          <w:marTop w:val="0"/>
          <w:marBottom w:val="0"/>
          <w:divBdr>
            <w:top w:val="none" w:sz="0" w:space="0" w:color="auto"/>
            <w:left w:val="none" w:sz="0" w:space="0" w:color="auto"/>
            <w:bottom w:val="none" w:sz="0" w:space="0" w:color="auto"/>
            <w:right w:val="none" w:sz="0" w:space="0" w:color="auto"/>
          </w:divBdr>
        </w:div>
        <w:div w:id="1990209701">
          <w:marLeft w:val="480"/>
          <w:marRight w:val="0"/>
          <w:marTop w:val="0"/>
          <w:marBottom w:val="0"/>
          <w:divBdr>
            <w:top w:val="none" w:sz="0" w:space="0" w:color="auto"/>
            <w:left w:val="none" w:sz="0" w:space="0" w:color="auto"/>
            <w:bottom w:val="none" w:sz="0" w:space="0" w:color="auto"/>
            <w:right w:val="none" w:sz="0" w:space="0" w:color="auto"/>
          </w:divBdr>
        </w:div>
        <w:div w:id="1179200296">
          <w:marLeft w:val="480"/>
          <w:marRight w:val="0"/>
          <w:marTop w:val="0"/>
          <w:marBottom w:val="0"/>
          <w:divBdr>
            <w:top w:val="none" w:sz="0" w:space="0" w:color="auto"/>
            <w:left w:val="none" w:sz="0" w:space="0" w:color="auto"/>
            <w:bottom w:val="none" w:sz="0" w:space="0" w:color="auto"/>
            <w:right w:val="none" w:sz="0" w:space="0" w:color="auto"/>
          </w:divBdr>
        </w:div>
        <w:div w:id="677388315">
          <w:marLeft w:val="480"/>
          <w:marRight w:val="0"/>
          <w:marTop w:val="0"/>
          <w:marBottom w:val="0"/>
          <w:divBdr>
            <w:top w:val="none" w:sz="0" w:space="0" w:color="auto"/>
            <w:left w:val="none" w:sz="0" w:space="0" w:color="auto"/>
            <w:bottom w:val="none" w:sz="0" w:space="0" w:color="auto"/>
            <w:right w:val="none" w:sz="0" w:space="0" w:color="auto"/>
          </w:divBdr>
        </w:div>
        <w:div w:id="1085538389">
          <w:marLeft w:val="480"/>
          <w:marRight w:val="0"/>
          <w:marTop w:val="0"/>
          <w:marBottom w:val="0"/>
          <w:divBdr>
            <w:top w:val="none" w:sz="0" w:space="0" w:color="auto"/>
            <w:left w:val="none" w:sz="0" w:space="0" w:color="auto"/>
            <w:bottom w:val="none" w:sz="0" w:space="0" w:color="auto"/>
            <w:right w:val="none" w:sz="0" w:space="0" w:color="auto"/>
          </w:divBdr>
        </w:div>
        <w:div w:id="1350837353">
          <w:marLeft w:val="480"/>
          <w:marRight w:val="0"/>
          <w:marTop w:val="0"/>
          <w:marBottom w:val="0"/>
          <w:divBdr>
            <w:top w:val="none" w:sz="0" w:space="0" w:color="auto"/>
            <w:left w:val="none" w:sz="0" w:space="0" w:color="auto"/>
            <w:bottom w:val="none" w:sz="0" w:space="0" w:color="auto"/>
            <w:right w:val="none" w:sz="0" w:space="0" w:color="auto"/>
          </w:divBdr>
        </w:div>
        <w:div w:id="1849326690">
          <w:marLeft w:val="480"/>
          <w:marRight w:val="0"/>
          <w:marTop w:val="0"/>
          <w:marBottom w:val="0"/>
          <w:divBdr>
            <w:top w:val="none" w:sz="0" w:space="0" w:color="auto"/>
            <w:left w:val="none" w:sz="0" w:space="0" w:color="auto"/>
            <w:bottom w:val="none" w:sz="0" w:space="0" w:color="auto"/>
            <w:right w:val="none" w:sz="0" w:space="0" w:color="auto"/>
          </w:divBdr>
        </w:div>
        <w:div w:id="1530488604">
          <w:marLeft w:val="480"/>
          <w:marRight w:val="0"/>
          <w:marTop w:val="0"/>
          <w:marBottom w:val="0"/>
          <w:divBdr>
            <w:top w:val="none" w:sz="0" w:space="0" w:color="auto"/>
            <w:left w:val="none" w:sz="0" w:space="0" w:color="auto"/>
            <w:bottom w:val="none" w:sz="0" w:space="0" w:color="auto"/>
            <w:right w:val="none" w:sz="0" w:space="0" w:color="auto"/>
          </w:divBdr>
        </w:div>
        <w:div w:id="900291456">
          <w:marLeft w:val="480"/>
          <w:marRight w:val="0"/>
          <w:marTop w:val="0"/>
          <w:marBottom w:val="0"/>
          <w:divBdr>
            <w:top w:val="none" w:sz="0" w:space="0" w:color="auto"/>
            <w:left w:val="none" w:sz="0" w:space="0" w:color="auto"/>
            <w:bottom w:val="none" w:sz="0" w:space="0" w:color="auto"/>
            <w:right w:val="none" w:sz="0" w:space="0" w:color="auto"/>
          </w:divBdr>
        </w:div>
        <w:div w:id="1491212877">
          <w:marLeft w:val="480"/>
          <w:marRight w:val="0"/>
          <w:marTop w:val="0"/>
          <w:marBottom w:val="0"/>
          <w:divBdr>
            <w:top w:val="none" w:sz="0" w:space="0" w:color="auto"/>
            <w:left w:val="none" w:sz="0" w:space="0" w:color="auto"/>
            <w:bottom w:val="none" w:sz="0" w:space="0" w:color="auto"/>
            <w:right w:val="none" w:sz="0" w:space="0" w:color="auto"/>
          </w:divBdr>
        </w:div>
        <w:div w:id="339242433">
          <w:marLeft w:val="480"/>
          <w:marRight w:val="0"/>
          <w:marTop w:val="0"/>
          <w:marBottom w:val="0"/>
          <w:divBdr>
            <w:top w:val="none" w:sz="0" w:space="0" w:color="auto"/>
            <w:left w:val="none" w:sz="0" w:space="0" w:color="auto"/>
            <w:bottom w:val="none" w:sz="0" w:space="0" w:color="auto"/>
            <w:right w:val="none" w:sz="0" w:space="0" w:color="auto"/>
          </w:divBdr>
        </w:div>
        <w:div w:id="923607379">
          <w:marLeft w:val="480"/>
          <w:marRight w:val="0"/>
          <w:marTop w:val="0"/>
          <w:marBottom w:val="0"/>
          <w:divBdr>
            <w:top w:val="none" w:sz="0" w:space="0" w:color="auto"/>
            <w:left w:val="none" w:sz="0" w:space="0" w:color="auto"/>
            <w:bottom w:val="none" w:sz="0" w:space="0" w:color="auto"/>
            <w:right w:val="none" w:sz="0" w:space="0" w:color="auto"/>
          </w:divBdr>
        </w:div>
        <w:div w:id="1819613273">
          <w:marLeft w:val="480"/>
          <w:marRight w:val="0"/>
          <w:marTop w:val="0"/>
          <w:marBottom w:val="0"/>
          <w:divBdr>
            <w:top w:val="none" w:sz="0" w:space="0" w:color="auto"/>
            <w:left w:val="none" w:sz="0" w:space="0" w:color="auto"/>
            <w:bottom w:val="none" w:sz="0" w:space="0" w:color="auto"/>
            <w:right w:val="none" w:sz="0" w:space="0" w:color="auto"/>
          </w:divBdr>
        </w:div>
        <w:div w:id="647590685">
          <w:marLeft w:val="480"/>
          <w:marRight w:val="0"/>
          <w:marTop w:val="0"/>
          <w:marBottom w:val="0"/>
          <w:divBdr>
            <w:top w:val="none" w:sz="0" w:space="0" w:color="auto"/>
            <w:left w:val="none" w:sz="0" w:space="0" w:color="auto"/>
            <w:bottom w:val="none" w:sz="0" w:space="0" w:color="auto"/>
            <w:right w:val="none" w:sz="0" w:space="0" w:color="auto"/>
          </w:divBdr>
        </w:div>
        <w:div w:id="1443694103">
          <w:marLeft w:val="480"/>
          <w:marRight w:val="0"/>
          <w:marTop w:val="0"/>
          <w:marBottom w:val="0"/>
          <w:divBdr>
            <w:top w:val="none" w:sz="0" w:space="0" w:color="auto"/>
            <w:left w:val="none" w:sz="0" w:space="0" w:color="auto"/>
            <w:bottom w:val="none" w:sz="0" w:space="0" w:color="auto"/>
            <w:right w:val="none" w:sz="0" w:space="0" w:color="auto"/>
          </w:divBdr>
        </w:div>
        <w:div w:id="1007175683">
          <w:marLeft w:val="480"/>
          <w:marRight w:val="0"/>
          <w:marTop w:val="0"/>
          <w:marBottom w:val="0"/>
          <w:divBdr>
            <w:top w:val="none" w:sz="0" w:space="0" w:color="auto"/>
            <w:left w:val="none" w:sz="0" w:space="0" w:color="auto"/>
            <w:bottom w:val="none" w:sz="0" w:space="0" w:color="auto"/>
            <w:right w:val="none" w:sz="0" w:space="0" w:color="auto"/>
          </w:divBdr>
        </w:div>
        <w:div w:id="912545441">
          <w:marLeft w:val="480"/>
          <w:marRight w:val="0"/>
          <w:marTop w:val="0"/>
          <w:marBottom w:val="0"/>
          <w:divBdr>
            <w:top w:val="none" w:sz="0" w:space="0" w:color="auto"/>
            <w:left w:val="none" w:sz="0" w:space="0" w:color="auto"/>
            <w:bottom w:val="none" w:sz="0" w:space="0" w:color="auto"/>
            <w:right w:val="none" w:sz="0" w:space="0" w:color="auto"/>
          </w:divBdr>
        </w:div>
        <w:div w:id="2057195482">
          <w:marLeft w:val="480"/>
          <w:marRight w:val="0"/>
          <w:marTop w:val="0"/>
          <w:marBottom w:val="0"/>
          <w:divBdr>
            <w:top w:val="none" w:sz="0" w:space="0" w:color="auto"/>
            <w:left w:val="none" w:sz="0" w:space="0" w:color="auto"/>
            <w:bottom w:val="none" w:sz="0" w:space="0" w:color="auto"/>
            <w:right w:val="none" w:sz="0" w:space="0" w:color="auto"/>
          </w:divBdr>
        </w:div>
        <w:div w:id="2008710288">
          <w:marLeft w:val="480"/>
          <w:marRight w:val="0"/>
          <w:marTop w:val="0"/>
          <w:marBottom w:val="0"/>
          <w:divBdr>
            <w:top w:val="none" w:sz="0" w:space="0" w:color="auto"/>
            <w:left w:val="none" w:sz="0" w:space="0" w:color="auto"/>
            <w:bottom w:val="none" w:sz="0" w:space="0" w:color="auto"/>
            <w:right w:val="none" w:sz="0" w:space="0" w:color="auto"/>
          </w:divBdr>
        </w:div>
        <w:div w:id="1371300256">
          <w:marLeft w:val="480"/>
          <w:marRight w:val="0"/>
          <w:marTop w:val="0"/>
          <w:marBottom w:val="0"/>
          <w:divBdr>
            <w:top w:val="none" w:sz="0" w:space="0" w:color="auto"/>
            <w:left w:val="none" w:sz="0" w:space="0" w:color="auto"/>
            <w:bottom w:val="none" w:sz="0" w:space="0" w:color="auto"/>
            <w:right w:val="none" w:sz="0" w:space="0" w:color="auto"/>
          </w:divBdr>
        </w:div>
        <w:div w:id="1572305416">
          <w:marLeft w:val="480"/>
          <w:marRight w:val="0"/>
          <w:marTop w:val="0"/>
          <w:marBottom w:val="0"/>
          <w:divBdr>
            <w:top w:val="none" w:sz="0" w:space="0" w:color="auto"/>
            <w:left w:val="none" w:sz="0" w:space="0" w:color="auto"/>
            <w:bottom w:val="none" w:sz="0" w:space="0" w:color="auto"/>
            <w:right w:val="none" w:sz="0" w:space="0" w:color="auto"/>
          </w:divBdr>
        </w:div>
        <w:div w:id="1038433587">
          <w:marLeft w:val="480"/>
          <w:marRight w:val="0"/>
          <w:marTop w:val="0"/>
          <w:marBottom w:val="0"/>
          <w:divBdr>
            <w:top w:val="none" w:sz="0" w:space="0" w:color="auto"/>
            <w:left w:val="none" w:sz="0" w:space="0" w:color="auto"/>
            <w:bottom w:val="none" w:sz="0" w:space="0" w:color="auto"/>
            <w:right w:val="none" w:sz="0" w:space="0" w:color="auto"/>
          </w:divBdr>
        </w:div>
        <w:div w:id="1858737371">
          <w:marLeft w:val="48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139991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77">
          <w:marLeft w:val="640"/>
          <w:marRight w:val="0"/>
          <w:marTop w:val="0"/>
          <w:marBottom w:val="0"/>
          <w:divBdr>
            <w:top w:val="none" w:sz="0" w:space="0" w:color="auto"/>
            <w:left w:val="none" w:sz="0" w:space="0" w:color="auto"/>
            <w:bottom w:val="none" w:sz="0" w:space="0" w:color="auto"/>
            <w:right w:val="none" w:sz="0" w:space="0" w:color="auto"/>
          </w:divBdr>
        </w:div>
        <w:div w:id="1722441995">
          <w:marLeft w:val="640"/>
          <w:marRight w:val="0"/>
          <w:marTop w:val="0"/>
          <w:marBottom w:val="0"/>
          <w:divBdr>
            <w:top w:val="none" w:sz="0" w:space="0" w:color="auto"/>
            <w:left w:val="none" w:sz="0" w:space="0" w:color="auto"/>
            <w:bottom w:val="none" w:sz="0" w:space="0" w:color="auto"/>
            <w:right w:val="none" w:sz="0" w:space="0" w:color="auto"/>
          </w:divBdr>
        </w:div>
        <w:div w:id="310251731">
          <w:marLeft w:val="640"/>
          <w:marRight w:val="0"/>
          <w:marTop w:val="0"/>
          <w:marBottom w:val="0"/>
          <w:divBdr>
            <w:top w:val="none" w:sz="0" w:space="0" w:color="auto"/>
            <w:left w:val="none" w:sz="0" w:space="0" w:color="auto"/>
            <w:bottom w:val="none" w:sz="0" w:space="0" w:color="auto"/>
            <w:right w:val="none" w:sz="0" w:space="0" w:color="auto"/>
          </w:divBdr>
        </w:div>
        <w:div w:id="2022856117">
          <w:marLeft w:val="640"/>
          <w:marRight w:val="0"/>
          <w:marTop w:val="0"/>
          <w:marBottom w:val="0"/>
          <w:divBdr>
            <w:top w:val="none" w:sz="0" w:space="0" w:color="auto"/>
            <w:left w:val="none" w:sz="0" w:space="0" w:color="auto"/>
            <w:bottom w:val="none" w:sz="0" w:space="0" w:color="auto"/>
            <w:right w:val="none" w:sz="0" w:space="0" w:color="auto"/>
          </w:divBdr>
        </w:div>
        <w:div w:id="386799143">
          <w:marLeft w:val="640"/>
          <w:marRight w:val="0"/>
          <w:marTop w:val="0"/>
          <w:marBottom w:val="0"/>
          <w:divBdr>
            <w:top w:val="none" w:sz="0" w:space="0" w:color="auto"/>
            <w:left w:val="none" w:sz="0" w:space="0" w:color="auto"/>
            <w:bottom w:val="none" w:sz="0" w:space="0" w:color="auto"/>
            <w:right w:val="none" w:sz="0" w:space="0" w:color="auto"/>
          </w:divBdr>
        </w:div>
        <w:div w:id="1646859404">
          <w:marLeft w:val="640"/>
          <w:marRight w:val="0"/>
          <w:marTop w:val="0"/>
          <w:marBottom w:val="0"/>
          <w:divBdr>
            <w:top w:val="none" w:sz="0" w:space="0" w:color="auto"/>
            <w:left w:val="none" w:sz="0" w:space="0" w:color="auto"/>
            <w:bottom w:val="none" w:sz="0" w:space="0" w:color="auto"/>
            <w:right w:val="none" w:sz="0" w:space="0" w:color="auto"/>
          </w:divBdr>
        </w:div>
        <w:div w:id="1468666549">
          <w:marLeft w:val="640"/>
          <w:marRight w:val="0"/>
          <w:marTop w:val="0"/>
          <w:marBottom w:val="0"/>
          <w:divBdr>
            <w:top w:val="none" w:sz="0" w:space="0" w:color="auto"/>
            <w:left w:val="none" w:sz="0" w:space="0" w:color="auto"/>
            <w:bottom w:val="none" w:sz="0" w:space="0" w:color="auto"/>
            <w:right w:val="none" w:sz="0" w:space="0" w:color="auto"/>
          </w:divBdr>
        </w:div>
        <w:div w:id="638806255">
          <w:marLeft w:val="640"/>
          <w:marRight w:val="0"/>
          <w:marTop w:val="0"/>
          <w:marBottom w:val="0"/>
          <w:divBdr>
            <w:top w:val="none" w:sz="0" w:space="0" w:color="auto"/>
            <w:left w:val="none" w:sz="0" w:space="0" w:color="auto"/>
            <w:bottom w:val="none" w:sz="0" w:space="0" w:color="auto"/>
            <w:right w:val="none" w:sz="0" w:space="0" w:color="auto"/>
          </w:divBdr>
        </w:div>
        <w:div w:id="879441947">
          <w:marLeft w:val="640"/>
          <w:marRight w:val="0"/>
          <w:marTop w:val="0"/>
          <w:marBottom w:val="0"/>
          <w:divBdr>
            <w:top w:val="none" w:sz="0" w:space="0" w:color="auto"/>
            <w:left w:val="none" w:sz="0" w:space="0" w:color="auto"/>
            <w:bottom w:val="none" w:sz="0" w:space="0" w:color="auto"/>
            <w:right w:val="none" w:sz="0" w:space="0" w:color="auto"/>
          </w:divBdr>
        </w:div>
        <w:div w:id="1247315">
          <w:marLeft w:val="640"/>
          <w:marRight w:val="0"/>
          <w:marTop w:val="0"/>
          <w:marBottom w:val="0"/>
          <w:divBdr>
            <w:top w:val="none" w:sz="0" w:space="0" w:color="auto"/>
            <w:left w:val="none" w:sz="0" w:space="0" w:color="auto"/>
            <w:bottom w:val="none" w:sz="0" w:space="0" w:color="auto"/>
            <w:right w:val="none" w:sz="0" w:space="0" w:color="auto"/>
          </w:divBdr>
        </w:div>
        <w:div w:id="1393382938">
          <w:marLeft w:val="640"/>
          <w:marRight w:val="0"/>
          <w:marTop w:val="0"/>
          <w:marBottom w:val="0"/>
          <w:divBdr>
            <w:top w:val="none" w:sz="0" w:space="0" w:color="auto"/>
            <w:left w:val="none" w:sz="0" w:space="0" w:color="auto"/>
            <w:bottom w:val="none" w:sz="0" w:space="0" w:color="auto"/>
            <w:right w:val="none" w:sz="0" w:space="0" w:color="auto"/>
          </w:divBdr>
        </w:div>
        <w:div w:id="941768012">
          <w:marLeft w:val="640"/>
          <w:marRight w:val="0"/>
          <w:marTop w:val="0"/>
          <w:marBottom w:val="0"/>
          <w:divBdr>
            <w:top w:val="none" w:sz="0" w:space="0" w:color="auto"/>
            <w:left w:val="none" w:sz="0" w:space="0" w:color="auto"/>
            <w:bottom w:val="none" w:sz="0" w:space="0" w:color="auto"/>
            <w:right w:val="none" w:sz="0" w:space="0" w:color="auto"/>
          </w:divBdr>
        </w:div>
        <w:div w:id="755127129">
          <w:marLeft w:val="640"/>
          <w:marRight w:val="0"/>
          <w:marTop w:val="0"/>
          <w:marBottom w:val="0"/>
          <w:divBdr>
            <w:top w:val="none" w:sz="0" w:space="0" w:color="auto"/>
            <w:left w:val="none" w:sz="0" w:space="0" w:color="auto"/>
            <w:bottom w:val="none" w:sz="0" w:space="0" w:color="auto"/>
            <w:right w:val="none" w:sz="0" w:space="0" w:color="auto"/>
          </w:divBdr>
        </w:div>
        <w:div w:id="257716201">
          <w:marLeft w:val="640"/>
          <w:marRight w:val="0"/>
          <w:marTop w:val="0"/>
          <w:marBottom w:val="0"/>
          <w:divBdr>
            <w:top w:val="none" w:sz="0" w:space="0" w:color="auto"/>
            <w:left w:val="none" w:sz="0" w:space="0" w:color="auto"/>
            <w:bottom w:val="none" w:sz="0" w:space="0" w:color="auto"/>
            <w:right w:val="none" w:sz="0" w:space="0" w:color="auto"/>
          </w:divBdr>
        </w:div>
        <w:div w:id="1608732935">
          <w:marLeft w:val="640"/>
          <w:marRight w:val="0"/>
          <w:marTop w:val="0"/>
          <w:marBottom w:val="0"/>
          <w:divBdr>
            <w:top w:val="none" w:sz="0" w:space="0" w:color="auto"/>
            <w:left w:val="none" w:sz="0" w:space="0" w:color="auto"/>
            <w:bottom w:val="none" w:sz="0" w:space="0" w:color="auto"/>
            <w:right w:val="none" w:sz="0" w:space="0" w:color="auto"/>
          </w:divBdr>
        </w:div>
        <w:div w:id="562914203">
          <w:marLeft w:val="640"/>
          <w:marRight w:val="0"/>
          <w:marTop w:val="0"/>
          <w:marBottom w:val="0"/>
          <w:divBdr>
            <w:top w:val="none" w:sz="0" w:space="0" w:color="auto"/>
            <w:left w:val="none" w:sz="0" w:space="0" w:color="auto"/>
            <w:bottom w:val="none" w:sz="0" w:space="0" w:color="auto"/>
            <w:right w:val="none" w:sz="0" w:space="0" w:color="auto"/>
          </w:divBdr>
        </w:div>
        <w:div w:id="1735928122">
          <w:marLeft w:val="640"/>
          <w:marRight w:val="0"/>
          <w:marTop w:val="0"/>
          <w:marBottom w:val="0"/>
          <w:divBdr>
            <w:top w:val="none" w:sz="0" w:space="0" w:color="auto"/>
            <w:left w:val="none" w:sz="0" w:space="0" w:color="auto"/>
            <w:bottom w:val="none" w:sz="0" w:space="0" w:color="auto"/>
            <w:right w:val="none" w:sz="0" w:space="0" w:color="auto"/>
          </w:divBdr>
        </w:div>
        <w:div w:id="1016880686">
          <w:marLeft w:val="640"/>
          <w:marRight w:val="0"/>
          <w:marTop w:val="0"/>
          <w:marBottom w:val="0"/>
          <w:divBdr>
            <w:top w:val="none" w:sz="0" w:space="0" w:color="auto"/>
            <w:left w:val="none" w:sz="0" w:space="0" w:color="auto"/>
            <w:bottom w:val="none" w:sz="0" w:space="0" w:color="auto"/>
            <w:right w:val="none" w:sz="0" w:space="0" w:color="auto"/>
          </w:divBdr>
        </w:div>
        <w:div w:id="681973247">
          <w:marLeft w:val="640"/>
          <w:marRight w:val="0"/>
          <w:marTop w:val="0"/>
          <w:marBottom w:val="0"/>
          <w:divBdr>
            <w:top w:val="none" w:sz="0" w:space="0" w:color="auto"/>
            <w:left w:val="none" w:sz="0" w:space="0" w:color="auto"/>
            <w:bottom w:val="none" w:sz="0" w:space="0" w:color="auto"/>
            <w:right w:val="none" w:sz="0" w:space="0" w:color="auto"/>
          </w:divBdr>
        </w:div>
        <w:div w:id="1691565841">
          <w:marLeft w:val="640"/>
          <w:marRight w:val="0"/>
          <w:marTop w:val="0"/>
          <w:marBottom w:val="0"/>
          <w:divBdr>
            <w:top w:val="none" w:sz="0" w:space="0" w:color="auto"/>
            <w:left w:val="none" w:sz="0" w:space="0" w:color="auto"/>
            <w:bottom w:val="none" w:sz="0" w:space="0" w:color="auto"/>
            <w:right w:val="none" w:sz="0" w:space="0" w:color="auto"/>
          </w:divBdr>
        </w:div>
        <w:div w:id="219439115">
          <w:marLeft w:val="640"/>
          <w:marRight w:val="0"/>
          <w:marTop w:val="0"/>
          <w:marBottom w:val="0"/>
          <w:divBdr>
            <w:top w:val="none" w:sz="0" w:space="0" w:color="auto"/>
            <w:left w:val="none" w:sz="0" w:space="0" w:color="auto"/>
            <w:bottom w:val="none" w:sz="0" w:space="0" w:color="auto"/>
            <w:right w:val="none" w:sz="0" w:space="0" w:color="auto"/>
          </w:divBdr>
        </w:div>
        <w:div w:id="514997774">
          <w:marLeft w:val="640"/>
          <w:marRight w:val="0"/>
          <w:marTop w:val="0"/>
          <w:marBottom w:val="0"/>
          <w:divBdr>
            <w:top w:val="none" w:sz="0" w:space="0" w:color="auto"/>
            <w:left w:val="none" w:sz="0" w:space="0" w:color="auto"/>
            <w:bottom w:val="none" w:sz="0" w:space="0" w:color="auto"/>
            <w:right w:val="none" w:sz="0" w:space="0" w:color="auto"/>
          </w:divBdr>
        </w:div>
        <w:div w:id="686954688">
          <w:marLeft w:val="640"/>
          <w:marRight w:val="0"/>
          <w:marTop w:val="0"/>
          <w:marBottom w:val="0"/>
          <w:divBdr>
            <w:top w:val="none" w:sz="0" w:space="0" w:color="auto"/>
            <w:left w:val="none" w:sz="0" w:space="0" w:color="auto"/>
            <w:bottom w:val="none" w:sz="0" w:space="0" w:color="auto"/>
            <w:right w:val="none" w:sz="0" w:space="0" w:color="auto"/>
          </w:divBdr>
        </w:div>
        <w:div w:id="321738166">
          <w:marLeft w:val="640"/>
          <w:marRight w:val="0"/>
          <w:marTop w:val="0"/>
          <w:marBottom w:val="0"/>
          <w:divBdr>
            <w:top w:val="none" w:sz="0" w:space="0" w:color="auto"/>
            <w:left w:val="none" w:sz="0" w:space="0" w:color="auto"/>
            <w:bottom w:val="none" w:sz="0" w:space="0" w:color="auto"/>
            <w:right w:val="none" w:sz="0" w:space="0" w:color="auto"/>
          </w:divBdr>
        </w:div>
        <w:div w:id="1246651809">
          <w:marLeft w:val="640"/>
          <w:marRight w:val="0"/>
          <w:marTop w:val="0"/>
          <w:marBottom w:val="0"/>
          <w:divBdr>
            <w:top w:val="none" w:sz="0" w:space="0" w:color="auto"/>
            <w:left w:val="none" w:sz="0" w:space="0" w:color="auto"/>
            <w:bottom w:val="none" w:sz="0" w:space="0" w:color="auto"/>
            <w:right w:val="none" w:sz="0" w:space="0" w:color="auto"/>
          </w:divBdr>
        </w:div>
        <w:div w:id="129905300">
          <w:marLeft w:val="640"/>
          <w:marRight w:val="0"/>
          <w:marTop w:val="0"/>
          <w:marBottom w:val="0"/>
          <w:divBdr>
            <w:top w:val="none" w:sz="0" w:space="0" w:color="auto"/>
            <w:left w:val="none" w:sz="0" w:space="0" w:color="auto"/>
            <w:bottom w:val="none" w:sz="0" w:space="0" w:color="auto"/>
            <w:right w:val="none" w:sz="0" w:space="0" w:color="auto"/>
          </w:divBdr>
        </w:div>
        <w:div w:id="1623149461">
          <w:marLeft w:val="640"/>
          <w:marRight w:val="0"/>
          <w:marTop w:val="0"/>
          <w:marBottom w:val="0"/>
          <w:divBdr>
            <w:top w:val="none" w:sz="0" w:space="0" w:color="auto"/>
            <w:left w:val="none" w:sz="0" w:space="0" w:color="auto"/>
            <w:bottom w:val="none" w:sz="0" w:space="0" w:color="auto"/>
            <w:right w:val="none" w:sz="0" w:space="0" w:color="auto"/>
          </w:divBdr>
        </w:div>
        <w:div w:id="923492644">
          <w:marLeft w:val="640"/>
          <w:marRight w:val="0"/>
          <w:marTop w:val="0"/>
          <w:marBottom w:val="0"/>
          <w:divBdr>
            <w:top w:val="none" w:sz="0" w:space="0" w:color="auto"/>
            <w:left w:val="none" w:sz="0" w:space="0" w:color="auto"/>
            <w:bottom w:val="none" w:sz="0" w:space="0" w:color="auto"/>
            <w:right w:val="none" w:sz="0" w:space="0" w:color="auto"/>
          </w:divBdr>
        </w:div>
        <w:div w:id="887573065">
          <w:marLeft w:val="640"/>
          <w:marRight w:val="0"/>
          <w:marTop w:val="0"/>
          <w:marBottom w:val="0"/>
          <w:divBdr>
            <w:top w:val="none" w:sz="0" w:space="0" w:color="auto"/>
            <w:left w:val="none" w:sz="0" w:space="0" w:color="auto"/>
            <w:bottom w:val="none" w:sz="0" w:space="0" w:color="auto"/>
            <w:right w:val="none" w:sz="0" w:space="0" w:color="auto"/>
          </w:divBdr>
        </w:div>
        <w:div w:id="2092507113">
          <w:marLeft w:val="640"/>
          <w:marRight w:val="0"/>
          <w:marTop w:val="0"/>
          <w:marBottom w:val="0"/>
          <w:divBdr>
            <w:top w:val="none" w:sz="0" w:space="0" w:color="auto"/>
            <w:left w:val="none" w:sz="0" w:space="0" w:color="auto"/>
            <w:bottom w:val="none" w:sz="0" w:space="0" w:color="auto"/>
            <w:right w:val="none" w:sz="0" w:space="0" w:color="auto"/>
          </w:divBdr>
        </w:div>
        <w:div w:id="1372918876">
          <w:marLeft w:val="640"/>
          <w:marRight w:val="0"/>
          <w:marTop w:val="0"/>
          <w:marBottom w:val="0"/>
          <w:divBdr>
            <w:top w:val="none" w:sz="0" w:space="0" w:color="auto"/>
            <w:left w:val="none" w:sz="0" w:space="0" w:color="auto"/>
            <w:bottom w:val="none" w:sz="0" w:space="0" w:color="auto"/>
            <w:right w:val="none" w:sz="0" w:space="0" w:color="auto"/>
          </w:divBdr>
        </w:div>
        <w:div w:id="214586157">
          <w:marLeft w:val="640"/>
          <w:marRight w:val="0"/>
          <w:marTop w:val="0"/>
          <w:marBottom w:val="0"/>
          <w:divBdr>
            <w:top w:val="none" w:sz="0" w:space="0" w:color="auto"/>
            <w:left w:val="none" w:sz="0" w:space="0" w:color="auto"/>
            <w:bottom w:val="none" w:sz="0" w:space="0" w:color="auto"/>
            <w:right w:val="none" w:sz="0" w:space="0" w:color="auto"/>
          </w:divBdr>
        </w:div>
        <w:div w:id="1972973360">
          <w:marLeft w:val="640"/>
          <w:marRight w:val="0"/>
          <w:marTop w:val="0"/>
          <w:marBottom w:val="0"/>
          <w:divBdr>
            <w:top w:val="none" w:sz="0" w:space="0" w:color="auto"/>
            <w:left w:val="none" w:sz="0" w:space="0" w:color="auto"/>
            <w:bottom w:val="none" w:sz="0" w:space="0" w:color="auto"/>
            <w:right w:val="none" w:sz="0" w:space="0" w:color="auto"/>
          </w:divBdr>
        </w:div>
        <w:div w:id="1634363368">
          <w:marLeft w:val="640"/>
          <w:marRight w:val="0"/>
          <w:marTop w:val="0"/>
          <w:marBottom w:val="0"/>
          <w:divBdr>
            <w:top w:val="none" w:sz="0" w:space="0" w:color="auto"/>
            <w:left w:val="none" w:sz="0" w:space="0" w:color="auto"/>
            <w:bottom w:val="none" w:sz="0" w:space="0" w:color="auto"/>
            <w:right w:val="none" w:sz="0" w:space="0" w:color="auto"/>
          </w:divBdr>
        </w:div>
        <w:div w:id="1348023964">
          <w:marLeft w:val="640"/>
          <w:marRight w:val="0"/>
          <w:marTop w:val="0"/>
          <w:marBottom w:val="0"/>
          <w:divBdr>
            <w:top w:val="none" w:sz="0" w:space="0" w:color="auto"/>
            <w:left w:val="none" w:sz="0" w:space="0" w:color="auto"/>
            <w:bottom w:val="none" w:sz="0" w:space="0" w:color="auto"/>
            <w:right w:val="none" w:sz="0" w:space="0" w:color="auto"/>
          </w:divBdr>
        </w:div>
        <w:div w:id="68230438">
          <w:marLeft w:val="640"/>
          <w:marRight w:val="0"/>
          <w:marTop w:val="0"/>
          <w:marBottom w:val="0"/>
          <w:divBdr>
            <w:top w:val="none" w:sz="0" w:space="0" w:color="auto"/>
            <w:left w:val="none" w:sz="0" w:space="0" w:color="auto"/>
            <w:bottom w:val="none" w:sz="0" w:space="0" w:color="auto"/>
            <w:right w:val="none" w:sz="0" w:space="0" w:color="auto"/>
          </w:divBdr>
        </w:div>
        <w:div w:id="1082873388">
          <w:marLeft w:val="640"/>
          <w:marRight w:val="0"/>
          <w:marTop w:val="0"/>
          <w:marBottom w:val="0"/>
          <w:divBdr>
            <w:top w:val="none" w:sz="0" w:space="0" w:color="auto"/>
            <w:left w:val="none" w:sz="0" w:space="0" w:color="auto"/>
            <w:bottom w:val="none" w:sz="0" w:space="0" w:color="auto"/>
            <w:right w:val="none" w:sz="0" w:space="0" w:color="auto"/>
          </w:divBdr>
        </w:div>
        <w:div w:id="170797570">
          <w:marLeft w:val="640"/>
          <w:marRight w:val="0"/>
          <w:marTop w:val="0"/>
          <w:marBottom w:val="0"/>
          <w:divBdr>
            <w:top w:val="none" w:sz="0" w:space="0" w:color="auto"/>
            <w:left w:val="none" w:sz="0" w:space="0" w:color="auto"/>
            <w:bottom w:val="none" w:sz="0" w:space="0" w:color="auto"/>
            <w:right w:val="none" w:sz="0" w:space="0" w:color="auto"/>
          </w:divBdr>
        </w:div>
        <w:div w:id="385572064">
          <w:marLeft w:val="640"/>
          <w:marRight w:val="0"/>
          <w:marTop w:val="0"/>
          <w:marBottom w:val="0"/>
          <w:divBdr>
            <w:top w:val="none" w:sz="0" w:space="0" w:color="auto"/>
            <w:left w:val="none" w:sz="0" w:space="0" w:color="auto"/>
            <w:bottom w:val="none" w:sz="0" w:space="0" w:color="auto"/>
            <w:right w:val="none" w:sz="0" w:space="0" w:color="auto"/>
          </w:divBdr>
        </w:div>
        <w:div w:id="804813315">
          <w:marLeft w:val="640"/>
          <w:marRight w:val="0"/>
          <w:marTop w:val="0"/>
          <w:marBottom w:val="0"/>
          <w:divBdr>
            <w:top w:val="none" w:sz="0" w:space="0" w:color="auto"/>
            <w:left w:val="none" w:sz="0" w:space="0" w:color="auto"/>
            <w:bottom w:val="none" w:sz="0" w:space="0" w:color="auto"/>
            <w:right w:val="none" w:sz="0" w:space="0" w:color="auto"/>
          </w:divBdr>
        </w:div>
        <w:div w:id="1944603522">
          <w:marLeft w:val="640"/>
          <w:marRight w:val="0"/>
          <w:marTop w:val="0"/>
          <w:marBottom w:val="0"/>
          <w:divBdr>
            <w:top w:val="none" w:sz="0" w:space="0" w:color="auto"/>
            <w:left w:val="none" w:sz="0" w:space="0" w:color="auto"/>
            <w:bottom w:val="none" w:sz="0" w:space="0" w:color="auto"/>
            <w:right w:val="none" w:sz="0" w:space="0" w:color="auto"/>
          </w:divBdr>
        </w:div>
        <w:div w:id="1529951156">
          <w:marLeft w:val="640"/>
          <w:marRight w:val="0"/>
          <w:marTop w:val="0"/>
          <w:marBottom w:val="0"/>
          <w:divBdr>
            <w:top w:val="none" w:sz="0" w:space="0" w:color="auto"/>
            <w:left w:val="none" w:sz="0" w:space="0" w:color="auto"/>
            <w:bottom w:val="none" w:sz="0" w:space="0" w:color="auto"/>
            <w:right w:val="none" w:sz="0" w:space="0" w:color="auto"/>
          </w:divBdr>
        </w:div>
        <w:div w:id="436606395">
          <w:marLeft w:val="640"/>
          <w:marRight w:val="0"/>
          <w:marTop w:val="0"/>
          <w:marBottom w:val="0"/>
          <w:divBdr>
            <w:top w:val="none" w:sz="0" w:space="0" w:color="auto"/>
            <w:left w:val="none" w:sz="0" w:space="0" w:color="auto"/>
            <w:bottom w:val="none" w:sz="0" w:space="0" w:color="auto"/>
            <w:right w:val="none" w:sz="0" w:space="0" w:color="auto"/>
          </w:divBdr>
        </w:div>
        <w:div w:id="1169439664">
          <w:marLeft w:val="640"/>
          <w:marRight w:val="0"/>
          <w:marTop w:val="0"/>
          <w:marBottom w:val="0"/>
          <w:divBdr>
            <w:top w:val="none" w:sz="0" w:space="0" w:color="auto"/>
            <w:left w:val="none" w:sz="0" w:space="0" w:color="auto"/>
            <w:bottom w:val="none" w:sz="0" w:space="0" w:color="auto"/>
            <w:right w:val="none" w:sz="0" w:space="0" w:color="auto"/>
          </w:divBdr>
        </w:div>
        <w:div w:id="1594361881">
          <w:marLeft w:val="640"/>
          <w:marRight w:val="0"/>
          <w:marTop w:val="0"/>
          <w:marBottom w:val="0"/>
          <w:divBdr>
            <w:top w:val="none" w:sz="0" w:space="0" w:color="auto"/>
            <w:left w:val="none" w:sz="0" w:space="0" w:color="auto"/>
            <w:bottom w:val="none" w:sz="0" w:space="0" w:color="auto"/>
            <w:right w:val="none" w:sz="0" w:space="0" w:color="auto"/>
          </w:divBdr>
        </w:div>
        <w:div w:id="819229006">
          <w:marLeft w:val="640"/>
          <w:marRight w:val="0"/>
          <w:marTop w:val="0"/>
          <w:marBottom w:val="0"/>
          <w:divBdr>
            <w:top w:val="none" w:sz="0" w:space="0" w:color="auto"/>
            <w:left w:val="none" w:sz="0" w:space="0" w:color="auto"/>
            <w:bottom w:val="none" w:sz="0" w:space="0" w:color="auto"/>
            <w:right w:val="none" w:sz="0" w:space="0" w:color="auto"/>
          </w:divBdr>
        </w:div>
        <w:div w:id="1500003678">
          <w:marLeft w:val="640"/>
          <w:marRight w:val="0"/>
          <w:marTop w:val="0"/>
          <w:marBottom w:val="0"/>
          <w:divBdr>
            <w:top w:val="none" w:sz="0" w:space="0" w:color="auto"/>
            <w:left w:val="none" w:sz="0" w:space="0" w:color="auto"/>
            <w:bottom w:val="none" w:sz="0" w:space="0" w:color="auto"/>
            <w:right w:val="none" w:sz="0" w:space="0" w:color="auto"/>
          </w:divBdr>
        </w:div>
        <w:div w:id="1596817264">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4360689">
      <w:bodyDiv w:val="1"/>
      <w:marLeft w:val="0"/>
      <w:marRight w:val="0"/>
      <w:marTop w:val="0"/>
      <w:marBottom w:val="0"/>
      <w:divBdr>
        <w:top w:val="none" w:sz="0" w:space="0" w:color="auto"/>
        <w:left w:val="none" w:sz="0" w:space="0" w:color="auto"/>
        <w:bottom w:val="none" w:sz="0" w:space="0" w:color="auto"/>
        <w:right w:val="none" w:sz="0" w:space="0" w:color="auto"/>
      </w:divBdr>
      <w:divsChild>
        <w:div w:id="110318413">
          <w:marLeft w:val="640"/>
          <w:marRight w:val="0"/>
          <w:marTop w:val="0"/>
          <w:marBottom w:val="0"/>
          <w:divBdr>
            <w:top w:val="none" w:sz="0" w:space="0" w:color="auto"/>
            <w:left w:val="none" w:sz="0" w:space="0" w:color="auto"/>
            <w:bottom w:val="none" w:sz="0" w:space="0" w:color="auto"/>
            <w:right w:val="none" w:sz="0" w:space="0" w:color="auto"/>
          </w:divBdr>
        </w:div>
        <w:div w:id="1406687860">
          <w:marLeft w:val="640"/>
          <w:marRight w:val="0"/>
          <w:marTop w:val="0"/>
          <w:marBottom w:val="0"/>
          <w:divBdr>
            <w:top w:val="none" w:sz="0" w:space="0" w:color="auto"/>
            <w:left w:val="none" w:sz="0" w:space="0" w:color="auto"/>
            <w:bottom w:val="none" w:sz="0" w:space="0" w:color="auto"/>
            <w:right w:val="none" w:sz="0" w:space="0" w:color="auto"/>
          </w:divBdr>
        </w:div>
        <w:div w:id="1234899332">
          <w:marLeft w:val="640"/>
          <w:marRight w:val="0"/>
          <w:marTop w:val="0"/>
          <w:marBottom w:val="0"/>
          <w:divBdr>
            <w:top w:val="none" w:sz="0" w:space="0" w:color="auto"/>
            <w:left w:val="none" w:sz="0" w:space="0" w:color="auto"/>
            <w:bottom w:val="none" w:sz="0" w:space="0" w:color="auto"/>
            <w:right w:val="none" w:sz="0" w:space="0" w:color="auto"/>
          </w:divBdr>
        </w:div>
        <w:div w:id="156505992">
          <w:marLeft w:val="640"/>
          <w:marRight w:val="0"/>
          <w:marTop w:val="0"/>
          <w:marBottom w:val="0"/>
          <w:divBdr>
            <w:top w:val="none" w:sz="0" w:space="0" w:color="auto"/>
            <w:left w:val="none" w:sz="0" w:space="0" w:color="auto"/>
            <w:bottom w:val="none" w:sz="0" w:space="0" w:color="auto"/>
            <w:right w:val="none" w:sz="0" w:space="0" w:color="auto"/>
          </w:divBdr>
        </w:div>
        <w:div w:id="1133131419">
          <w:marLeft w:val="640"/>
          <w:marRight w:val="0"/>
          <w:marTop w:val="0"/>
          <w:marBottom w:val="0"/>
          <w:divBdr>
            <w:top w:val="none" w:sz="0" w:space="0" w:color="auto"/>
            <w:left w:val="none" w:sz="0" w:space="0" w:color="auto"/>
            <w:bottom w:val="none" w:sz="0" w:space="0" w:color="auto"/>
            <w:right w:val="none" w:sz="0" w:space="0" w:color="auto"/>
          </w:divBdr>
        </w:div>
        <w:div w:id="1825465270">
          <w:marLeft w:val="640"/>
          <w:marRight w:val="0"/>
          <w:marTop w:val="0"/>
          <w:marBottom w:val="0"/>
          <w:divBdr>
            <w:top w:val="none" w:sz="0" w:space="0" w:color="auto"/>
            <w:left w:val="none" w:sz="0" w:space="0" w:color="auto"/>
            <w:bottom w:val="none" w:sz="0" w:space="0" w:color="auto"/>
            <w:right w:val="none" w:sz="0" w:space="0" w:color="auto"/>
          </w:divBdr>
        </w:div>
        <w:div w:id="1412433370">
          <w:marLeft w:val="640"/>
          <w:marRight w:val="0"/>
          <w:marTop w:val="0"/>
          <w:marBottom w:val="0"/>
          <w:divBdr>
            <w:top w:val="none" w:sz="0" w:space="0" w:color="auto"/>
            <w:left w:val="none" w:sz="0" w:space="0" w:color="auto"/>
            <w:bottom w:val="none" w:sz="0" w:space="0" w:color="auto"/>
            <w:right w:val="none" w:sz="0" w:space="0" w:color="auto"/>
          </w:divBdr>
        </w:div>
        <w:div w:id="229925957">
          <w:marLeft w:val="640"/>
          <w:marRight w:val="0"/>
          <w:marTop w:val="0"/>
          <w:marBottom w:val="0"/>
          <w:divBdr>
            <w:top w:val="none" w:sz="0" w:space="0" w:color="auto"/>
            <w:left w:val="none" w:sz="0" w:space="0" w:color="auto"/>
            <w:bottom w:val="none" w:sz="0" w:space="0" w:color="auto"/>
            <w:right w:val="none" w:sz="0" w:space="0" w:color="auto"/>
          </w:divBdr>
        </w:div>
        <w:div w:id="1621909821">
          <w:marLeft w:val="640"/>
          <w:marRight w:val="0"/>
          <w:marTop w:val="0"/>
          <w:marBottom w:val="0"/>
          <w:divBdr>
            <w:top w:val="none" w:sz="0" w:space="0" w:color="auto"/>
            <w:left w:val="none" w:sz="0" w:space="0" w:color="auto"/>
            <w:bottom w:val="none" w:sz="0" w:space="0" w:color="auto"/>
            <w:right w:val="none" w:sz="0" w:space="0" w:color="auto"/>
          </w:divBdr>
        </w:div>
        <w:div w:id="13919228">
          <w:marLeft w:val="640"/>
          <w:marRight w:val="0"/>
          <w:marTop w:val="0"/>
          <w:marBottom w:val="0"/>
          <w:divBdr>
            <w:top w:val="none" w:sz="0" w:space="0" w:color="auto"/>
            <w:left w:val="none" w:sz="0" w:space="0" w:color="auto"/>
            <w:bottom w:val="none" w:sz="0" w:space="0" w:color="auto"/>
            <w:right w:val="none" w:sz="0" w:space="0" w:color="auto"/>
          </w:divBdr>
        </w:div>
        <w:div w:id="1635601954">
          <w:marLeft w:val="640"/>
          <w:marRight w:val="0"/>
          <w:marTop w:val="0"/>
          <w:marBottom w:val="0"/>
          <w:divBdr>
            <w:top w:val="none" w:sz="0" w:space="0" w:color="auto"/>
            <w:left w:val="none" w:sz="0" w:space="0" w:color="auto"/>
            <w:bottom w:val="none" w:sz="0" w:space="0" w:color="auto"/>
            <w:right w:val="none" w:sz="0" w:space="0" w:color="auto"/>
          </w:divBdr>
        </w:div>
        <w:div w:id="53627591">
          <w:marLeft w:val="640"/>
          <w:marRight w:val="0"/>
          <w:marTop w:val="0"/>
          <w:marBottom w:val="0"/>
          <w:divBdr>
            <w:top w:val="none" w:sz="0" w:space="0" w:color="auto"/>
            <w:left w:val="none" w:sz="0" w:space="0" w:color="auto"/>
            <w:bottom w:val="none" w:sz="0" w:space="0" w:color="auto"/>
            <w:right w:val="none" w:sz="0" w:space="0" w:color="auto"/>
          </w:divBdr>
        </w:div>
        <w:div w:id="1266380749">
          <w:marLeft w:val="640"/>
          <w:marRight w:val="0"/>
          <w:marTop w:val="0"/>
          <w:marBottom w:val="0"/>
          <w:divBdr>
            <w:top w:val="none" w:sz="0" w:space="0" w:color="auto"/>
            <w:left w:val="none" w:sz="0" w:space="0" w:color="auto"/>
            <w:bottom w:val="none" w:sz="0" w:space="0" w:color="auto"/>
            <w:right w:val="none" w:sz="0" w:space="0" w:color="auto"/>
          </w:divBdr>
        </w:div>
        <w:div w:id="1019164837">
          <w:marLeft w:val="640"/>
          <w:marRight w:val="0"/>
          <w:marTop w:val="0"/>
          <w:marBottom w:val="0"/>
          <w:divBdr>
            <w:top w:val="none" w:sz="0" w:space="0" w:color="auto"/>
            <w:left w:val="none" w:sz="0" w:space="0" w:color="auto"/>
            <w:bottom w:val="none" w:sz="0" w:space="0" w:color="auto"/>
            <w:right w:val="none" w:sz="0" w:space="0" w:color="auto"/>
          </w:divBdr>
        </w:div>
        <w:div w:id="540483133">
          <w:marLeft w:val="640"/>
          <w:marRight w:val="0"/>
          <w:marTop w:val="0"/>
          <w:marBottom w:val="0"/>
          <w:divBdr>
            <w:top w:val="none" w:sz="0" w:space="0" w:color="auto"/>
            <w:left w:val="none" w:sz="0" w:space="0" w:color="auto"/>
            <w:bottom w:val="none" w:sz="0" w:space="0" w:color="auto"/>
            <w:right w:val="none" w:sz="0" w:space="0" w:color="auto"/>
          </w:divBdr>
        </w:div>
        <w:div w:id="170338159">
          <w:marLeft w:val="640"/>
          <w:marRight w:val="0"/>
          <w:marTop w:val="0"/>
          <w:marBottom w:val="0"/>
          <w:divBdr>
            <w:top w:val="none" w:sz="0" w:space="0" w:color="auto"/>
            <w:left w:val="none" w:sz="0" w:space="0" w:color="auto"/>
            <w:bottom w:val="none" w:sz="0" w:space="0" w:color="auto"/>
            <w:right w:val="none" w:sz="0" w:space="0" w:color="auto"/>
          </w:divBdr>
        </w:div>
        <w:div w:id="1839809342">
          <w:marLeft w:val="640"/>
          <w:marRight w:val="0"/>
          <w:marTop w:val="0"/>
          <w:marBottom w:val="0"/>
          <w:divBdr>
            <w:top w:val="none" w:sz="0" w:space="0" w:color="auto"/>
            <w:left w:val="none" w:sz="0" w:space="0" w:color="auto"/>
            <w:bottom w:val="none" w:sz="0" w:space="0" w:color="auto"/>
            <w:right w:val="none" w:sz="0" w:space="0" w:color="auto"/>
          </w:divBdr>
        </w:div>
        <w:div w:id="872035391">
          <w:marLeft w:val="640"/>
          <w:marRight w:val="0"/>
          <w:marTop w:val="0"/>
          <w:marBottom w:val="0"/>
          <w:divBdr>
            <w:top w:val="none" w:sz="0" w:space="0" w:color="auto"/>
            <w:left w:val="none" w:sz="0" w:space="0" w:color="auto"/>
            <w:bottom w:val="none" w:sz="0" w:space="0" w:color="auto"/>
            <w:right w:val="none" w:sz="0" w:space="0" w:color="auto"/>
          </w:divBdr>
        </w:div>
        <w:div w:id="1908178883">
          <w:marLeft w:val="640"/>
          <w:marRight w:val="0"/>
          <w:marTop w:val="0"/>
          <w:marBottom w:val="0"/>
          <w:divBdr>
            <w:top w:val="none" w:sz="0" w:space="0" w:color="auto"/>
            <w:left w:val="none" w:sz="0" w:space="0" w:color="auto"/>
            <w:bottom w:val="none" w:sz="0" w:space="0" w:color="auto"/>
            <w:right w:val="none" w:sz="0" w:space="0" w:color="auto"/>
          </w:divBdr>
        </w:div>
        <w:div w:id="2124422032">
          <w:marLeft w:val="640"/>
          <w:marRight w:val="0"/>
          <w:marTop w:val="0"/>
          <w:marBottom w:val="0"/>
          <w:divBdr>
            <w:top w:val="none" w:sz="0" w:space="0" w:color="auto"/>
            <w:left w:val="none" w:sz="0" w:space="0" w:color="auto"/>
            <w:bottom w:val="none" w:sz="0" w:space="0" w:color="auto"/>
            <w:right w:val="none" w:sz="0" w:space="0" w:color="auto"/>
          </w:divBdr>
        </w:div>
        <w:div w:id="1634553254">
          <w:marLeft w:val="640"/>
          <w:marRight w:val="0"/>
          <w:marTop w:val="0"/>
          <w:marBottom w:val="0"/>
          <w:divBdr>
            <w:top w:val="none" w:sz="0" w:space="0" w:color="auto"/>
            <w:left w:val="none" w:sz="0" w:space="0" w:color="auto"/>
            <w:bottom w:val="none" w:sz="0" w:space="0" w:color="auto"/>
            <w:right w:val="none" w:sz="0" w:space="0" w:color="auto"/>
          </w:divBdr>
        </w:div>
        <w:div w:id="27606266">
          <w:marLeft w:val="640"/>
          <w:marRight w:val="0"/>
          <w:marTop w:val="0"/>
          <w:marBottom w:val="0"/>
          <w:divBdr>
            <w:top w:val="none" w:sz="0" w:space="0" w:color="auto"/>
            <w:left w:val="none" w:sz="0" w:space="0" w:color="auto"/>
            <w:bottom w:val="none" w:sz="0" w:space="0" w:color="auto"/>
            <w:right w:val="none" w:sz="0" w:space="0" w:color="auto"/>
          </w:divBdr>
        </w:div>
        <w:div w:id="1595823082">
          <w:marLeft w:val="640"/>
          <w:marRight w:val="0"/>
          <w:marTop w:val="0"/>
          <w:marBottom w:val="0"/>
          <w:divBdr>
            <w:top w:val="none" w:sz="0" w:space="0" w:color="auto"/>
            <w:left w:val="none" w:sz="0" w:space="0" w:color="auto"/>
            <w:bottom w:val="none" w:sz="0" w:space="0" w:color="auto"/>
            <w:right w:val="none" w:sz="0" w:space="0" w:color="auto"/>
          </w:divBdr>
        </w:div>
        <w:div w:id="1452819870">
          <w:marLeft w:val="640"/>
          <w:marRight w:val="0"/>
          <w:marTop w:val="0"/>
          <w:marBottom w:val="0"/>
          <w:divBdr>
            <w:top w:val="none" w:sz="0" w:space="0" w:color="auto"/>
            <w:left w:val="none" w:sz="0" w:space="0" w:color="auto"/>
            <w:bottom w:val="none" w:sz="0" w:space="0" w:color="auto"/>
            <w:right w:val="none" w:sz="0" w:space="0" w:color="auto"/>
          </w:divBdr>
        </w:div>
        <w:div w:id="1842888884">
          <w:marLeft w:val="640"/>
          <w:marRight w:val="0"/>
          <w:marTop w:val="0"/>
          <w:marBottom w:val="0"/>
          <w:divBdr>
            <w:top w:val="none" w:sz="0" w:space="0" w:color="auto"/>
            <w:left w:val="none" w:sz="0" w:space="0" w:color="auto"/>
            <w:bottom w:val="none" w:sz="0" w:space="0" w:color="auto"/>
            <w:right w:val="none" w:sz="0" w:space="0" w:color="auto"/>
          </w:divBdr>
        </w:div>
        <w:div w:id="1731028005">
          <w:marLeft w:val="640"/>
          <w:marRight w:val="0"/>
          <w:marTop w:val="0"/>
          <w:marBottom w:val="0"/>
          <w:divBdr>
            <w:top w:val="none" w:sz="0" w:space="0" w:color="auto"/>
            <w:left w:val="none" w:sz="0" w:space="0" w:color="auto"/>
            <w:bottom w:val="none" w:sz="0" w:space="0" w:color="auto"/>
            <w:right w:val="none" w:sz="0" w:space="0" w:color="auto"/>
          </w:divBdr>
        </w:div>
        <w:div w:id="107744485">
          <w:marLeft w:val="640"/>
          <w:marRight w:val="0"/>
          <w:marTop w:val="0"/>
          <w:marBottom w:val="0"/>
          <w:divBdr>
            <w:top w:val="none" w:sz="0" w:space="0" w:color="auto"/>
            <w:left w:val="none" w:sz="0" w:space="0" w:color="auto"/>
            <w:bottom w:val="none" w:sz="0" w:space="0" w:color="auto"/>
            <w:right w:val="none" w:sz="0" w:space="0" w:color="auto"/>
          </w:divBdr>
        </w:div>
        <w:div w:id="726729077">
          <w:marLeft w:val="640"/>
          <w:marRight w:val="0"/>
          <w:marTop w:val="0"/>
          <w:marBottom w:val="0"/>
          <w:divBdr>
            <w:top w:val="none" w:sz="0" w:space="0" w:color="auto"/>
            <w:left w:val="none" w:sz="0" w:space="0" w:color="auto"/>
            <w:bottom w:val="none" w:sz="0" w:space="0" w:color="auto"/>
            <w:right w:val="none" w:sz="0" w:space="0" w:color="auto"/>
          </w:divBdr>
        </w:div>
        <w:div w:id="1828131690">
          <w:marLeft w:val="640"/>
          <w:marRight w:val="0"/>
          <w:marTop w:val="0"/>
          <w:marBottom w:val="0"/>
          <w:divBdr>
            <w:top w:val="none" w:sz="0" w:space="0" w:color="auto"/>
            <w:left w:val="none" w:sz="0" w:space="0" w:color="auto"/>
            <w:bottom w:val="none" w:sz="0" w:space="0" w:color="auto"/>
            <w:right w:val="none" w:sz="0" w:space="0" w:color="auto"/>
          </w:divBdr>
        </w:div>
        <w:div w:id="1160274637">
          <w:marLeft w:val="640"/>
          <w:marRight w:val="0"/>
          <w:marTop w:val="0"/>
          <w:marBottom w:val="0"/>
          <w:divBdr>
            <w:top w:val="none" w:sz="0" w:space="0" w:color="auto"/>
            <w:left w:val="none" w:sz="0" w:space="0" w:color="auto"/>
            <w:bottom w:val="none" w:sz="0" w:space="0" w:color="auto"/>
            <w:right w:val="none" w:sz="0" w:space="0" w:color="auto"/>
          </w:divBdr>
        </w:div>
        <w:div w:id="1908147510">
          <w:marLeft w:val="640"/>
          <w:marRight w:val="0"/>
          <w:marTop w:val="0"/>
          <w:marBottom w:val="0"/>
          <w:divBdr>
            <w:top w:val="none" w:sz="0" w:space="0" w:color="auto"/>
            <w:left w:val="none" w:sz="0" w:space="0" w:color="auto"/>
            <w:bottom w:val="none" w:sz="0" w:space="0" w:color="auto"/>
            <w:right w:val="none" w:sz="0" w:space="0" w:color="auto"/>
          </w:divBdr>
        </w:div>
        <w:div w:id="1753044852">
          <w:marLeft w:val="640"/>
          <w:marRight w:val="0"/>
          <w:marTop w:val="0"/>
          <w:marBottom w:val="0"/>
          <w:divBdr>
            <w:top w:val="none" w:sz="0" w:space="0" w:color="auto"/>
            <w:left w:val="none" w:sz="0" w:space="0" w:color="auto"/>
            <w:bottom w:val="none" w:sz="0" w:space="0" w:color="auto"/>
            <w:right w:val="none" w:sz="0" w:space="0" w:color="auto"/>
          </w:divBdr>
        </w:div>
        <w:div w:id="743144710">
          <w:marLeft w:val="640"/>
          <w:marRight w:val="0"/>
          <w:marTop w:val="0"/>
          <w:marBottom w:val="0"/>
          <w:divBdr>
            <w:top w:val="none" w:sz="0" w:space="0" w:color="auto"/>
            <w:left w:val="none" w:sz="0" w:space="0" w:color="auto"/>
            <w:bottom w:val="none" w:sz="0" w:space="0" w:color="auto"/>
            <w:right w:val="none" w:sz="0" w:space="0" w:color="auto"/>
          </w:divBdr>
        </w:div>
        <w:div w:id="2141653413">
          <w:marLeft w:val="640"/>
          <w:marRight w:val="0"/>
          <w:marTop w:val="0"/>
          <w:marBottom w:val="0"/>
          <w:divBdr>
            <w:top w:val="none" w:sz="0" w:space="0" w:color="auto"/>
            <w:left w:val="none" w:sz="0" w:space="0" w:color="auto"/>
            <w:bottom w:val="none" w:sz="0" w:space="0" w:color="auto"/>
            <w:right w:val="none" w:sz="0" w:space="0" w:color="auto"/>
          </w:divBdr>
        </w:div>
        <w:div w:id="213279851">
          <w:marLeft w:val="640"/>
          <w:marRight w:val="0"/>
          <w:marTop w:val="0"/>
          <w:marBottom w:val="0"/>
          <w:divBdr>
            <w:top w:val="none" w:sz="0" w:space="0" w:color="auto"/>
            <w:left w:val="none" w:sz="0" w:space="0" w:color="auto"/>
            <w:bottom w:val="none" w:sz="0" w:space="0" w:color="auto"/>
            <w:right w:val="none" w:sz="0" w:space="0" w:color="auto"/>
          </w:divBdr>
        </w:div>
        <w:div w:id="334920019">
          <w:marLeft w:val="640"/>
          <w:marRight w:val="0"/>
          <w:marTop w:val="0"/>
          <w:marBottom w:val="0"/>
          <w:divBdr>
            <w:top w:val="none" w:sz="0" w:space="0" w:color="auto"/>
            <w:left w:val="none" w:sz="0" w:space="0" w:color="auto"/>
            <w:bottom w:val="none" w:sz="0" w:space="0" w:color="auto"/>
            <w:right w:val="none" w:sz="0" w:space="0" w:color="auto"/>
          </w:divBdr>
        </w:div>
        <w:div w:id="327025471">
          <w:marLeft w:val="640"/>
          <w:marRight w:val="0"/>
          <w:marTop w:val="0"/>
          <w:marBottom w:val="0"/>
          <w:divBdr>
            <w:top w:val="none" w:sz="0" w:space="0" w:color="auto"/>
            <w:left w:val="none" w:sz="0" w:space="0" w:color="auto"/>
            <w:bottom w:val="none" w:sz="0" w:space="0" w:color="auto"/>
            <w:right w:val="none" w:sz="0" w:space="0" w:color="auto"/>
          </w:divBdr>
        </w:div>
        <w:div w:id="93597197">
          <w:marLeft w:val="640"/>
          <w:marRight w:val="0"/>
          <w:marTop w:val="0"/>
          <w:marBottom w:val="0"/>
          <w:divBdr>
            <w:top w:val="none" w:sz="0" w:space="0" w:color="auto"/>
            <w:left w:val="none" w:sz="0" w:space="0" w:color="auto"/>
            <w:bottom w:val="none" w:sz="0" w:space="0" w:color="auto"/>
            <w:right w:val="none" w:sz="0" w:space="0" w:color="auto"/>
          </w:divBdr>
        </w:div>
        <w:div w:id="756252548">
          <w:marLeft w:val="640"/>
          <w:marRight w:val="0"/>
          <w:marTop w:val="0"/>
          <w:marBottom w:val="0"/>
          <w:divBdr>
            <w:top w:val="none" w:sz="0" w:space="0" w:color="auto"/>
            <w:left w:val="none" w:sz="0" w:space="0" w:color="auto"/>
            <w:bottom w:val="none" w:sz="0" w:space="0" w:color="auto"/>
            <w:right w:val="none" w:sz="0" w:space="0" w:color="auto"/>
          </w:divBdr>
        </w:div>
        <w:div w:id="253519335">
          <w:marLeft w:val="640"/>
          <w:marRight w:val="0"/>
          <w:marTop w:val="0"/>
          <w:marBottom w:val="0"/>
          <w:divBdr>
            <w:top w:val="none" w:sz="0" w:space="0" w:color="auto"/>
            <w:left w:val="none" w:sz="0" w:space="0" w:color="auto"/>
            <w:bottom w:val="none" w:sz="0" w:space="0" w:color="auto"/>
            <w:right w:val="none" w:sz="0" w:space="0" w:color="auto"/>
          </w:divBdr>
        </w:div>
        <w:div w:id="1816528555">
          <w:marLeft w:val="640"/>
          <w:marRight w:val="0"/>
          <w:marTop w:val="0"/>
          <w:marBottom w:val="0"/>
          <w:divBdr>
            <w:top w:val="none" w:sz="0" w:space="0" w:color="auto"/>
            <w:left w:val="none" w:sz="0" w:space="0" w:color="auto"/>
            <w:bottom w:val="none" w:sz="0" w:space="0" w:color="auto"/>
            <w:right w:val="none" w:sz="0" w:space="0" w:color="auto"/>
          </w:divBdr>
        </w:div>
        <w:div w:id="1373581165">
          <w:marLeft w:val="640"/>
          <w:marRight w:val="0"/>
          <w:marTop w:val="0"/>
          <w:marBottom w:val="0"/>
          <w:divBdr>
            <w:top w:val="none" w:sz="0" w:space="0" w:color="auto"/>
            <w:left w:val="none" w:sz="0" w:space="0" w:color="auto"/>
            <w:bottom w:val="none" w:sz="0" w:space="0" w:color="auto"/>
            <w:right w:val="none" w:sz="0" w:space="0" w:color="auto"/>
          </w:divBdr>
        </w:div>
        <w:div w:id="1860582655">
          <w:marLeft w:val="640"/>
          <w:marRight w:val="0"/>
          <w:marTop w:val="0"/>
          <w:marBottom w:val="0"/>
          <w:divBdr>
            <w:top w:val="none" w:sz="0" w:space="0" w:color="auto"/>
            <w:left w:val="none" w:sz="0" w:space="0" w:color="auto"/>
            <w:bottom w:val="none" w:sz="0" w:space="0" w:color="auto"/>
            <w:right w:val="none" w:sz="0" w:space="0" w:color="auto"/>
          </w:divBdr>
        </w:div>
        <w:div w:id="171727377">
          <w:marLeft w:val="640"/>
          <w:marRight w:val="0"/>
          <w:marTop w:val="0"/>
          <w:marBottom w:val="0"/>
          <w:divBdr>
            <w:top w:val="none" w:sz="0" w:space="0" w:color="auto"/>
            <w:left w:val="none" w:sz="0" w:space="0" w:color="auto"/>
            <w:bottom w:val="none" w:sz="0" w:space="0" w:color="auto"/>
            <w:right w:val="none" w:sz="0" w:space="0" w:color="auto"/>
          </w:divBdr>
        </w:div>
        <w:div w:id="160310504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06887533">
      <w:bodyDiv w:val="1"/>
      <w:marLeft w:val="0"/>
      <w:marRight w:val="0"/>
      <w:marTop w:val="0"/>
      <w:marBottom w:val="0"/>
      <w:divBdr>
        <w:top w:val="none" w:sz="0" w:space="0" w:color="auto"/>
        <w:left w:val="none" w:sz="0" w:space="0" w:color="auto"/>
        <w:bottom w:val="none" w:sz="0" w:space="0" w:color="auto"/>
        <w:right w:val="none" w:sz="0" w:space="0" w:color="auto"/>
      </w:divBdr>
      <w:divsChild>
        <w:div w:id="669988050">
          <w:marLeft w:val="0"/>
          <w:marRight w:val="0"/>
          <w:marTop w:val="0"/>
          <w:marBottom w:val="0"/>
          <w:divBdr>
            <w:top w:val="none" w:sz="0" w:space="0" w:color="auto"/>
            <w:left w:val="none" w:sz="0" w:space="0" w:color="auto"/>
            <w:bottom w:val="none" w:sz="0" w:space="0" w:color="auto"/>
            <w:right w:val="none" w:sz="0" w:space="0" w:color="auto"/>
          </w:divBdr>
        </w:div>
        <w:div w:id="1854301488">
          <w:marLeft w:val="0"/>
          <w:marRight w:val="0"/>
          <w:marTop w:val="0"/>
          <w:marBottom w:val="0"/>
          <w:divBdr>
            <w:top w:val="none" w:sz="0" w:space="0" w:color="auto"/>
            <w:left w:val="none" w:sz="0" w:space="0" w:color="auto"/>
            <w:bottom w:val="none" w:sz="0" w:space="0" w:color="auto"/>
            <w:right w:val="none" w:sz="0" w:space="0" w:color="auto"/>
          </w:divBdr>
        </w:div>
        <w:div w:id="330644592">
          <w:marLeft w:val="0"/>
          <w:marRight w:val="0"/>
          <w:marTop w:val="0"/>
          <w:marBottom w:val="0"/>
          <w:divBdr>
            <w:top w:val="none" w:sz="0" w:space="0" w:color="auto"/>
            <w:left w:val="none" w:sz="0" w:space="0" w:color="auto"/>
            <w:bottom w:val="none" w:sz="0" w:space="0" w:color="auto"/>
            <w:right w:val="none" w:sz="0" w:space="0" w:color="auto"/>
          </w:divBdr>
        </w:div>
        <w:div w:id="770853497">
          <w:marLeft w:val="0"/>
          <w:marRight w:val="0"/>
          <w:marTop w:val="0"/>
          <w:marBottom w:val="0"/>
          <w:divBdr>
            <w:top w:val="none" w:sz="0" w:space="0" w:color="auto"/>
            <w:left w:val="none" w:sz="0" w:space="0" w:color="auto"/>
            <w:bottom w:val="none" w:sz="0" w:space="0" w:color="auto"/>
            <w:right w:val="none" w:sz="0" w:space="0" w:color="auto"/>
          </w:divBdr>
        </w:div>
        <w:div w:id="367070224">
          <w:marLeft w:val="0"/>
          <w:marRight w:val="0"/>
          <w:marTop w:val="0"/>
          <w:marBottom w:val="0"/>
          <w:divBdr>
            <w:top w:val="none" w:sz="0" w:space="0" w:color="auto"/>
            <w:left w:val="none" w:sz="0" w:space="0" w:color="auto"/>
            <w:bottom w:val="none" w:sz="0" w:space="0" w:color="auto"/>
            <w:right w:val="none" w:sz="0" w:space="0" w:color="auto"/>
          </w:divBdr>
        </w:div>
        <w:div w:id="1346784682">
          <w:marLeft w:val="0"/>
          <w:marRight w:val="0"/>
          <w:marTop w:val="0"/>
          <w:marBottom w:val="0"/>
          <w:divBdr>
            <w:top w:val="none" w:sz="0" w:space="0" w:color="auto"/>
            <w:left w:val="none" w:sz="0" w:space="0" w:color="auto"/>
            <w:bottom w:val="none" w:sz="0" w:space="0" w:color="auto"/>
            <w:right w:val="none" w:sz="0" w:space="0" w:color="auto"/>
          </w:divBdr>
        </w:div>
        <w:div w:id="278533761">
          <w:marLeft w:val="0"/>
          <w:marRight w:val="0"/>
          <w:marTop w:val="0"/>
          <w:marBottom w:val="0"/>
          <w:divBdr>
            <w:top w:val="none" w:sz="0" w:space="0" w:color="auto"/>
            <w:left w:val="none" w:sz="0" w:space="0" w:color="auto"/>
            <w:bottom w:val="none" w:sz="0" w:space="0" w:color="auto"/>
            <w:right w:val="none" w:sz="0" w:space="0" w:color="auto"/>
          </w:divBdr>
        </w:div>
        <w:div w:id="1502041567">
          <w:marLeft w:val="0"/>
          <w:marRight w:val="0"/>
          <w:marTop w:val="0"/>
          <w:marBottom w:val="0"/>
          <w:divBdr>
            <w:top w:val="none" w:sz="0" w:space="0" w:color="auto"/>
            <w:left w:val="none" w:sz="0" w:space="0" w:color="auto"/>
            <w:bottom w:val="none" w:sz="0" w:space="0" w:color="auto"/>
            <w:right w:val="none" w:sz="0" w:space="0" w:color="auto"/>
          </w:divBdr>
        </w:div>
        <w:div w:id="1991447892">
          <w:marLeft w:val="0"/>
          <w:marRight w:val="0"/>
          <w:marTop w:val="0"/>
          <w:marBottom w:val="0"/>
          <w:divBdr>
            <w:top w:val="none" w:sz="0" w:space="0" w:color="auto"/>
            <w:left w:val="none" w:sz="0" w:space="0" w:color="auto"/>
            <w:bottom w:val="none" w:sz="0" w:space="0" w:color="auto"/>
            <w:right w:val="none" w:sz="0" w:space="0" w:color="auto"/>
          </w:divBdr>
        </w:div>
        <w:div w:id="1165130148">
          <w:marLeft w:val="0"/>
          <w:marRight w:val="0"/>
          <w:marTop w:val="0"/>
          <w:marBottom w:val="0"/>
          <w:divBdr>
            <w:top w:val="none" w:sz="0" w:space="0" w:color="auto"/>
            <w:left w:val="none" w:sz="0" w:space="0" w:color="auto"/>
            <w:bottom w:val="none" w:sz="0" w:space="0" w:color="auto"/>
            <w:right w:val="none" w:sz="0" w:space="0" w:color="auto"/>
          </w:divBdr>
        </w:div>
        <w:div w:id="1050543977">
          <w:marLeft w:val="0"/>
          <w:marRight w:val="0"/>
          <w:marTop w:val="0"/>
          <w:marBottom w:val="0"/>
          <w:divBdr>
            <w:top w:val="none" w:sz="0" w:space="0" w:color="auto"/>
            <w:left w:val="none" w:sz="0" w:space="0" w:color="auto"/>
            <w:bottom w:val="none" w:sz="0" w:space="0" w:color="auto"/>
            <w:right w:val="none" w:sz="0" w:space="0" w:color="auto"/>
          </w:divBdr>
        </w:div>
        <w:div w:id="1582257184">
          <w:marLeft w:val="0"/>
          <w:marRight w:val="0"/>
          <w:marTop w:val="0"/>
          <w:marBottom w:val="0"/>
          <w:divBdr>
            <w:top w:val="none" w:sz="0" w:space="0" w:color="auto"/>
            <w:left w:val="none" w:sz="0" w:space="0" w:color="auto"/>
            <w:bottom w:val="none" w:sz="0" w:space="0" w:color="auto"/>
            <w:right w:val="none" w:sz="0" w:space="0" w:color="auto"/>
          </w:divBdr>
        </w:div>
        <w:div w:id="1877737786">
          <w:marLeft w:val="0"/>
          <w:marRight w:val="0"/>
          <w:marTop w:val="0"/>
          <w:marBottom w:val="0"/>
          <w:divBdr>
            <w:top w:val="none" w:sz="0" w:space="0" w:color="auto"/>
            <w:left w:val="none" w:sz="0" w:space="0" w:color="auto"/>
            <w:bottom w:val="none" w:sz="0" w:space="0" w:color="auto"/>
            <w:right w:val="none" w:sz="0" w:space="0" w:color="auto"/>
          </w:divBdr>
        </w:div>
        <w:div w:id="575238702">
          <w:marLeft w:val="0"/>
          <w:marRight w:val="0"/>
          <w:marTop w:val="0"/>
          <w:marBottom w:val="0"/>
          <w:divBdr>
            <w:top w:val="none" w:sz="0" w:space="0" w:color="auto"/>
            <w:left w:val="none" w:sz="0" w:space="0" w:color="auto"/>
            <w:bottom w:val="none" w:sz="0" w:space="0" w:color="auto"/>
            <w:right w:val="none" w:sz="0" w:space="0" w:color="auto"/>
          </w:divBdr>
        </w:div>
        <w:div w:id="133569736">
          <w:marLeft w:val="0"/>
          <w:marRight w:val="0"/>
          <w:marTop w:val="0"/>
          <w:marBottom w:val="0"/>
          <w:divBdr>
            <w:top w:val="none" w:sz="0" w:space="0" w:color="auto"/>
            <w:left w:val="none" w:sz="0" w:space="0" w:color="auto"/>
            <w:bottom w:val="none" w:sz="0" w:space="0" w:color="auto"/>
            <w:right w:val="none" w:sz="0" w:space="0" w:color="auto"/>
          </w:divBdr>
        </w:div>
        <w:div w:id="1142701005">
          <w:marLeft w:val="0"/>
          <w:marRight w:val="0"/>
          <w:marTop w:val="0"/>
          <w:marBottom w:val="0"/>
          <w:divBdr>
            <w:top w:val="none" w:sz="0" w:space="0" w:color="auto"/>
            <w:left w:val="none" w:sz="0" w:space="0" w:color="auto"/>
            <w:bottom w:val="none" w:sz="0" w:space="0" w:color="auto"/>
            <w:right w:val="none" w:sz="0" w:space="0" w:color="auto"/>
          </w:divBdr>
        </w:div>
        <w:div w:id="1377051422">
          <w:marLeft w:val="0"/>
          <w:marRight w:val="0"/>
          <w:marTop w:val="0"/>
          <w:marBottom w:val="0"/>
          <w:divBdr>
            <w:top w:val="none" w:sz="0" w:space="0" w:color="auto"/>
            <w:left w:val="none" w:sz="0" w:space="0" w:color="auto"/>
            <w:bottom w:val="none" w:sz="0" w:space="0" w:color="auto"/>
            <w:right w:val="none" w:sz="0" w:space="0" w:color="auto"/>
          </w:divBdr>
        </w:div>
        <w:div w:id="1518345319">
          <w:marLeft w:val="0"/>
          <w:marRight w:val="0"/>
          <w:marTop w:val="0"/>
          <w:marBottom w:val="0"/>
          <w:divBdr>
            <w:top w:val="none" w:sz="0" w:space="0" w:color="auto"/>
            <w:left w:val="none" w:sz="0" w:space="0" w:color="auto"/>
            <w:bottom w:val="none" w:sz="0" w:space="0" w:color="auto"/>
            <w:right w:val="none" w:sz="0" w:space="0" w:color="auto"/>
          </w:divBdr>
        </w:div>
        <w:div w:id="1043363025">
          <w:marLeft w:val="0"/>
          <w:marRight w:val="0"/>
          <w:marTop w:val="0"/>
          <w:marBottom w:val="0"/>
          <w:divBdr>
            <w:top w:val="none" w:sz="0" w:space="0" w:color="auto"/>
            <w:left w:val="none" w:sz="0" w:space="0" w:color="auto"/>
            <w:bottom w:val="none" w:sz="0" w:space="0" w:color="auto"/>
            <w:right w:val="none" w:sz="0" w:space="0" w:color="auto"/>
          </w:divBdr>
        </w:div>
        <w:div w:id="527183981">
          <w:marLeft w:val="0"/>
          <w:marRight w:val="0"/>
          <w:marTop w:val="0"/>
          <w:marBottom w:val="0"/>
          <w:divBdr>
            <w:top w:val="none" w:sz="0" w:space="0" w:color="auto"/>
            <w:left w:val="none" w:sz="0" w:space="0" w:color="auto"/>
            <w:bottom w:val="none" w:sz="0" w:space="0" w:color="auto"/>
            <w:right w:val="none" w:sz="0" w:space="0" w:color="auto"/>
          </w:divBdr>
        </w:div>
        <w:div w:id="1574314821">
          <w:marLeft w:val="0"/>
          <w:marRight w:val="0"/>
          <w:marTop w:val="0"/>
          <w:marBottom w:val="0"/>
          <w:divBdr>
            <w:top w:val="none" w:sz="0" w:space="0" w:color="auto"/>
            <w:left w:val="none" w:sz="0" w:space="0" w:color="auto"/>
            <w:bottom w:val="none" w:sz="0" w:space="0" w:color="auto"/>
            <w:right w:val="none" w:sz="0" w:space="0" w:color="auto"/>
          </w:divBdr>
        </w:div>
        <w:div w:id="309140253">
          <w:marLeft w:val="0"/>
          <w:marRight w:val="0"/>
          <w:marTop w:val="0"/>
          <w:marBottom w:val="0"/>
          <w:divBdr>
            <w:top w:val="none" w:sz="0" w:space="0" w:color="auto"/>
            <w:left w:val="none" w:sz="0" w:space="0" w:color="auto"/>
            <w:bottom w:val="none" w:sz="0" w:space="0" w:color="auto"/>
            <w:right w:val="none" w:sz="0" w:space="0" w:color="auto"/>
          </w:divBdr>
        </w:div>
        <w:div w:id="688531104">
          <w:marLeft w:val="0"/>
          <w:marRight w:val="0"/>
          <w:marTop w:val="0"/>
          <w:marBottom w:val="0"/>
          <w:divBdr>
            <w:top w:val="none" w:sz="0" w:space="0" w:color="auto"/>
            <w:left w:val="none" w:sz="0" w:space="0" w:color="auto"/>
            <w:bottom w:val="none" w:sz="0" w:space="0" w:color="auto"/>
            <w:right w:val="none" w:sz="0" w:space="0" w:color="auto"/>
          </w:divBdr>
        </w:div>
        <w:div w:id="1339037643">
          <w:marLeft w:val="0"/>
          <w:marRight w:val="0"/>
          <w:marTop w:val="0"/>
          <w:marBottom w:val="0"/>
          <w:divBdr>
            <w:top w:val="none" w:sz="0" w:space="0" w:color="auto"/>
            <w:left w:val="none" w:sz="0" w:space="0" w:color="auto"/>
            <w:bottom w:val="none" w:sz="0" w:space="0" w:color="auto"/>
            <w:right w:val="none" w:sz="0" w:space="0" w:color="auto"/>
          </w:divBdr>
        </w:div>
        <w:div w:id="1247421698">
          <w:marLeft w:val="0"/>
          <w:marRight w:val="0"/>
          <w:marTop w:val="0"/>
          <w:marBottom w:val="0"/>
          <w:divBdr>
            <w:top w:val="none" w:sz="0" w:space="0" w:color="auto"/>
            <w:left w:val="none" w:sz="0" w:space="0" w:color="auto"/>
            <w:bottom w:val="none" w:sz="0" w:space="0" w:color="auto"/>
            <w:right w:val="none" w:sz="0" w:space="0" w:color="auto"/>
          </w:divBdr>
        </w:div>
        <w:div w:id="1628003137">
          <w:marLeft w:val="0"/>
          <w:marRight w:val="0"/>
          <w:marTop w:val="0"/>
          <w:marBottom w:val="0"/>
          <w:divBdr>
            <w:top w:val="none" w:sz="0" w:space="0" w:color="auto"/>
            <w:left w:val="none" w:sz="0" w:space="0" w:color="auto"/>
            <w:bottom w:val="none" w:sz="0" w:space="0" w:color="auto"/>
            <w:right w:val="none" w:sz="0" w:space="0" w:color="auto"/>
          </w:divBdr>
        </w:div>
        <w:div w:id="1640766639">
          <w:marLeft w:val="0"/>
          <w:marRight w:val="0"/>
          <w:marTop w:val="0"/>
          <w:marBottom w:val="0"/>
          <w:divBdr>
            <w:top w:val="none" w:sz="0" w:space="0" w:color="auto"/>
            <w:left w:val="none" w:sz="0" w:space="0" w:color="auto"/>
            <w:bottom w:val="none" w:sz="0" w:space="0" w:color="auto"/>
            <w:right w:val="none" w:sz="0" w:space="0" w:color="auto"/>
          </w:divBdr>
        </w:div>
        <w:div w:id="1778061654">
          <w:marLeft w:val="0"/>
          <w:marRight w:val="0"/>
          <w:marTop w:val="0"/>
          <w:marBottom w:val="0"/>
          <w:divBdr>
            <w:top w:val="none" w:sz="0" w:space="0" w:color="auto"/>
            <w:left w:val="none" w:sz="0" w:space="0" w:color="auto"/>
            <w:bottom w:val="none" w:sz="0" w:space="0" w:color="auto"/>
            <w:right w:val="none" w:sz="0" w:space="0" w:color="auto"/>
          </w:divBdr>
        </w:div>
        <w:div w:id="236332874">
          <w:marLeft w:val="0"/>
          <w:marRight w:val="0"/>
          <w:marTop w:val="0"/>
          <w:marBottom w:val="0"/>
          <w:divBdr>
            <w:top w:val="none" w:sz="0" w:space="0" w:color="auto"/>
            <w:left w:val="none" w:sz="0" w:space="0" w:color="auto"/>
            <w:bottom w:val="none" w:sz="0" w:space="0" w:color="auto"/>
            <w:right w:val="none" w:sz="0" w:space="0" w:color="auto"/>
          </w:divBdr>
        </w:div>
        <w:div w:id="1626154801">
          <w:marLeft w:val="0"/>
          <w:marRight w:val="0"/>
          <w:marTop w:val="0"/>
          <w:marBottom w:val="0"/>
          <w:divBdr>
            <w:top w:val="none" w:sz="0" w:space="0" w:color="auto"/>
            <w:left w:val="none" w:sz="0" w:space="0" w:color="auto"/>
            <w:bottom w:val="none" w:sz="0" w:space="0" w:color="auto"/>
            <w:right w:val="none" w:sz="0" w:space="0" w:color="auto"/>
          </w:divBdr>
        </w:div>
        <w:div w:id="320044603">
          <w:marLeft w:val="0"/>
          <w:marRight w:val="0"/>
          <w:marTop w:val="0"/>
          <w:marBottom w:val="0"/>
          <w:divBdr>
            <w:top w:val="none" w:sz="0" w:space="0" w:color="auto"/>
            <w:left w:val="none" w:sz="0" w:space="0" w:color="auto"/>
            <w:bottom w:val="none" w:sz="0" w:space="0" w:color="auto"/>
            <w:right w:val="none" w:sz="0" w:space="0" w:color="auto"/>
          </w:divBdr>
        </w:div>
        <w:div w:id="1379932335">
          <w:marLeft w:val="0"/>
          <w:marRight w:val="0"/>
          <w:marTop w:val="0"/>
          <w:marBottom w:val="0"/>
          <w:divBdr>
            <w:top w:val="none" w:sz="0" w:space="0" w:color="auto"/>
            <w:left w:val="none" w:sz="0" w:space="0" w:color="auto"/>
            <w:bottom w:val="none" w:sz="0" w:space="0" w:color="auto"/>
            <w:right w:val="none" w:sz="0" w:space="0" w:color="auto"/>
          </w:divBdr>
        </w:div>
        <w:div w:id="241262286">
          <w:marLeft w:val="0"/>
          <w:marRight w:val="0"/>
          <w:marTop w:val="0"/>
          <w:marBottom w:val="0"/>
          <w:divBdr>
            <w:top w:val="none" w:sz="0" w:space="0" w:color="auto"/>
            <w:left w:val="none" w:sz="0" w:space="0" w:color="auto"/>
            <w:bottom w:val="none" w:sz="0" w:space="0" w:color="auto"/>
            <w:right w:val="none" w:sz="0" w:space="0" w:color="auto"/>
          </w:divBdr>
        </w:div>
        <w:div w:id="614142335">
          <w:marLeft w:val="0"/>
          <w:marRight w:val="0"/>
          <w:marTop w:val="0"/>
          <w:marBottom w:val="0"/>
          <w:divBdr>
            <w:top w:val="none" w:sz="0" w:space="0" w:color="auto"/>
            <w:left w:val="none" w:sz="0" w:space="0" w:color="auto"/>
            <w:bottom w:val="none" w:sz="0" w:space="0" w:color="auto"/>
            <w:right w:val="none" w:sz="0" w:space="0" w:color="auto"/>
          </w:divBdr>
        </w:div>
        <w:div w:id="1139221912">
          <w:marLeft w:val="0"/>
          <w:marRight w:val="0"/>
          <w:marTop w:val="0"/>
          <w:marBottom w:val="0"/>
          <w:divBdr>
            <w:top w:val="none" w:sz="0" w:space="0" w:color="auto"/>
            <w:left w:val="none" w:sz="0" w:space="0" w:color="auto"/>
            <w:bottom w:val="none" w:sz="0" w:space="0" w:color="auto"/>
            <w:right w:val="none" w:sz="0" w:space="0" w:color="auto"/>
          </w:divBdr>
        </w:div>
        <w:div w:id="1088234188">
          <w:marLeft w:val="0"/>
          <w:marRight w:val="0"/>
          <w:marTop w:val="0"/>
          <w:marBottom w:val="0"/>
          <w:divBdr>
            <w:top w:val="none" w:sz="0" w:space="0" w:color="auto"/>
            <w:left w:val="none" w:sz="0" w:space="0" w:color="auto"/>
            <w:bottom w:val="none" w:sz="0" w:space="0" w:color="auto"/>
            <w:right w:val="none" w:sz="0" w:space="0" w:color="auto"/>
          </w:divBdr>
        </w:div>
        <w:div w:id="128131516">
          <w:marLeft w:val="0"/>
          <w:marRight w:val="0"/>
          <w:marTop w:val="0"/>
          <w:marBottom w:val="0"/>
          <w:divBdr>
            <w:top w:val="none" w:sz="0" w:space="0" w:color="auto"/>
            <w:left w:val="none" w:sz="0" w:space="0" w:color="auto"/>
            <w:bottom w:val="none" w:sz="0" w:space="0" w:color="auto"/>
            <w:right w:val="none" w:sz="0" w:space="0" w:color="auto"/>
          </w:divBdr>
        </w:div>
        <w:div w:id="834877538">
          <w:marLeft w:val="0"/>
          <w:marRight w:val="0"/>
          <w:marTop w:val="0"/>
          <w:marBottom w:val="0"/>
          <w:divBdr>
            <w:top w:val="none" w:sz="0" w:space="0" w:color="auto"/>
            <w:left w:val="none" w:sz="0" w:space="0" w:color="auto"/>
            <w:bottom w:val="none" w:sz="0" w:space="0" w:color="auto"/>
            <w:right w:val="none" w:sz="0" w:space="0" w:color="auto"/>
          </w:divBdr>
        </w:div>
        <w:div w:id="398988228">
          <w:marLeft w:val="0"/>
          <w:marRight w:val="0"/>
          <w:marTop w:val="0"/>
          <w:marBottom w:val="0"/>
          <w:divBdr>
            <w:top w:val="none" w:sz="0" w:space="0" w:color="auto"/>
            <w:left w:val="none" w:sz="0" w:space="0" w:color="auto"/>
            <w:bottom w:val="none" w:sz="0" w:space="0" w:color="auto"/>
            <w:right w:val="none" w:sz="0" w:space="0" w:color="auto"/>
          </w:divBdr>
        </w:div>
        <w:div w:id="1641643080">
          <w:marLeft w:val="0"/>
          <w:marRight w:val="0"/>
          <w:marTop w:val="0"/>
          <w:marBottom w:val="0"/>
          <w:divBdr>
            <w:top w:val="none" w:sz="0" w:space="0" w:color="auto"/>
            <w:left w:val="none" w:sz="0" w:space="0" w:color="auto"/>
            <w:bottom w:val="none" w:sz="0" w:space="0" w:color="auto"/>
            <w:right w:val="none" w:sz="0" w:space="0" w:color="auto"/>
          </w:divBdr>
        </w:div>
        <w:div w:id="2043357418">
          <w:marLeft w:val="0"/>
          <w:marRight w:val="0"/>
          <w:marTop w:val="0"/>
          <w:marBottom w:val="0"/>
          <w:divBdr>
            <w:top w:val="none" w:sz="0" w:space="0" w:color="auto"/>
            <w:left w:val="none" w:sz="0" w:space="0" w:color="auto"/>
            <w:bottom w:val="none" w:sz="0" w:space="0" w:color="auto"/>
            <w:right w:val="none" w:sz="0" w:space="0" w:color="auto"/>
          </w:divBdr>
        </w:div>
        <w:div w:id="854684318">
          <w:marLeft w:val="0"/>
          <w:marRight w:val="0"/>
          <w:marTop w:val="0"/>
          <w:marBottom w:val="0"/>
          <w:divBdr>
            <w:top w:val="none" w:sz="0" w:space="0" w:color="auto"/>
            <w:left w:val="none" w:sz="0" w:space="0" w:color="auto"/>
            <w:bottom w:val="none" w:sz="0" w:space="0" w:color="auto"/>
            <w:right w:val="none" w:sz="0" w:space="0" w:color="auto"/>
          </w:divBdr>
        </w:div>
        <w:div w:id="863714134">
          <w:marLeft w:val="0"/>
          <w:marRight w:val="0"/>
          <w:marTop w:val="0"/>
          <w:marBottom w:val="0"/>
          <w:divBdr>
            <w:top w:val="none" w:sz="0" w:space="0" w:color="auto"/>
            <w:left w:val="none" w:sz="0" w:space="0" w:color="auto"/>
            <w:bottom w:val="none" w:sz="0" w:space="0" w:color="auto"/>
            <w:right w:val="none" w:sz="0" w:space="0" w:color="auto"/>
          </w:divBdr>
        </w:div>
        <w:div w:id="2016180187">
          <w:marLeft w:val="0"/>
          <w:marRight w:val="0"/>
          <w:marTop w:val="0"/>
          <w:marBottom w:val="0"/>
          <w:divBdr>
            <w:top w:val="none" w:sz="0" w:space="0" w:color="auto"/>
            <w:left w:val="none" w:sz="0" w:space="0" w:color="auto"/>
            <w:bottom w:val="none" w:sz="0" w:space="0" w:color="auto"/>
            <w:right w:val="none" w:sz="0" w:space="0" w:color="auto"/>
          </w:divBdr>
        </w:div>
        <w:div w:id="712388352">
          <w:marLeft w:val="0"/>
          <w:marRight w:val="0"/>
          <w:marTop w:val="0"/>
          <w:marBottom w:val="0"/>
          <w:divBdr>
            <w:top w:val="none" w:sz="0" w:space="0" w:color="auto"/>
            <w:left w:val="none" w:sz="0" w:space="0" w:color="auto"/>
            <w:bottom w:val="none" w:sz="0" w:space="0" w:color="auto"/>
            <w:right w:val="none" w:sz="0" w:space="0" w:color="auto"/>
          </w:divBdr>
        </w:div>
        <w:div w:id="810055105">
          <w:marLeft w:val="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23197470">
      <w:bodyDiv w:val="1"/>
      <w:marLeft w:val="0"/>
      <w:marRight w:val="0"/>
      <w:marTop w:val="0"/>
      <w:marBottom w:val="0"/>
      <w:divBdr>
        <w:top w:val="none" w:sz="0" w:space="0" w:color="auto"/>
        <w:left w:val="none" w:sz="0" w:space="0" w:color="auto"/>
        <w:bottom w:val="none" w:sz="0" w:space="0" w:color="auto"/>
        <w:right w:val="none" w:sz="0" w:space="0" w:color="auto"/>
      </w:divBdr>
      <w:divsChild>
        <w:div w:id="1097217338">
          <w:marLeft w:val="640"/>
          <w:marRight w:val="0"/>
          <w:marTop w:val="0"/>
          <w:marBottom w:val="0"/>
          <w:divBdr>
            <w:top w:val="none" w:sz="0" w:space="0" w:color="auto"/>
            <w:left w:val="none" w:sz="0" w:space="0" w:color="auto"/>
            <w:bottom w:val="none" w:sz="0" w:space="0" w:color="auto"/>
            <w:right w:val="none" w:sz="0" w:space="0" w:color="auto"/>
          </w:divBdr>
        </w:div>
        <w:div w:id="413019183">
          <w:marLeft w:val="640"/>
          <w:marRight w:val="0"/>
          <w:marTop w:val="0"/>
          <w:marBottom w:val="0"/>
          <w:divBdr>
            <w:top w:val="none" w:sz="0" w:space="0" w:color="auto"/>
            <w:left w:val="none" w:sz="0" w:space="0" w:color="auto"/>
            <w:bottom w:val="none" w:sz="0" w:space="0" w:color="auto"/>
            <w:right w:val="none" w:sz="0" w:space="0" w:color="auto"/>
          </w:divBdr>
        </w:div>
        <w:div w:id="357585869">
          <w:marLeft w:val="640"/>
          <w:marRight w:val="0"/>
          <w:marTop w:val="0"/>
          <w:marBottom w:val="0"/>
          <w:divBdr>
            <w:top w:val="none" w:sz="0" w:space="0" w:color="auto"/>
            <w:left w:val="none" w:sz="0" w:space="0" w:color="auto"/>
            <w:bottom w:val="none" w:sz="0" w:space="0" w:color="auto"/>
            <w:right w:val="none" w:sz="0" w:space="0" w:color="auto"/>
          </w:divBdr>
        </w:div>
        <w:div w:id="2088913290">
          <w:marLeft w:val="640"/>
          <w:marRight w:val="0"/>
          <w:marTop w:val="0"/>
          <w:marBottom w:val="0"/>
          <w:divBdr>
            <w:top w:val="none" w:sz="0" w:space="0" w:color="auto"/>
            <w:left w:val="none" w:sz="0" w:space="0" w:color="auto"/>
            <w:bottom w:val="none" w:sz="0" w:space="0" w:color="auto"/>
            <w:right w:val="none" w:sz="0" w:space="0" w:color="auto"/>
          </w:divBdr>
        </w:div>
        <w:div w:id="1418332798">
          <w:marLeft w:val="640"/>
          <w:marRight w:val="0"/>
          <w:marTop w:val="0"/>
          <w:marBottom w:val="0"/>
          <w:divBdr>
            <w:top w:val="none" w:sz="0" w:space="0" w:color="auto"/>
            <w:left w:val="none" w:sz="0" w:space="0" w:color="auto"/>
            <w:bottom w:val="none" w:sz="0" w:space="0" w:color="auto"/>
            <w:right w:val="none" w:sz="0" w:space="0" w:color="auto"/>
          </w:divBdr>
        </w:div>
        <w:div w:id="137575197">
          <w:marLeft w:val="640"/>
          <w:marRight w:val="0"/>
          <w:marTop w:val="0"/>
          <w:marBottom w:val="0"/>
          <w:divBdr>
            <w:top w:val="none" w:sz="0" w:space="0" w:color="auto"/>
            <w:left w:val="none" w:sz="0" w:space="0" w:color="auto"/>
            <w:bottom w:val="none" w:sz="0" w:space="0" w:color="auto"/>
            <w:right w:val="none" w:sz="0" w:space="0" w:color="auto"/>
          </w:divBdr>
        </w:div>
        <w:div w:id="1781878584">
          <w:marLeft w:val="640"/>
          <w:marRight w:val="0"/>
          <w:marTop w:val="0"/>
          <w:marBottom w:val="0"/>
          <w:divBdr>
            <w:top w:val="none" w:sz="0" w:space="0" w:color="auto"/>
            <w:left w:val="none" w:sz="0" w:space="0" w:color="auto"/>
            <w:bottom w:val="none" w:sz="0" w:space="0" w:color="auto"/>
            <w:right w:val="none" w:sz="0" w:space="0" w:color="auto"/>
          </w:divBdr>
        </w:div>
        <w:div w:id="1183590893">
          <w:marLeft w:val="640"/>
          <w:marRight w:val="0"/>
          <w:marTop w:val="0"/>
          <w:marBottom w:val="0"/>
          <w:divBdr>
            <w:top w:val="none" w:sz="0" w:space="0" w:color="auto"/>
            <w:left w:val="none" w:sz="0" w:space="0" w:color="auto"/>
            <w:bottom w:val="none" w:sz="0" w:space="0" w:color="auto"/>
            <w:right w:val="none" w:sz="0" w:space="0" w:color="auto"/>
          </w:divBdr>
        </w:div>
        <w:div w:id="1890535136">
          <w:marLeft w:val="640"/>
          <w:marRight w:val="0"/>
          <w:marTop w:val="0"/>
          <w:marBottom w:val="0"/>
          <w:divBdr>
            <w:top w:val="none" w:sz="0" w:space="0" w:color="auto"/>
            <w:left w:val="none" w:sz="0" w:space="0" w:color="auto"/>
            <w:bottom w:val="none" w:sz="0" w:space="0" w:color="auto"/>
            <w:right w:val="none" w:sz="0" w:space="0" w:color="auto"/>
          </w:divBdr>
        </w:div>
        <w:div w:id="454182387">
          <w:marLeft w:val="640"/>
          <w:marRight w:val="0"/>
          <w:marTop w:val="0"/>
          <w:marBottom w:val="0"/>
          <w:divBdr>
            <w:top w:val="none" w:sz="0" w:space="0" w:color="auto"/>
            <w:left w:val="none" w:sz="0" w:space="0" w:color="auto"/>
            <w:bottom w:val="none" w:sz="0" w:space="0" w:color="auto"/>
            <w:right w:val="none" w:sz="0" w:space="0" w:color="auto"/>
          </w:divBdr>
        </w:div>
        <w:div w:id="672418955">
          <w:marLeft w:val="640"/>
          <w:marRight w:val="0"/>
          <w:marTop w:val="0"/>
          <w:marBottom w:val="0"/>
          <w:divBdr>
            <w:top w:val="none" w:sz="0" w:space="0" w:color="auto"/>
            <w:left w:val="none" w:sz="0" w:space="0" w:color="auto"/>
            <w:bottom w:val="none" w:sz="0" w:space="0" w:color="auto"/>
            <w:right w:val="none" w:sz="0" w:space="0" w:color="auto"/>
          </w:divBdr>
        </w:div>
        <w:div w:id="219708532">
          <w:marLeft w:val="640"/>
          <w:marRight w:val="0"/>
          <w:marTop w:val="0"/>
          <w:marBottom w:val="0"/>
          <w:divBdr>
            <w:top w:val="none" w:sz="0" w:space="0" w:color="auto"/>
            <w:left w:val="none" w:sz="0" w:space="0" w:color="auto"/>
            <w:bottom w:val="none" w:sz="0" w:space="0" w:color="auto"/>
            <w:right w:val="none" w:sz="0" w:space="0" w:color="auto"/>
          </w:divBdr>
        </w:div>
        <w:div w:id="420029031">
          <w:marLeft w:val="640"/>
          <w:marRight w:val="0"/>
          <w:marTop w:val="0"/>
          <w:marBottom w:val="0"/>
          <w:divBdr>
            <w:top w:val="none" w:sz="0" w:space="0" w:color="auto"/>
            <w:left w:val="none" w:sz="0" w:space="0" w:color="auto"/>
            <w:bottom w:val="none" w:sz="0" w:space="0" w:color="auto"/>
            <w:right w:val="none" w:sz="0" w:space="0" w:color="auto"/>
          </w:divBdr>
        </w:div>
        <w:div w:id="1426684269">
          <w:marLeft w:val="640"/>
          <w:marRight w:val="0"/>
          <w:marTop w:val="0"/>
          <w:marBottom w:val="0"/>
          <w:divBdr>
            <w:top w:val="none" w:sz="0" w:space="0" w:color="auto"/>
            <w:left w:val="none" w:sz="0" w:space="0" w:color="auto"/>
            <w:bottom w:val="none" w:sz="0" w:space="0" w:color="auto"/>
            <w:right w:val="none" w:sz="0" w:space="0" w:color="auto"/>
          </w:divBdr>
        </w:div>
        <w:div w:id="1879664702">
          <w:marLeft w:val="640"/>
          <w:marRight w:val="0"/>
          <w:marTop w:val="0"/>
          <w:marBottom w:val="0"/>
          <w:divBdr>
            <w:top w:val="none" w:sz="0" w:space="0" w:color="auto"/>
            <w:left w:val="none" w:sz="0" w:space="0" w:color="auto"/>
            <w:bottom w:val="none" w:sz="0" w:space="0" w:color="auto"/>
            <w:right w:val="none" w:sz="0" w:space="0" w:color="auto"/>
          </w:divBdr>
        </w:div>
        <w:div w:id="1254319019">
          <w:marLeft w:val="640"/>
          <w:marRight w:val="0"/>
          <w:marTop w:val="0"/>
          <w:marBottom w:val="0"/>
          <w:divBdr>
            <w:top w:val="none" w:sz="0" w:space="0" w:color="auto"/>
            <w:left w:val="none" w:sz="0" w:space="0" w:color="auto"/>
            <w:bottom w:val="none" w:sz="0" w:space="0" w:color="auto"/>
            <w:right w:val="none" w:sz="0" w:space="0" w:color="auto"/>
          </w:divBdr>
        </w:div>
        <w:div w:id="787890027">
          <w:marLeft w:val="640"/>
          <w:marRight w:val="0"/>
          <w:marTop w:val="0"/>
          <w:marBottom w:val="0"/>
          <w:divBdr>
            <w:top w:val="none" w:sz="0" w:space="0" w:color="auto"/>
            <w:left w:val="none" w:sz="0" w:space="0" w:color="auto"/>
            <w:bottom w:val="none" w:sz="0" w:space="0" w:color="auto"/>
            <w:right w:val="none" w:sz="0" w:space="0" w:color="auto"/>
          </w:divBdr>
        </w:div>
        <w:div w:id="351732328">
          <w:marLeft w:val="640"/>
          <w:marRight w:val="0"/>
          <w:marTop w:val="0"/>
          <w:marBottom w:val="0"/>
          <w:divBdr>
            <w:top w:val="none" w:sz="0" w:space="0" w:color="auto"/>
            <w:left w:val="none" w:sz="0" w:space="0" w:color="auto"/>
            <w:bottom w:val="none" w:sz="0" w:space="0" w:color="auto"/>
            <w:right w:val="none" w:sz="0" w:space="0" w:color="auto"/>
          </w:divBdr>
        </w:div>
        <w:div w:id="1622958641">
          <w:marLeft w:val="640"/>
          <w:marRight w:val="0"/>
          <w:marTop w:val="0"/>
          <w:marBottom w:val="0"/>
          <w:divBdr>
            <w:top w:val="none" w:sz="0" w:space="0" w:color="auto"/>
            <w:left w:val="none" w:sz="0" w:space="0" w:color="auto"/>
            <w:bottom w:val="none" w:sz="0" w:space="0" w:color="auto"/>
            <w:right w:val="none" w:sz="0" w:space="0" w:color="auto"/>
          </w:divBdr>
        </w:div>
        <w:div w:id="159852519">
          <w:marLeft w:val="640"/>
          <w:marRight w:val="0"/>
          <w:marTop w:val="0"/>
          <w:marBottom w:val="0"/>
          <w:divBdr>
            <w:top w:val="none" w:sz="0" w:space="0" w:color="auto"/>
            <w:left w:val="none" w:sz="0" w:space="0" w:color="auto"/>
            <w:bottom w:val="none" w:sz="0" w:space="0" w:color="auto"/>
            <w:right w:val="none" w:sz="0" w:space="0" w:color="auto"/>
          </w:divBdr>
        </w:div>
        <w:div w:id="1344891747">
          <w:marLeft w:val="640"/>
          <w:marRight w:val="0"/>
          <w:marTop w:val="0"/>
          <w:marBottom w:val="0"/>
          <w:divBdr>
            <w:top w:val="none" w:sz="0" w:space="0" w:color="auto"/>
            <w:left w:val="none" w:sz="0" w:space="0" w:color="auto"/>
            <w:bottom w:val="none" w:sz="0" w:space="0" w:color="auto"/>
            <w:right w:val="none" w:sz="0" w:space="0" w:color="auto"/>
          </w:divBdr>
        </w:div>
        <w:div w:id="1519662372">
          <w:marLeft w:val="640"/>
          <w:marRight w:val="0"/>
          <w:marTop w:val="0"/>
          <w:marBottom w:val="0"/>
          <w:divBdr>
            <w:top w:val="none" w:sz="0" w:space="0" w:color="auto"/>
            <w:left w:val="none" w:sz="0" w:space="0" w:color="auto"/>
            <w:bottom w:val="none" w:sz="0" w:space="0" w:color="auto"/>
            <w:right w:val="none" w:sz="0" w:space="0" w:color="auto"/>
          </w:divBdr>
        </w:div>
        <w:div w:id="1107502186">
          <w:marLeft w:val="640"/>
          <w:marRight w:val="0"/>
          <w:marTop w:val="0"/>
          <w:marBottom w:val="0"/>
          <w:divBdr>
            <w:top w:val="none" w:sz="0" w:space="0" w:color="auto"/>
            <w:left w:val="none" w:sz="0" w:space="0" w:color="auto"/>
            <w:bottom w:val="none" w:sz="0" w:space="0" w:color="auto"/>
            <w:right w:val="none" w:sz="0" w:space="0" w:color="auto"/>
          </w:divBdr>
        </w:div>
        <w:div w:id="224341796">
          <w:marLeft w:val="640"/>
          <w:marRight w:val="0"/>
          <w:marTop w:val="0"/>
          <w:marBottom w:val="0"/>
          <w:divBdr>
            <w:top w:val="none" w:sz="0" w:space="0" w:color="auto"/>
            <w:left w:val="none" w:sz="0" w:space="0" w:color="auto"/>
            <w:bottom w:val="none" w:sz="0" w:space="0" w:color="auto"/>
            <w:right w:val="none" w:sz="0" w:space="0" w:color="auto"/>
          </w:divBdr>
        </w:div>
        <w:div w:id="243145639">
          <w:marLeft w:val="640"/>
          <w:marRight w:val="0"/>
          <w:marTop w:val="0"/>
          <w:marBottom w:val="0"/>
          <w:divBdr>
            <w:top w:val="none" w:sz="0" w:space="0" w:color="auto"/>
            <w:left w:val="none" w:sz="0" w:space="0" w:color="auto"/>
            <w:bottom w:val="none" w:sz="0" w:space="0" w:color="auto"/>
            <w:right w:val="none" w:sz="0" w:space="0" w:color="auto"/>
          </w:divBdr>
        </w:div>
        <w:div w:id="1953583715">
          <w:marLeft w:val="640"/>
          <w:marRight w:val="0"/>
          <w:marTop w:val="0"/>
          <w:marBottom w:val="0"/>
          <w:divBdr>
            <w:top w:val="none" w:sz="0" w:space="0" w:color="auto"/>
            <w:left w:val="none" w:sz="0" w:space="0" w:color="auto"/>
            <w:bottom w:val="none" w:sz="0" w:space="0" w:color="auto"/>
            <w:right w:val="none" w:sz="0" w:space="0" w:color="auto"/>
          </w:divBdr>
        </w:div>
        <w:div w:id="978416129">
          <w:marLeft w:val="640"/>
          <w:marRight w:val="0"/>
          <w:marTop w:val="0"/>
          <w:marBottom w:val="0"/>
          <w:divBdr>
            <w:top w:val="none" w:sz="0" w:space="0" w:color="auto"/>
            <w:left w:val="none" w:sz="0" w:space="0" w:color="auto"/>
            <w:bottom w:val="none" w:sz="0" w:space="0" w:color="auto"/>
            <w:right w:val="none" w:sz="0" w:space="0" w:color="auto"/>
          </w:divBdr>
        </w:div>
        <w:div w:id="1087187180">
          <w:marLeft w:val="640"/>
          <w:marRight w:val="0"/>
          <w:marTop w:val="0"/>
          <w:marBottom w:val="0"/>
          <w:divBdr>
            <w:top w:val="none" w:sz="0" w:space="0" w:color="auto"/>
            <w:left w:val="none" w:sz="0" w:space="0" w:color="auto"/>
            <w:bottom w:val="none" w:sz="0" w:space="0" w:color="auto"/>
            <w:right w:val="none" w:sz="0" w:space="0" w:color="auto"/>
          </w:divBdr>
        </w:div>
        <w:div w:id="62141500">
          <w:marLeft w:val="640"/>
          <w:marRight w:val="0"/>
          <w:marTop w:val="0"/>
          <w:marBottom w:val="0"/>
          <w:divBdr>
            <w:top w:val="none" w:sz="0" w:space="0" w:color="auto"/>
            <w:left w:val="none" w:sz="0" w:space="0" w:color="auto"/>
            <w:bottom w:val="none" w:sz="0" w:space="0" w:color="auto"/>
            <w:right w:val="none" w:sz="0" w:space="0" w:color="auto"/>
          </w:divBdr>
        </w:div>
        <w:div w:id="123276464">
          <w:marLeft w:val="640"/>
          <w:marRight w:val="0"/>
          <w:marTop w:val="0"/>
          <w:marBottom w:val="0"/>
          <w:divBdr>
            <w:top w:val="none" w:sz="0" w:space="0" w:color="auto"/>
            <w:left w:val="none" w:sz="0" w:space="0" w:color="auto"/>
            <w:bottom w:val="none" w:sz="0" w:space="0" w:color="auto"/>
            <w:right w:val="none" w:sz="0" w:space="0" w:color="auto"/>
          </w:divBdr>
        </w:div>
        <w:div w:id="1156191404">
          <w:marLeft w:val="640"/>
          <w:marRight w:val="0"/>
          <w:marTop w:val="0"/>
          <w:marBottom w:val="0"/>
          <w:divBdr>
            <w:top w:val="none" w:sz="0" w:space="0" w:color="auto"/>
            <w:left w:val="none" w:sz="0" w:space="0" w:color="auto"/>
            <w:bottom w:val="none" w:sz="0" w:space="0" w:color="auto"/>
            <w:right w:val="none" w:sz="0" w:space="0" w:color="auto"/>
          </w:divBdr>
        </w:div>
        <w:div w:id="179972994">
          <w:marLeft w:val="640"/>
          <w:marRight w:val="0"/>
          <w:marTop w:val="0"/>
          <w:marBottom w:val="0"/>
          <w:divBdr>
            <w:top w:val="none" w:sz="0" w:space="0" w:color="auto"/>
            <w:left w:val="none" w:sz="0" w:space="0" w:color="auto"/>
            <w:bottom w:val="none" w:sz="0" w:space="0" w:color="auto"/>
            <w:right w:val="none" w:sz="0" w:space="0" w:color="auto"/>
          </w:divBdr>
        </w:div>
        <w:div w:id="941448577">
          <w:marLeft w:val="640"/>
          <w:marRight w:val="0"/>
          <w:marTop w:val="0"/>
          <w:marBottom w:val="0"/>
          <w:divBdr>
            <w:top w:val="none" w:sz="0" w:space="0" w:color="auto"/>
            <w:left w:val="none" w:sz="0" w:space="0" w:color="auto"/>
            <w:bottom w:val="none" w:sz="0" w:space="0" w:color="auto"/>
            <w:right w:val="none" w:sz="0" w:space="0" w:color="auto"/>
          </w:divBdr>
        </w:div>
        <w:div w:id="1025057078">
          <w:marLeft w:val="640"/>
          <w:marRight w:val="0"/>
          <w:marTop w:val="0"/>
          <w:marBottom w:val="0"/>
          <w:divBdr>
            <w:top w:val="none" w:sz="0" w:space="0" w:color="auto"/>
            <w:left w:val="none" w:sz="0" w:space="0" w:color="auto"/>
            <w:bottom w:val="none" w:sz="0" w:space="0" w:color="auto"/>
            <w:right w:val="none" w:sz="0" w:space="0" w:color="auto"/>
          </w:divBdr>
        </w:div>
        <w:div w:id="699090262">
          <w:marLeft w:val="640"/>
          <w:marRight w:val="0"/>
          <w:marTop w:val="0"/>
          <w:marBottom w:val="0"/>
          <w:divBdr>
            <w:top w:val="none" w:sz="0" w:space="0" w:color="auto"/>
            <w:left w:val="none" w:sz="0" w:space="0" w:color="auto"/>
            <w:bottom w:val="none" w:sz="0" w:space="0" w:color="auto"/>
            <w:right w:val="none" w:sz="0" w:space="0" w:color="auto"/>
          </w:divBdr>
        </w:div>
        <w:div w:id="220945476">
          <w:marLeft w:val="640"/>
          <w:marRight w:val="0"/>
          <w:marTop w:val="0"/>
          <w:marBottom w:val="0"/>
          <w:divBdr>
            <w:top w:val="none" w:sz="0" w:space="0" w:color="auto"/>
            <w:left w:val="none" w:sz="0" w:space="0" w:color="auto"/>
            <w:bottom w:val="none" w:sz="0" w:space="0" w:color="auto"/>
            <w:right w:val="none" w:sz="0" w:space="0" w:color="auto"/>
          </w:divBdr>
        </w:div>
        <w:div w:id="1040129581">
          <w:marLeft w:val="640"/>
          <w:marRight w:val="0"/>
          <w:marTop w:val="0"/>
          <w:marBottom w:val="0"/>
          <w:divBdr>
            <w:top w:val="none" w:sz="0" w:space="0" w:color="auto"/>
            <w:left w:val="none" w:sz="0" w:space="0" w:color="auto"/>
            <w:bottom w:val="none" w:sz="0" w:space="0" w:color="auto"/>
            <w:right w:val="none" w:sz="0" w:space="0" w:color="auto"/>
          </w:divBdr>
        </w:div>
        <w:div w:id="581451369">
          <w:marLeft w:val="640"/>
          <w:marRight w:val="0"/>
          <w:marTop w:val="0"/>
          <w:marBottom w:val="0"/>
          <w:divBdr>
            <w:top w:val="none" w:sz="0" w:space="0" w:color="auto"/>
            <w:left w:val="none" w:sz="0" w:space="0" w:color="auto"/>
            <w:bottom w:val="none" w:sz="0" w:space="0" w:color="auto"/>
            <w:right w:val="none" w:sz="0" w:space="0" w:color="auto"/>
          </w:divBdr>
        </w:div>
        <w:div w:id="1780296164">
          <w:marLeft w:val="640"/>
          <w:marRight w:val="0"/>
          <w:marTop w:val="0"/>
          <w:marBottom w:val="0"/>
          <w:divBdr>
            <w:top w:val="none" w:sz="0" w:space="0" w:color="auto"/>
            <w:left w:val="none" w:sz="0" w:space="0" w:color="auto"/>
            <w:bottom w:val="none" w:sz="0" w:space="0" w:color="auto"/>
            <w:right w:val="none" w:sz="0" w:space="0" w:color="auto"/>
          </w:divBdr>
        </w:div>
        <w:div w:id="891890203">
          <w:marLeft w:val="640"/>
          <w:marRight w:val="0"/>
          <w:marTop w:val="0"/>
          <w:marBottom w:val="0"/>
          <w:divBdr>
            <w:top w:val="none" w:sz="0" w:space="0" w:color="auto"/>
            <w:left w:val="none" w:sz="0" w:space="0" w:color="auto"/>
            <w:bottom w:val="none" w:sz="0" w:space="0" w:color="auto"/>
            <w:right w:val="none" w:sz="0" w:space="0" w:color="auto"/>
          </w:divBdr>
        </w:div>
        <w:div w:id="1480150931">
          <w:marLeft w:val="640"/>
          <w:marRight w:val="0"/>
          <w:marTop w:val="0"/>
          <w:marBottom w:val="0"/>
          <w:divBdr>
            <w:top w:val="none" w:sz="0" w:space="0" w:color="auto"/>
            <w:left w:val="none" w:sz="0" w:space="0" w:color="auto"/>
            <w:bottom w:val="none" w:sz="0" w:space="0" w:color="auto"/>
            <w:right w:val="none" w:sz="0" w:space="0" w:color="auto"/>
          </w:divBdr>
        </w:div>
        <w:div w:id="1279602928">
          <w:marLeft w:val="640"/>
          <w:marRight w:val="0"/>
          <w:marTop w:val="0"/>
          <w:marBottom w:val="0"/>
          <w:divBdr>
            <w:top w:val="none" w:sz="0" w:space="0" w:color="auto"/>
            <w:left w:val="none" w:sz="0" w:space="0" w:color="auto"/>
            <w:bottom w:val="none" w:sz="0" w:space="0" w:color="auto"/>
            <w:right w:val="none" w:sz="0" w:space="0" w:color="auto"/>
          </w:divBdr>
        </w:div>
        <w:div w:id="28724261">
          <w:marLeft w:val="640"/>
          <w:marRight w:val="0"/>
          <w:marTop w:val="0"/>
          <w:marBottom w:val="0"/>
          <w:divBdr>
            <w:top w:val="none" w:sz="0" w:space="0" w:color="auto"/>
            <w:left w:val="none" w:sz="0" w:space="0" w:color="auto"/>
            <w:bottom w:val="none" w:sz="0" w:space="0" w:color="auto"/>
            <w:right w:val="none" w:sz="0" w:space="0" w:color="auto"/>
          </w:divBdr>
        </w:div>
        <w:div w:id="1030840893">
          <w:marLeft w:val="640"/>
          <w:marRight w:val="0"/>
          <w:marTop w:val="0"/>
          <w:marBottom w:val="0"/>
          <w:divBdr>
            <w:top w:val="none" w:sz="0" w:space="0" w:color="auto"/>
            <w:left w:val="none" w:sz="0" w:space="0" w:color="auto"/>
            <w:bottom w:val="none" w:sz="0" w:space="0" w:color="auto"/>
            <w:right w:val="none" w:sz="0" w:space="0" w:color="auto"/>
          </w:divBdr>
        </w:div>
        <w:div w:id="1444500300">
          <w:marLeft w:val="640"/>
          <w:marRight w:val="0"/>
          <w:marTop w:val="0"/>
          <w:marBottom w:val="0"/>
          <w:divBdr>
            <w:top w:val="none" w:sz="0" w:space="0" w:color="auto"/>
            <w:left w:val="none" w:sz="0" w:space="0" w:color="auto"/>
            <w:bottom w:val="none" w:sz="0" w:space="0" w:color="auto"/>
            <w:right w:val="none" w:sz="0" w:space="0" w:color="auto"/>
          </w:divBdr>
        </w:div>
        <w:div w:id="676421906">
          <w:marLeft w:val="640"/>
          <w:marRight w:val="0"/>
          <w:marTop w:val="0"/>
          <w:marBottom w:val="0"/>
          <w:divBdr>
            <w:top w:val="none" w:sz="0" w:space="0" w:color="auto"/>
            <w:left w:val="none" w:sz="0" w:space="0" w:color="auto"/>
            <w:bottom w:val="none" w:sz="0" w:space="0" w:color="auto"/>
            <w:right w:val="none" w:sz="0" w:space="0" w:color="auto"/>
          </w:divBdr>
        </w:div>
        <w:div w:id="170922536">
          <w:marLeft w:val="640"/>
          <w:marRight w:val="0"/>
          <w:marTop w:val="0"/>
          <w:marBottom w:val="0"/>
          <w:divBdr>
            <w:top w:val="none" w:sz="0" w:space="0" w:color="auto"/>
            <w:left w:val="none" w:sz="0" w:space="0" w:color="auto"/>
            <w:bottom w:val="none" w:sz="0" w:space="0" w:color="auto"/>
            <w:right w:val="none" w:sz="0" w:space="0" w:color="auto"/>
          </w:divBdr>
        </w:div>
        <w:div w:id="459032669">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35600798">
      <w:bodyDiv w:val="1"/>
      <w:marLeft w:val="0"/>
      <w:marRight w:val="0"/>
      <w:marTop w:val="0"/>
      <w:marBottom w:val="0"/>
      <w:divBdr>
        <w:top w:val="none" w:sz="0" w:space="0" w:color="auto"/>
        <w:left w:val="none" w:sz="0" w:space="0" w:color="auto"/>
        <w:bottom w:val="none" w:sz="0" w:space="0" w:color="auto"/>
        <w:right w:val="none" w:sz="0" w:space="0" w:color="auto"/>
      </w:divBdr>
      <w:divsChild>
        <w:div w:id="229006029">
          <w:marLeft w:val="640"/>
          <w:marRight w:val="0"/>
          <w:marTop w:val="0"/>
          <w:marBottom w:val="0"/>
          <w:divBdr>
            <w:top w:val="none" w:sz="0" w:space="0" w:color="auto"/>
            <w:left w:val="none" w:sz="0" w:space="0" w:color="auto"/>
            <w:bottom w:val="none" w:sz="0" w:space="0" w:color="auto"/>
            <w:right w:val="none" w:sz="0" w:space="0" w:color="auto"/>
          </w:divBdr>
        </w:div>
        <w:div w:id="294603795">
          <w:marLeft w:val="640"/>
          <w:marRight w:val="0"/>
          <w:marTop w:val="0"/>
          <w:marBottom w:val="0"/>
          <w:divBdr>
            <w:top w:val="none" w:sz="0" w:space="0" w:color="auto"/>
            <w:left w:val="none" w:sz="0" w:space="0" w:color="auto"/>
            <w:bottom w:val="none" w:sz="0" w:space="0" w:color="auto"/>
            <w:right w:val="none" w:sz="0" w:space="0" w:color="auto"/>
          </w:divBdr>
        </w:div>
        <w:div w:id="398334894">
          <w:marLeft w:val="640"/>
          <w:marRight w:val="0"/>
          <w:marTop w:val="0"/>
          <w:marBottom w:val="0"/>
          <w:divBdr>
            <w:top w:val="none" w:sz="0" w:space="0" w:color="auto"/>
            <w:left w:val="none" w:sz="0" w:space="0" w:color="auto"/>
            <w:bottom w:val="none" w:sz="0" w:space="0" w:color="auto"/>
            <w:right w:val="none" w:sz="0" w:space="0" w:color="auto"/>
          </w:divBdr>
        </w:div>
        <w:div w:id="16082786">
          <w:marLeft w:val="640"/>
          <w:marRight w:val="0"/>
          <w:marTop w:val="0"/>
          <w:marBottom w:val="0"/>
          <w:divBdr>
            <w:top w:val="none" w:sz="0" w:space="0" w:color="auto"/>
            <w:left w:val="none" w:sz="0" w:space="0" w:color="auto"/>
            <w:bottom w:val="none" w:sz="0" w:space="0" w:color="auto"/>
            <w:right w:val="none" w:sz="0" w:space="0" w:color="auto"/>
          </w:divBdr>
        </w:div>
        <w:div w:id="1374159440">
          <w:marLeft w:val="640"/>
          <w:marRight w:val="0"/>
          <w:marTop w:val="0"/>
          <w:marBottom w:val="0"/>
          <w:divBdr>
            <w:top w:val="none" w:sz="0" w:space="0" w:color="auto"/>
            <w:left w:val="none" w:sz="0" w:space="0" w:color="auto"/>
            <w:bottom w:val="none" w:sz="0" w:space="0" w:color="auto"/>
            <w:right w:val="none" w:sz="0" w:space="0" w:color="auto"/>
          </w:divBdr>
        </w:div>
        <w:div w:id="1203787997">
          <w:marLeft w:val="640"/>
          <w:marRight w:val="0"/>
          <w:marTop w:val="0"/>
          <w:marBottom w:val="0"/>
          <w:divBdr>
            <w:top w:val="none" w:sz="0" w:space="0" w:color="auto"/>
            <w:left w:val="none" w:sz="0" w:space="0" w:color="auto"/>
            <w:bottom w:val="none" w:sz="0" w:space="0" w:color="auto"/>
            <w:right w:val="none" w:sz="0" w:space="0" w:color="auto"/>
          </w:divBdr>
        </w:div>
        <w:div w:id="1085766027">
          <w:marLeft w:val="640"/>
          <w:marRight w:val="0"/>
          <w:marTop w:val="0"/>
          <w:marBottom w:val="0"/>
          <w:divBdr>
            <w:top w:val="none" w:sz="0" w:space="0" w:color="auto"/>
            <w:left w:val="none" w:sz="0" w:space="0" w:color="auto"/>
            <w:bottom w:val="none" w:sz="0" w:space="0" w:color="auto"/>
            <w:right w:val="none" w:sz="0" w:space="0" w:color="auto"/>
          </w:divBdr>
        </w:div>
        <w:div w:id="1844009250">
          <w:marLeft w:val="640"/>
          <w:marRight w:val="0"/>
          <w:marTop w:val="0"/>
          <w:marBottom w:val="0"/>
          <w:divBdr>
            <w:top w:val="none" w:sz="0" w:space="0" w:color="auto"/>
            <w:left w:val="none" w:sz="0" w:space="0" w:color="auto"/>
            <w:bottom w:val="none" w:sz="0" w:space="0" w:color="auto"/>
            <w:right w:val="none" w:sz="0" w:space="0" w:color="auto"/>
          </w:divBdr>
        </w:div>
        <w:div w:id="557935840">
          <w:marLeft w:val="640"/>
          <w:marRight w:val="0"/>
          <w:marTop w:val="0"/>
          <w:marBottom w:val="0"/>
          <w:divBdr>
            <w:top w:val="none" w:sz="0" w:space="0" w:color="auto"/>
            <w:left w:val="none" w:sz="0" w:space="0" w:color="auto"/>
            <w:bottom w:val="none" w:sz="0" w:space="0" w:color="auto"/>
            <w:right w:val="none" w:sz="0" w:space="0" w:color="auto"/>
          </w:divBdr>
        </w:div>
        <w:div w:id="1936207041">
          <w:marLeft w:val="640"/>
          <w:marRight w:val="0"/>
          <w:marTop w:val="0"/>
          <w:marBottom w:val="0"/>
          <w:divBdr>
            <w:top w:val="none" w:sz="0" w:space="0" w:color="auto"/>
            <w:left w:val="none" w:sz="0" w:space="0" w:color="auto"/>
            <w:bottom w:val="none" w:sz="0" w:space="0" w:color="auto"/>
            <w:right w:val="none" w:sz="0" w:space="0" w:color="auto"/>
          </w:divBdr>
        </w:div>
        <w:div w:id="2013482901">
          <w:marLeft w:val="640"/>
          <w:marRight w:val="0"/>
          <w:marTop w:val="0"/>
          <w:marBottom w:val="0"/>
          <w:divBdr>
            <w:top w:val="none" w:sz="0" w:space="0" w:color="auto"/>
            <w:left w:val="none" w:sz="0" w:space="0" w:color="auto"/>
            <w:bottom w:val="none" w:sz="0" w:space="0" w:color="auto"/>
            <w:right w:val="none" w:sz="0" w:space="0" w:color="auto"/>
          </w:divBdr>
        </w:div>
        <w:div w:id="390007114">
          <w:marLeft w:val="640"/>
          <w:marRight w:val="0"/>
          <w:marTop w:val="0"/>
          <w:marBottom w:val="0"/>
          <w:divBdr>
            <w:top w:val="none" w:sz="0" w:space="0" w:color="auto"/>
            <w:left w:val="none" w:sz="0" w:space="0" w:color="auto"/>
            <w:bottom w:val="none" w:sz="0" w:space="0" w:color="auto"/>
            <w:right w:val="none" w:sz="0" w:space="0" w:color="auto"/>
          </w:divBdr>
        </w:div>
        <w:div w:id="1434325302">
          <w:marLeft w:val="640"/>
          <w:marRight w:val="0"/>
          <w:marTop w:val="0"/>
          <w:marBottom w:val="0"/>
          <w:divBdr>
            <w:top w:val="none" w:sz="0" w:space="0" w:color="auto"/>
            <w:left w:val="none" w:sz="0" w:space="0" w:color="auto"/>
            <w:bottom w:val="none" w:sz="0" w:space="0" w:color="auto"/>
            <w:right w:val="none" w:sz="0" w:space="0" w:color="auto"/>
          </w:divBdr>
        </w:div>
        <w:div w:id="1152522197">
          <w:marLeft w:val="640"/>
          <w:marRight w:val="0"/>
          <w:marTop w:val="0"/>
          <w:marBottom w:val="0"/>
          <w:divBdr>
            <w:top w:val="none" w:sz="0" w:space="0" w:color="auto"/>
            <w:left w:val="none" w:sz="0" w:space="0" w:color="auto"/>
            <w:bottom w:val="none" w:sz="0" w:space="0" w:color="auto"/>
            <w:right w:val="none" w:sz="0" w:space="0" w:color="auto"/>
          </w:divBdr>
        </w:div>
        <w:div w:id="1535117836">
          <w:marLeft w:val="640"/>
          <w:marRight w:val="0"/>
          <w:marTop w:val="0"/>
          <w:marBottom w:val="0"/>
          <w:divBdr>
            <w:top w:val="none" w:sz="0" w:space="0" w:color="auto"/>
            <w:left w:val="none" w:sz="0" w:space="0" w:color="auto"/>
            <w:bottom w:val="none" w:sz="0" w:space="0" w:color="auto"/>
            <w:right w:val="none" w:sz="0" w:space="0" w:color="auto"/>
          </w:divBdr>
        </w:div>
        <w:div w:id="2110201899">
          <w:marLeft w:val="640"/>
          <w:marRight w:val="0"/>
          <w:marTop w:val="0"/>
          <w:marBottom w:val="0"/>
          <w:divBdr>
            <w:top w:val="none" w:sz="0" w:space="0" w:color="auto"/>
            <w:left w:val="none" w:sz="0" w:space="0" w:color="auto"/>
            <w:bottom w:val="none" w:sz="0" w:space="0" w:color="auto"/>
            <w:right w:val="none" w:sz="0" w:space="0" w:color="auto"/>
          </w:divBdr>
        </w:div>
        <w:div w:id="302545054">
          <w:marLeft w:val="640"/>
          <w:marRight w:val="0"/>
          <w:marTop w:val="0"/>
          <w:marBottom w:val="0"/>
          <w:divBdr>
            <w:top w:val="none" w:sz="0" w:space="0" w:color="auto"/>
            <w:left w:val="none" w:sz="0" w:space="0" w:color="auto"/>
            <w:bottom w:val="none" w:sz="0" w:space="0" w:color="auto"/>
            <w:right w:val="none" w:sz="0" w:space="0" w:color="auto"/>
          </w:divBdr>
        </w:div>
        <w:div w:id="70153975">
          <w:marLeft w:val="640"/>
          <w:marRight w:val="0"/>
          <w:marTop w:val="0"/>
          <w:marBottom w:val="0"/>
          <w:divBdr>
            <w:top w:val="none" w:sz="0" w:space="0" w:color="auto"/>
            <w:left w:val="none" w:sz="0" w:space="0" w:color="auto"/>
            <w:bottom w:val="none" w:sz="0" w:space="0" w:color="auto"/>
            <w:right w:val="none" w:sz="0" w:space="0" w:color="auto"/>
          </w:divBdr>
        </w:div>
        <w:div w:id="2119064899">
          <w:marLeft w:val="640"/>
          <w:marRight w:val="0"/>
          <w:marTop w:val="0"/>
          <w:marBottom w:val="0"/>
          <w:divBdr>
            <w:top w:val="none" w:sz="0" w:space="0" w:color="auto"/>
            <w:left w:val="none" w:sz="0" w:space="0" w:color="auto"/>
            <w:bottom w:val="none" w:sz="0" w:space="0" w:color="auto"/>
            <w:right w:val="none" w:sz="0" w:space="0" w:color="auto"/>
          </w:divBdr>
        </w:div>
        <w:div w:id="2132553387">
          <w:marLeft w:val="640"/>
          <w:marRight w:val="0"/>
          <w:marTop w:val="0"/>
          <w:marBottom w:val="0"/>
          <w:divBdr>
            <w:top w:val="none" w:sz="0" w:space="0" w:color="auto"/>
            <w:left w:val="none" w:sz="0" w:space="0" w:color="auto"/>
            <w:bottom w:val="none" w:sz="0" w:space="0" w:color="auto"/>
            <w:right w:val="none" w:sz="0" w:space="0" w:color="auto"/>
          </w:divBdr>
        </w:div>
        <w:div w:id="1604877214">
          <w:marLeft w:val="640"/>
          <w:marRight w:val="0"/>
          <w:marTop w:val="0"/>
          <w:marBottom w:val="0"/>
          <w:divBdr>
            <w:top w:val="none" w:sz="0" w:space="0" w:color="auto"/>
            <w:left w:val="none" w:sz="0" w:space="0" w:color="auto"/>
            <w:bottom w:val="none" w:sz="0" w:space="0" w:color="auto"/>
            <w:right w:val="none" w:sz="0" w:space="0" w:color="auto"/>
          </w:divBdr>
        </w:div>
        <w:div w:id="44572298">
          <w:marLeft w:val="640"/>
          <w:marRight w:val="0"/>
          <w:marTop w:val="0"/>
          <w:marBottom w:val="0"/>
          <w:divBdr>
            <w:top w:val="none" w:sz="0" w:space="0" w:color="auto"/>
            <w:left w:val="none" w:sz="0" w:space="0" w:color="auto"/>
            <w:bottom w:val="none" w:sz="0" w:space="0" w:color="auto"/>
            <w:right w:val="none" w:sz="0" w:space="0" w:color="auto"/>
          </w:divBdr>
        </w:div>
        <w:div w:id="599994696">
          <w:marLeft w:val="640"/>
          <w:marRight w:val="0"/>
          <w:marTop w:val="0"/>
          <w:marBottom w:val="0"/>
          <w:divBdr>
            <w:top w:val="none" w:sz="0" w:space="0" w:color="auto"/>
            <w:left w:val="none" w:sz="0" w:space="0" w:color="auto"/>
            <w:bottom w:val="none" w:sz="0" w:space="0" w:color="auto"/>
            <w:right w:val="none" w:sz="0" w:space="0" w:color="auto"/>
          </w:divBdr>
        </w:div>
        <w:div w:id="945775729">
          <w:marLeft w:val="640"/>
          <w:marRight w:val="0"/>
          <w:marTop w:val="0"/>
          <w:marBottom w:val="0"/>
          <w:divBdr>
            <w:top w:val="none" w:sz="0" w:space="0" w:color="auto"/>
            <w:left w:val="none" w:sz="0" w:space="0" w:color="auto"/>
            <w:bottom w:val="none" w:sz="0" w:space="0" w:color="auto"/>
            <w:right w:val="none" w:sz="0" w:space="0" w:color="auto"/>
          </w:divBdr>
        </w:div>
        <w:div w:id="1490706878">
          <w:marLeft w:val="640"/>
          <w:marRight w:val="0"/>
          <w:marTop w:val="0"/>
          <w:marBottom w:val="0"/>
          <w:divBdr>
            <w:top w:val="none" w:sz="0" w:space="0" w:color="auto"/>
            <w:left w:val="none" w:sz="0" w:space="0" w:color="auto"/>
            <w:bottom w:val="none" w:sz="0" w:space="0" w:color="auto"/>
            <w:right w:val="none" w:sz="0" w:space="0" w:color="auto"/>
          </w:divBdr>
        </w:div>
        <w:div w:id="1845054016">
          <w:marLeft w:val="640"/>
          <w:marRight w:val="0"/>
          <w:marTop w:val="0"/>
          <w:marBottom w:val="0"/>
          <w:divBdr>
            <w:top w:val="none" w:sz="0" w:space="0" w:color="auto"/>
            <w:left w:val="none" w:sz="0" w:space="0" w:color="auto"/>
            <w:bottom w:val="none" w:sz="0" w:space="0" w:color="auto"/>
            <w:right w:val="none" w:sz="0" w:space="0" w:color="auto"/>
          </w:divBdr>
        </w:div>
        <w:div w:id="541209431">
          <w:marLeft w:val="640"/>
          <w:marRight w:val="0"/>
          <w:marTop w:val="0"/>
          <w:marBottom w:val="0"/>
          <w:divBdr>
            <w:top w:val="none" w:sz="0" w:space="0" w:color="auto"/>
            <w:left w:val="none" w:sz="0" w:space="0" w:color="auto"/>
            <w:bottom w:val="none" w:sz="0" w:space="0" w:color="auto"/>
            <w:right w:val="none" w:sz="0" w:space="0" w:color="auto"/>
          </w:divBdr>
        </w:div>
        <w:div w:id="685638165">
          <w:marLeft w:val="640"/>
          <w:marRight w:val="0"/>
          <w:marTop w:val="0"/>
          <w:marBottom w:val="0"/>
          <w:divBdr>
            <w:top w:val="none" w:sz="0" w:space="0" w:color="auto"/>
            <w:left w:val="none" w:sz="0" w:space="0" w:color="auto"/>
            <w:bottom w:val="none" w:sz="0" w:space="0" w:color="auto"/>
            <w:right w:val="none" w:sz="0" w:space="0" w:color="auto"/>
          </w:divBdr>
        </w:div>
        <w:div w:id="1438208796">
          <w:marLeft w:val="640"/>
          <w:marRight w:val="0"/>
          <w:marTop w:val="0"/>
          <w:marBottom w:val="0"/>
          <w:divBdr>
            <w:top w:val="none" w:sz="0" w:space="0" w:color="auto"/>
            <w:left w:val="none" w:sz="0" w:space="0" w:color="auto"/>
            <w:bottom w:val="none" w:sz="0" w:space="0" w:color="auto"/>
            <w:right w:val="none" w:sz="0" w:space="0" w:color="auto"/>
          </w:divBdr>
        </w:div>
        <w:div w:id="1892884567">
          <w:marLeft w:val="640"/>
          <w:marRight w:val="0"/>
          <w:marTop w:val="0"/>
          <w:marBottom w:val="0"/>
          <w:divBdr>
            <w:top w:val="none" w:sz="0" w:space="0" w:color="auto"/>
            <w:left w:val="none" w:sz="0" w:space="0" w:color="auto"/>
            <w:bottom w:val="none" w:sz="0" w:space="0" w:color="auto"/>
            <w:right w:val="none" w:sz="0" w:space="0" w:color="auto"/>
          </w:divBdr>
        </w:div>
        <w:div w:id="1245533591">
          <w:marLeft w:val="640"/>
          <w:marRight w:val="0"/>
          <w:marTop w:val="0"/>
          <w:marBottom w:val="0"/>
          <w:divBdr>
            <w:top w:val="none" w:sz="0" w:space="0" w:color="auto"/>
            <w:left w:val="none" w:sz="0" w:space="0" w:color="auto"/>
            <w:bottom w:val="none" w:sz="0" w:space="0" w:color="auto"/>
            <w:right w:val="none" w:sz="0" w:space="0" w:color="auto"/>
          </w:divBdr>
        </w:div>
        <w:div w:id="362022024">
          <w:marLeft w:val="640"/>
          <w:marRight w:val="0"/>
          <w:marTop w:val="0"/>
          <w:marBottom w:val="0"/>
          <w:divBdr>
            <w:top w:val="none" w:sz="0" w:space="0" w:color="auto"/>
            <w:left w:val="none" w:sz="0" w:space="0" w:color="auto"/>
            <w:bottom w:val="none" w:sz="0" w:space="0" w:color="auto"/>
            <w:right w:val="none" w:sz="0" w:space="0" w:color="auto"/>
          </w:divBdr>
        </w:div>
        <w:div w:id="1325627199">
          <w:marLeft w:val="640"/>
          <w:marRight w:val="0"/>
          <w:marTop w:val="0"/>
          <w:marBottom w:val="0"/>
          <w:divBdr>
            <w:top w:val="none" w:sz="0" w:space="0" w:color="auto"/>
            <w:left w:val="none" w:sz="0" w:space="0" w:color="auto"/>
            <w:bottom w:val="none" w:sz="0" w:space="0" w:color="auto"/>
            <w:right w:val="none" w:sz="0" w:space="0" w:color="auto"/>
          </w:divBdr>
        </w:div>
        <w:div w:id="1608729416">
          <w:marLeft w:val="640"/>
          <w:marRight w:val="0"/>
          <w:marTop w:val="0"/>
          <w:marBottom w:val="0"/>
          <w:divBdr>
            <w:top w:val="none" w:sz="0" w:space="0" w:color="auto"/>
            <w:left w:val="none" w:sz="0" w:space="0" w:color="auto"/>
            <w:bottom w:val="none" w:sz="0" w:space="0" w:color="auto"/>
            <w:right w:val="none" w:sz="0" w:space="0" w:color="auto"/>
          </w:divBdr>
        </w:div>
        <w:div w:id="1304116607">
          <w:marLeft w:val="640"/>
          <w:marRight w:val="0"/>
          <w:marTop w:val="0"/>
          <w:marBottom w:val="0"/>
          <w:divBdr>
            <w:top w:val="none" w:sz="0" w:space="0" w:color="auto"/>
            <w:left w:val="none" w:sz="0" w:space="0" w:color="auto"/>
            <w:bottom w:val="none" w:sz="0" w:space="0" w:color="auto"/>
            <w:right w:val="none" w:sz="0" w:space="0" w:color="auto"/>
          </w:divBdr>
        </w:div>
        <w:div w:id="1004819567">
          <w:marLeft w:val="640"/>
          <w:marRight w:val="0"/>
          <w:marTop w:val="0"/>
          <w:marBottom w:val="0"/>
          <w:divBdr>
            <w:top w:val="none" w:sz="0" w:space="0" w:color="auto"/>
            <w:left w:val="none" w:sz="0" w:space="0" w:color="auto"/>
            <w:bottom w:val="none" w:sz="0" w:space="0" w:color="auto"/>
            <w:right w:val="none" w:sz="0" w:space="0" w:color="auto"/>
          </w:divBdr>
        </w:div>
        <w:div w:id="1206600435">
          <w:marLeft w:val="640"/>
          <w:marRight w:val="0"/>
          <w:marTop w:val="0"/>
          <w:marBottom w:val="0"/>
          <w:divBdr>
            <w:top w:val="none" w:sz="0" w:space="0" w:color="auto"/>
            <w:left w:val="none" w:sz="0" w:space="0" w:color="auto"/>
            <w:bottom w:val="none" w:sz="0" w:space="0" w:color="auto"/>
            <w:right w:val="none" w:sz="0" w:space="0" w:color="auto"/>
          </w:divBdr>
        </w:div>
        <w:div w:id="1979992066">
          <w:marLeft w:val="640"/>
          <w:marRight w:val="0"/>
          <w:marTop w:val="0"/>
          <w:marBottom w:val="0"/>
          <w:divBdr>
            <w:top w:val="none" w:sz="0" w:space="0" w:color="auto"/>
            <w:left w:val="none" w:sz="0" w:space="0" w:color="auto"/>
            <w:bottom w:val="none" w:sz="0" w:space="0" w:color="auto"/>
            <w:right w:val="none" w:sz="0" w:space="0" w:color="auto"/>
          </w:divBdr>
        </w:div>
        <w:div w:id="9600902">
          <w:marLeft w:val="640"/>
          <w:marRight w:val="0"/>
          <w:marTop w:val="0"/>
          <w:marBottom w:val="0"/>
          <w:divBdr>
            <w:top w:val="none" w:sz="0" w:space="0" w:color="auto"/>
            <w:left w:val="none" w:sz="0" w:space="0" w:color="auto"/>
            <w:bottom w:val="none" w:sz="0" w:space="0" w:color="auto"/>
            <w:right w:val="none" w:sz="0" w:space="0" w:color="auto"/>
          </w:divBdr>
        </w:div>
        <w:div w:id="1393194105">
          <w:marLeft w:val="640"/>
          <w:marRight w:val="0"/>
          <w:marTop w:val="0"/>
          <w:marBottom w:val="0"/>
          <w:divBdr>
            <w:top w:val="none" w:sz="0" w:space="0" w:color="auto"/>
            <w:left w:val="none" w:sz="0" w:space="0" w:color="auto"/>
            <w:bottom w:val="none" w:sz="0" w:space="0" w:color="auto"/>
            <w:right w:val="none" w:sz="0" w:space="0" w:color="auto"/>
          </w:divBdr>
        </w:div>
        <w:div w:id="1640069972">
          <w:marLeft w:val="640"/>
          <w:marRight w:val="0"/>
          <w:marTop w:val="0"/>
          <w:marBottom w:val="0"/>
          <w:divBdr>
            <w:top w:val="none" w:sz="0" w:space="0" w:color="auto"/>
            <w:left w:val="none" w:sz="0" w:space="0" w:color="auto"/>
            <w:bottom w:val="none" w:sz="0" w:space="0" w:color="auto"/>
            <w:right w:val="none" w:sz="0" w:space="0" w:color="auto"/>
          </w:divBdr>
        </w:div>
        <w:div w:id="1839422343">
          <w:marLeft w:val="640"/>
          <w:marRight w:val="0"/>
          <w:marTop w:val="0"/>
          <w:marBottom w:val="0"/>
          <w:divBdr>
            <w:top w:val="none" w:sz="0" w:space="0" w:color="auto"/>
            <w:left w:val="none" w:sz="0" w:space="0" w:color="auto"/>
            <w:bottom w:val="none" w:sz="0" w:space="0" w:color="auto"/>
            <w:right w:val="none" w:sz="0" w:space="0" w:color="auto"/>
          </w:divBdr>
        </w:div>
        <w:div w:id="1977175189">
          <w:marLeft w:val="640"/>
          <w:marRight w:val="0"/>
          <w:marTop w:val="0"/>
          <w:marBottom w:val="0"/>
          <w:divBdr>
            <w:top w:val="none" w:sz="0" w:space="0" w:color="auto"/>
            <w:left w:val="none" w:sz="0" w:space="0" w:color="auto"/>
            <w:bottom w:val="none" w:sz="0" w:space="0" w:color="auto"/>
            <w:right w:val="none" w:sz="0" w:space="0" w:color="auto"/>
          </w:divBdr>
        </w:div>
        <w:div w:id="92869081">
          <w:marLeft w:val="640"/>
          <w:marRight w:val="0"/>
          <w:marTop w:val="0"/>
          <w:marBottom w:val="0"/>
          <w:divBdr>
            <w:top w:val="none" w:sz="0" w:space="0" w:color="auto"/>
            <w:left w:val="none" w:sz="0" w:space="0" w:color="auto"/>
            <w:bottom w:val="none" w:sz="0" w:space="0" w:color="auto"/>
            <w:right w:val="none" w:sz="0" w:space="0" w:color="auto"/>
          </w:divBdr>
        </w:div>
        <w:div w:id="1177310062">
          <w:marLeft w:val="640"/>
          <w:marRight w:val="0"/>
          <w:marTop w:val="0"/>
          <w:marBottom w:val="0"/>
          <w:divBdr>
            <w:top w:val="none" w:sz="0" w:space="0" w:color="auto"/>
            <w:left w:val="none" w:sz="0" w:space="0" w:color="auto"/>
            <w:bottom w:val="none" w:sz="0" w:space="0" w:color="auto"/>
            <w:right w:val="none" w:sz="0" w:space="0" w:color="auto"/>
          </w:divBdr>
        </w:div>
        <w:div w:id="947390569">
          <w:marLeft w:val="640"/>
          <w:marRight w:val="0"/>
          <w:marTop w:val="0"/>
          <w:marBottom w:val="0"/>
          <w:divBdr>
            <w:top w:val="none" w:sz="0" w:space="0" w:color="auto"/>
            <w:left w:val="none" w:sz="0" w:space="0" w:color="auto"/>
            <w:bottom w:val="none" w:sz="0" w:space="0" w:color="auto"/>
            <w:right w:val="none" w:sz="0" w:space="0" w:color="auto"/>
          </w:divBdr>
        </w:div>
        <w:div w:id="829179142">
          <w:marLeft w:val="640"/>
          <w:marRight w:val="0"/>
          <w:marTop w:val="0"/>
          <w:marBottom w:val="0"/>
          <w:divBdr>
            <w:top w:val="none" w:sz="0" w:space="0" w:color="auto"/>
            <w:left w:val="none" w:sz="0" w:space="0" w:color="auto"/>
            <w:bottom w:val="none" w:sz="0" w:space="0" w:color="auto"/>
            <w:right w:val="none" w:sz="0" w:space="0" w:color="auto"/>
          </w:divBdr>
        </w:div>
        <w:div w:id="411707519">
          <w:marLeft w:val="64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68946353">
      <w:bodyDiv w:val="1"/>
      <w:marLeft w:val="0"/>
      <w:marRight w:val="0"/>
      <w:marTop w:val="0"/>
      <w:marBottom w:val="0"/>
      <w:divBdr>
        <w:top w:val="none" w:sz="0" w:space="0" w:color="auto"/>
        <w:left w:val="none" w:sz="0" w:space="0" w:color="auto"/>
        <w:bottom w:val="none" w:sz="0" w:space="0" w:color="auto"/>
        <w:right w:val="none" w:sz="0" w:space="0" w:color="auto"/>
      </w:divBdr>
      <w:divsChild>
        <w:div w:id="1437361786">
          <w:marLeft w:val="0"/>
          <w:marRight w:val="0"/>
          <w:marTop w:val="0"/>
          <w:marBottom w:val="0"/>
          <w:divBdr>
            <w:top w:val="none" w:sz="0" w:space="0" w:color="auto"/>
            <w:left w:val="none" w:sz="0" w:space="0" w:color="auto"/>
            <w:bottom w:val="none" w:sz="0" w:space="0" w:color="auto"/>
            <w:right w:val="none" w:sz="0" w:space="0" w:color="auto"/>
          </w:divBdr>
        </w:div>
        <w:div w:id="1897205897">
          <w:marLeft w:val="0"/>
          <w:marRight w:val="0"/>
          <w:marTop w:val="0"/>
          <w:marBottom w:val="0"/>
          <w:divBdr>
            <w:top w:val="none" w:sz="0" w:space="0" w:color="auto"/>
            <w:left w:val="none" w:sz="0" w:space="0" w:color="auto"/>
            <w:bottom w:val="none" w:sz="0" w:space="0" w:color="auto"/>
            <w:right w:val="none" w:sz="0" w:space="0" w:color="auto"/>
          </w:divBdr>
        </w:div>
        <w:div w:id="1896501075">
          <w:marLeft w:val="0"/>
          <w:marRight w:val="0"/>
          <w:marTop w:val="0"/>
          <w:marBottom w:val="0"/>
          <w:divBdr>
            <w:top w:val="none" w:sz="0" w:space="0" w:color="auto"/>
            <w:left w:val="none" w:sz="0" w:space="0" w:color="auto"/>
            <w:bottom w:val="none" w:sz="0" w:space="0" w:color="auto"/>
            <w:right w:val="none" w:sz="0" w:space="0" w:color="auto"/>
          </w:divBdr>
        </w:div>
        <w:div w:id="1129320450">
          <w:marLeft w:val="0"/>
          <w:marRight w:val="0"/>
          <w:marTop w:val="0"/>
          <w:marBottom w:val="0"/>
          <w:divBdr>
            <w:top w:val="none" w:sz="0" w:space="0" w:color="auto"/>
            <w:left w:val="none" w:sz="0" w:space="0" w:color="auto"/>
            <w:bottom w:val="none" w:sz="0" w:space="0" w:color="auto"/>
            <w:right w:val="none" w:sz="0" w:space="0" w:color="auto"/>
          </w:divBdr>
        </w:div>
        <w:div w:id="634020438">
          <w:marLeft w:val="0"/>
          <w:marRight w:val="0"/>
          <w:marTop w:val="0"/>
          <w:marBottom w:val="0"/>
          <w:divBdr>
            <w:top w:val="none" w:sz="0" w:space="0" w:color="auto"/>
            <w:left w:val="none" w:sz="0" w:space="0" w:color="auto"/>
            <w:bottom w:val="none" w:sz="0" w:space="0" w:color="auto"/>
            <w:right w:val="none" w:sz="0" w:space="0" w:color="auto"/>
          </w:divBdr>
        </w:div>
        <w:div w:id="285820184">
          <w:marLeft w:val="0"/>
          <w:marRight w:val="0"/>
          <w:marTop w:val="0"/>
          <w:marBottom w:val="0"/>
          <w:divBdr>
            <w:top w:val="none" w:sz="0" w:space="0" w:color="auto"/>
            <w:left w:val="none" w:sz="0" w:space="0" w:color="auto"/>
            <w:bottom w:val="none" w:sz="0" w:space="0" w:color="auto"/>
            <w:right w:val="none" w:sz="0" w:space="0" w:color="auto"/>
          </w:divBdr>
        </w:div>
        <w:div w:id="1412852614">
          <w:marLeft w:val="0"/>
          <w:marRight w:val="0"/>
          <w:marTop w:val="0"/>
          <w:marBottom w:val="0"/>
          <w:divBdr>
            <w:top w:val="none" w:sz="0" w:space="0" w:color="auto"/>
            <w:left w:val="none" w:sz="0" w:space="0" w:color="auto"/>
            <w:bottom w:val="none" w:sz="0" w:space="0" w:color="auto"/>
            <w:right w:val="none" w:sz="0" w:space="0" w:color="auto"/>
          </w:divBdr>
        </w:div>
        <w:div w:id="649558679">
          <w:marLeft w:val="0"/>
          <w:marRight w:val="0"/>
          <w:marTop w:val="0"/>
          <w:marBottom w:val="0"/>
          <w:divBdr>
            <w:top w:val="none" w:sz="0" w:space="0" w:color="auto"/>
            <w:left w:val="none" w:sz="0" w:space="0" w:color="auto"/>
            <w:bottom w:val="none" w:sz="0" w:space="0" w:color="auto"/>
            <w:right w:val="none" w:sz="0" w:space="0" w:color="auto"/>
          </w:divBdr>
        </w:div>
        <w:div w:id="448595651">
          <w:marLeft w:val="0"/>
          <w:marRight w:val="0"/>
          <w:marTop w:val="0"/>
          <w:marBottom w:val="0"/>
          <w:divBdr>
            <w:top w:val="none" w:sz="0" w:space="0" w:color="auto"/>
            <w:left w:val="none" w:sz="0" w:space="0" w:color="auto"/>
            <w:bottom w:val="none" w:sz="0" w:space="0" w:color="auto"/>
            <w:right w:val="none" w:sz="0" w:space="0" w:color="auto"/>
          </w:divBdr>
        </w:div>
        <w:div w:id="1591547279">
          <w:marLeft w:val="0"/>
          <w:marRight w:val="0"/>
          <w:marTop w:val="0"/>
          <w:marBottom w:val="0"/>
          <w:divBdr>
            <w:top w:val="none" w:sz="0" w:space="0" w:color="auto"/>
            <w:left w:val="none" w:sz="0" w:space="0" w:color="auto"/>
            <w:bottom w:val="none" w:sz="0" w:space="0" w:color="auto"/>
            <w:right w:val="none" w:sz="0" w:space="0" w:color="auto"/>
          </w:divBdr>
        </w:div>
        <w:div w:id="574827589">
          <w:marLeft w:val="0"/>
          <w:marRight w:val="0"/>
          <w:marTop w:val="0"/>
          <w:marBottom w:val="0"/>
          <w:divBdr>
            <w:top w:val="none" w:sz="0" w:space="0" w:color="auto"/>
            <w:left w:val="none" w:sz="0" w:space="0" w:color="auto"/>
            <w:bottom w:val="none" w:sz="0" w:space="0" w:color="auto"/>
            <w:right w:val="none" w:sz="0" w:space="0" w:color="auto"/>
          </w:divBdr>
        </w:div>
        <w:div w:id="1953828656">
          <w:marLeft w:val="0"/>
          <w:marRight w:val="0"/>
          <w:marTop w:val="0"/>
          <w:marBottom w:val="0"/>
          <w:divBdr>
            <w:top w:val="none" w:sz="0" w:space="0" w:color="auto"/>
            <w:left w:val="none" w:sz="0" w:space="0" w:color="auto"/>
            <w:bottom w:val="none" w:sz="0" w:space="0" w:color="auto"/>
            <w:right w:val="none" w:sz="0" w:space="0" w:color="auto"/>
          </w:divBdr>
        </w:div>
        <w:div w:id="566188525">
          <w:marLeft w:val="0"/>
          <w:marRight w:val="0"/>
          <w:marTop w:val="0"/>
          <w:marBottom w:val="0"/>
          <w:divBdr>
            <w:top w:val="none" w:sz="0" w:space="0" w:color="auto"/>
            <w:left w:val="none" w:sz="0" w:space="0" w:color="auto"/>
            <w:bottom w:val="none" w:sz="0" w:space="0" w:color="auto"/>
            <w:right w:val="none" w:sz="0" w:space="0" w:color="auto"/>
          </w:divBdr>
        </w:div>
        <w:div w:id="148400866">
          <w:marLeft w:val="0"/>
          <w:marRight w:val="0"/>
          <w:marTop w:val="0"/>
          <w:marBottom w:val="0"/>
          <w:divBdr>
            <w:top w:val="none" w:sz="0" w:space="0" w:color="auto"/>
            <w:left w:val="none" w:sz="0" w:space="0" w:color="auto"/>
            <w:bottom w:val="none" w:sz="0" w:space="0" w:color="auto"/>
            <w:right w:val="none" w:sz="0" w:space="0" w:color="auto"/>
          </w:divBdr>
        </w:div>
        <w:div w:id="155733094">
          <w:marLeft w:val="0"/>
          <w:marRight w:val="0"/>
          <w:marTop w:val="0"/>
          <w:marBottom w:val="0"/>
          <w:divBdr>
            <w:top w:val="none" w:sz="0" w:space="0" w:color="auto"/>
            <w:left w:val="none" w:sz="0" w:space="0" w:color="auto"/>
            <w:bottom w:val="none" w:sz="0" w:space="0" w:color="auto"/>
            <w:right w:val="none" w:sz="0" w:space="0" w:color="auto"/>
          </w:divBdr>
        </w:div>
        <w:div w:id="259030650">
          <w:marLeft w:val="0"/>
          <w:marRight w:val="0"/>
          <w:marTop w:val="0"/>
          <w:marBottom w:val="0"/>
          <w:divBdr>
            <w:top w:val="none" w:sz="0" w:space="0" w:color="auto"/>
            <w:left w:val="none" w:sz="0" w:space="0" w:color="auto"/>
            <w:bottom w:val="none" w:sz="0" w:space="0" w:color="auto"/>
            <w:right w:val="none" w:sz="0" w:space="0" w:color="auto"/>
          </w:divBdr>
        </w:div>
        <w:div w:id="1124159096">
          <w:marLeft w:val="0"/>
          <w:marRight w:val="0"/>
          <w:marTop w:val="0"/>
          <w:marBottom w:val="0"/>
          <w:divBdr>
            <w:top w:val="none" w:sz="0" w:space="0" w:color="auto"/>
            <w:left w:val="none" w:sz="0" w:space="0" w:color="auto"/>
            <w:bottom w:val="none" w:sz="0" w:space="0" w:color="auto"/>
            <w:right w:val="none" w:sz="0" w:space="0" w:color="auto"/>
          </w:divBdr>
        </w:div>
        <w:div w:id="2031954661">
          <w:marLeft w:val="0"/>
          <w:marRight w:val="0"/>
          <w:marTop w:val="0"/>
          <w:marBottom w:val="0"/>
          <w:divBdr>
            <w:top w:val="none" w:sz="0" w:space="0" w:color="auto"/>
            <w:left w:val="none" w:sz="0" w:space="0" w:color="auto"/>
            <w:bottom w:val="none" w:sz="0" w:space="0" w:color="auto"/>
            <w:right w:val="none" w:sz="0" w:space="0" w:color="auto"/>
          </w:divBdr>
        </w:div>
        <w:div w:id="697004899">
          <w:marLeft w:val="0"/>
          <w:marRight w:val="0"/>
          <w:marTop w:val="0"/>
          <w:marBottom w:val="0"/>
          <w:divBdr>
            <w:top w:val="none" w:sz="0" w:space="0" w:color="auto"/>
            <w:left w:val="none" w:sz="0" w:space="0" w:color="auto"/>
            <w:bottom w:val="none" w:sz="0" w:space="0" w:color="auto"/>
            <w:right w:val="none" w:sz="0" w:space="0" w:color="auto"/>
          </w:divBdr>
        </w:div>
        <w:div w:id="1485275047">
          <w:marLeft w:val="0"/>
          <w:marRight w:val="0"/>
          <w:marTop w:val="0"/>
          <w:marBottom w:val="0"/>
          <w:divBdr>
            <w:top w:val="none" w:sz="0" w:space="0" w:color="auto"/>
            <w:left w:val="none" w:sz="0" w:space="0" w:color="auto"/>
            <w:bottom w:val="none" w:sz="0" w:space="0" w:color="auto"/>
            <w:right w:val="none" w:sz="0" w:space="0" w:color="auto"/>
          </w:divBdr>
        </w:div>
        <w:div w:id="1747796137">
          <w:marLeft w:val="0"/>
          <w:marRight w:val="0"/>
          <w:marTop w:val="0"/>
          <w:marBottom w:val="0"/>
          <w:divBdr>
            <w:top w:val="none" w:sz="0" w:space="0" w:color="auto"/>
            <w:left w:val="none" w:sz="0" w:space="0" w:color="auto"/>
            <w:bottom w:val="none" w:sz="0" w:space="0" w:color="auto"/>
            <w:right w:val="none" w:sz="0" w:space="0" w:color="auto"/>
          </w:divBdr>
        </w:div>
        <w:div w:id="1083256558">
          <w:marLeft w:val="0"/>
          <w:marRight w:val="0"/>
          <w:marTop w:val="0"/>
          <w:marBottom w:val="0"/>
          <w:divBdr>
            <w:top w:val="none" w:sz="0" w:space="0" w:color="auto"/>
            <w:left w:val="none" w:sz="0" w:space="0" w:color="auto"/>
            <w:bottom w:val="none" w:sz="0" w:space="0" w:color="auto"/>
            <w:right w:val="none" w:sz="0" w:space="0" w:color="auto"/>
          </w:divBdr>
        </w:div>
        <w:div w:id="60912674">
          <w:marLeft w:val="0"/>
          <w:marRight w:val="0"/>
          <w:marTop w:val="0"/>
          <w:marBottom w:val="0"/>
          <w:divBdr>
            <w:top w:val="none" w:sz="0" w:space="0" w:color="auto"/>
            <w:left w:val="none" w:sz="0" w:space="0" w:color="auto"/>
            <w:bottom w:val="none" w:sz="0" w:space="0" w:color="auto"/>
            <w:right w:val="none" w:sz="0" w:space="0" w:color="auto"/>
          </w:divBdr>
        </w:div>
        <w:div w:id="2018607003">
          <w:marLeft w:val="0"/>
          <w:marRight w:val="0"/>
          <w:marTop w:val="0"/>
          <w:marBottom w:val="0"/>
          <w:divBdr>
            <w:top w:val="none" w:sz="0" w:space="0" w:color="auto"/>
            <w:left w:val="none" w:sz="0" w:space="0" w:color="auto"/>
            <w:bottom w:val="none" w:sz="0" w:space="0" w:color="auto"/>
            <w:right w:val="none" w:sz="0" w:space="0" w:color="auto"/>
          </w:divBdr>
        </w:div>
        <w:div w:id="291057909">
          <w:marLeft w:val="0"/>
          <w:marRight w:val="0"/>
          <w:marTop w:val="0"/>
          <w:marBottom w:val="0"/>
          <w:divBdr>
            <w:top w:val="none" w:sz="0" w:space="0" w:color="auto"/>
            <w:left w:val="none" w:sz="0" w:space="0" w:color="auto"/>
            <w:bottom w:val="none" w:sz="0" w:space="0" w:color="auto"/>
            <w:right w:val="none" w:sz="0" w:space="0" w:color="auto"/>
          </w:divBdr>
        </w:div>
        <w:div w:id="1163163302">
          <w:marLeft w:val="0"/>
          <w:marRight w:val="0"/>
          <w:marTop w:val="0"/>
          <w:marBottom w:val="0"/>
          <w:divBdr>
            <w:top w:val="none" w:sz="0" w:space="0" w:color="auto"/>
            <w:left w:val="none" w:sz="0" w:space="0" w:color="auto"/>
            <w:bottom w:val="none" w:sz="0" w:space="0" w:color="auto"/>
            <w:right w:val="none" w:sz="0" w:space="0" w:color="auto"/>
          </w:divBdr>
        </w:div>
        <w:div w:id="1827630182">
          <w:marLeft w:val="0"/>
          <w:marRight w:val="0"/>
          <w:marTop w:val="0"/>
          <w:marBottom w:val="0"/>
          <w:divBdr>
            <w:top w:val="none" w:sz="0" w:space="0" w:color="auto"/>
            <w:left w:val="none" w:sz="0" w:space="0" w:color="auto"/>
            <w:bottom w:val="none" w:sz="0" w:space="0" w:color="auto"/>
            <w:right w:val="none" w:sz="0" w:space="0" w:color="auto"/>
          </w:divBdr>
        </w:div>
        <w:div w:id="677922172">
          <w:marLeft w:val="0"/>
          <w:marRight w:val="0"/>
          <w:marTop w:val="0"/>
          <w:marBottom w:val="0"/>
          <w:divBdr>
            <w:top w:val="none" w:sz="0" w:space="0" w:color="auto"/>
            <w:left w:val="none" w:sz="0" w:space="0" w:color="auto"/>
            <w:bottom w:val="none" w:sz="0" w:space="0" w:color="auto"/>
            <w:right w:val="none" w:sz="0" w:space="0" w:color="auto"/>
          </w:divBdr>
        </w:div>
        <w:div w:id="1287661210">
          <w:marLeft w:val="0"/>
          <w:marRight w:val="0"/>
          <w:marTop w:val="0"/>
          <w:marBottom w:val="0"/>
          <w:divBdr>
            <w:top w:val="none" w:sz="0" w:space="0" w:color="auto"/>
            <w:left w:val="none" w:sz="0" w:space="0" w:color="auto"/>
            <w:bottom w:val="none" w:sz="0" w:space="0" w:color="auto"/>
            <w:right w:val="none" w:sz="0" w:space="0" w:color="auto"/>
          </w:divBdr>
        </w:div>
        <w:div w:id="86776777">
          <w:marLeft w:val="0"/>
          <w:marRight w:val="0"/>
          <w:marTop w:val="0"/>
          <w:marBottom w:val="0"/>
          <w:divBdr>
            <w:top w:val="none" w:sz="0" w:space="0" w:color="auto"/>
            <w:left w:val="none" w:sz="0" w:space="0" w:color="auto"/>
            <w:bottom w:val="none" w:sz="0" w:space="0" w:color="auto"/>
            <w:right w:val="none" w:sz="0" w:space="0" w:color="auto"/>
          </w:divBdr>
        </w:div>
        <w:div w:id="94984925">
          <w:marLeft w:val="0"/>
          <w:marRight w:val="0"/>
          <w:marTop w:val="0"/>
          <w:marBottom w:val="0"/>
          <w:divBdr>
            <w:top w:val="none" w:sz="0" w:space="0" w:color="auto"/>
            <w:left w:val="none" w:sz="0" w:space="0" w:color="auto"/>
            <w:bottom w:val="none" w:sz="0" w:space="0" w:color="auto"/>
            <w:right w:val="none" w:sz="0" w:space="0" w:color="auto"/>
          </w:divBdr>
        </w:div>
        <w:div w:id="1670938038">
          <w:marLeft w:val="0"/>
          <w:marRight w:val="0"/>
          <w:marTop w:val="0"/>
          <w:marBottom w:val="0"/>
          <w:divBdr>
            <w:top w:val="none" w:sz="0" w:space="0" w:color="auto"/>
            <w:left w:val="none" w:sz="0" w:space="0" w:color="auto"/>
            <w:bottom w:val="none" w:sz="0" w:space="0" w:color="auto"/>
            <w:right w:val="none" w:sz="0" w:space="0" w:color="auto"/>
          </w:divBdr>
        </w:div>
        <w:div w:id="1418744675">
          <w:marLeft w:val="0"/>
          <w:marRight w:val="0"/>
          <w:marTop w:val="0"/>
          <w:marBottom w:val="0"/>
          <w:divBdr>
            <w:top w:val="none" w:sz="0" w:space="0" w:color="auto"/>
            <w:left w:val="none" w:sz="0" w:space="0" w:color="auto"/>
            <w:bottom w:val="none" w:sz="0" w:space="0" w:color="auto"/>
            <w:right w:val="none" w:sz="0" w:space="0" w:color="auto"/>
          </w:divBdr>
        </w:div>
        <w:div w:id="675813924">
          <w:marLeft w:val="0"/>
          <w:marRight w:val="0"/>
          <w:marTop w:val="0"/>
          <w:marBottom w:val="0"/>
          <w:divBdr>
            <w:top w:val="none" w:sz="0" w:space="0" w:color="auto"/>
            <w:left w:val="none" w:sz="0" w:space="0" w:color="auto"/>
            <w:bottom w:val="none" w:sz="0" w:space="0" w:color="auto"/>
            <w:right w:val="none" w:sz="0" w:space="0" w:color="auto"/>
          </w:divBdr>
        </w:div>
        <w:div w:id="2025210798">
          <w:marLeft w:val="0"/>
          <w:marRight w:val="0"/>
          <w:marTop w:val="0"/>
          <w:marBottom w:val="0"/>
          <w:divBdr>
            <w:top w:val="none" w:sz="0" w:space="0" w:color="auto"/>
            <w:left w:val="none" w:sz="0" w:space="0" w:color="auto"/>
            <w:bottom w:val="none" w:sz="0" w:space="0" w:color="auto"/>
            <w:right w:val="none" w:sz="0" w:space="0" w:color="auto"/>
          </w:divBdr>
        </w:div>
        <w:div w:id="302849682">
          <w:marLeft w:val="0"/>
          <w:marRight w:val="0"/>
          <w:marTop w:val="0"/>
          <w:marBottom w:val="0"/>
          <w:divBdr>
            <w:top w:val="none" w:sz="0" w:space="0" w:color="auto"/>
            <w:left w:val="none" w:sz="0" w:space="0" w:color="auto"/>
            <w:bottom w:val="none" w:sz="0" w:space="0" w:color="auto"/>
            <w:right w:val="none" w:sz="0" w:space="0" w:color="auto"/>
          </w:divBdr>
        </w:div>
        <w:div w:id="1258517810">
          <w:marLeft w:val="0"/>
          <w:marRight w:val="0"/>
          <w:marTop w:val="0"/>
          <w:marBottom w:val="0"/>
          <w:divBdr>
            <w:top w:val="none" w:sz="0" w:space="0" w:color="auto"/>
            <w:left w:val="none" w:sz="0" w:space="0" w:color="auto"/>
            <w:bottom w:val="none" w:sz="0" w:space="0" w:color="auto"/>
            <w:right w:val="none" w:sz="0" w:space="0" w:color="auto"/>
          </w:divBdr>
        </w:div>
        <w:div w:id="916675115">
          <w:marLeft w:val="0"/>
          <w:marRight w:val="0"/>
          <w:marTop w:val="0"/>
          <w:marBottom w:val="0"/>
          <w:divBdr>
            <w:top w:val="none" w:sz="0" w:space="0" w:color="auto"/>
            <w:left w:val="none" w:sz="0" w:space="0" w:color="auto"/>
            <w:bottom w:val="none" w:sz="0" w:space="0" w:color="auto"/>
            <w:right w:val="none" w:sz="0" w:space="0" w:color="auto"/>
          </w:divBdr>
        </w:div>
        <w:div w:id="1332030620">
          <w:marLeft w:val="0"/>
          <w:marRight w:val="0"/>
          <w:marTop w:val="0"/>
          <w:marBottom w:val="0"/>
          <w:divBdr>
            <w:top w:val="none" w:sz="0" w:space="0" w:color="auto"/>
            <w:left w:val="none" w:sz="0" w:space="0" w:color="auto"/>
            <w:bottom w:val="none" w:sz="0" w:space="0" w:color="auto"/>
            <w:right w:val="none" w:sz="0" w:space="0" w:color="auto"/>
          </w:divBdr>
        </w:div>
        <w:div w:id="1724406795">
          <w:marLeft w:val="0"/>
          <w:marRight w:val="0"/>
          <w:marTop w:val="0"/>
          <w:marBottom w:val="0"/>
          <w:divBdr>
            <w:top w:val="none" w:sz="0" w:space="0" w:color="auto"/>
            <w:left w:val="none" w:sz="0" w:space="0" w:color="auto"/>
            <w:bottom w:val="none" w:sz="0" w:space="0" w:color="auto"/>
            <w:right w:val="none" w:sz="0" w:space="0" w:color="auto"/>
          </w:divBdr>
        </w:div>
        <w:div w:id="758913964">
          <w:marLeft w:val="0"/>
          <w:marRight w:val="0"/>
          <w:marTop w:val="0"/>
          <w:marBottom w:val="0"/>
          <w:divBdr>
            <w:top w:val="none" w:sz="0" w:space="0" w:color="auto"/>
            <w:left w:val="none" w:sz="0" w:space="0" w:color="auto"/>
            <w:bottom w:val="none" w:sz="0" w:space="0" w:color="auto"/>
            <w:right w:val="none" w:sz="0" w:space="0" w:color="auto"/>
          </w:divBdr>
        </w:div>
        <w:div w:id="819688514">
          <w:marLeft w:val="0"/>
          <w:marRight w:val="0"/>
          <w:marTop w:val="0"/>
          <w:marBottom w:val="0"/>
          <w:divBdr>
            <w:top w:val="none" w:sz="0" w:space="0" w:color="auto"/>
            <w:left w:val="none" w:sz="0" w:space="0" w:color="auto"/>
            <w:bottom w:val="none" w:sz="0" w:space="0" w:color="auto"/>
            <w:right w:val="none" w:sz="0" w:space="0" w:color="auto"/>
          </w:divBdr>
        </w:div>
        <w:div w:id="1161848250">
          <w:marLeft w:val="0"/>
          <w:marRight w:val="0"/>
          <w:marTop w:val="0"/>
          <w:marBottom w:val="0"/>
          <w:divBdr>
            <w:top w:val="none" w:sz="0" w:space="0" w:color="auto"/>
            <w:left w:val="none" w:sz="0" w:space="0" w:color="auto"/>
            <w:bottom w:val="none" w:sz="0" w:space="0" w:color="auto"/>
            <w:right w:val="none" w:sz="0" w:space="0" w:color="auto"/>
          </w:divBdr>
        </w:div>
        <w:div w:id="889263453">
          <w:marLeft w:val="0"/>
          <w:marRight w:val="0"/>
          <w:marTop w:val="0"/>
          <w:marBottom w:val="0"/>
          <w:divBdr>
            <w:top w:val="none" w:sz="0" w:space="0" w:color="auto"/>
            <w:left w:val="none" w:sz="0" w:space="0" w:color="auto"/>
            <w:bottom w:val="none" w:sz="0" w:space="0" w:color="auto"/>
            <w:right w:val="none" w:sz="0" w:space="0" w:color="auto"/>
          </w:divBdr>
        </w:div>
        <w:div w:id="764112446">
          <w:marLeft w:val="0"/>
          <w:marRight w:val="0"/>
          <w:marTop w:val="0"/>
          <w:marBottom w:val="0"/>
          <w:divBdr>
            <w:top w:val="none" w:sz="0" w:space="0" w:color="auto"/>
            <w:left w:val="none" w:sz="0" w:space="0" w:color="auto"/>
            <w:bottom w:val="none" w:sz="0" w:space="0" w:color="auto"/>
            <w:right w:val="none" w:sz="0" w:space="0" w:color="auto"/>
          </w:divBdr>
        </w:div>
        <w:div w:id="1878590745">
          <w:marLeft w:val="0"/>
          <w:marRight w:val="0"/>
          <w:marTop w:val="0"/>
          <w:marBottom w:val="0"/>
          <w:divBdr>
            <w:top w:val="none" w:sz="0" w:space="0" w:color="auto"/>
            <w:left w:val="none" w:sz="0" w:space="0" w:color="auto"/>
            <w:bottom w:val="none" w:sz="0" w:space="0" w:color="auto"/>
            <w:right w:val="none" w:sz="0" w:space="0" w:color="auto"/>
          </w:divBdr>
        </w:div>
      </w:divsChild>
    </w:div>
    <w:div w:id="690448236">
      <w:bodyDiv w:val="1"/>
      <w:marLeft w:val="0"/>
      <w:marRight w:val="0"/>
      <w:marTop w:val="0"/>
      <w:marBottom w:val="0"/>
      <w:divBdr>
        <w:top w:val="none" w:sz="0" w:space="0" w:color="auto"/>
        <w:left w:val="none" w:sz="0" w:space="0" w:color="auto"/>
        <w:bottom w:val="none" w:sz="0" w:space="0" w:color="auto"/>
        <w:right w:val="none" w:sz="0" w:space="0" w:color="auto"/>
      </w:divBdr>
      <w:divsChild>
        <w:div w:id="233199170">
          <w:marLeft w:val="640"/>
          <w:marRight w:val="0"/>
          <w:marTop w:val="0"/>
          <w:marBottom w:val="0"/>
          <w:divBdr>
            <w:top w:val="none" w:sz="0" w:space="0" w:color="auto"/>
            <w:left w:val="none" w:sz="0" w:space="0" w:color="auto"/>
            <w:bottom w:val="none" w:sz="0" w:space="0" w:color="auto"/>
            <w:right w:val="none" w:sz="0" w:space="0" w:color="auto"/>
          </w:divBdr>
        </w:div>
        <w:div w:id="1316295435">
          <w:marLeft w:val="640"/>
          <w:marRight w:val="0"/>
          <w:marTop w:val="0"/>
          <w:marBottom w:val="0"/>
          <w:divBdr>
            <w:top w:val="none" w:sz="0" w:space="0" w:color="auto"/>
            <w:left w:val="none" w:sz="0" w:space="0" w:color="auto"/>
            <w:bottom w:val="none" w:sz="0" w:space="0" w:color="auto"/>
            <w:right w:val="none" w:sz="0" w:space="0" w:color="auto"/>
          </w:divBdr>
        </w:div>
        <w:div w:id="559219157">
          <w:marLeft w:val="640"/>
          <w:marRight w:val="0"/>
          <w:marTop w:val="0"/>
          <w:marBottom w:val="0"/>
          <w:divBdr>
            <w:top w:val="none" w:sz="0" w:space="0" w:color="auto"/>
            <w:left w:val="none" w:sz="0" w:space="0" w:color="auto"/>
            <w:bottom w:val="none" w:sz="0" w:space="0" w:color="auto"/>
            <w:right w:val="none" w:sz="0" w:space="0" w:color="auto"/>
          </w:divBdr>
        </w:div>
        <w:div w:id="1075203547">
          <w:marLeft w:val="640"/>
          <w:marRight w:val="0"/>
          <w:marTop w:val="0"/>
          <w:marBottom w:val="0"/>
          <w:divBdr>
            <w:top w:val="none" w:sz="0" w:space="0" w:color="auto"/>
            <w:left w:val="none" w:sz="0" w:space="0" w:color="auto"/>
            <w:bottom w:val="none" w:sz="0" w:space="0" w:color="auto"/>
            <w:right w:val="none" w:sz="0" w:space="0" w:color="auto"/>
          </w:divBdr>
        </w:div>
        <w:div w:id="1654677010">
          <w:marLeft w:val="640"/>
          <w:marRight w:val="0"/>
          <w:marTop w:val="0"/>
          <w:marBottom w:val="0"/>
          <w:divBdr>
            <w:top w:val="none" w:sz="0" w:space="0" w:color="auto"/>
            <w:left w:val="none" w:sz="0" w:space="0" w:color="auto"/>
            <w:bottom w:val="none" w:sz="0" w:space="0" w:color="auto"/>
            <w:right w:val="none" w:sz="0" w:space="0" w:color="auto"/>
          </w:divBdr>
        </w:div>
        <w:div w:id="1803110473">
          <w:marLeft w:val="640"/>
          <w:marRight w:val="0"/>
          <w:marTop w:val="0"/>
          <w:marBottom w:val="0"/>
          <w:divBdr>
            <w:top w:val="none" w:sz="0" w:space="0" w:color="auto"/>
            <w:left w:val="none" w:sz="0" w:space="0" w:color="auto"/>
            <w:bottom w:val="none" w:sz="0" w:space="0" w:color="auto"/>
            <w:right w:val="none" w:sz="0" w:space="0" w:color="auto"/>
          </w:divBdr>
        </w:div>
        <w:div w:id="616834592">
          <w:marLeft w:val="640"/>
          <w:marRight w:val="0"/>
          <w:marTop w:val="0"/>
          <w:marBottom w:val="0"/>
          <w:divBdr>
            <w:top w:val="none" w:sz="0" w:space="0" w:color="auto"/>
            <w:left w:val="none" w:sz="0" w:space="0" w:color="auto"/>
            <w:bottom w:val="none" w:sz="0" w:space="0" w:color="auto"/>
            <w:right w:val="none" w:sz="0" w:space="0" w:color="auto"/>
          </w:divBdr>
        </w:div>
        <w:div w:id="923102188">
          <w:marLeft w:val="640"/>
          <w:marRight w:val="0"/>
          <w:marTop w:val="0"/>
          <w:marBottom w:val="0"/>
          <w:divBdr>
            <w:top w:val="none" w:sz="0" w:space="0" w:color="auto"/>
            <w:left w:val="none" w:sz="0" w:space="0" w:color="auto"/>
            <w:bottom w:val="none" w:sz="0" w:space="0" w:color="auto"/>
            <w:right w:val="none" w:sz="0" w:space="0" w:color="auto"/>
          </w:divBdr>
        </w:div>
        <w:div w:id="1970434573">
          <w:marLeft w:val="640"/>
          <w:marRight w:val="0"/>
          <w:marTop w:val="0"/>
          <w:marBottom w:val="0"/>
          <w:divBdr>
            <w:top w:val="none" w:sz="0" w:space="0" w:color="auto"/>
            <w:left w:val="none" w:sz="0" w:space="0" w:color="auto"/>
            <w:bottom w:val="none" w:sz="0" w:space="0" w:color="auto"/>
            <w:right w:val="none" w:sz="0" w:space="0" w:color="auto"/>
          </w:divBdr>
        </w:div>
        <w:div w:id="328486093">
          <w:marLeft w:val="640"/>
          <w:marRight w:val="0"/>
          <w:marTop w:val="0"/>
          <w:marBottom w:val="0"/>
          <w:divBdr>
            <w:top w:val="none" w:sz="0" w:space="0" w:color="auto"/>
            <w:left w:val="none" w:sz="0" w:space="0" w:color="auto"/>
            <w:bottom w:val="none" w:sz="0" w:space="0" w:color="auto"/>
            <w:right w:val="none" w:sz="0" w:space="0" w:color="auto"/>
          </w:divBdr>
        </w:div>
        <w:div w:id="1983268709">
          <w:marLeft w:val="640"/>
          <w:marRight w:val="0"/>
          <w:marTop w:val="0"/>
          <w:marBottom w:val="0"/>
          <w:divBdr>
            <w:top w:val="none" w:sz="0" w:space="0" w:color="auto"/>
            <w:left w:val="none" w:sz="0" w:space="0" w:color="auto"/>
            <w:bottom w:val="none" w:sz="0" w:space="0" w:color="auto"/>
            <w:right w:val="none" w:sz="0" w:space="0" w:color="auto"/>
          </w:divBdr>
        </w:div>
        <w:div w:id="64108879">
          <w:marLeft w:val="640"/>
          <w:marRight w:val="0"/>
          <w:marTop w:val="0"/>
          <w:marBottom w:val="0"/>
          <w:divBdr>
            <w:top w:val="none" w:sz="0" w:space="0" w:color="auto"/>
            <w:left w:val="none" w:sz="0" w:space="0" w:color="auto"/>
            <w:bottom w:val="none" w:sz="0" w:space="0" w:color="auto"/>
            <w:right w:val="none" w:sz="0" w:space="0" w:color="auto"/>
          </w:divBdr>
        </w:div>
        <w:div w:id="613751065">
          <w:marLeft w:val="640"/>
          <w:marRight w:val="0"/>
          <w:marTop w:val="0"/>
          <w:marBottom w:val="0"/>
          <w:divBdr>
            <w:top w:val="none" w:sz="0" w:space="0" w:color="auto"/>
            <w:left w:val="none" w:sz="0" w:space="0" w:color="auto"/>
            <w:bottom w:val="none" w:sz="0" w:space="0" w:color="auto"/>
            <w:right w:val="none" w:sz="0" w:space="0" w:color="auto"/>
          </w:divBdr>
        </w:div>
        <w:div w:id="1577518368">
          <w:marLeft w:val="640"/>
          <w:marRight w:val="0"/>
          <w:marTop w:val="0"/>
          <w:marBottom w:val="0"/>
          <w:divBdr>
            <w:top w:val="none" w:sz="0" w:space="0" w:color="auto"/>
            <w:left w:val="none" w:sz="0" w:space="0" w:color="auto"/>
            <w:bottom w:val="none" w:sz="0" w:space="0" w:color="auto"/>
            <w:right w:val="none" w:sz="0" w:space="0" w:color="auto"/>
          </w:divBdr>
        </w:div>
        <w:div w:id="932711659">
          <w:marLeft w:val="640"/>
          <w:marRight w:val="0"/>
          <w:marTop w:val="0"/>
          <w:marBottom w:val="0"/>
          <w:divBdr>
            <w:top w:val="none" w:sz="0" w:space="0" w:color="auto"/>
            <w:left w:val="none" w:sz="0" w:space="0" w:color="auto"/>
            <w:bottom w:val="none" w:sz="0" w:space="0" w:color="auto"/>
            <w:right w:val="none" w:sz="0" w:space="0" w:color="auto"/>
          </w:divBdr>
        </w:div>
        <w:div w:id="273708933">
          <w:marLeft w:val="640"/>
          <w:marRight w:val="0"/>
          <w:marTop w:val="0"/>
          <w:marBottom w:val="0"/>
          <w:divBdr>
            <w:top w:val="none" w:sz="0" w:space="0" w:color="auto"/>
            <w:left w:val="none" w:sz="0" w:space="0" w:color="auto"/>
            <w:bottom w:val="none" w:sz="0" w:space="0" w:color="auto"/>
            <w:right w:val="none" w:sz="0" w:space="0" w:color="auto"/>
          </w:divBdr>
        </w:div>
        <w:div w:id="1238127968">
          <w:marLeft w:val="640"/>
          <w:marRight w:val="0"/>
          <w:marTop w:val="0"/>
          <w:marBottom w:val="0"/>
          <w:divBdr>
            <w:top w:val="none" w:sz="0" w:space="0" w:color="auto"/>
            <w:left w:val="none" w:sz="0" w:space="0" w:color="auto"/>
            <w:bottom w:val="none" w:sz="0" w:space="0" w:color="auto"/>
            <w:right w:val="none" w:sz="0" w:space="0" w:color="auto"/>
          </w:divBdr>
        </w:div>
        <w:div w:id="1525172427">
          <w:marLeft w:val="640"/>
          <w:marRight w:val="0"/>
          <w:marTop w:val="0"/>
          <w:marBottom w:val="0"/>
          <w:divBdr>
            <w:top w:val="none" w:sz="0" w:space="0" w:color="auto"/>
            <w:left w:val="none" w:sz="0" w:space="0" w:color="auto"/>
            <w:bottom w:val="none" w:sz="0" w:space="0" w:color="auto"/>
            <w:right w:val="none" w:sz="0" w:space="0" w:color="auto"/>
          </w:divBdr>
        </w:div>
        <w:div w:id="972903414">
          <w:marLeft w:val="640"/>
          <w:marRight w:val="0"/>
          <w:marTop w:val="0"/>
          <w:marBottom w:val="0"/>
          <w:divBdr>
            <w:top w:val="none" w:sz="0" w:space="0" w:color="auto"/>
            <w:left w:val="none" w:sz="0" w:space="0" w:color="auto"/>
            <w:bottom w:val="none" w:sz="0" w:space="0" w:color="auto"/>
            <w:right w:val="none" w:sz="0" w:space="0" w:color="auto"/>
          </w:divBdr>
        </w:div>
        <w:div w:id="746880420">
          <w:marLeft w:val="640"/>
          <w:marRight w:val="0"/>
          <w:marTop w:val="0"/>
          <w:marBottom w:val="0"/>
          <w:divBdr>
            <w:top w:val="none" w:sz="0" w:space="0" w:color="auto"/>
            <w:left w:val="none" w:sz="0" w:space="0" w:color="auto"/>
            <w:bottom w:val="none" w:sz="0" w:space="0" w:color="auto"/>
            <w:right w:val="none" w:sz="0" w:space="0" w:color="auto"/>
          </w:divBdr>
        </w:div>
        <w:div w:id="780691017">
          <w:marLeft w:val="640"/>
          <w:marRight w:val="0"/>
          <w:marTop w:val="0"/>
          <w:marBottom w:val="0"/>
          <w:divBdr>
            <w:top w:val="none" w:sz="0" w:space="0" w:color="auto"/>
            <w:left w:val="none" w:sz="0" w:space="0" w:color="auto"/>
            <w:bottom w:val="none" w:sz="0" w:space="0" w:color="auto"/>
            <w:right w:val="none" w:sz="0" w:space="0" w:color="auto"/>
          </w:divBdr>
        </w:div>
        <w:div w:id="522666975">
          <w:marLeft w:val="640"/>
          <w:marRight w:val="0"/>
          <w:marTop w:val="0"/>
          <w:marBottom w:val="0"/>
          <w:divBdr>
            <w:top w:val="none" w:sz="0" w:space="0" w:color="auto"/>
            <w:left w:val="none" w:sz="0" w:space="0" w:color="auto"/>
            <w:bottom w:val="none" w:sz="0" w:space="0" w:color="auto"/>
            <w:right w:val="none" w:sz="0" w:space="0" w:color="auto"/>
          </w:divBdr>
        </w:div>
        <w:div w:id="1352994293">
          <w:marLeft w:val="640"/>
          <w:marRight w:val="0"/>
          <w:marTop w:val="0"/>
          <w:marBottom w:val="0"/>
          <w:divBdr>
            <w:top w:val="none" w:sz="0" w:space="0" w:color="auto"/>
            <w:left w:val="none" w:sz="0" w:space="0" w:color="auto"/>
            <w:bottom w:val="none" w:sz="0" w:space="0" w:color="auto"/>
            <w:right w:val="none" w:sz="0" w:space="0" w:color="auto"/>
          </w:divBdr>
        </w:div>
        <w:div w:id="2065105447">
          <w:marLeft w:val="640"/>
          <w:marRight w:val="0"/>
          <w:marTop w:val="0"/>
          <w:marBottom w:val="0"/>
          <w:divBdr>
            <w:top w:val="none" w:sz="0" w:space="0" w:color="auto"/>
            <w:left w:val="none" w:sz="0" w:space="0" w:color="auto"/>
            <w:bottom w:val="none" w:sz="0" w:space="0" w:color="auto"/>
            <w:right w:val="none" w:sz="0" w:space="0" w:color="auto"/>
          </w:divBdr>
        </w:div>
        <w:div w:id="271329869">
          <w:marLeft w:val="640"/>
          <w:marRight w:val="0"/>
          <w:marTop w:val="0"/>
          <w:marBottom w:val="0"/>
          <w:divBdr>
            <w:top w:val="none" w:sz="0" w:space="0" w:color="auto"/>
            <w:left w:val="none" w:sz="0" w:space="0" w:color="auto"/>
            <w:bottom w:val="none" w:sz="0" w:space="0" w:color="auto"/>
            <w:right w:val="none" w:sz="0" w:space="0" w:color="auto"/>
          </w:divBdr>
        </w:div>
        <w:div w:id="1469325299">
          <w:marLeft w:val="640"/>
          <w:marRight w:val="0"/>
          <w:marTop w:val="0"/>
          <w:marBottom w:val="0"/>
          <w:divBdr>
            <w:top w:val="none" w:sz="0" w:space="0" w:color="auto"/>
            <w:left w:val="none" w:sz="0" w:space="0" w:color="auto"/>
            <w:bottom w:val="none" w:sz="0" w:space="0" w:color="auto"/>
            <w:right w:val="none" w:sz="0" w:space="0" w:color="auto"/>
          </w:divBdr>
        </w:div>
        <w:div w:id="1289316720">
          <w:marLeft w:val="640"/>
          <w:marRight w:val="0"/>
          <w:marTop w:val="0"/>
          <w:marBottom w:val="0"/>
          <w:divBdr>
            <w:top w:val="none" w:sz="0" w:space="0" w:color="auto"/>
            <w:left w:val="none" w:sz="0" w:space="0" w:color="auto"/>
            <w:bottom w:val="none" w:sz="0" w:space="0" w:color="auto"/>
            <w:right w:val="none" w:sz="0" w:space="0" w:color="auto"/>
          </w:divBdr>
        </w:div>
        <w:div w:id="121967862">
          <w:marLeft w:val="640"/>
          <w:marRight w:val="0"/>
          <w:marTop w:val="0"/>
          <w:marBottom w:val="0"/>
          <w:divBdr>
            <w:top w:val="none" w:sz="0" w:space="0" w:color="auto"/>
            <w:left w:val="none" w:sz="0" w:space="0" w:color="auto"/>
            <w:bottom w:val="none" w:sz="0" w:space="0" w:color="auto"/>
            <w:right w:val="none" w:sz="0" w:space="0" w:color="auto"/>
          </w:divBdr>
        </w:div>
        <w:div w:id="781536235">
          <w:marLeft w:val="640"/>
          <w:marRight w:val="0"/>
          <w:marTop w:val="0"/>
          <w:marBottom w:val="0"/>
          <w:divBdr>
            <w:top w:val="none" w:sz="0" w:space="0" w:color="auto"/>
            <w:left w:val="none" w:sz="0" w:space="0" w:color="auto"/>
            <w:bottom w:val="none" w:sz="0" w:space="0" w:color="auto"/>
            <w:right w:val="none" w:sz="0" w:space="0" w:color="auto"/>
          </w:divBdr>
        </w:div>
        <w:div w:id="434132486">
          <w:marLeft w:val="640"/>
          <w:marRight w:val="0"/>
          <w:marTop w:val="0"/>
          <w:marBottom w:val="0"/>
          <w:divBdr>
            <w:top w:val="none" w:sz="0" w:space="0" w:color="auto"/>
            <w:left w:val="none" w:sz="0" w:space="0" w:color="auto"/>
            <w:bottom w:val="none" w:sz="0" w:space="0" w:color="auto"/>
            <w:right w:val="none" w:sz="0" w:space="0" w:color="auto"/>
          </w:divBdr>
        </w:div>
        <w:div w:id="1226406843">
          <w:marLeft w:val="640"/>
          <w:marRight w:val="0"/>
          <w:marTop w:val="0"/>
          <w:marBottom w:val="0"/>
          <w:divBdr>
            <w:top w:val="none" w:sz="0" w:space="0" w:color="auto"/>
            <w:left w:val="none" w:sz="0" w:space="0" w:color="auto"/>
            <w:bottom w:val="none" w:sz="0" w:space="0" w:color="auto"/>
            <w:right w:val="none" w:sz="0" w:space="0" w:color="auto"/>
          </w:divBdr>
        </w:div>
        <w:div w:id="1880512152">
          <w:marLeft w:val="640"/>
          <w:marRight w:val="0"/>
          <w:marTop w:val="0"/>
          <w:marBottom w:val="0"/>
          <w:divBdr>
            <w:top w:val="none" w:sz="0" w:space="0" w:color="auto"/>
            <w:left w:val="none" w:sz="0" w:space="0" w:color="auto"/>
            <w:bottom w:val="none" w:sz="0" w:space="0" w:color="auto"/>
            <w:right w:val="none" w:sz="0" w:space="0" w:color="auto"/>
          </w:divBdr>
        </w:div>
        <w:div w:id="959459934">
          <w:marLeft w:val="640"/>
          <w:marRight w:val="0"/>
          <w:marTop w:val="0"/>
          <w:marBottom w:val="0"/>
          <w:divBdr>
            <w:top w:val="none" w:sz="0" w:space="0" w:color="auto"/>
            <w:left w:val="none" w:sz="0" w:space="0" w:color="auto"/>
            <w:bottom w:val="none" w:sz="0" w:space="0" w:color="auto"/>
            <w:right w:val="none" w:sz="0" w:space="0" w:color="auto"/>
          </w:divBdr>
        </w:div>
        <w:div w:id="1394692023">
          <w:marLeft w:val="640"/>
          <w:marRight w:val="0"/>
          <w:marTop w:val="0"/>
          <w:marBottom w:val="0"/>
          <w:divBdr>
            <w:top w:val="none" w:sz="0" w:space="0" w:color="auto"/>
            <w:left w:val="none" w:sz="0" w:space="0" w:color="auto"/>
            <w:bottom w:val="none" w:sz="0" w:space="0" w:color="auto"/>
            <w:right w:val="none" w:sz="0" w:space="0" w:color="auto"/>
          </w:divBdr>
        </w:div>
        <w:div w:id="1319187539">
          <w:marLeft w:val="640"/>
          <w:marRight w:val="0"/>
          <w:marTop w:val="0"/>
          <w:marBottom w:val="0"/>
          <w:divBdr>
            <w:top w:val="none" w:sz="0" w:space="0" w:color="auto"/>
            <w:left w:val="none" w:sz="0" w:space="0" w:color="auto"/>
            <w:bottom w:val="none" w:sz="0" w:space="0" w:color="auto"/>
            <w:right w:val="none" w:sz="0" w:space="0" w:color="auto"/>
          </w:divBdr>
        </w:div>
        <w:div w:id="1738168075">
          <w:marLeft w:val="640"/>
          <w:marRight w:val="0"/>
          <w:marTop w:val="0"/>
          <w:marBottom w:val="0"/>
          <w:divBdr>
            <w:top w:val="none" w:sz="0" w:space="0" w:color="auto"/>
            <w:left w:val="none" w:sz="0" w:space="0" w:color="auto"/>
            <w:bottom w:val="none" w:sz="0" w:space="0" w:color="auto"/>
            <w:right w:val="none" w:sz="0" w:space="0" w:color="auto"/>
          </w:divBdr>
        </w:div>
        <w:div w:id="1803693162">
          <w:marLeft w:val="640"/>
          <w:marRight w:val="0"/>
          <w:marTop w:val="0"/>
          <w:marBottom w:val="0"/>
          <w:divBdr>
            <w:top w:val="none" w:sz="0" w:space="0" w:color="auto"/>
            <w:left w:val="none" w:sz="0" w:space="0" w:color="auto"/>
            <w:bottom w:val="none" w:sz="0" w:space="0" w:color="auto"/>
            <w:right w:val="none" w:sz="0" w:space="0" w:color="auto"/>
          </w:divBdr>
        </w:div>
        <w:div w:id="2131237360">
          <w:marLeft w:val="640"/>
          <w:marRight w:val="0"/>
          <w:marTop w:val="0"/>
          <w:marBottom w:val="0"/>
          <w:divBdr>
            <w:top w:val="none" w:sz="0" w:space="0" w:color="auto"/>
            <w:left w:val="none" w:sz="0" w:space="0" w:color="auto"/>
            <w:bottom w:val="none" w:sz="0" w:space="0" w:color="auto"/>
            <w:right w:val="none" w:sz="0" w:space="0" w:color="auto"/>
          </w:divBdr>
        </w:div>
        <w:div w:id="432896222">
          <w:marLeft w:val="640"/>
          <w:marRight w:val="0"/>
          <w:marTop w:val="0"/>
          <w:marBottom w:val="0"/>
          <w:divBdr>
            <w:top w:val="none" w:sz="0" w:space="0" w:color="auto"/>
            <w:left w:val="none" w:sz="0" w:space="0" w:color="auto"/>
            <w:bottom w:val="none" w:sz="0" w:space="0" w:color="auto"/>
            <w:right w:val="none" w:sz="0" w:space="0" w:color="auto"/>
          </w:divBdr>
        </w:div>
        <w:div w:id="376438800">
          <w:marLeft w:val="640"/>
          <w:marRight w:val="0"/>
          <w:marTop w:val="0"/>
          <w:marBottom w:val="0"/>
          <w:divBdr>
            <w:top w:val="none" w:sz="0" w:space="0" w:color="auto"/>
            <w:left w:val="none" w:sz="0" w:space="0" w:color="auto"/>
            <w:bottom w:val="none" w:sz="0" w:space="0" w:color="auto"/>
            <w:right w:val="none" w:sz="0" w:space="0" w:color="auto"/>
          </w:divBdr>
        </w:div>
        <w:div w:id="1931348573">
          <w:marLeft w:val="640"/>
          <w:marRight w:val="0"/>
          <w:marTop w:val="0"/>
          <w:marBottom w:val="0"/>
          <w:divBdr>
            <w:top w:val="none" w:sz="0" w:space="0" w:color="auto"/>
            <w:left w:val="none" w:sz="0" w:space="0" w:color="auto"/>
            <w:bottom w:val="none" w:sz="0" w:space="0" w:color="auto"/>
            <w:right w:val="none" w:sz="0" w:space="0" w:color="auto"/>
          </w:divBdr>
        </w:div>
        <w:div w:id="689255028">
          <w:marLeft w:val="640"/>
          <w:marRight w:val="0"/>
          <w:marTop w:val="0"/>
          <w:marBottom w:val="0"/>
          <w:divBdr>
            <w:top w:val="none" w:sz="0" w:space="0" w:color="auto"/>
            <w:left w:val="none" w:sz="0" w:space="0" w:color="auto"/>
            <w:bottom w:val="none" w:sz="0" w:space="0" w:color="auto"/>
            <w:right w:val="none" w:sz="0" w:space="0" w:color="auto"/>
          </w:divBdr>
        </w:div>
        <w:div w:id="637995555">
          <w:marLeft w:val="640"/>
          <w:marRight w:val="0"/>
          <w:marTop w:val="0"/>
          <w:marBottom w:val="0"/>
          <w:divBdr>
            <w:top w:val="none" w:sz="0" w:space="0" w:color="auto"/>
            <w:left w:val="none" w:sz="0" w:space="0" w:color="auto"/>
            <w:bottom w:val="none" w:sz="0" w:space="0" w:color="auto"/>
            <w:right w:val="none" w:sz="0" w:space="0" w:color="auto"/>
          </w:divBdr>
        </w:div>
        <w:div w:id="2099054946">
          <w:marLeft w:val="640"/>
          <w:marRight w:val="0"/>
          <w:marTop w:val="0"/>
          <w:marBottom w:val="0"/>
          <w:divBdr>
            <w:top w:val="none" w:sz="0" w:space="0" w:color="auto"/>
            <w:left w:val="none" w:sz="0" w:space="0" w:color="auto"/>
            <w:bottom w:val="none" w:sz="0" w:space="0" w:color="auto"/>
            <w:right w:val="none" w:sz="0" w:space="0" w:color="auto"/>
          </w:divBdr>
        </w:div>
        <w:div w:id="184754085">
          <w:marLeft w:val="640"/>
          <w:marRight w:val="0"/>
          <w:marTop w:val="0"/>
          <w:marBottom w:val="0"/>
          <w:divBdr>
            <w:top w:val="none" w:sz="0" w:space="0" w:color="auto"/>
            <w:left w:val="none" w:sz="0" w:space="0" w:color="auto"/>
            <w:bottom w:val="none" w:sz="0" w:space="0" w:color="auto"/>
            <w:right w:val="none" w:sz="0" w:space="0" w:color="auto"/>
          </w:divBdr>
        </w:div>
        <w:div w:id="249824861">
          <w:marLeft w:val="640"/>
          <w:marRight w:val="0"/>
          <w:marTop w:val="0"/>
          <w:marBottom w:val="0"/>
          <w:divBdr>
            <w:top w:val="none" w:sz="0" w:space="0" w:color="auto"/>
            <w:left w:val="none" w:sz="0" w:space="0" w:color="auto"/>
            <w:bottom w:val="none" w:sz="0" w:space="0" w:color="auto"/>
            <w:right w:val="none" w:sz="0" w:space="0" w:color="auto"/>
          </w:divBdr>
        </w:div>
        <w:div w:id="645008751">
          <w:marLeft w:val="640"/>
          <w:marRight w:val="0"/>
          <w:marTop w:val="0"/>
          <w:marBottom w:val="0"/>
          <w:divBdr>
            <w:top w:val="none" w:sz="0" w:space="0" w:color="auto"/>
            <w:left w:val="none" w:sz="0" w:space="0" w:color="auto"/>
            <w:bottom w:val="none" w:sz="0" w:space="0" w:color="auto"/>
            <w:right w:val="none" w:sz="0" w:space="0" w:color="auto"/>
          </w:divBdr>
        </w:div>
        <w:div w:id="1937903915">
          <w:marLeft w:val="640"/>
          <w:marRight w:val="0"/>
          <w:marTop w:val="0"/>
          <w:marBottom w:val="0"/>
          <w:divBdr>
            <w:top w:val="none" w:sz="0" w:space="0" w:color="auto"/>
            <w:left w:val="none" w:sz="0" w:space="0" w:color="auto"/>
            <w:bottom w:val="none" w:sz="0" w:space="0" w:color="auto"/>
            <w:right w:val="none" w:sz="0" w:space="0" w:color="auto"/>
          </w:divBdr>
        </w:div>
        <w:div w:id="908884043">
          <w:marLeft w:val="640"/>
          <w:marRight w:val="0"/>
          <w:marTop w:val="0"/>
          <w:marBottom w:val="0"/>
          <w:divBdr>
            <w:top w:val="none" w:sz="0" w:space="0" w:color="auto"/>
            <w:left w:val="none" w:sz="0" w:space="0" w:color="auto"/>
            <w:bottom w:val="none" w:sz="0" w:space="0" w:color="auto"/>
            <w:right w:val="none" w:sz="0" w:space="0" w:color="auto"/>
          </w:divBdr>
        </w:div>
        <w:div w:id="276067587">
          <w:marLeft w:val="640"/>
          <w:marRight w:val="0"/>
          <w:marTop w:val="0"/>
          <w:marBottom w:val="0"/>
          <w:divBdr>
            <w:top w:val="none" w:sz="0" w:space="0" w:color="auto"/>
            <w:left w:val="none" w:sz="0" w:space="0" w:color="auto"/>
            <w:bottom w:val="none" w:sz="0" w:space="0" w:color="auto"/>
            <w:right w:val="none" w:sz="0" w:space="0" w:color="auto"/>
          </w:divBdr>
        </w:div>
      </w:divsChild>
    </w:div>
    <w:div w:id="692923602">
      <w:bodyDiv w:val="1"/>
      <w:marLeft w:val="0"/>
      <w:marRight w:val="0"/>
      <w:marTop w:val="0"/>
      <w:marBottom w:val="0"/>
      <w:divBdr>
        <w:top w:val="none" w:sz="0" w:space="0" w:color="auto"/>
        <w:left w:val="none" w:sz="0" w:space="0" w:color="auto"/>
        <w:bottom w:val="none" w:sz="0" w:space="0" w:color="auto"/>
        <w:right w:val="none" w:sz="0" w:space="0" w:color="auto"/>
      </w:divBdr>
      <w:divsChild>
        <w:div w:id="1270434642">
          <w:marLeft w:val="640"/>
          <w:marRight w:val="0"/>
          <w:marTop w:val="0"/>
          <w:marBottom w:val="0"/>
          <w:divBdr>
            <w:top w:val="none" w:sz="0" w:space="0" w:color="auto"/>
            <w:left w:val="none" w:sz="0" w:space="0" w:color="auto"/>
            <w:bottom w:val="none" w:sz="0" w:space="0" w:color="auto"/>
            <w:right w:val="none" w:sz="0" w:space="0" w:color="auto"/>
          </w:divBdr>
        </w:div>
        <w:div w:id="524100159">
          <w:marLeft w:val="640"/>
          <w:marRight w:val="0"/>
          <w:marTop w:val="0"/>
          <w:marBottom w:val="0"/>
          <w:divBdr>
            <w:top w:val="none" w:sz="0" w:space="0" w:color="auto"/>
            <w:left w:val="none" w:sz="0" w:space="0" w:color="auto"/>
            <w:bottom w:val="none" w:sz="0" w:space="0" w:color="auto"/>
            <w:right w:val="none" w:sz="0" w:space="0" w:color="auto"/>
          </w:divBdr>
        </w:div>
        <w:div w:id="1400708186">
          <w:marLeft w:val="640"/>
          <w:marRight w:val="0"/>
          <w:marTop w:val="0"/>
          <w:marBottom w:val="0"/>
          <w:divBdr>
            <w:top w:val="none" w:sz="0" w:space="0" w:color="auto"/>
            <w:left w:val="none" w:sz="0" w:space="0" w:color="auto"/>
            <w:bottom w:val="none" w:sz="0" w:space="0" w:color="auto"/>
            <w:right w:val="none" w:sz="0" w:space="0" w:color="auto"/>
          </w:divBdr>
        </w:div>
        <w:div w:id="1119766301">
          <w:marLeft w:val="640"/>
          <w:marRight w:val="0"/>
          <w:marTop w:val="0"/>
          <w:marBottom w:val="0"/>
          <w:divBdr>
            <w:top w:val="none" w:sz="0" w:space="0" w:color="auto"/>
            <w:left w:val="none" w:sz="0" w:space="0" w:color="auto"/>
            <w:bottom w:val="none" w:sz="0" w:space="0" w:color="auto"/>
            <w:right w:val="none" w:sz="0" w:space="0" w:color="auto"/>
          </w:divBdr>
        </w:div>
        <w:div w:id="1212422133">
          <w:marLeft w:val="640"/>
          <w:marRight w:val="0"/>
          <w:marTop w:val="0"/>
          <w:marBottom w:val="0"/>
          <w:divBdr>
            <w:top w:val="none" w:sz="0" w:space="0" w:color="auto"/>
            <w:left w:val="none" w:sz="0" w:space="0" w:color="auto"/>
            <w:bottom w:val="none" w:sz="0" w:space="0" w:color="auto"/>
            <w:right w:val="none" w:sz="0" w:space="0" w:color="auto"/>
          </w:divBdr>
        </w:div>
        <w:div w:id="332879329">
          <w:marLeft w:val="640"/>
          <w:marRight w:val="0"/>
          <w:marTop w:val="0"/>
          <w:marBottom w:val="0"/>
          <w:divBdr>
            <w:top w:val="none" w:sz="0" w:space="0" w:color="auto"/>
            <w:left w:val="none" w:sz="0" w:space="0" w:color="auto"/>
            <w:bottom w:val="none" w:sz="0" w:space="0" w:color="auto"/>
            <w:right w:val="none" w:sz="0" w:space="0" w:color="auto"/>
          </w:divBdr>
        </w:div>
        <w:div w:id="733968768">
          <w:marLeft w:val="640"/>
          <w:marRight w:val="0"/>
          <w:marTop w:val="0"/>
          <w:marBottom w:val="0"/>
          <w:divBdr>
            <w:top w:val="none" w:sz="0" w:space="0" w:color="auto"/>
            <w:left w:val="none" w:sz="0" w:space="0" w:color="auto"/>
            <w:bottom w:val="none" w:sz="0" w:space="0" w:color="auto"/>
            <w:right w:val="none" w:sz="0" w:space="0" w:color="auto"/>
          </w:divBdr>
        </w:div>
        <w:div w:id="1609043497">
          <w:marLeft w:val="640"/>
          <w:marRight w:val="0"/>
          <w:marTop w:val="0"/>
          <w:marBottom w:val="0"/>
          <w:divBdr>
            <w:top w:val="none" w:sz="0" w:space="0" w:color="auto"/>
            <w:left w:val="none" w:sz="0" w:space="0" w:color="auto"/>
            <w:bottom w:val="none" w:sz="0" w:space="0" w:color="auto"/>
            <w:right w:val="none" w:sz="0" w:space="0" w:color="auto"/>
          </w:divBdr>
        </w:div>
        <w:div w:id="1437098246">
          <w:marLeft w:val="640"/>
          <w:marRight w:val="0"/>
          <w:marTop w:val="0"/>
          <w:marBottom w:val="0"/>
          <w:divBdr>
            <w:top w:val="none" w:sz="0" w:space="0" w:color="auto"/>
            <w:left w:val="none" w:sz="0" w:space="0" w:color="auto"/>
            <w:bottom w:val="none" w:sz="0" w:space="0" w:color="auto"/>
            <w:right w:val="none" w:sz="0" w:space="0" w:color="auto"/>
          </w:divBdr>
        </w:div>
        <w:div w:id="1008408687">
          <w:marLeft w:val="640"/>
          <w:marRight w:val="0"/>
          <w:marTop w:val="0"/>
          <w:marBottom w:val="0"/>
          <w:divBdr>
            <w:top w:val="none" w:sz="0" w:space="0" w:color="auto"/>
            <w:left w:val="none" w:sz="0" w:space="0" w:color="auto"/>
            <w:bottom w:val="none" w:sz="0" w:space="0" w:color="auto"/>
            <w:right w:val="none" w:sz="0" w:space="0" w:color="auto"/>
          </w:divBdr>
        </w:div>
        <w:div w:id="1801074822">
          <w:marLeft w:val="640"/>
          <w:marRight w:val="0"/>
          <w:marTop w:val="0"/>
          <w:marBottom w:val="0"/>
          <w:divBdr>
            <w:top w:val="none" w:sz="0" w:space="0" w:color="auto"/>
            <w:left w:val="none" w:sz="0" w:space="0" w:color="auto"/>
            <w:bottom w:val="none" w:sz="0" w:space="0" w:color="auto"/>
            <w:right w:val="none" w:sz="0" w:space="0" w:color="auto"/>
          </w:divBdr>
        </w:div>
        <w:div w:id="247084925">
          <w:marLeft w:val="640"/>
          <w:marRight w:val="0"/>
          <w:marTop w:val="0"/>
          <w:marBottom w:val="0"/>
          <w:divBdr>
            <w:top w:val="none" w:sz="0" w:space="0" w:color="auto"/>
            <w:left w:val="none" w:sz="0" w:space="0" w:color="auto"/>
            <w:bottom w:val="none" w:sz="0" w:space="0" w:color="auto"/>
            <w:right w:val="none" w:sz="0" w:space="0" w:color="auto"/>
          </w:divBdr>
        </w:div>
        <w:div w:id="1274362512">
          <w:marLeft w:val="640"/>
          <w:marRight w:val="0"/>
          <w:marTop w:val="0"/>
          <w:marBottom w:val="0"/>
          <w:divBdr>
            <w:top w:val="none" w:sz="0" w:space="0" w:color="auto"/>
            <w:left w:val="none" w:sz="0" w:space="0" w:color="auto"/>
            <w:bottom w:val="none" w:sz="0" w:space="0" w:color="auto"/>
            <w:right w:val="none" w:sz="0" w:space="0" w:color="auto"/>
          </w:divBdr>
        </w:div>
        <w:div w:id="885995788">
          <w:marLeft w:val="640"/>
          <w:marRight w:val="0"/>
          <w:marTop w:val="0"/>
          <w:marBottom w:val="0"/>
          <w:divBdr>
            <w:top w:val="none" w:sz="0" w:space="0" w:color="auto"/>
            <w:left w:val="none" w:sz="0" w:space="0" w:color="auto"/>
            <w:bottom w:val="none" w:sz="0" w:space="0" w:color="auto"/>
            <w:right w:val="none" w:sz="0" w:space="0" w:color="auto"/>
          </w:divBdr>
        </w:div>
        <w:div w:id="693116390">
          <w:marLeft w:val="640"/>
          <w:marRight w:val="0"/>
          <w:marTop w:val="0"/>
          <w:marBottom w:val="0"/>
          <w:divBdr>
            <w:top w:val="none" w:sz="0" w:space="0" w:color="auto"/>
            <w:left w:val="none" w:sz="0" w:space="0" w:color="auto"/>
            <w:bottom w:val="none" w:sz="0" w:space="0" w:color="auto"/>
            <w:right w:val="none" w:sz="0" w:space="0" w:color="auto"/>
          </w:divBdr>
        </w:div>
        <w:div w:id="254174967">
          <w:marLeft w:val="640"/>
          <w:marRight w:val="0"/>
          <w:marTop w:val="0"/>
          <w:marBottom w:val="0"/>
          <w:divBdr>
            <w:top w:val="none" w:sz="0" w:space="0" w:color="auto"/>
            <w:left w:val="none" w:sz="0" w:space="0" w:color="auto"/>
            <w:bottom w:val="none" w:sz="0" w:space="0" w:color="auto"/>
            <w:right w:val="none" w:sz="0" w:space="0" w:color="auto"/>
          </w:divBdr>
        </w:div>
        <w:div w:id="945817558">
          <w:marLeft w:val="640"/>
          <w:marRight w:val="0"/>
          <w:marTop w:val="0"/>
          <w:marBottom w:val="0"/>
          <w:divBdr>
            <w:top w:val="none" w:sz="0" w:space="0" w:color="auto"/>
            <w:left w:val="none" w:sz="0" w:space="0" w:color="auto"/>
            <w:bottom w:val="none" w:sz="0" w:space="0" w:color="auto"/>
            <w:right w:val="none" w:sz="0" w:space="0" w:color="auto"/>
          </w:divBdr>
        </w:div>
        <w:div w:id="687176490">
          <w:marLeft w:val="640"/>
          <w:marRight w:val="0"/>
          <w:marTop w:val="0"/>
          <w:marBottom w:val="0"/>
          <w:divBdr>
            <w:top w:val="none" w:sz="0" w:space="0" w:color="auto"/>
            <w:left w:val="none" w:sz="0" w:space="0" w:color="auto"/>
            <w:bottom w:val="none" w:sz="0" w:space="0" w:color="auto"/>
            <w:right w:val="none" w:sz="0" w:space="0" w:color="auto"/>
          </w:divBdr>
        </w:div>
        <w:div w:id="488374385">
          <w:marLeft w:val="640"/>
          <w:marRight w:val="0"/>
          <w:marTop w:val="0"/>
          <w:marBottom w:val="0"/>
          <w:divBdr>
            <w:top w:val="none" w:sz="0" w:space="0" w:color="auto"/>
            <w:left w:val="none" w:sz="0" w:space="0" w:color="auto"/>
            <w:bottom w:val="none" w:sz="0" w:space="0" w:color="auto"/>
            <w:right w:val="none" w:sz="0" w:space="0" w:color="auto"/>
          </w:divBdr>
        </w:div>
        <w:div w:id="1931499380">
          <w:marLeft w:val="640"/>
          <w:marRight w:val="0"/>
          <w:marTop w:val="0"/>
          <w:marBottom w:val="0"/>
          <w:divBdr>
            <w:top w:val="none" w:sz="0" w:space="0" w:color="auto"/>
            <w:left w:val="none" w:sz="0" w:space="0" w:color="auto"/>
            <w:bottom w:val="none" w:sz="0" w:space="0" w:color="auto"/>
            <w:right w:val="none" w:sz="0" w:space="0" w:color="auto"/>
          </w:divBdr>
        </w:div>
        <w:div w:id="832333130">
          <w:marLeft w:val="640"/>
          <w:marRight w:val="0"/>
          <w:marTop w:val="0"/>
          <w:marBottom w:val="0"/>
          <w:divBdr>
            <w:top w:val="none" w:sz="0" w:space="0" w:color="auto"/>
            <w:left w:val="none" w:sz="0" w:space="0" w:color="auto"/>
            <w:bottom w:val="none" w:sz="0" w:space="0" w:color="auto"/>
            <w:right w:val="none" w:sz="0" w:space="0" w:color="auto"/>
          </w:divBdr>
        </w:div>
        <w:div w:id="1837456927">
          <w:marLeft w:val="640"/>
          <w:marRight w:val="0"/>
          <w:marTop w:val="0"/>
          <w:marBottom w:val="0"/>
          <w:divBdr>
            <w:top w:val="none" w:sz="0" w:space="0" w:color="auto"/>
            <w:left w:val="none" w:sz="0" w:space="0" w:color="auto"/>
            <w:bottom w:val="none" w:sz="0" w:space="0" w:color="auto"/>
            <w:right w:val="none" w:sz="0" w:space="0" w:color="auto"/>
          </w:divBdr>
        </w:div>
        <w:div w:id="1862696022">
          <w:marLeft w:val="640"/>
          <w:marRight w:val="0"/>
          <w:marTop w:val="0"/>
          <w:marBottom w:val="0"/>
          <w:divBdr>
            <w:top w:val="none" w:sz="0" w:space="0" w:color="auto"/>
            <w:left w:val="none" w:sz="0" w:space="0" w:color="auto"/>
            <w:bottom w:val="none" w:sz="0" w:space="0" w:color="auto"/>
            <w:right w:val="none" w:sz="0" w:space="0" w:color="auto"/>
          </w:divBdr>
        </w:div>
        <w:div w:id="390807832">
          <w:marLeft w:val="640"/>
          <w:marRight w:val="0"/>
          <w:marTop w:val="0"/>
          <w:marBottom w:val="0"/>
          <w:divBdr>
            <w:top w:val="none" w:sz="0" w:space="0" w:color="auto"/>
            <w:left w:val="none" w:sz="0" w:space="0" w:color="auto"/>
            <w:bottom w:val="none" w:sz="0" w:space="0" w:color="auto"/>
            <w:right w:val="none" w:sz="0" w:space="0" w:color="auto"/>
          </w:divBdr>
        </w:div>
        <w:div w:id="1277832366">
          <w:marLeft w:val="640"/>
          <w:marRight w:val="0"/>
          <w:marTop w:val="0"/>
          <w:marBottom w:val="0"/>
          <w:divBdr>
            <w:top w:val="none" w:sz="0" w:space="0" w:color="auto"/>
            <w:left w:val="none" w:sz="0" w:space="0" w:color="auto"/>
            <w:bottom w:val="none" w:sz="0" w:space="0" w:color="auto"/>
            <w:right w:val="none" w:sz="0" w:space="0" w:color="auto"/>
          </w:divBdr>
        </w:div>
        <w:div w:id="567493874">
          <w:marLeft w:val="640"/>
          <w:marRight w:val="0"/>
          <w:marTop w:val="0"/>
          <w:marBottom w:val="0"/>
          <w:divBdr>
            <w:top w:val="none" w:sz="0" w:space="0" w:color="auto"/>
            <w:left w:val="none" w:sz="0" w:space="0" w:color="auto"/>
            <w:bottom w:val="none" w:sz="0" w:space="0" w:color="auto"/>
            <w:right w:val="none" w:sz="0" w:space="0" w:color="auto"/>
          </w:divBdr>
        </w:div>
        <w:div w:id="316228199">
          <w:marLeft w:val="640"/>
          <w:marRight w:val="0"/>
          <w:marTop w:val="0"/>
          <w:marBottom w:val="0"/>
          <w:divBdr>
            <w:top w:val="none" w:sz="0" w:space="0" w:color="auto"/>
            <w:left w:val="none" w:sz="0" w:space="0" w:color="auto"/>
            <w:bottom w:val="none" w:sz="0" w:space="0" w:color="auto"/>
            <w:right w:val="none" w:sz="0" w:space="0" w:color="auto"/>
          </w:divBdr>
        </w:div>
        <w:div w:id="20013220">
          <w:marLeft w:val="640"/>
          <w:marRight w:val="0"/>
          <w:marTop w:val="0"/>
          <w:marBottom w:val="0"/>
          <w:divBdr>
            <w:top w:val="none" w:sz="0" w:space="0" w:color="auto"/>
            <w:left w:val="none" w:sz="0" w:space="0" w:color="auto"/>
            <w:bottom w:val="none" w:sz="0" w:space="0" w:color="auto"/>
            <w:right w:val="none" w:sz="0" w:space="0" w:color="auto"/>
          </w:divBdr>
        </w:div>
        <w:div w:id="465860365">
          <w:marLeft w:val="640"/>
          <w:marRight w:val="0"/>
          <w:marTop w:val="0"/>
          <w:marBottom w:val="0"/>
          <w:divBdr>
            <w:top w:val="none" w:sz="0" w:space="0" w:color="auto"/>
            <w:left w:val="none" w:sz="0" w:space="0" w:color="auto"/>
            <w:bottom w:val="none" w:sz="0" w:space="0" w:color="auto"/>
            <w:right w:val="none" w:sz="0" w:space="0" w:color="auto"/>
          </w:divBdr>
        </w:div>
        <w:div w:id="1349597619">
          <w:marLeft w:val="640"/>
          <w:marRight w:val="0"/>
          <w:marTop w:val="0"/>
          <w:marBottom w:val="0"/>
          <w:divBdr>
            <w:top w:val="none" w:sz="0" w:space="0" w:color="auto"/>
            <w:left w:val="none" w:sz="0" w:space="0" w:color="auto"/>
            <w:bottom w:val="none" w:sz="0" w:space="0" w:color="auto"/>
            <w:right w:val="none" w:sz="0" w:space="0" w:color="auto"/>
          </w:divBdr>
        </w:div>
        <w:div w:id="789713006">
          <w:marLeft w:val="640"/>
          <w:marRight w:val="0"/>
          <w:marTop w:val="0"/>
          <w:marBottom w:val="0"/>
          <w:divBdr>
            <w:top w:val="none" w:sz="0" w:space="0" w:color="auto"/>
            <w:left w:val="none" w:sz="0" w:space="0" w:color="auto"/>
            <w:bottom w:val="none" w:sz="0" w:space="0" w:color="auto"/>
            <w:right w:val="none" w:sz="0" w:space="0" w:color="auto"/>
          </w:divBdr>
        </w:div>
        <w:div w:id="1747386405">
          <w:marLeft w:val="640"/>
          <w:marRight w:val="0"/>
          <w:marTop w:val="0"/>
          <w:marBottom w:val="0"/>
          <w:divBdr>
            <w:top w:val="none" w:sz="0" w:space="0" w:color="auto"/>
            <w:left w:val="none" w:sz="0" w:space="0" w:color="auto"/>
            <w:bottom w:val="none" w:sz="0" w:space="0" w:color="auto"/>
            <w:right w:val="none" w:sz="0" w:space="0" w:color="auto"/>
          </w:divBdr>
        </w:div>
        <w:div w:id="418134978">
          <w:marLeft w:val="640"/>
          <w:marRight w:val="0"/>
          <w:marTop w:val="0"/>
          <w:marBottom w:val="0"/>
          <w:divBdr>
            <w:top w:val="none" w:sz="0" w:space="0" w:color="auto"/>
            <w:left w:val="none" w:sz="0" w:space="0" w:color="auto"/>
            <w:bottom w:val="none" w:sz="0" w:space="0" w:color="auto"/>
            <w:right w:val="none" w:sz="0" w:space="0" w:color="auto"/>
          </w:divBdr>
        </w:div>
        <w:div w:id="544148057">
          <w:marLeft w:val="640"/>
          <w:marRight w:val="0"/>
          <w:marTop w:val="0"/>
          <w:marBottom w:val="0"/>
          <w:divBdr>
            <w:top w:val="none" w:sz="0" w:space="0" w:color="auto"/>
            <w:left w:val="none" w:sz="0" w:space="0" w:color="auto"/>
            <w:bottom w:val="none" w:sz="0" w:space="0" w:color="auto"/>
            <w:right w:val="none" w:sz="0" w:space="0" w:color="auto"/>
          </w:divBdr>
        </w:div>
        <w:div w:id="3752247">
          <w:marLeft w:val="640"/>
          <w:marRight w:val="0"/>
          <w:marTop w:val="0"/>
          <w:marBottom w:val="0"/>
          <w:divBdr>
            <w:top w:val="none" w:sz="0" w:space="0" w:color="auto"/>
            <w:left w:val="none" w:sz="0" w:space="0" w:color="auto"/>
            <w:bottom w:val="none" w:sz="0" w:space="0" w:color="auto"/>
            <w:right w:val="none" w:sz="0" w:space="0" w:color="auto"/>
          </w:divBdr>
        </w:div>
        <w:div w:id="2066759176">
          <w:marLeft w:val="640"/>
          <w:marRight w:val="0"/>
          <w:marTop w:val="0"/>
          <w:marBottom w:val="0"/>
          <w:divBdr>
            <w:top w:val="none" w:sz="0" w:space="0" w:color="auto"/>
            <w:left w:val="none" w:sz="0" w:space="0" w:color="auto"/>
            <w:bottom w:val="none" w:sz="0" w:space="0" w:color="auto"/>
            <w:right w:val="none" w:sz="0" w:space="0" w:color="auto"/>
          </w:divBdr>
        </w:div>
        <w:div w:id="1319378295">
          <w:marLeft w:val="640"/>
          <w:marRight w:val="0"/>
          <w:marTop w:val="0"/>
          <w:marBottom w:val="0"/>
          <w:divBdr>
            <w:top w:val="none" w:sz="0" w:space="0" w:color="auto"/>
            <w:left w:val="none" w:sz="0" w:space="0" w:color="auto"/>
            <w:bottom w:val="none" w:sz="0" w:space="0" w:color="auto"/>
            <w:right w:val="none" w:sz="0" w:space="0" w:color="auto"/>
          </w:divBdr>
        </w:div>
        <w:div w:id="1761290793">
          <w:marLeft w:val="640"/>
          <w:marRight w:val="0"/>
          <w:marTop w:val="0"/>
          <w:marBottom w:val="0"/>
          <w:divBdr>
            <w:top w:val="none" w:sz="0" w:space="0" w:color="auto"/>
            <w:left w:val="none" w:sz="0" w:space="0" w:color="auto"/>
            <w:bottom w:val="none" w:sz="0" w:space="0" w:color="auto"/>
            <w:right w:val="none" w:sz="0" w:space="0" w:color="auto"/>
          </w:divBdr>
        </w:div>
        <w:div w:id="68044354">
          <w:marLeft w:val="640"/>
          <w:marRight w:val="0"/>
          <w:marTop w:val="0"/>
          <w:marBottom w:val="0"/>
          <w:divBdr>
            <w:top w:val="none" w:sz="0" w:space="0" w:color="auto"/>
            <w:left w:val="none" w:sz="0" w:space="0" w:color="auto"/>
            <w:bottom w:val="none" w:sz="0" w:space="0" w:color="auto"/>
            <w:right w:val="none" w:sz="0" w:space="0" w:color="auto"/>
          </w:divBdr>
        </w:div>
        <w:div w:id="1649089376">
          <w:marLeft w:val="640"/>
          <w:marRight w:val="0"/>
          <w:marTop w:val="0"/>
          <w:marBottom w:val="0"/>
          <w:divBdr>
            <w:top w:val="none" w:sz="0" w:space="0" w:color="auto"/>
            <w:left w:val="none" w:sz="0" w:space="0" w:color="auto"/>
            <w:bottom w:val="none" w:sz="0" w:space="0" w:color="auto"/>
            <w:right w:val="none" w:sz="0" w:space="0" w:color="auto"/>
          </w:divBdr>
        </w:div>
        <w:div w:id="1322656468">
          <w:marLeft w:val="640"/>
          <w:marRight w:val="0"/>
          <w:marTop w:val="0"/>
          <w:marBottom w:val="0"/>
          <w:divBdr>
            <w:top w:val="none" w:sz="0" w:space="0" w:color="auto"/>
            <w:left w:val="none" w:sz="0" w:space="0" w:color="auto"/>
            <w:bottom w:val="none" w:sz="0" w:space="0" w:color="auto"/>
            <w:right w:val="none" w:sz="0" w:space="0" w:color="auto"/>
          </w:divBdr>
        </w:div>
        <w:div w:id="1077019247">
          <w:marLeft w:val="640"/>
          <w:marRight w:val="0"/>
          <w:marTop w:val="0"/>
          <w:marBottom w:val="0"/>
          <w:divBdr>
            <w:top w:val="none" w:sz="0" w:space="0" w:color="auto"/>
            <w:left w:val="none" w:sz="0" w:space="0" w:color="auto"/>
            <w:bottom w:val="none" w:sz="0" w:space="0" w:color="auto"/>
            <w:right w:val="none" w:sz="0" w:space="0" w:color="auto"/>
          </w:divBdr>
        </w:div>
        <w:div w:id="1630626068">
          <w:marLeft w:val="640"/>
          <w:marRight w:val="0"/>
          <w:marTop w:val="0"/>
          <w:marBottom w:val="0"/>
          <w:divBdr>
            <w:top w:val="none" w:sz="0" w:space="0" w:color="auto"/>
            <w:left w:val="none" w:sz="0" w:space="0" w:color="auto"/>
            <w:bottom w:val="none" w:sz="0" w:space="0" w:color="auto"/>
            <w:right w:val="none" w:sz="0" w:space="0" w:color="auto"/>
          </w:divBdr>
        </w:div>
        <w:div w:id="1352608355">
          <w:marLeft w:val="640"/>
          <w:marRight w:val="0"/>
          <w:marTop w:val="0"/>
          <w:marBottom w:val="0"/>
          <w:divBdr>
            <w:top w:val="none" w:sz="0" w:space="0" w:color="auto"/>
            <w:left w:val="none" w:sz="0" w:space="0" w:color="auto"/>
            <w:bottom w:val="none" w:sz="0" w:space="0" w:color="auto"/>
            <w:right w:val="none" w:sz="0" w:space="0" w:color="auto"/>
          </w:divBdr>
        </w:div>
        <w:div w:id="780808819">
          <w:marLeft w:val="640"/>
          <w:marRight w:val="0"/>
          <w:marTop w:val="0"/>
          <w:marBottom w:val="0"/>
          <w:divBdr>
            <w:top w:val="none" w:sz="0" w:space="0" w:color="auto"/>
            <w:left w:val="none" w:sz="0" w:space="0" w:color="auto"/>
            <w:bottom w:val="none" w:sz="0" w:space="0" w:color="auto"/>
            <w:right w:val="none" w:sz="0" w:space="0" w:color="auto"/>
          </w:divBdr>
        </w:div>
        <w:div w:id="2111122000">
          <w:marLeft w:val="640"/>
          <w:marRight w:val="0"/>
          <w:marTop w:val="0"/>
          <w:marBottom w:val="0"/>
          <w:divBdr>
            <w:top w:val="none" w:sz="0" w:space="0" w:color="auto"/>
            <w:left w:val="none" w:sz="0" w:space="0" w:color="auto"/>
            <w:bottom w:val="none" w:sz="0" w:space="0" w:color="auto"/>
            <w:right w:val="none" w:sz="0" w:space="0" w:color="auto"/>
          </w:divBdr>
        </w:div>
        <w:div w:id="1625769279">
          <w:marLeft w:val="640"/>
          <w:marRight w:val="0"/>
          <w:marTop w:val="0"/>
          <w:marBottom w:val="0"/>
          <w:divBdr>
            <w:top w:val="none" w:sz="0" w:space="0" w:color="auto"/>
            <w:left w:val="none" w:sz="0" w:space="0" w:color="auto"/>
            <w:bottom w:val="none" w:sz="0" w:space="0" w:color="auto"/>
            <w:right w:val="none" w:sz="0" w:space="0" w:color="auto"/>
          </w:divBdr>
        </w:div>
        <w:div w:id="383137902">
          <w:marLeft w:val="640"/>
          <w:marRight w:val="0"/>
          <w:marTop w:val="0"/>
          <w:marBottom w:val="0"/>
          <w:divBdr>
            <w:top w:val="none" w:sz="0" w:space="0" w:color="auto"/>
            <w:left w:val="none" w:sz="0" w:space="0" w:color="auto"/>
            <w:bottom w:val="none" w:sz="0" w:space="0" w:color="auto"/>
            <w:right w:val="none" w:sz="0" w:space="0" w:color="auto"/>
          </w:divBdr>
        </w:div>
        <w:div w:id="1704163426">
          <w:marLeft w:val="640"/>
          <w:marRight w:val="0"/>
          <w:marTop w:val="0"/>
          <w:marBottom w:val="0"/>
          <w:divBdr>
            <w:top w:val="none" w:sz="0" w:space="0" w:color="auto"/>
            <w:left w:val="none" w:sz="0" w:space="0" w:color="auto"/>
            <w:bottom w:val="none" w:sz="0" w:space="0" w:color="auto"/>
            <w:right w:val="none" w:sz="0" w:space="0" w:color="auto"/>
          </w:divBdr>
        </w:div>
        <w:div w:id="1948539263">
          <w:marLeft w:val="640"/>
          <w:marRight w:val="0"/>
          <w:marTop w:val="0"/>
          <w:marBottom w:val="0"/>
          <w:divBdr>
            <w:top w:val="none" w:sz="0" w:space="0" w:color="auto"/>
            <w:left w:val="none" w:sz="0" w:space="0" w:color="auto"/>
            <w:bottom w:val="none" w:sz="0" w:space="0" w:color="auto"/>
            <w:right w:val="none" w:sz="0" w:space="0" w:color="auto"/>
          </w:divBdr>
        </w:div>
        <w:div w:id="2132896175">
          <w:marLeft w:val="640"/>
          <w:marRight w:val="0"/>
          <w:marTop w:val="0"/>
          <w:marBottom w:val="0"/>
          <w:divBdr>
            <w:top w:val="none" w:sz="0" w:space="0" w:color="auto"/>
            <w:left w:val="none" w:sz="0" w:space="0" w:color="auto"/>
            <w:bottom w:val="none" w:sz="0" w:space="0" w:color="auto"/>
            <w:right w:val="none" w:sz="0" w:space="0" w:color="auto"/>
          </w:divBdr>
        </w:div>
        <w:div w:id="6104219">
          <w:marLeft w:val="640"/>
          <w:marRight w:val="0"/>
          <w:marTop w:val="0"/>
          <w:marBottom w:val="0"/>
          <w:divBdr>
            <w:top w:val="none" w:sz="0" w:space="0" w:color="auto"/>
            <w:left w:val="none" w:sz="0" w:space="0" w:color="auto"/>
            <w:bottom w:val="none" w:sz="0" w:space="0" w:color="auto"/>
            <w:right w:val="none" w:sz="0" w:space="0" w:color="auto"/>
          </w:divBdr>
        </w:div>
        <w:div w:id="1839348317">
          <w:marLeft w:val="640"/>
          <w:marRight w:val="0"/>
          <w:marTop w:val="0"/>
          <w:marBottom w:val="0"/>
          <w:divBdr>
            <w:top w:val="none" w:sz="0" w:space="0" w:color="auto"/>
            <w:left w:val="none" w:sz="0" w:space="0" w:color="auto"/>
            <w:bottom w:val="none" w:sz="0" w:space="0" w:color="auto"/>
            <w:right w:val="none" w:sz="0" w:space="0" w:color="auto"/>
          </w:divBdr>
        </w:div>
      </w:divsChild>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4984995">
      <w:bodyDiv w:val="1"/>
      <w:marLeft w:val="0"/>
      <w:marRight w:val="0"/>
      <w:marTop w:val="0"/>
      <w:marBottom w:val="0"/>
      <w:divBdr>
        <w:top w:val="none" w:sz="0" w:space="0" w:color="auto"/>
        <w:left w:val="none" w:sz="0" w:space="0" w:color="auto"/>
        <w:bottom w:val="none" w:sz="0" w:space="0" w:color="auto"/>
        <w:right w:val="none" w:sz="0" w:space="0" w:color="auto"/>
      </w:divBdr>
      <w:divsChild>
        <w:div w:id="199898430">
          <w:marLeft w:val="640"/>
          <w:marRight w:val="0"/>
          <w:marTop w:val="0"/>
          <w:marBottom w:val="0"/>
          <w:divBdr>
            <w:top w:val="none" w:sz="0" w:space="0" w:color="auto"/>
            <w:left w:val="none" w:sz="0" w:space="0" w:color="auto"/>
            <w:bottom w:val="none" w:sz="0" w:space="0" w:color="auto"/>
            <w:right w:val="none" w:sz="0" w:space="0" w:color="auto"/>
          </w:divBdr>
          <w:divsChild>
            <w:div w:id="1253128652">
              <w:marLeft w:val="0"/>
              <w:marRight w:val="0"/>
              <w:marTop w:val="0"/>
              <w:marBottom w:val="0"/>
              <w:divBdr>
                <w:top w:val="none" w:sz="0" w:space="0" w:color="auto"/>
                <w:left w:val="none" w:sz="0" w:space="0" w:color="auto"/>
                <w:bottom w:val="none" w:sz="0" w:space="0" w:color="auto"/>
                <w:right w:val="none" w:sz="0" w:space="0" w:color="auto"/>
              </w:divBdr>
              <w:divsChild>
                <w:div w:id="2142338524">
                  <w:marLeft w:val="640"/>
                  <w:marRight w:val="0"/>
                  <w:marTop w:val="0"/>
                  <w:marBottom w:val="0"/>
                  <w:divBdr>
                    <w:top w:val="none" w:sz="0" w:space="0" w:color="auto"/>
                    <w:left w:val="none" w:sz="0" w:space="0" w:color="auto"/>
                    <w:bottom w:val="none" w:sz="0" w:space="0" w:color="auto"/>
                    <w:right w:val="none" w:sz="0" w:space="0" w:color="auto"/>
                  </w:divBdr>
                </w:div>
                <w:div w:id="151407837">
                  <w:marLeft w:val="640"/>
                  <w:marRight w:val="0"/>
                  <w:marTop w:val="0"/>
                  <w:marBottom w:val="0"/>
                  <w:divBdr>
                    <w:top w:val="none" w:sz="0" w:space="0" w:color="auto"/>
                    <w:left w:val="none" w:sz="0" w:space="0" w:color="auto"/>
                    <w:bottom w:val="none" w:sz="0" w:space="0" w:color="auto"/>
                    <w:right w:val="none" w:sz="0" w:space="0" w:color="auto"/>
                  </w:divBdr>
                </w:div>
                <w:div w:id="1762678079">
                  <w:marLeft w:val="640"/>
                  <w:marRight w:val="0"/>
                  <w:marTop w:val="0"/>
                  <w:marBottom w:val="0"/>
                  <w:divBdr>
                    <w:top w:val="none" w:sz="0" w:space="0" w:color="auto"/>
                    <w:left w:val="none" w:sz="0" w:space="0" w:color="auto"/>
                    <w:bottom w:val="none" w:sz="0" w:space="0" w:color="auto"/>
                    <w:right w:val="none" w:sz="0" w:space="0" w:color="auto"/>
                  </w:divBdr>
                </w:div>
                <w:div w:id="1878928006">
                  <w:marLeft w:val="640"/>
                  <w:marRight w:val="0"/>
                  <w:marTop w:val="0"/>
                  <w:marBottom w:val="0"/>
                  <w:divBdr>
                    <w:top w:val="none" w:sz="0" w:space="0" w:color="auto"/>
                    <w:left w:val="none" w:sz="0" w:space="0" w:color="auto"/>
                    <w:bottom w:val="none" w:sz="0" w:space="0" w:color="auto"/>
                    <w:right w:val="none" w:sz="0" w:space="0" w:color="auto"/>
                  </w:divBdr>
                </w:div>
                <w:div w:id="1599755857">
                  <w:marLeft w:val="640"/>
                  <w:marRight w:val="0"/>
                  <w:marTop w:val="0"/>
                  <w:marBottom w:val="0"/>
                  <w:divBdr>
                    <w:top w:val="none" w:sz="0" w:space="0" w:color="auto"/>
                    <w:left w:val="none" w:sz="0" w:space="0" w:color="auto"/>
                    <w:bottom w:val="none" w:sz="0" w:space="0" w:color="auto"/>
                    <w:right w:val="none" w:sz="0" w:space="0" w:color="auto"/>
                  </w:divBdr>
                </w:div>
                <w:div w:id="2082361139">
                  <w:marLeft w:val="640"/>
                  <w:marRight w:val="0"/>
                  <w:marTop w:val="0"/>
                  <w:marBottom w:val="0"/>
                  <w:divBdr>
                    <w:top w:val="none" w:sz="0" w:space="0" w:color="auto"/>
                    <w:left w:val="none" w:sz="0" w:space="0" w:color="auto"/>
                    <w:bottom w:val="none" w:sz="0" w:space="0" w:color="auto"/>
                    <w:right w:val="none" w:sz="0" w:space="0" w:color="auto"/>
                  </w:divBdr>
                </w:div>
                <w:div w:id="127824235">
                  <w:marLeft w:val="640"/>
                  <w:marRight w:val="0"/>
                  <w:marTop w:val="0"/>
                  <w:marBottom w:val="0"/>
                  <w:divBdr>
                    <w:top w:val="none" w:sz="0" w:space="0" w:color="auto"/>
                    <w:left w:val="none" w:sz="0" w:space="0" w:color="auto"/>
                    <w:bottom w:val="none" w:sz="0" w:space="0" w:color="auto"/>
                    <w:right w:val="none" w:sz="0" w:space="0" w:color="auto"/>
                  </w:divBdr>
                </w:div>
                <w:div w:id="1177113150">
                  <w:marLeft w:val="640"/>
                  <w:marRight w:val="0"/>
                  <w:marTop w:val="0"/>
                  <w:marBottom w:val="0"/>
                  <w:divBdr>
                    <w:top w:val="none" w:sz="0" w:space="0" w:color="auto"/>
                    <w:left w:val="none" w:sz="0" w:space="0" w:color="auto"/>
                    <w:bottom w:val="none" w:sz="0" w:space="0" w:color="auto"/>
                    <w:right w:val="none" w:sz="0" w:space="0" w:color="auto"/>
                  </w:divBdr>
                </w:div>
                <w:div w:id="794055907">
                  <w:marLeft w:val="640"/>
                  <w:marRight w:val="0"/>
                  <w:marTop w:val="0"/>
                  <w:marBottom w:val="0"/>
                  <w:divBdr>
                    <w:top w:val="none" w:sz="0" w:space="0" w:color="auto"/>
                    <w:left w:val="none" w:sz="0" w:space="0" w:color="auto"/>
                    <w:bottom w:val="none" w:sz="0" w:space="0" w:color="auto"/>
                    <w:right w:val="none" w:sz="0" w:space="0" w:color="auto"/>
                  </w:divBdr>
                </w:div>
                <w:div w:id="590240264">
                  <w:marLeft w:val="640"/>
                  <w:marRight w:val="0"/>
                  <w:marTop w:val="0"/>
                  <w:marBottom w:val="0"/>
                  <w:divBdr>
                    <w:top w:val="none" w:sz="0" w:space="0" w:color="auto"/>
                    <w:left w:val="none" w:sz="0" w:space="0" w:color="auto"/>
                    <w:bottom w:val="none" w:sz="0" w:space="0" w:color="auto"/>
                    <w:right w:val="none" w:sz="0" w:space="0" w:color="auto"/>
                  </w:divBdr>
                </w:div>
                <w:div w:id="376783291">
                  <w:marLeft w:val="640"/>
                  <w:marRight w:val="0"/>
                  <w:marTop w:val="0"/>
                  <w:marBottom w:val="0"/>
                  <w:divBdr>
                    <w:top w:val="none" w:sz="0" w:space="0" w:color="auto"/>
                    <w:left w:val="none" w:sz="0" w:space="0" w:color="auto"/>
                    <w:bottom w:val="none" w:sz="0" w:space="0" w:color="auto"/>
                    <w:right w:val="none" w:sz="0" w:space="0" w:color="auto"/>
                  </w:divBdr>
                </w:div>
                <w:div w:id="1237592036">
                  <w:marLeft w:val="640"/>
                  <w:marRight w:val="0"/>
                  <w:marTop w:val="0"/>
                  <w:marBottom w:val="0"/>
                  <w:divBdr>
                    <w:top w:val="none" w:sz="0" w:space="0" w:color="auto"/>
                    <w:left w:val="none" w:sz="0" w:space="0" w:color="auto"/>
                    <w:bottom w:val="none" w:sz="0" w:space="0" w:color="auto"/>
                    <w:right w:val="none" w:sz="0" w:space="0" w:color="auto"/>
                  </w:divBdr>
                </w:div>
                <w:div w:id="1770003267">
                  <w:marLeft w:val="640"/>
                  <w:marRight w:val="0"/>
                  <w:marTop w:val="0"/>
                  <w:marBottom w:val="0"/>
                  <w:divBdr>
                    <w:top w:val="none" w:sz="0" w:space="0" w:color="auto"/>
                    <w:left w:val="none" w:sz="0" w:space="0" w:color="auto"/>
                    <w:bottom w:val="none" w:sz="0" w:space="0" w:color="auto"/>
                    <w:right w:val="none" w:sz="0" w:space="0" w:color="auto"/>
                  </w:divBdr>
                </w:div>
                <w:div w:id="1554583964">
                  <w:marLeft w:val="640"/>
                  <w:marRight w:val="0"/>
                  <w:marTop w:val="0"/>
                  <w:marBottom w:val="0"/>
                  <w:divBdr>
                    <w:top w:val="none" w:sz="0" w:space="0" w:color="auto"/>
                    <w:left w:val="none" w:sz="0" w:space="0" w:color="auto"/>
                    <w:bottom w:val="none" w:sz="0" w:space="0" w:color="auto"/>
                    <w:right w:val="none" w:sz="0" w:space="0" w:color="auto"/>
                  </w:divBdr>
                </w:div>
                <w:div w:id="475686602">
                  <w:marLeft w:val="640"/>
                  <w:marRight w:val="0"/>
                  <w:marTop w:val="0"/>
                  <w:marBottom w:val="0"/>
                  <w:divBdr>
                    <w:top w:val="none" w:sz="0" w:space="0" w:color="auto"/>
                    <w:left w:val="none" w:sz="0" w:space="0" w:color="auto"/>
                    <w:bottom w:val="none" w:sz="0" w:space="0" w:color="auto"/>
                    <w:right w:val="none" w:sz="0" w:space="0" w:color="auto"/>
                  </w:divBdr>
                </w:div>
                <w:div w:id="1941794074">
                  <w:marLeft w:val="640"/>
                  <w:marRight w:val="0"/>
                  <w:marTop w:val="0"/>
                  <w:marBottom w:val="0"/>
                  <w:divBdr>
                    <w:top w:val="none" w:sz="0" w:space="0" w:color="auto"/>
                    <w:left w:val="none" w:sz="0" w:space="0" w:color="auto"/>
                    <w:bottom w:val="none" w:sz="0" w:space="0" w:color="auto"/>
                    <w:right w:val="none" w:sz="0" w:space="0" w:color="auto"/>
                  </w:divBdr>
                </w:div>
                <w:div w:id="942028963">
                  <w:marLeft w:val="640"/>
                  <w:marRight w:val="0"/>
                  <w:marTop w:val="0"/>
                  <w:marBottom w:val="0"/>
                  <w:divBdr>
                    <w:top w:val="none" w:sz="0" w:space="0" w:color="auto"/>
                    <w:left w:val="none" w:sz="0" w:space="0" w:color="auto"/>
                    <w:bottom w:val="none" w:sz="0" w:space="0" w:color="auto"/>
                    <w:right w:val="none" w:sz="0" w:space="0" w:color="auto"/>
                  </w:divBdr>
                </w:div>
                <w:div w:id="1671568598">
                  <w:marLeft w:val="640"/>
                  <w:marRight w:val="0"/>
                  <w:marTop w:val="0"/>
                  <w:marBottom w:val="0"/>
                  <w:divBdr>
                    <w:top w:val="none" w:sz="0" w:space="0" w:color="auto"/>
                    <w:left w:val="none" w:sz="0" w:space="0" w:color="auto"/>
                    <w:bottom w:val="none" w:sz="0" w:space="0" w:color="auto"/>
                    <w:right w:val="none" w:sz="0" w:space="0" w:color="auto"/>
                  </w:divBdr>
                </w:div>
                <w:div w:id="1569147360">
                  <w:marLeft w:val="640"/>
                  <w:marRight w:val="0"/>
                  <w:marTop w:val="0"/>
                  <w:marBottom w:val="0"/>
                  <w:divBdr>
                    <w:top w:val="none" w:sz="0" w:space="0" w:color="auto"/>
                    <w:left w:val="none" w:sz="0" w:space="0" w:color="auto"/>
                    <w:bottom w:val="none" w:sz="0" w:space="0" w:color="auto"/>
                    <w:right w:val="none" w:sz="0" w:space="0" w:color="auto"/>
                  </w:divBdr>
                </w:div>
                <w:div w:id="769203275">
                  <w:marLeft w:val="640"/>
                  <w:marRight w:val="0"/>
                  <w:marTop w:val="0"/>
                  <w:marBottom w:val="0"/>
                  <w:divBdr>
                    <w:top w:val="none" w:sz="0" w:space="0" w:color="auto"/>
                    <w:left w:val="none" w:sz="0" w:space="0" w:color="auto"/>
                    <w:bottom w:val="none" w:sz="0" w:space="0" w:color="auto"/>
                    <w:right w:val="none" w:sz="0" w:space="0" w:color="auto"/>
                  </w:divBdr>
                </w:div>
                <w:div w:id="11883225">
                  <w:marLeft w:val="640"/>
                  <w:marRight w:val="0"/>
                  <w:marTop w:val="0"/>
                  <w:marBottom w:val="0"/>
                  <w:divBdr>
                    <w:top w:val="none" w:sz="0" w:space="0" w:color="auto"/>
                    <w:left w:val="none" w:sz="0" w:space="0" w:color="auto"/>
                    <w:bottom w:val="none" w:sz="0" w:space="0" w:color="auto"/>
                    <w:right w:val="none" w:sz="0" w:space="0" w:color="auto"/>
                  </w:divBdr>
                </w:div>
                <w:div w:id="1998918148">
                  <w:marLeft w:val="640"/>
                  <w:marRight w:val="0"/>
                  <w:marTop w:val="0"/>
                  <w:marBottom w:val="0"/>
                  <w:divBdr>
                    <w:top w:val="none" w:sz="0" w:space="0" w:color="auto"/>
                    <w:left w:val="none" w:sz="0" w:space="0" w:color="auto"/>
                    <w:bottom w:val="none" w:sz="0" w:space="0" w:color="auto"/>
                    <w:right w:val="none" w:sz="0" w:space="0" w:color="auto"/>
                  </w:divBdr>
                </w:div>
                <w:div w:id="1110012889">
                  <w:marLeft w:val="640"/>
                  <w:marRight w:val="0"/>
                  <w:marTop w:val="0"/>
                  <w:marBottom w:val="0"/>
                  <w:divBdr>
                    <w:top w:val="none" w:sz="0" w:space="0" w:color="auto"/>
                    <w:left w:val="none" w:sz="0" w:space="0" w:color="auto"/>
                    <w:bottom w:val="none" w:sz="0" w:space="0" w:color="auto"/>
                    <w:right w:val="none" w:sz="0" w:space="0" w:color="auto"/>
                  </w:divBdr>
                </w:div>
                <w:div w:id="1710687127">
                  <w:marLeft w:val="640"/>
                  <w:marRight w:val="0"/>
                  <w:marTop w:val="0"/>
                  <w:marBottom w:val="0"/>
                  <w:divBdr>
                    <w:top w:val="none" w:sz="0" w:space="0" w:color="auto"/>
                    <w:left w:val="none" w:sz="0" w:space="0" w:color="auto"/>
                    <w:bottom w:val="none" w:sz="0" w:space="0" w:color="auto"/>
                    <w:right w:val="none" w:sz="0" w:space="0" w:color="auto"/>
                  </w:divBdr>
                </w:div>
                <w:div w:id="838232728">
                  <w:marLeft w:val="640"/>
                  <w:marRight w:val="0"/>
                  <w:marTop w:val="0"/>
                  <w:marBottom w:val="0"/>
                  <w:divBdr>
                    <w:top w:val="none" w:sz="0" w:space="0" w:color="auto"/>
                    <w:left w:val="none" w:sz="0" w:space="0" w:color="auto"/>
                    <w:bottom w:val="none" w:sz="0" w:space="0" w:color="auto"/>
                    <w:right w:val="none" w:sz="0" w:space="0" w:color="auto"/>
                  </w:divBdr>
                </w:div>
                <w:div w:id="1913732877">
                  <w:marLeft w:val="640"/>
                  <w:marRight w:val="0"/>
                  <w:marTop w:val="0"/>
                  <w:marBottom w:val="0"/>
                  <w:divBdr>
                    <w:top w:val="none" w:sz="0" w:space="0" w:color="auto"/>
                    <w:left w:val="none" w:sz="0" w:space="0" w:color="auto"/>
                    <w:bottom w:val="none" w:sz="0" w:space="0" w:color="auto"/>
                    <w:right w:val="none" w:sz="0" w:space="0" w:color="auto"/>
                  </w:divBdr>
                </w:div>
                <w:div w:id="41056886">
                  <w:marLeft w:val="640"/>
                  <w:marRight w:val="0"/>
                  <w:marTop w:val="0"/>
                  <w:marBottom w:val="0"/>
                  <w:divBdr>
                    <w:top w:val="none" w:sz="0" w:space="0" w:color="auto"/>
                    <w:left w:val="none" w:sz="0" w:space="0" w:color="auto"/>
                    <w:bottom w:val="none" w:sz="0" w:space="0" w:color="auto"/>
                    <w:right w:val="none" w:sz="0" w:space="0" w:color="auto"/>
                  </w:divBdr>
                </w:div>
                <w:div w:id="623076003">
                  <w:marLeft w:val="640"/>
                  <w:marRight w:val="0"/>
                  <w:marTop w:val="0"/>
                  <w:marBottom w:val="0"/>
                  <w:divBdr>
                    <w:top w:val="none" w:sz="0" w:space="0" w:color="auto"/>
                    <w:left w:val="none" w:sz="0" w:space="0" w:color="auto"/>
                    <w:bottom w:val="none" w:sz="0" w:space="0" w:color="auto"/>
                    <w:right w:val="none" w:sz="0" w:space="0" w:color="auto"/>
                  </w:divBdr>
                </w:div>
                <w:div w:id="433139572">
                  <w:marLeft w:val="640"/>
                  <w:marRight w:val="0"/>
                  <w:marTop w:val="0"/>
                  <w:marBottom w:val="0"/>
                  <w:divBdr>
                    <w:top w:val="none" w:sz="0" w:space="0" w:color="auto"/>
                    <w:left w:val="none" w:sz="0" w:space="0" w:color="auto"/>
                    <w:bottom w:val="none" w:sz="0" w:space="0" w:color="auto"/>
                    <w:right w:val="none" w:sz="0" w:space="0" w:color="auto"/>
                  </w:divBdr>
                </w:div>
                <w:div w:id="445197368">
                  <w:marLeft w:val="640"/>
                  <w:marRight w:val="0"/>
                  <w:marTop w:val="0"/>
                  <w:marBottom w:val="0"/>
                  <w:divBdr>
                    <w:top w:val="none" w:sz="0" w:space="0" w:color="auto"/>
                    <w:left w:val="none" w:sz="0" w:space="0" w:color="auto"/>
                    <w:bottom w:val="none" w:sz="0" w:space="0" w:color="auto"/>
                    <w:right w:val="none" w:sz="0" w:space="0" w:color="auto"/>
                  </w:divBdr>
                </w:div>
                <w:div w:id="83308138">
                  <w:marLeft w:val="640"/>
                  <w:marRight w:val="0"/>
                  <w:marTop w:val="0"/>
                  <w:marBottom w:val="0"/>
                  <w:divBdr>
                    <w:top w:val="none" w:sz="0" w:space="0" w:color="auto"/>
                    <w:left w:val="none" w:sz="0" w:space="0" w:color="auto"/>
                    <w:bottom w:val="none" w:sz="0" w:space="0" w:color="auto"/>
                    <w:right w:val="none" w:sz="0" w:space="0" w:color="auto"/>
                  </w:divBdr>
                </w:div>
                <w:div w:id="579367129">
                  <w:marLeft w:val="640"/>
                  <w:marRight w:val="0"/>
                  <w:marTop w:val="0"/>
                  <w:marBottom w:val="0"/>
                  <w:divBdr>
                    <w:top w:val="none" w:sz="0" w:space="0" w:color="auto"/>
                    <w:left w:val="none" w:sz="0" w:space="0" w:color="auto"/>
                    <w:bottom w:val="none" w:sz="0" w:space="0" w:color="auto"/>
                    <w:right w:val="none" w:sz="0" w:space="0" w:color="auto"/>
                  </w:divBdr>
                </w:div>
                <w:div w:id="1767535146">
                  <w:marLeft w:val="640"/>
                  <w:marRight w:val="0"/>
                  <w:marTop w:val="0"/>
                  <w:marBottom w:val="0"/>
                  <w:divBdr>
                    <w:top w:val="none" w:sz="0" w:space="0" w:color="auto"/>
                    <w:left w:val="none" w:sz="0" w:space="0" w:color="auto"/>
                    <w:bottom w:val="none" w:sz="0" w:space="0" w:color="auto"/>
                    <w:right w:val="none" w:sz="0" w:space="0" w:color="auto"/>
                  </w:divBdr>
                </w:div>
                <w:div w:id="1408530336">
                  <w:marLeft w:val="640"/>
                  <w:marRight w:val="0"/>
                  <w:marTop w:val="0"/>
                  <w:marBottom w:val="0"/>
                  <w:divBdr>
                    <w:top w:val="none" w:sz="0" w:space="0" w:color="auto"/>
                    <w:left w:val="none" w:sz="0" w:space="0" w:color="auto"/>
                    <w:bottom w:val="none" w:sz="0" w:space="0" w:color="auto"/>
                    <w:right w:val="none" w:sz="0" w:space="0" w:color="auto"/>
                  </w:divBdr>
                </w:div>
                <w:div w:id="1810435609">
                  <w:marLeft w:val="640"/>
                  <w:marRight w:val="0"/>
                  <w:marTop w:val="0"/>
                  <w:marBottom w:val="0"/>
                  <w:divBdr>
                    <w:top w:val="none" w:sz="0" w:space="0" w:color="auto"/>
                    <w:left w:val="none" w:sz="0" w:space="0" w:color="auto"/>
                    <w:bottom w:val="none" w:sz="0" w:space="0" w:color="auto"/>
                    <w:right w:val="none" w:sz="0" w:space="0" w:color="auto"/>
                  </w:divBdr>
                </w:div>
                <w:div w:id="1758288284">
                  <w:marLeft w:val="640"/>
                  <w:marRight w:val="0"/>
                  <w:marTop w:val="0"/>
                  <w:marBottom w:val="0"/>
                  <w:divBdr>
                    <w:top w:val="none" w:sz="0" w:space="0" w:color="auto"/>
                    <w:left w:val="none" w:sz="0" w:space="0" w:color="auto"/>
                    <w:bottom w:val="none" w:sz="0" w:space="0" w:color="auto"/>
                    <w:right w:val="none" w:sz="0" w:space="0" w:color="auto"/>
                  </w:divBdr>
                </w:div>
                <w:div w:id="1684240918">
                  <w:marLeft w:val="640"/>
                  <w:marRight w:val="0"/>
                  <w:marTop w:val="0"/>
                  <w:marBottom w:val="0"/>
                  <w:divBdr>
                    <w:top w:val="none" w:sz="0" w:space="0" w:color="auto"/>
                    <w:left w:val="none" w:sz="0" w:space="0" w:color="auto"/>
                    <w:bottom w:val="none" w:sz="0" w:space="0" w:color="auto"/>
                    <w:right w:val="none" w:sz="0" w:space="0" w:color="auto"/>
                  </w:divBdr>
                </w:div>
                <w:div w:id="1159540153">
                  <w:marLeft w:val="640"/>
                  <w:marRight w:val="0"/>
                  <w:marTop w:val="0"/>
                  <w:marBottom w:val="0"/>
                  <w:divBdr>
                    <w:top w:val="none" w:sz="0" w:space="0" w:color="auto"/>
                    <w:left w:val="none" w:sz="0" w:space="0" w:color="auto"/>
                    <w:bottom w:val="none" w:sz="0" w:space="0" w:color="auto"/>
                    <w:right w:val="none" w:sz="0" w:space="0" w:color="auto"/>
                  </w:divBdr>
                </w:div>
                <w:div w:id="718633206">
                  <w:marLeft w:val="640"/>
                  <w:marRight w:val="0"/>
                  <w:marTop w:val="0"/>
                  <w:marBottom w:val="0"/>
                  <w:divBdr>
                    <w:top w:val="none" w:sz="0" w:space="0" w:color="auto"/>
                    <w:left w:val="none" w:sz="0" w:space="0" w:color="auto"/>
                    <w:bottom w:val="none" w:sz="0" w:space="0" w:color="auto"/>
                    <w:right w:val="none" w:sz="0" w:space="0" w:color="auto"/>
                  </w:divBdr>
                </w:div>
                <w:div w:id="852960607">
                  <w:marLeft w:val="640"/>
                  <w:marRight w:val="0"/>
                  <w:marTop w:val="0"/>
                  <w:marBottom w:val="0"/>
                  <w:divBdr>
                    <w:top w:val="none" w:sz="0" w:space="0" w:color="auto"/>
                    <w:left w:val="none" w:sz="0" w:space="0" w:color="auto"/>
                    <w:bottom w:val="none" w:sz="0" w:space="0" w:color="auto"/>
                    <w:right w:val="none" w:sz="0" w:space="0" w:color="auto"/>
                  </w:divBdr>
                </w:div>
                <w:div w:id="1029405211">
                  <w:marLeft w:val="640"/>
                  <w:marRight w:val="0"/>
                  <w:marTop w:val="0"/>
                  <w:marBottom w:val="0"/>
                  <w:divBdr>
                    <w:top w:val="none" w:sz="0" w:space="0" w:color="auto"/>
                    <w:left w:val="none" w:sz="0" w:space="0" w:color="auto"/>
                    <w:bottom w:val="none" w:sz="0" w:space="0" w:color="auto"/>
                    <w:right w:val="none" w:sz="0" w:space="0" w:color="auto"/>
                  </w:divBdr>
                </w:div>
                <w:div w:id="371660984">
                  <w:marLeft w:val="640"/>
                  <w:marRight w:val="0"/>
                  <w:marTop w:val="0"/>
                  <w:marBottom w:val="0"/>
                  <w:divBdr>
                    <w:top w:val="none" w:sz="0" w:space="0" w:color="auto"/>
                    <w:left w:val="none" w:sz="0" w:space="0" w:color="auto"/>
                    <w:bottom w:val="none" w:sz="0" w:space="0" w:color="auto"/>
                    <w:right w:val="none" w:sz="0" w:space="0" w:color="auto"/>
                  </w:divBdr>
                </w:div>
                <w:div w:id="1369603897">
                  <w:marLeft w:val="640"/>
                  <w:marRight w:val="0"/>
                  <w:marTop w:val="0"/>
                  <w:marBottom w:val="0"/>
                  <w:divBdr>
                    <w:top w:val="none" w:sz="0" w:space="0" w:color="auto"/>
                    <w:left w:val="none" w:sz="0" w:space="0" w:color="auto"/>
                    <w:bottom w:val="none" w:sz="0" w:space="0" w:color="auto"/>
                    <w:right w:val="none" w:sz="0" w:space="0" w:color="auto"/>
                  </w:divBdr>
                </w:div>
                <w:div w:id="1736469230">
                  <w:marLeft w:val="640"/>
                  <w:marRight w:val="0"/>
                  <w:marTop w:val="0"/>
                  <w:marBottom w:val="0"/>
                  <w:divBdr>
                    <w:top w:val="none" w:sz="0" w:space="0" w:color="auto"/>
                    <w:left w:val="none" w:sz="0" w:space="0" w:color="auto"/>
                    <w:bottom w:val="none" w:sz="0" w:space="0" w:color="auto"/>
                    <w:right w:val="none" w:sz="0" w:space="0" w:color="auto"/>
                  </w:divBdr>
                </w:div>
                <w:div w:id="1172834180">
                  <w:marLeft w:val="640"/>
                  <w:marRight w:val="0"/>
                  <w:marTop w:val="0"/>
                  <w:marBottom w:val="0"/>
                  <w:divBdr>
                    <w:top w:val="none" w:sz="0" w:space="0" w:color="auto"/>
                    <w:left w:val="none" w:sz="0" w:space="0" w:color="auto"/>
                    <w:bottom w:val="none" w:sz="0" w:space="0" w:color="auto"/>
                    <w:right w:val="none" w:sz="0" w:space="0" w:color="auto"/>
                  </w:divBdr>
                </w:div>
              </w:divsChild>
            </w:div>
            <w:div w:id="455561695">
              <w:marLeft w:val="0"/>
              <w:marRight w:val="0"/>
              <w:marTop w:val="0"/>
              <w:marBottom w:val="0"/>
              <w:divBdr>
                <w:top w:val="none" w:sz="0" w:space="0" w:color="auto"/>
                <w:left w:val="none" w:sz="0" w:space="0" w:color="auto"/>
                <w:bottom w:val="none" w:sz="0" w:space="0" w:color="auto"/>
                <w:right w:val="none" w:sz="0" w:space="0" w:color="auto"/>
              </w:divBdr>
              <w:divsChild>
                <w:div w:id="607589872">
                  <w:marLeft w:val="640"/>
                  <w:marRight w:val="0"/>
                  <w:marTop w:val="0"/>
                  <w:marBottom w:val="0"/>
                  <w:divBdr>
                    <w:top w:val="none" w:sz="0" w:space="0" w:color="auto"/>
                    <w:left w:val="none" w:sz="0" w:space="0" w:color="auto"/>
                    <w:bottom w:val="none" w:sz="0" w:space="0" w:color="auto"/>
                    <w:right w:val="none" w:sz="0" w:space="0" w:color="auto"/>
                  </w:divBdr>
                </w:div>
                <w:div w:id="965237491">
                  <w:marLeft w:val="640"/>
                  <w:marRight w:val="0"/>
                  <w:marTop w:val="0"/>
                  <w:marBottom w:val="0"/>
                  <w:divBdr>
                    <w:top w:val="none" w:sz="0" w:space="0" w:color="auto"/>
                    <w:left w:val="none" w:sz="0" w:space="0" w:color="auto"/>
                    <w:bottom w:val="none" w:sz="0" w:space="0" w:color="auto"/>
                    <w:right w:val="none" w:sz="0" w:space="0" w:color="auto"/>
                  </w:divBdr>
                </w:div>
                <w:div w:id="1357849772">
                  <w:marLeft w:val="640"/>
                  <w:marRight w:val="0"/>
                  <w:marTop w:val="0"/>
                  <w:marBottom w:val="0"/>
                  <w:divBdr>
                    <w:top w:val="none" w:sz="0" w:space="0" w:color="auto"/>
                    <w:left w:val="none" w:sz="0" w:space="0" w:color="auto"/>
                    <w:bottom w:val="none" w:sz="0" w:space="0" w:color="auto"/>
                    <w:right w:val="none" w:sz="0" w:space="0" w:color="auto"/>
                  </w:divBdr>
                </w:div>
                <w:div w:id="2054301631">
                  <w:marLeft w:val="640"/>
                  <w:marRight w:val="0"/>
                  <w:marTop w:val="0"/>
                  <w:marBottom w:val="0"/>
                  <w:divBdr>
                    <w:top w:val="none" w:sz="0" w:space="0" w:color="auto"/>
                    <w:left w:val="none" w:sz="0" w:space="0" w:color="auto"/>
                    <w:bottom w:val="none" w:sz="0" w:space="0" w:color="auto"/>
                    <w:right w:val="none" w:sz="0" w:space="0" w:color="auto"/>
                  </w:divBdr>
                </w:div>
                <w:div w:id="1289555137">
                  <w:marLeft w:val="640"/>
                  <w:marRight w:val="0"/>
                  <w:marTop w:val="0"/>
                  <w:marBottom w:val="0"/>
                  <w:divBdr>
                    <w:top w:val="none" w:sz="0" w:space="0" w:color="auto"/>
                    <w:left w:val="none" w:sz="0" w:space="0" w:color="auto"/>
                    <w:bottom w:val="none" w:sz="0" w:space="0" w:color="auto"/>
                    <w:right w:val="none" w:sz="0" w:space="0" w:color="auto"/>
                  </w:divBdr>
                </w:div>
                <w:div w:id="1571039524">
                  <w:marLeft w:val="640"/>
                  <w:marRight w:val="0"/>
                  <w:marTop w:val="0"/>
                  <w:marBottom w:val="0"/>
                  <w:divBdr>
                    <w:top w:val="none" w:sz="0" w:space="0" w:color="auto"/>
                    <w:left w:val="none" w:sz="0" w:space="0" w:color="auto"/>
                    <w:bottom w:val="none" w:sz="0" w:space="0" w:color="auto"/>
                    <w:right w:val="none" w:sz="0" w:space="0" w:color="auto"/>
                  </w:divBdr>
                </w:div>
                <w:div w:id="1820609456">
                  <w:marLeft w:val="640"/>
                  <w:marRight w:val="0"/>
                  <w:marTop w:val="0"/>
                  <w:marBottom w:val="0"/>
                  <w:divBdr>
                    <w:top w:val="none" w:sz="0" w:space="0" w:color="auto"/>
                    <w:left w:val="none" w:sz="0" w:space="0" w:color="auto"/>
                    <w:bottom w:val="none" w:sz="0" w:space="0" w:color="auto"/>
                    <w:right w:val="none" w:sz="0" w:space="0" w:color="auto"/>
                  </w:divBdr>
                </w:div>
                <w:div w:id="808982125">
                  <w:marLeft w:val="640"/>
                  <w:marRight w:val="0"/>
                  <w:marTop w:val="0"/>
                  <w:marBottom w:val="0"/>
                  <w:divBdr>
                    <w:top w:val="none" w:sz="0" w:space="0" w:color="auto"/>
                    <w:left w:val="none" w:sz="0" w:space="0" w:color="auto"/>
                    <w:bottom w:val="none" w:sz="0" w:space="0" w:color="auto"/>
                    <w:right w:val="none" w:sz="0" w:space="0" w:color="auto"/>
                  </w:divBdr>
                </w:div>
                <w:div w:id="1902058741">
                  <w:marLeft w:val="640"/>
                  <w:marRight w:val="0"/>
                  <w:marTop w:val="0"/>
                  <w:marBottom w:val="0"/>
                  <w:divBdr>
                    <w:top w:val="none" w:sz="0" w:space="0" w:color="auto"/>
                    <w:left w:val="none" w:sz="0" w:space="0" w:color="auto"/>
                    <w:bottom w:val="none" w:sz="0" w:space="0" w:color="auto"/>
                    <w:right w:val="none" w:sz="0" w:space="0" w:color="auto"/>
                  </w:divBdr>
                </w:div>
                <w:div w:id="1668751469">
                  <w:marLeft w:val="640"/>
                  <w:marRight w:val="0"/>
                  <w:marTop w:val="0"/>
                  <w:marBottom w:val="0"/>
                  <w:divBdr>
                    <w:top w:val="none" w:sz="0" w:space="0" w:color="auto"/>
                    <w:left w:val="none" w:sz="0" w:space="0" w:color="auto"/>
                    <w:bottom w:val="none" w:sz="0" w:space="0" w:color="auto"/>
                    <w:right w:val="none" w:sz="0" w:space="0" w:color="auto"/>
                  </w:divBdr>
                </w:div>
                <w:div w:id="209808407">
                  <w:marLeft w:val="640"/>
                  <w:marRight w:val="0"/>
                  <w:marTop w:val="0"/>
                  <w:marBottom w:val="0"/>
                  <w:divBdr>
                    <w:top w:val="none" w:sz="0" w:space="0" w:color="auto"/>
                    <w:left w:val="none" w:sz="0" w:space="0" w:color="auto"/>
                    <w:bottom w:val="none" w:sz="0" w:space="0" w:color="auto"/>
                    <w:right w:val="none" w:sz="0" w:space="0" w:color="auto"/>
                  </w:divBdr>
                </w:div>
                <w:div w:id="1357779937">
                  <w:marLeft w:val="640"/>
                  <w:marRight w:val="0"/>
                  <w:marTop w:val="0"/>
                  <w:marBottom w:val="0"/>
                  <w:divBdr>
                    <w:top w:val="none" w:sz="0" w:space="0" w:color="auto"/>
                    <w:left w:val="none" w:sz="0" w:space="0" w:color="auto"/>
                    <w:bottom w:val="none" w:sz="0" w:space="0" w:color="auto"/>
                    <w:right w:val="none" w:sz="0" w:space="0" w:color="auto"/>
                  </w:divBdr>
                </w:div>
                <w:div w:id="995381894">
                  <w:marLeft w:val="640"/>
                  <w:marRight w:val="0"/>
                  <w:marTop w:val="0"/>
                  <w:marBottom w:val="0"/>
                  <w:divBdr>
                    <w:top w:val="none" w:sz="0" w:space="0" w:color="auto"/>
                    <w:left w:val="none" w:sz="0" w:space="0" w:color="auto"/>
                    <w:bottom w:val="none" w:sz="0" w:space="0" w:color="auto"/>
                    <w:right w:val="none" w:sz="0" w:space="0" w:color="auto"/>
                  </w:divBdr>
                </w:div>
                <w:div w:id="2008826752">
                  <w:marLeft w:val="640"/>
                  <w:marRight w:val="0"/>
                  <w:marTop w:val="0"/>
                  <w:marBottom w:val="0"/>
                  <w:divBdr>
                    <w:top w:val="none" w:sz="0" w:space="0" w:color="auto"/>
                    <w:left w:val="none" w:sz="0" w:space="0" w:color="auto"/>
                    <w:bottom w:val="none" w:sz="0" w:space="0" w:color="auto"/>
                    <w:right w:val="none" w:sz="0" w:space="0" w:color="auto"/>
                  </w:divBdr>
                </w:div>
                <w:div w:id="571937846">
                  <w:marLeft w:val="640"/>
                  <w:marRight w:val="0"/>
                  <w:marTop w:val="0"/>
                  <w:marBottom w:val="0"/>
                  <w:divBdr>
                    <w:top w:val="none" w:sz="0" w:space="0" w:color="auto"/>
                    <w:left w:val="none" w:sz="0" w:space="0" w:color="auto"/>
                    <w:bottom w:val="none" w:sz="0" w:space="0" w:color="auto"/>
                    <w:right w:val="none" w:sz="0" w:space="0" w:color="auto"/>
                  </w:divBdr>
                </w:div>
                <w:div w:id="1704473467">
                  <w:marLeft w:val="640"/>
                  <w:marRight w:val="0"/>
                  <w:marTop w:val="0"/>
                  <w:marBottom w:val="0"/>
                  <w:divBdr>
                    <w:top w:val="none" w:sz="0" w:space="0" w:color="auto"/>
                    <w:left w:val="none" w:sz="0" w:space="0" w:color="auto"/>
                    <w:bottom w:val="none" w:sz="0" w:space="0" w:color="auto"/>
                    <w:right w:val="none" w:sz="0" w:space="0" w:color="auto"/>
                  </w:divBdr>
                </w:div>
                <w:div w:id="434641760">
                  <w:marLeft w:val="640"/>
                  <w:marRight w:val="0"/>
                  <w:marTop w:val="0"/>
                  <w:marBottom w:val="0"/>
                  <w:divBdr>
                    <w:top w:val="none" w:sz="0" w:space="0" w:color="auto"/>
                    <w:left w:val="none" w:sz="0" w:space="0" w:color="auto"/>
                    <w:bottom w:val="none" w:sz="0" w:space="0" w:color="auto"/>
                    <w:right w:val="none" w:sz="0" w:space="0" w:color="auto"/>
                  </w:divBdr>
                </w:div>
                <w:div w:id="1109931539">
                  <w:marLeft w:val="640"/>
                  <w:marRight w:val="0"/>
                  <w:marTop w:val="0"/>
                  <w:marBottom w:val="0"/>
                  <w:divBdr>
                    <w:top w:val="none" w:sz="0" w:space="0" w:color="auto"/>
                    <w:left w:val="none" w:sz="0" w:space="0" w:color="auto"/>
                    <w:bottom w:val="none" w:sz="0" w:space="0" w:color="auto"/>
                    <w:right w:val="none" w:sz="0" w:space="0" w:color="auto"/>
                  </w:divBdr>
                </w:div>
                <w:div w:id="224099608">
                  <w:marLeft w:val="640"/>
                  <w:marRight w:val="0"/>
                  <w:marTop w:val="0"/>
                  <w:marBottom w:val="0"/>
                  <w:divBdr>
                    <w:top w:val="none" w:sz="0" w:space="0" w:color="auto"/>
                    <w:left w:val="none" w:sz="0" w:space="0" w:color="auto"/>
                    <w:bottom w:val="none" w:sz="0" w:space="0" w:color="auto"/>
                    <w:right w:val="none" w:sz="0" w:space="0" w:color="auto"/>
                  </w:divBdr>
                </w:div>
                <w:div w:id="1023282415">
                  <w:marLeft w:val="640"/>
                  <w:marRight w:val="0"/>
                  <w:marTop w:val="0"/>
                  <w:marBottom w:val="0"/>
                  <w:divBdr>
                    <w:top w:val="none" w:sz="0" w:space="0" w:color="auto"/>
                    <w:left w:val="none" w:sz="0" w:space="0" w:color="auto"/>
                    <w:bottom w:val="none" w:sz="0" w:space="0" w:color="auto"/>
                    <w:right w:val="none" w:sz="0" w:space="0" w:color="auto"/>
                  </w:divBdr>
                </w:div>
                <w:div w:id="984166513">
                  <w:marLeft w:val="640"/>
                  <w:marRight w:val="0"/>
                  <w:marTop w:val="0"/>
                  <w:marBottom w:val="0"/>
                  <w:divBdr>
                    <w:top w:val="none" w:sz="0" w:space="0" w:color="auto"/>
                    <w:left w:val="none" w:sz="0" w:space="0" w:color="auto"/>
                    <w:bottom w:val="none" w:sz="0" w:space="0" w:color="auto"/>
                    <w:right w:val="none" w:sz="0" w:space="0" w:color="auto"/>
                  </w:divBdr>
                </w:div>
                <w:div w:id="139542562">
                  <w:marLeft w:val="640"/>
                  <w:marRight w:val="0"/>
                  <w:marTop w:val="0"/>
                  <w:marBottom w:val="0"/>
                  <w:divBdr>
                    <w:top w:val="none" w:sz="0" w:space="0" w:color="auto"/>
                    <w:left w:val="none" w:sz="0" w:space="0" w:color="auto"/>
                    <w:bottom w:val="none" w:sz="0" w:space="0" w:color="auto"/>
                    <w:right w:val="none" w:sz="0" w:space="0" w:color="auto"/>
                  </w:divBdr>
                </w:div>
                <w:div w:id="2056156669">
                  <w:marLeft w:val="640"/>
                  <w:marRight w:val="0"/>
                  <w:marTop w:val="0"/>
                  <w:marBottom w:val="0"/>
                  <w:divBdr>
                    <w:top w:val="none" w:sz="0" w:space="0" w:color="auto"/>
                    <w:left w:val="none" w:sz="0" w:space="0" w:color="auto"/>
                    <w:bottom w:val="none" w:sz="0" w:space="0" w:color="auto"/>
                    <w:right w:val="none" w:sz="0" w:space="0" w:color="auto"/>
                  </w:divBdr>
                </w:div>
                <w:div w:id="582763653">
                  <w:marLeft w:val="640"/>
                  <w:marRight w:val="0"/>
                  <w:marTop w:val="0"/>
                  <w:marBottom w:val="0"/>
                  <w:divBdr>
                    <w:top w:val="none" w:sz="0" w:space="0" w:color="auto"/>
                    <w:left w:val="none" w:sz="0" w:space="0" w:color="auto"/>
                    <w:bottom w:val="none" w:sz="0" w:space="0" w:color="auto"/>
                    <w:right w:val="none" w:sz="0" w:space="0" w:color="auto"/>
                  </w:divBdr>
                </w:div>
                <w:div w:id="1254313667">
                  <w:marLeft w:val="640"/>
                  <w:marRight w:val="0"/>
                  <w:marTop w:val="0"/>
                  <w:marBottom w:val="0"/>
                  <w:divBdr>
                    <w:top w:val="none" w:sz="0" w:space="0" w:color="auto"/>
                    <w:left w:val="none" w:sz="0" w:space="0" w:color="auto"/>
                    <w:bottom w:val="none" w:sz="0" w:space="0" w:color="auto"/>
                    <w:right w:val="none" w:sz="0" w:space="0" w:color="auto"/>
                  </w:divBdr>
                </w:div>
                <w:div w:id="819231677">
                  <w:marLeft w:val="640"/>
                  <w:marRight w:val="0"/>
                  <w:marTop w:val="0"/>
                  <w:marBottom w:val="0"/>
                  <w:divBdr>
                    <w:top w:val="none" w:sz="0" w:space="0" w:color="auto"/>
                    <w:left w:val="none" w:sz="0" w:space="0" w:color="auto"/>
                    <w:bottom w:val="none" w:sz="0" w:space="0" w:color="auto"/>
                    <w:right w:val="none" w:sz="0" w:space="0" w:color="auto"/>
                  </w:divBdr>
                </w:div>
                <w:div w:id="581644463">
                  <w:marLeft w:val="640"/>
                  <w:marRight w:val="0"/>
                  <w:marTop w:val="0"/>
                  <w:marBottom w:val="0"/>
                  <w:divBdr>
                    <w:top w:val="none" w:sz="0" w:space="0" w:color="auto"/>
                    <w:left w:val="none" w:sz="0" w:space="0" w:color="auto"/>
                    <w:bottom w:val="none" w:sz="0" w:space="0" w:color="auto"/>
                    <w:right w:val="none" w:sz="0" w:space="0" w:color="auto"/>
                  </w:divBdr>
                </w:div>
                <w:div w:id="1059789998">
                  <w:marLeft w:val="640"/>
                  <w:marRight w:val="0"/>
                  <w:marTop w:val="0"/>
                  <w:marBottom w:val="0"/>
                  <w:divBdr>
                    <w:top w:val="none" w:sz="0" w:space="0" w:color="auto"/>
                    <w:left w:val="none" w:sz="0" w:space="0" w:color="auto"/>
                    <w:bottom w:val="none" w:sz="0" w:space="0" w:color="auto"/>
                    <w:right w:val="none" w:sz="0" w:space="0" w:color="auto"/>
                  </w:divBdr>
                </w:div>
                <w:div w:id="1468203169">
                  <w:marLeft w:val="640"/>
                  <w:marRight w:val="0"/>
                  <w:marTop w:val="0"/>
                  <w:marBottom w:val="0"/>
                  <w:divBdr>
                    <w:top w:val="none" w:sz="0" w:space="0" w:color="auto"/>
                    <w:left w:val="none" w:sz="0" w:space="0" w:color="auto"/>
                    <w:bottom w:val="none" w:sz="0" w:space="0" w:color="auto"/>
                    <w:right w:val="none" w:sz="0" w:space="0" w:color="auto"/>
                  </w:divBdr>
                </w:div>
                <w:div w:id="834421198">
                  <w:marLeft w:val="640"/>
                  <w:marRight w:val="0"/>
                  <w:marTop w:val="0"/>
                  <w:marBottom w:val="0"/>
                  <w:divBdr>
                    <w:top w:val="none" w:sz="0" w:space="0" w:color="auto"/>
                    <w:left w:val="none" w:sz="0" w:space="0" w:color="auto"/>
                    <w:bottom w:val="none" w:sz="0" w:space="0" w:color="auto"/>
                    <w:right w:val="none" w:sz="0" w:space="0" w:color="auto"/>
                  </w:divBdr>
                </w:div>
                <w:div w:id="667682741">
                  <w:marLeft w:val="640"/>
                  <w:marRight w:val="0"/>
                  <w:marTop w:val="0"/>
                  <w:marBottom w:val="0"/>
                  <w:divBdr>
                    <w:top w:val="none" w:sz="0" w:space="0" w:color="auto"/>
                    <w:left w:val="none" w:sz="0" w:space="0" w:color="auto"/>
                    <w:bottom w:val="none" w:sz="0" w:space="0" w:color="auto"/>
                    <w:right w:val="none" w:sz="0" w:space="0" w:color="auto"/>
                  </w:divBdr>
                </w:div>
                <w:div w:id="738214048">
                  <w:marLeft w:val="640"/>
                  <w:marRight w:val="0"/>
                  <w:marTop w:val="0"/>
                  <w:marBottom w:val="0"/>
                  <w:divBdr>
                    <w:top w:val="none" w:sz="0" w:space="0" w:color="auto"/>
                    <w:left w:val="none" w:sz="0" w:space="0" w:color="auto"/>
                    <w:bottom w:val="none" w:sz="0" w:space="0" w:color="auto"/>
                    <w:right w:val="none" w:sz="0" w:space="0" w:color="auto"/>
                  </w:divBdr>
                </w:div>
                <w:div w:id="1375883994">
                  <w:marLeft w:val="640"/>
                  <w:marRight w:val="0"/>
                  <w:marTop w:val="0"/>
                  <w:marBottom w:val="0"/>
                  <w:divBdr>
                    <w:top w:val="none" w:sz="0" w:space="0" w:color="auto"/>
                    <w:left w:val="none" w:sz="0" w:space="0" w:color="auto"/>
                    <w:bottom w:val="none" w:sz="0" w:space="0" w:color="auto"/>
                    <w:right w:val="none" w:sz="0" w:space="0" w:color="auto"/>
                  </w:divBdr>
                </w:div>
                <w:div w:id="212736372">
                  <w:marLeft w:val="640"/>
                  <w:marRight w:val="0"/>
                  <w:marTop w:val="0"/>
                  <w:marBottom w:val="0"/>
                  <w:divBdr>
                    <w:top w:val="none" w:sz="0" w:space="0" w:color="auto"/>
                    <w:left w:val="none" w:sz="0" w:space="0" w:color="auto"/>
                    <w:bottom w:val="none" w:sz="0" w:space="0" w:color="auto"/>
                    <w:right w:val="none" w:sz="0" w:space="0" w:color="auto"/>
                  </w:divBdr>
                </w:div>
                <w:div w:id="2139297431">
                  <w:marLeft w:val="640"/>
                  <w:marRight w:val="0"/>
                  <w:marTop w:val="0"/>
                  <w:marBottom w:val="0"/>
                  <w:divBdr>
                    <w:top w:val="none" w:sz="0" w:space="0" w:color="auto"/>
                    <w:left w:val="none" w:sz="0" w:space="0" w:color="auto"/>
                    <w:bottom w:val="none" w:sz="0" w:space="0" w:color="auto"/>
                    <w:right w:val="none" w:sz="0" w:space="0" w:color="auto"/>
                  </w:divBdr>
                </w:div>
                <w:div w:id="553388410">
                  <w:marLeft w:val="640"/>
                  <w:marRight w:val="0"/>
                  <w:marTop w:val="0"/>
                  <w:marBottom w:val="0"/>
                  <w:divBdr>
                    <w:top w:val="none" w:sz="0" w:space="0" w:color="auto"/>
                    <w:left w:val="none" w:sz="0" w:space="0" w:color="auto"/>
                    <w:bottom w:val="none" w:sz="0" w:space="0" w:color="auto"/>
                    <w:right w:val="none" w:sz="0" w:space="0" w:color="auto"/>
                  </w:divBdr>
                </w:div>
                <w:div w:id="660305904">
                  <w:marLeft w:val="640"/>
                  <w:marRight w:val="0"/>
                  <w:marTop w:val="0"/>
                  <w:marBottom w:val="0"/>
                  <w:divBdr>
                    <w:top w:val="none" w:sz="0" w:space="0" w:color="auto"/>
                    <w:left w:val="none" w:sz="0" w:space="0" w:color="auto"/>
                    <w:bottom w:val="none" w:sz="0" w:space="0" w:color="auto"/>
                    <w:right w:val="none" w:sz="0" w:space="0" w:color="auto"/>
                  </w:divBdr>
                </w:div>
                <w:div w:id="1588270084">
                  <w:marLeft w:val="640"/>
                  <w:marRight w:val="0"/>
                  <w:marTop w:val="0"/>
                  <w:marBottom w:val="0"/>
                  <w:divBdr>
                    <w:top w:val="none" w:sz="0" w:space="0" w:color="auto"/>
                    <w:left w:val="none" w:sz="0" w:space="0" w:color="auto"/>
                    <w:bottom w:val="none" w:sz="0" w:space="0" w:color="auto"/>
                    <w:right w:val="none" w:sz="0" w:space="0" w:color="auto"/>
                  </w:divBdr>
                </w:div>
                <w:div w:id="1657800772">
                  <w:marLeft w:val="640"/>
                  <w:marRight w:val="0"/>
                  <w:marTop w:val="0"/>
                  <w:marBottom w:val="0"/>
                  <w:divBdr>
                    <w:top w:val="none" w:sz="0" w:space="0" w:color="auto"/>
                    <w:left w:val="none" w:sz="0" w:space="0" w:color="auto"/>
                    <w:bottom w:val="none" w:sz="0" w:space="0" w:color="auto"/>
                    <w:right w:val="none" w:sz="0" w:space="0" w:color="auto"/>
                  </w:divBdr>
                </w:div>
                <w:div w:id="807670900">
                  <w:marLeft w:val="640"/>
                  <w:marRight w:val="0"/>
                  <w:marTop w:val="0"/>
                  <w:marBottom w:val="0"/>
                  <w:divBdr>
                    <w:top w:val="none" w:sz="0" w:space="0" w:color="auto"/>
                    <w:left w:val="none" w:sz="0" w:space="0" w:color="auto"/>
                    <w:bottom w:val="none" w:sz="0" w:space="0" w:color="auto"/>
                    <w:right w:val="none" w:sz="0" w:space="0" w:color="auto"/>
                  </w:divBdr>
                </w:div>
                <w:div w:id="1028875365">
                  <w:marLeft w:val="640"/>
                  <w:marRight w:val="0"/>
                  <w:marTop w:val="0"/>
                  <w:marBottom w:val="0"/>
                  <w:divBdr>
                    <w:top w:val="none" w:sz="0" w:space="0" w:color="auto"/>
                    <w:left w:val="none" w:sz="0" w:space="0" w:color="auto"/>
                    <w:bottom w:val="none" w:sz="0" w:space="0" w:color="auto"/>
                    <w:right w:val="none" w:sz="0" w:space="0" w:color="auto"/>
                  </w:divBdr>
                </w:div>
                <w:div w:id="493956913">
                  <w:marLeft w:val="640"/>
                  <w:marRight w:val="0"/>
                  <w:marTop w:val="0"/>
                  <w:marBottom w:val="0"/>
                  <w:divBdr>
                    <w:top w:val="none" w:sz="0" w:space="0" w:color="auto"/>
                    <w:left w:val="none" w:sz="0" w:space="0" w:color="auto"/>
                    <w:bottom w:val="none" w:sz="0" w:space="0" w:color="auto"/>
                    <w:right w:val="none" w:sz="0" w:space="0" w:color="auto"/>
                  </w:divBdr>
                </w:div>
                <w:div w:id="13307592">
                  <w:marLeft w:val="640"/>
                  <w:marRight w:val="0"/>
                  <w:marTop w:val="0"/>
                  <w:marBottom w:val="0"/>
                  <w:divBdr>
                    <w:top w:val="none" w:sz="0" w:space="0" w:color="auto"/>
                    <w:left w:val="none" w:sz="0" w:space="0" w:color="auto"/>
                    <w:bottom w:val="none" w:sz="0" w:space="0" w:color="auto"/>
                    <w:right w:val="none" w:sz="0" w:space="0" w:color="auto"/>
                  </w:divBdr>
                </w:div>
                <w:div w:id="727142726">
                  <w:marLeft w:val="640"/>
                  <w:marRight w:val="0"/>
                  <w:marTop w:val="0"/>
                  <w:marBottom w:val="0"/>
                  <w:divBdr>
                    <w:top w:val="none" w:sz="0" w:space="0" w:color="auto"/>
                    <w:left w:val="none" w:sz="0" w:space="0" w:color="auto"/>
                    <w:bottom w:val="none" w:sz="0" w:space="0" w:color="auto"/>
                    <w:right w:val="none" w:sz="0" w:space="0" w:color="auto"/>
                  </w:divBdr>
                </w:div>
                <w:div w:id="62414635">
                  <w:marLeft w:val="640"/>
                  <w:marRight w:val="0"/>
                  <w:marTop w:val="0"/>
                  <w:marBottom w:val="0"/>
                  <w:divBdr>
                    <w:top w:val="none" w:sz="0" w:space="0" w:color="auto"/>
                    <w:left w:val="none" w:sz="0" w:space="0" w:color="auto"/>
                    <w:bottom w:val="none" w:sz="0" w:space="0" w:color="auto"/>
                    <w:right w:val="none" w:sz="0" w:space="0" w:color="auto"/>
                  </w:divBdr>
                </w:div>
                <w:div w:id="2899469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4158960">
          <w:marLeft w:val="640"/>
          <w:marRight w:val="0"/>
          <w:marTop w:val="0"/>
          <w:marBottom w:val="0"/>
          <w:divBdr>
            <w:top w:val="none" w:sz="0" w:space="0" w:color="auto"/>
            <w:left w:val="none" w:sz="0" w:space="0" w:color="auto"/>
            <w:bottom w:val="none" w:sz="0" w:space="0" w:color="auto"/>
            <w:right w:val="none" w:sz="0" w:space="0" w:color="auto"/>
          </w:divBdr>
        </w:div>
        <w:div w:id="1558273074">
          <w:marLeft w:val="640"/>
          <w:marRight w:val="0"/>
          <w:marTop w:val="0"/>
          <w:marBottom w:val="0"/>
          <w:divBdr>
            <w:top w:val="none" w:sz="0" w:space="0" w:color="auto"/>
            <w:left w:val="none" w:sz="0" w:space="0" w:color="auto"/>
            <w:bottom w:val="none" w:sz="0" w:space="0" w:color="auto"/>
            <w:right w:val="none" w:sz="0" w:space="0" w:color="auto"/>
          </w:divBdr>
        </w:div>
        <w:div w:id="181356972">
          <w:marLeft w:val="640"/>
          <w:marRight w:val="0"/>
          <w:marTop w:val="0"/>
          <w:marBottom w:val="0"/>
          <w:divBdr>
            <w:top w:val="none" w:sz="0" w:space="0" w:color="auto"/>
            <w:left w:val="none" w:sz="0" w:space="0" w:color="auto"/>
            <w:bottom w:val="none" w:sz="0" w:space="0" w:color="auto"/>
            <w:right w:val="none" w:sz="0" w:space="0" w:color="auto"/>
          </w:divBdr>
        </w:div>
        <w:div w:id="1658222399">
          <w:marLeft w:val="640"/>
          <w:marRight w:val="0"/>
          <w:marTop w:val="0"/>
          <w:marBottom w:val="0"/>
          <w:divBdr>
            <w:top w:val="none" w:sz="0" w:space="0" w:color="auto"/>
            <w:left w:val="none" w:sz="0" w:space="0" w:color="auto"/>
            <w:bottom w:val="none" w:sz="0" w:space="0" w:color="auto"/>
            <w:right w:val="none" w:sz="0" w:space="0" w:color="auto"/>
          </w:divBdr>
        </w:div>
        <w:div w:id="1158229671">
          <w:marLeft w:val="640"/>
          <w:marRight w:val="0"/>
          <w:marTop w:val="0"/>
          <w:marBottom w:val="0"/>
          <w:divBdr>
            <w:top w:val="none" w:sz="0" w:space="0" w:color="auto"/>
            <w:left w:val="none" w:sz="0" w:space="0" w:color="auto"/>
            <w:bottom w:val="none" w:sz="0" w:space="0" w:color="auto"/>
            <w:right w:val="none" w:sz="0" w:space="0" w:color="auto"/>
          </w:divBdr>
        </w:div>
        <w:div w:id="1512406718">
          <w:marLeft w:val="640"/>
          <w:marRight w:val="0"/>
          <w:marTop w:val="0"/>
          <w:marBottom w:val="0"/>
          <w:divBdr>
            <w:top w:val="none" w:sz="0" w:space="0" w:color="auto"/>
            <w:left w:val="none" w:sz="0" w:space="0" w:color="auto"/>
            <w:bottom w:val="none" w:sz="0" w:space="0" w:color="auto"/>
            <w:right w:val="none" w:sz="0" w:space="0" w:color="auto"/>
          </w:divBdr>
        </w:div>
        <w:div w:id="2105682027">
          <w:marLeft w:val="640"/>
          <w:marRight w:val="0"/>
          <w:marTop w:val="0"/>
          <w:marBottom w:val="0"/>
          <w:divBdr>
            <w:top w:val="none" w:sz="0" w:space="0" w:color="auto"/>
            <w:left w:val="none" w:sz="0" w:space="0" w:color="auto"/>
            <w:bottom w:val="none" w:sz="0" w:space="0" w:color="auto"/>
            <w:right w:val="none" w:sz="0" w:space="0" w:color="auto"/>
          </w:divBdr>
        </w:div>
        <w:div w:id="662203653">
          <w:marLeft w:val="640"/>
          <w:marRight w:val="0"/>
          <w:marTop w:val="0"/>
          <w:marBottom w:val="0"/>
          <w:divBdr>
            <w:top w:val="none" w:sz="0" w:space="0" w:color="auto"/>
            <w:left w:val="none" w:sz="0" w:space="0" w:color="auto"/>
            <w:bottom w:val="none" w:sz="0" w:space="0" w:color="auto"/>
            <w:right w:val="none" w:sz="0" w:space="0" w:color="auto"/>
          </w:divBdr>
        </w:div>
        <w:div w:id="2134397774">
          <w:marLeft w:val="640"/>
          <w:marRight w:val="0"/>
          <w:marTop w:val="0"/>
          <w:marBottom w:val="0"/>
          <w:divBdr>
            <w:top w:val="none" w:sz="0" w:space="0" w:color="auto"/>
            <w:left w:val="none" w:sz="0" w:space="0" w:color="auto"/>
            <w:bottom w:val="none" w:sz="0" w:space="0" w:color="auto"/>
            <w:right w:val="none" w:sz="0" w:space="0" w:color="auto"/>
          </w:divBdr>
        </w:div>
        <w:div w:id="42028641">
          <w:marLeft w:val="640"/>
          <w:marRight w:val="0"/>
          <w:marTop w:val="0"/>
          <w:marBottom w:val="0"/>
          <w:divBdr>
            <w:top w:val="none" w:sz="0" w:space="0" w:color="auto"/>
            <w:left w:val="none" w:sz="0" w:space="0" w:color="auto"/>
            <w:bottom w:val="none" w:sz="0" w:space="0" w:color="auto"/>
            <w:right w:val="none" w:sz="0" w:space="0" w:color="auto"/>
          </w:divBdr>
        </w:div>
        <w:div w:id="75130190">
          <w:marLeft w:val="640"/>
          <w:marRight w:val="0"/>
          <w:marTop w:val="0"/>
          <w:marBottom w:val="0"/>
          <w:divBdr>
            <w:top w:val="none" w:sz="0" w:space="0" w:color="auto"/>
            <w:left w:val="none" w:sz="0" w:space="0" w:color="auto"/>
            <w:bottom w:val="none" w:sz="0" w:space="0" w:color="auto"/>
            <w:right w:val="none" w:sz="0" w:space="0" w:color="auto"/>
          </w:divBdr>
        </w:div>
        <w:div w:id="55279531">
          <w:marLeft w:val="640"/>
          <w:marRight w:val="0"/>
          <w:marTop w:val="0"/>
          <w:marBottom w:val="0"/>
          <w:divBdr>
            <w:top w:val="none" w:sz="0" w:space="0" w:color="auto"/>
            <w:left w:val="none" w:sz="0" w:space="0" w:color="auto"/>
            <w:bottom w:val="none" w:sz="0" w:space="0" w:color="auto"/>
            <w:right w:val="none" w:sz="0" w:space="0" w:color="auto"/>
          </w:divBdr>
        </w:div>
        <w:div w:id="2024935565">
          <w:marLeft w:val="640"/>
          <w:marRight w:val="0"/>
          <w:marTop w:val="0"/>
          <w:marBottom w:val="0"/>
          <w:divBdr>
            <w:top w:val="none" w:sz="0" w:space="0" w:color="auto"/>
            <w:left w:val="none" w:sz="0" w:space="0" w:color="auto"/>
            <w:bottom w:val="none" w:sz="0" w:space="0" w:color="auto"/>
            <w:right w:val="none" w:sz="0" w:space="0" w:color="auto"/>
          </w:divBdr>
        </w:div>
        <w:div w:id="284851955">
          <w:marLeft w:val="640"/>
          <w:marRight w:val="0"/>
          <w:marTop w:val="0"/>
          <w:marBottom w:val="0"/>
          <w:divBdr>
            <w:top w:val="none" w:sz="0" w:space="0" w:color="auto"/>
            <w:left w:val="none" w:sz="0" w:space="0" w:color="auto"/>
            <w:bottom w:val="none" w:sz="0" w:space="0" w:color="auto"/>
            <w:right w:val="none" w:sz="0" w:space="0" w:color="auto"/>
          </w:divBdr>
        </w:div>
        <w:div w:id="1557355284">
          <w:marLeft w:val="640"/>
          <w:marRight w:val="0"/>
          <w:marTop w:val="0"/>
          <w:marBottom w:val="0"/>
          <w:divBdr>
            <w:top w:val="none" w:sz="0" w:space="0" w:color="auto"/>
            <w:left w:val="none" w:sz="0" w:space="0" w:color="auto"/>
            <w:bottom w:val="none" w:sz="0" w:space="0" w:color="auto"/>
            <w:right w:val="none" w:sz="0" w:space="0" w:color="auto"/>
          </w:divBdr>
        </w:div>
        <w:div w:id="1001203779">
          <w:marLeft w:val="640"/>
          <w:marRight w:val="0"/>
          <w:marTop w:val="0"/>
          <w:marBottom w:val="0"/>
          <w:divBdr>
            <w:top w:val="none" w:sz="0" w:space="0" w:color="auto"/>
            <w:left w:val="none" w:sz="0" w:space="0" w:color="auto"/>
            <w:bottom w:val="none" w:sz="0" w:space="0" w:color="auto"/>
            <w:right w:val="none" w:sz="0" w:space="0" w:color="auto"/>
          </w:divBdr>
        </w:div>
        <w:div w:id="336154462">
          <w:marLeft w:val="640"/>
          <w:marRight w:val="0"/>
          <w:marTop w:val="0"/>
          <w:marBottom w:val="0"/>
          <w:divBdr>
            <w:top w:val="none" w:sz="0" w:space="0" w:color="auto"/>
            <w:left w:val="none" w:sz="0" w:space="0" w:color="auto"/>
            <w:bottom w:val="none" w:sz="0" w:space="0" w:color="auto"/>
            <w:right w:val="none" w:sz="0" w:space="0" w:color="auto"/>
          </w:divBdr>
        </w:div>
        <w:div w:id="1608004510">
          <w:marLeft w:val="640"/>
          <w:marRight w:val="0"/>
          <w:marTop w:val="0"/>
          <w:marBottom w:val="0"/>
          <w:divBdr>
            <w:top w:val="none" w:sz="0" w:space="0" w:color="auto"/>
            <w:left w:val="none" w:sz="0" w:space="0" w:color="auto"/>
            <w:bottom w:val="none" w:sz="0" w:space="0" w:color="auto"/>
            <w:right w:val="none" w:sz="0" w:space="0" w:color="auto"/>
          </w:divBdr>
        </w:div>
        <w:div w:id="1489781508">
          <w:marLeft w:val="640"/>
          <w:marRight w:val="0"/>
          <w:marTop w:val="0"/>
          <w:marBottom w:val="0"/>
          <w:divBdr>
            <w:top w:val="none" w:sz="0" w:space="0" w:color="auto"/>
            <w:left w:val="none" w:sz="0" w:space="0" w:color="auto"/>
            <w:bottom w:val="none" w:sz="0" w:space="0" w:color="auto"/>
            <w:right w:val="none" w:sz="0" w:space="0" w:color="auto"/>
          </w:divBdr>
        </w:div>
        <w:div w:id="410394266">
          <w:marLeft w:val="640"/>
          <w:marRight w:val="0"/>
          <w:marTop w:val="0"/>
          <w:marBottom w:val="0"/>
          <w:divBdr>
            <w:top w:val="none" w:sz="0" w:space="0" w:color="auto"/>
            <w:left w:val="none" w:sz="0" w:space="0" w:color="auto"/>
            <w:bottom w:val="none" w:sz="0" w:space="0" w:color="auto"/>
            <w:right w:val="none" w:sz="0" w:space="0" w:color="auto"/>
          </w:divBdr>
        </w:div>
        <w:div w:id="2062702922">
          <w:marLeft w:val="640"/>
          <w:marRight w:val="0"/>
          <w:marTop w:val="0"/>
          <w:marBottom w:val="0"/>
          <w:divBdr>
            <w:top w:val="none" w:sz="0" w:space="0" w:color="auto"/>
            <w:left w:val="none" w:sz="0" w:space="0" w:color="auto"/>
            <w:bottom w:val="none" w:sz="0" w:space="0" w:color="auto"/>
            <w:right w:val="none" w:sz="0" w:space="0" w:color="auto"/>
          </w:divBdr>
        </w:div>
        <w:div w:id="332802600">
          <w:marLeft w:val="640"/>
          <w:marRight w:val="0"/>
          <w:marTop w:val="0"/>
          <w:marBottom w:val="0"/>
          <w:divBdr>
            <w:top w:val="none" w:sz="0" w:space="0" w:color="auto"/>
            <w:left w:val="none" w:sz="0" w:space="0" w:color="auto"/>
            <w:bottom w:val="none" w:sz="0" w:space="0" w:color="auto"/>
            <w:right w:val="none" w:sz="0" w:space="0" w:color="auto"/>
          </w:divBdr>
        </w:div>
        <w:div w:id="1629239027">
          <w:marLeft w:val="640"/>
          <w:marRight w:val="0"/>
          <w:marTop w:val="0"/>
          <w:marBottom w:val="0"/>
          <w:divBdr>
            <w:top w:val="none" w:sz="0" w:space="0" w:color="auto"/>
            <w:left w:val="none" w:sz="0" w:space="0" w:color="auto"/>
            <w:bottom w:val="none" w:sz="0" w:space="0" w:color="auto"/>
            <w:right w:val="none" w:sz="0" w:space="0" w:color="auto"/>
          </w:divBdr>
        </w:div>
        <w:div w:id="314186545">
          <w:marLeft w:val="640"/>
          <w:marRight w:val="0"/>
          <w:marTop w:val="0"/>
          <w:marBottom w:val="0"/>
          <w:divBdr>
            <w:top w:val="none" w:sz="0" w:space="0" w:color="auto"/>
            <w:left w:val="none" w:sz="0" w:space="0" w:color="auto"/>
            <w:bottom w:val="none" w:sz="0" w:space="0" w:color="auto"/>
            <w:right w:val="none" w:sz="0" w:space="0" w:color="auto"/>
          </w:divBdr>
        </w:div>
        <w:div w:id="1154644309">
          <w:marLeft w:val="640"/>
          <w:marRight w:val="0"/>
          <w:marTop w:val="0"/>
          <w:marBottom w:val="0"/>
          <w:divBdr>
            <w:top w:val="none" w:sz="0" w:space="0" w:color="auto"/>
            <w:left w:val="none" w:sz="0" w:space="0" w:color="auto"/>
            <w:bottom w:val="none" w:sz="0" w:space="0" w:color="auto"/>
            <w:right w:val="none" w:sz="0" w:space="0" w:color="auto"/>
          </w:divBdr>
        </w:div>
        <w:div w:id="1520506649">
          <w:marLeft w:val="640"/>
          <w:marRight w:val="0"/>
          <w:marTop w:val="0"/>
          <w:marBottom w:val="0"/>
          <w:divBdr>
            <w:top w:val="none" w:sz="0" w:space="0" w:color="auto"/>
            <w:left w:val="none" w:sz="0" w:space="0" w:color="auto"/>
            <w:bottom w:val="none" w:sz="0" w:space="0" w:color="auto"/>
            <w:right w:val="none" w:sz="0" w:space="0" w:color="auto"/>
          </w:divBdr>
        </w:div>
        <w:div w:id="1005792164">
          <w:marLeft w:val="640"/>
          <w:marRight w:val="0"/>
          <w:marTop w:val="0"/>
          <w:marBottom w:val="0"/>
          <w:divBdr>
            <w:top w:val="none" w:sz="0" w:space="0" w:color="auto"/>
            <w:left w:val="none" w:sz="0" w:space="0" w:color="auto"/>
            <w:bottom w:val="none" w:sz="0" w:space="0" w:color="auto"/>
            <w:right w:val="none" w:sz="0" w:space="0" w:color="auto"/>
          </w:divBdr>
        </w:div>
        <w:div w:id="1229926116">
          <w:marLeft w:val="640"/>
          <w:marRight w:val="0"/>
          <w:marTop w:val="0"/>
          <w:marBottom w:val="0"/>
          <w:divBdr>
            <w:top w:val="none" w:sz="0" w:space="0" w:color="auto"/>
            <w:left w:val="none" w:sz="0" w:space="0" w:color="auto"/>
            <w:bottom w:val="none" w:sz="0" w:space="0" w:color="auto"/>
            <w:right w:val="none" w:sz="0" w:space="0" w:color="auto"/>
          </w:divBdr>
        </w:div>
        <w:div w:id="1700469281">
          <w:marLeft w:val="640"/>
          <w:marRight w:val="0"/>
          <w:marTop w:val="0"/>
          <w:marBottom w:val="0"/>
          <w:divBdr>
            <w:top w:val="none" w:sz="0" w:space="0" w:color="auto"/>
            <w:left w:val="none" w:sz="0" w:space="0" w:color="auto"/>
            <w:bottom w:val="none" w:sz="0" w:space="0" w:color="auto"/>
            <w:right w:val="none" w:sz="0" w:space="0" w:color="auto"/>
          </w:divBdr>
        </w:div>
        <w:div w:id="2061398408">
          <w:marLeft w:val="640"/>
          <w:marRight w:val="0"/>
          <w:marTop w:val="0"/>
          <w:marBottom w:val="0"/>
          <w:divBdr>
            <w:top w:val="none" w:sz="0" w:space="0" w:color="auto"/>
            <w:left w:val="none" w:sz="0" w:space="0" w:color="auto"/>
            <w:bottom w:val="none" w:sz="0" w:space="0" w:color="auto"/>
            <w:right w:val="none" w:sz="0" w:space="0" w:color="auto"/>
          </w:divBdr>
        </w:div>
        <w:div w:id="145166299">
          <w:marLeft w:val="640"/>
          <w:marRight w:val="0"/>
          <w:marTop w:val="0"/>
          <w:marBottom w:val="0"/>
          <w:divBdr>
            <w:top w:val="none" w:sz="0" w:space="0" w:color="auto"/>
            <w:left w:val="none" w:sz="0" w:space="0" w:color="auto"/>
            <w:bottom w:val="none" w:sz="0" w:space="0" w:color="auto"/>
            <w:right w:val="none" w:sz="0" w:space="0" w:color="auto"/>
          </w:divBdr>
        </w:div>
        <w:div w:id="1212810503">
          <w:marLeft w:val="640"/>
          <w:marRight w:val="0"/>
          <w:marTop w:val="0"/>
          <w:marBottom w:val="0"/>
          <w:divBdr>
            <w:top w:val="none" w:sz="0" w:space="0" w:color="auto"/>
            <w:left w:val="none" w:sz="0" w:space="0" w:color="auto"/>
            <w:bottom w:val="none" w:sz="0" w:space="0" w:color="auto"/>
            <w:right w:val="none" w:sz="0" w:space="0" w:color="auto"/>
          </w:divBdr>
        </w:div>
        <w:div w:id="1695688521">
          <w:marLeft w:val="640"/>
          <w:marRight w:val="0"/>
          <w:marTop w:val="0"/>
          <w:marBottom w:val="0"/>
          <w:divBdr>
            <w:top w:val="none" w:sz="0" w:space="0" w:color="auto"/>
            <w:left w:val="none" w:sz="0" w:space="0" w:color="auto"/>
            <w:bottom w:val="none" w:sz="0" w:space="0" w:color="auto"/>
            <w:right w:val="none" w:sz="0" w:space="0" w:color="auto"/>
          </w:divBdr>
        </w:div>
        <w:div w:id="710543729">
          <w:marLeft w:val="640"/>
          <w:marRight w:val="0"/>
          <w:marTop w:val="0"/>
          <w:marBottom w:val="0"/>
          <w:divBdr>
            <w:top w:val="none" w:sz="0" w:space="0" w:color="auto"/>
            <w:left w:val="none" w:sz="0" w:space="0" w:color="auto"/>
            <w:bottom w:val="none" w:sz="0" w:space="0" w:color="auto"/>
            <w:right w:val="none" w:sz="0" w:space="0" w:color="auto"/>
          </w:divBdr>
        </w:div>
        <w:div w:id="1008755986">
          <w:marLeft w:val="640"/>
          <w:marRight w:val="0"/>
          <w:marTop w:val="0"/>
          <w:marBottom w:val="0"/>
          <w:divBdr>
            <w:top w:val="none" w:sz="0" w:space="0" w:color="auto"/>
            <w:left w:val="none" w:sz="0" w:space="0" w:color="auto"/>
            <w:bottom w:val="none" w:sz="0" w:space="0" w:color="auto"/>
            <w:right w:val="none" w:sz="0" w:space="0" w:color="auto"/>
          </w:divBdr>
        </w:div>
        <w:div w:id="44450648">
          <w:marLeft w:val="640"/>
          <w:marRight w:val="0"/>
          <w:marTop w:val="0"/>
          <w:marBottom w:val="0"/>
          <w:divBdr>
            <w:top w:val="none" w:sz="0" w:space="0" w:color="auto"/>
            <w:left w:val="none" w:sz="0" w:space="0" w:color="auto"/>
            <w:bottom w:val="none" w:sz="0" w:space="0" w:color="auto"/>
            <w:right w:val="none" w:sz="0" w:space="0" w:color="auto"/>
          </w:divBdr>
        </w:div>
        <w:div w:id="763382553">
          <w:marLeft w:val="640"/>
          <w:marRight w:val="0"/>
          <w:marTop w:val="0"/>
          <w:marBottom w:val="0"/>
          <w:divBdr>
            <w:top w:val="none" w:sz="0" w:space="0" w:color="auto"/>
            <w:left w:val="none" w:sz="0" w:space="0" w:color="auto"/>
            <w:bottom w:val="none" w:sz="0" w:space="0" w:color="auto"/>
            <w:right w:val="none" w:sz="0" w:space="0" w:color="auto"/>
          </w:divBdr>
        </w:div>
        <w:div w:id="777679425">
          <w:marLeft w:val="640"/>
          <w:marRight w:val="0"/>
          <w:marTop w:val="0"/>
          <w:marBottom w:val="0"/>
          <w:divBdr>
            <w:top w:val="none" w:sz="0" w:space="0" w:color="auto"/>
            <w:left w:val="none" w:sz="0" w:space="0" w:color="auto"/>
            <w:bottom w:val="none" w:sz="0" w:space="0" w:color="auto"/>
            <w:right w:val="none" w:sz="0" w:space="0" w:color="auto"/>
          </w:divBdr>
        </w:div>
        <w:div w:id="1513375976">
          <w:marLeft w:val="640"/>
          <w:marRight w:val="0"/>
          <w:marTop w:val="0"/>
          <w:marBottom w:val="0"/>
          <w:divBdr>
            <w:top w:val="none" w:sz="0" w:space="0" w:color="auto"/>
            <w:left w:val="none" w:sz="0" w:space="0" w:color="auto"/>
            <w:bottom w:val="none" w:sz="0" w:space="0" w:color="auto"/>
            <w:right w:val="none" w:sz="0" w:space="0" w:color="auto"/>
          </w:divBdr>
        </w:div>
        <w:div w:id="484901713">
          <w:marLeft w:val="640"/>
          <w:marRight w:val="0"/>
          <w:marTop w:val="0"/>
          <w:marBottom w:val="0"/>
          <w:divBdr>
            <w:top w:val="none" w:sz="0" w:space="0" w:color="auto"/>
            <w:left w:val="none" w:sz="0" w:space="0" w:color="auto"/>
            <w:bottom w:val="none" w:sz="0" w:space="0" w:color="auto"/>
            <w:right w:val="none" w:sz="0" w:space="0" w:color="auto"/>
          </w:divBdr>
        </w:div>
        <w:div w:id="1064908503">
          <w:marLeft w:val="640"/>
          <w:marRight w:val="0"/>
          <w:marTop w:val="0"/>
          <w:marBottom w:val="0"/>
          <w:divBdr>
            <w:top w:val="none" w:sz="0" w:space="0" w:color="auto"/>
            <w:left w:val="none" w:sz="0" w:space="0" w:color="auto"/>
            <w:bottom w:val="none" w:sz="0" w:space="0" w:color="auto"/>
            <w:right w:val="none" w:sz="0" w:space="0" w:color="auto"/>
          </w:divBdr>
        </w:div>
        <w:div w:id="1893420406">
          <w:marLeft w:val="640"/>
          <w:marRight w:val="0"/>
          <w:marTop w:val="0"/>
          <w:marBottom w:val="0"/>
          <w:divBdr>
            <w:top w:val="none" w:sz="0" w:space="0" w:color="auto"/>
            <w:left w:val="none" w:sz="0" w:space="0" w:color="auto"/>
            <w:bottom w:val="none" w:sz="0" w:space="0" w:color="auto"/>
            <w:right w:val="none" w:sz="0" w:space="0" w:color="auto"/>
          </w:divBdr>
        </w:div>
        <w:div w:id="1487282656">
          <w:marLeft w:val="640"/>
          <w:marRight w:val="0"/>
          <w:marTop w:val="0"/>
          <w:marBottom w:val="0"/>
          <w:divBdr>
            <w:top w:val="none" w:sz="0" w:space="0" w:color="auto"/>
            <w:left w:val="none" w:sz="0" w:space="0" w:color="auto"/>
            <w:bottom w:val="none" w:sz="0" w:space="0" w:color="auto"/>
            <w:right w:val="none" w:sz="0" w:space="0" w:color="auto"/>
          </w:divBdr>
        </w:div>
        <w:div w:id="571428610">
          <w:marLeft w:val="64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0693970">
      <w:bodyDiv w:val="1"/>
      <w:marLeft w:val="0"/>
      <w:marRight w:val="0"/>
      <w:marTop w:val="0"/>
      <w:marBottom w:val="0"/>
      <w:divBdr>
        <w:top w:val="none" w:sz="0" w:space="0" w:color="auto"/>
        <w:left w:val="none" w:sz="0" w:space="0" w:color="auto"/>
        <w:bottom w:val="none" w:sz="0" w:space="0" w:color="auto"/>
        <w:right w:val="none" w:sz="0" w:space="0" w:color="auto"/>
      </w:divBdr>
      <w:divsChild>
        <w:div w:id="912278680">
          <w:marLeft w:val="640"/>
          <w:marRight w:val="0"/>
          <w:marTop w:val="0"/>
          <w:marBottom w:val="0"/>
          <w:divBdr>
            <w:top w:val="none" w:sz="0" w:space="0" w:color="auto"/>
            <w:left w:val="none" w:sz="0" w:space="0" w:color="auto"/>
            <w:bottom w:val="none" w:sz="0" w:space="0" w:color="auto"/>
            <w:right w:val="none" w:sz="0" w:space="0" w:color="auto"/>
          </w:divBdr>
        </w:div>
        <w:div w:id="157040828">
          <w:marLeft w:val="640"/>
          <w:marRight w:val="0"/>
          <w:marTop w:val="0"/>
          <w:marBottom w:val="0"/>
          <w:divBdr>
            <w:top w:val="none" w:sz="0" w:space="0" w:color="auto"/>
            <w:left w:val="none" w:sz="0" w:space="0" w:color="auto"/>
            <w:bottom w:val="none" w:sz="0" w:space="0" w:color="auto"/>
            <w:right w:val="none" w:sz="0" w:space="0" w:color="auto"/>
          </w:divBdr>
        </w:div>
        <w:div w:id="352263484">
          <w:marLeft w:val="640"/>
          <w:marRight w:val="0"/>
          <w:marTop w:val="0"/>
          <w:marBottom w:val="0"/>
          <w:divBdr>
            <w:top w:val="none" w:sz="0" w:space="0" w:color="auto"/>
            <w:left w:val="none" w:sz="0" w:space="0" w:color="auto"/>
            <w:bottom w:val="none" w:sz="0" w:space="0" w:color="auto"/>
            <w:right w:val="none" w:sz="0" w:space="0" w:color="auto"/>
          </w:divBdr>
        </w:div>
        <w:div w:id="420297512">
          <w:marLeft w:val="640"/>
          <w:marRight w:val="0"/>
          <w:marTop w:val="0"/>
          <w:marBottom w:val="0"/>
          <w:divBdr>
            <w:top w:val="none" w:sz="0" w:space="0" w:color="auto"/>
            <w:left w:val="none" w:sz="0" w:space="0" w:color="auto"/>
            <w:bottom w:val="none" w:sz="0" w:space="0" w:color="auto"/>
            <w:right w:val="none" w:sz="0" w:space="0" w:color="auto"/>
          </w:divBdr>
        </w:div>
        <w:div w:id="357851395">
          <w:marLeft w:val="640"/>
          <w:marRight w:val="0"/>
          <w:marTop w:val="0"/>
          <w:marBottom w:val="0"/>
          <w:divBdr>
            <w:top w:val="none" w:sz="0" w:space="0" w:color="auto"/>
            <w:left w:val="none" w:sz="0" w:space="0" w:color="auto"/>
            <w:bottom w:val="none" w:sz="0" w:space="0" w:color="auto"/>
            <w:right w:val="none" w:sz="0" w:space="0" w:color="auto"/>
          </w:divBdr>
        </w:div>
        <w:div w:id="1688678056">
          <w:marLeft w:val="640"/>
          <w:marRight w:val="0"/>
          <w:marTop w:val="0"/>
          <w:marBottom w:val="0"/>
          <w:divBdr>
            <w:top w:val="none" w:sz="0" w:space="0" w:color="auto"/>
            <w:left w:val="none" w:sz="0" w:space="0" w:color="auto"/>
            <w:bottom w:val="none" w:sz="0" w:space="0" w:color="auto"/>
            <w:right w:val="none" w:sz="0" w:space="0" w:color="auto"/>
          </w:divBdr>
        </w:div>
        <w:div w:id="2083596459">
          <w:marLeft w:val="640"/>
          <w:marRight w:val="0"/>
          <w:marTop w:val="0"/>
          <w:marBottom w:val="0"/>
          <w:divBdr>
            <w:top w:val="none" w:sz="0" w:space="0" w:color="auto"/>
            <w:left w:val="none" w:sz="0" w:space="0" w:color="auto"/>
            <w:bottom w:val="none" w:sz="0" w:space="0" w:color="auto"/>
            <w:right w:val="none" w:sz="0" w:space="0" w:color="auto"/>
          </w:divBdr>
        </w:div>
        <w:div w:id="1280255881">
          <w:marLeft w:val="640"/>
          <w:marRight w:val="0"/>
          <w:marTop w:val="0"/>
          <w:marBottom w:val="0"/>
          <w:divBdr>
            <w:top w:val="none" w:sz="0" w:space="0" w:color="auto"/>
            <w:left w:val="none" w:sz="0" w:space="0" w:color="auto"/>
            <w:bottom w:val="none" w:sz="0" w:space="0" w:color="auto"/>
            <w:right w:val="none" w:sz="0" w:space="0" w:color="auto"/>
          </w:divBdr>
        </w:div>
        <w:div w:id="1369724407">
          <w:marLeft w:val="640"/>
          <w:marRight w:val="0"/>
          <w:marTop w:val="0"/>
          <w:marBottom w:val="0"/>
          <w:divBdr>
            <w:top w:val="none" w:sz="0" w:space="0" w:color="auto"/>
            <w:left w:val="none" w:sz="0" w:space="0" w:color="auto"/>
            <w:bottom w:val="none" w:sz="0" w:space="0" w:color="auto"/>
            <w:right w:val="none" w:sz="0" w:space="0" w:color="auto"/>
          </w:divBdr>
        </w:div>
        <w:div w:id="295455764">
          <w:marLeft w:val="640"/>
          <w:marRight w:val="0"/>
          <w:marTop w:val="0"/>
          <w:marBottom w:val="0"/>
          <w:divBdr>
            <w:top w:val="none" w:sz="0" w:space="0" w:color="auto"/>
            <w:left w:val="none" w:sz="0" w:space="0" w:color="auto"/>
            <w:bottom w:val="none" w:sz="0" w:space="0" w:color="auto"/>
            <w:right w:val="none" w:sz="0" w:space="0" w:color="auto"/>
          </w:divBdr>
        </w:div>
        <w:div w:id="801578745">
          <w:marLeft w:val="640"/>
          <w:marRight w:val="0"/>
          <w:marTop w:val="0"/>
          <w:marBottom w:val="0"/>
          <w:divBdr>
            <w:top w:val="none" w:sz="0" w:space="0" w:color="auto"/>
            <w:left w:val="none" w:sz="0" w:space="0" w:color="auto"/>
            <w:bottom w:val="none" w:sz="0" w:space="0" w:color="auto"/>
            <w:right w:val="none" w:sz="0" w:space="0" w:color="auto"/>
          </w:divBdr>
        </w:div>
        <w:div w:id="1078484509">
          <w:marLeft w:val="640"/>
          <w:marRight w:val="0"/>
          <w:marTop w:val="0"/>
          <w:marBottom w:val="0"/>
          <w:divBdr>
            <w:top w:val="none" w:sz="0" w:space="0" w:color="auto"/>
            <w:left w:val="none" w:sz="0" w:space="0" w:color="auto"/>
            <w:bottom w:val="none" w:sz="0" w:space="0" w:color="auto"/>
            <w:right w:val="none" w:sz="0" w:space="0" w:color="auto"/>
          </w:divBdr>
        </w:div>
        <w:div w:id="713623635">
          <w:marLeft w:val="640"/>
          <w:marRight w:val="0"/>
          <w:marTop w:val="0"/>
          <w:marBottom w:val="0"/>
          <w:divBdr>
            <w:top w:val="none" w:sz="0" w:space="0" w:color="auto"/>
            <w:left w:val="none" w:sz="0" w:space="0" w:color="auto"/>
            <w:bottom w:val="none" w:sz="0" w:space="0" w:color="auto"/>
            <w:right w:val="none" w:sz="0" w:space="0" w:color="auto"/>
          </w:divBdr>
        </w:div>
        <w:div w:id="1560704740">
          <w:marLeft w:val="640"/>
          <w:marRight w:val="0"/>
          <w:marTop w:val="0"/>
          <w:marBottom w:val="0"/>
          <w:divBdr>
            <w:top w:val="none" w:sz="0" w:space="0" w:color="auto"/>
            <w:left w:val="none" w:sz="0" w:space="0" w:color="auto"/>
            <w:bottom w:val="none" w:sz="0" w:space="0" w:color="auto"/>
            <w:right w:val="none" w:sz="0" w:space="0" w:color="auto"/>
          </w:divBdr>
        </w:div>
        <w:div w:id="637303131">
          <w:marLeft w:val="640"/>
          <w:marRight w:val="0"/>
          <w:marTop w:val="0"/>
          <w:marBottom w:val="0"/>
          <w:divBdr>
            <w:top w:val="none" w:sz="0" w:space="0" w:color="auto"/>
            <w:left w:val="none" w:sz="0" w:space="0" w:color="auto"/>
            <w:bottom w:val="none" w:sz="0" w:space="0" w:color="auto"/>
            <w:right w:val="none" w:sz="0" w:space="0" w:color="auto"/>
          </w:divBdr>
        </w:div>
        <w:div w:id="1129595352">
          <w:marLeft w:val="640"/>
          <w:marRight w:val="0"/>
          <w:marTop w:val="0"/>
          <w:marBottom w:val="0"/>
          <w:divBdr>
            <w:top w:val="none" w:sz="0" w:space="0" w:color="auto"/>
            <w:left w:val="none" w:sz="0" w:space="0" w:color="auto"/>
            <w:bottom w:val="none" w:sz="0" w:space="0" w:color="auto"/>
            <w:right w:val="none" w:sz="0" w:space="0" w:color="auto"/>
          </w:divBdr>
        </w:div>
        <w:div w:id="267738511">
          <w:marLeft w:val="640"/>
          <w:marRight w:val="0"/>
          <w:marTop w:val="0"/>
          <w:marBottom w:val="0"/>
          <w:divBdr>
            <w:top w:val="none" w:sz="0" w:space="0" w:color="auto"/>
            <w:left w:val="none" w:sz="0" w:space="0" w:color="auto"/>
            <w:bottom w:val="none" w:sz="0" w:space="0" w:color="auto"/>
            <w:right w:val="none" w:sz="0" w:space="0" w:color="auto"/>
          </w:divBdr>
        </w:div>
        <w:div w:id="1251819172">
          <w:marLeft w:val="640"/>
          <w:marRight w:val="0"/>
          <w:marTop w:val="0"/>
          <w:marBottom w:val="0"/>
          <w:divBdr>
            <w:top w:val="none" w:sz="0" w:space="0" w:color="auto"/>
            <w:left w:val="none" w:sz="0" w:space="0" w:color="auto"/>
            <w:bottom w:val="none" w:sz="0" w:space="0" w:color="auto"/>
            <w:right w:val="none" w:sz="0" w:space="0" w:color="auto"/>
          </w:divBdr>
        </w:div>
        <w:div w:id="1018431965">
          <w:marLeft w:val="640"/>
          <w:marRight w:val="0"/>
          <w:marTop w:val="0"/>
          <w:marBottom w:val="0"/>
          <w:divBdr>
            <w:top w:val="none" w:sz="0" w:space="0" w:color="auto"/>
            <w:left w:val="none" w:sz="0" w:space="0" w:color="auto"/>
            <w:bottom w:val="none" w:sz="0" w:space="0" w:color="auto"/>
            <w:right w:val="none" w:sz="0" w:space="0" w:color="auto"/>
          </w:divBdr>
        </w:div>
        <w:div w:id="1631672197">
          <w:marLeft w:val="640"/>
          <w:marRight w:val="0"/>
          <w:marTop w:val="0"/>
          <w:marBottom w:val="0"/>
          <w:divBdr>
            <w:top w:val="none" w:sz="0" w:space="0" w:color="auto"/>
            <w:left w:val="none" w:sz="0" w:space="0" w:color="auto"/>
            <w:bottom w:val="none" w:sz="0" w:space="0" w:color="auto"/>
            <w:right w:val="none" w:sz="0" w:space="0" w:color="auto"/>
          </w:divBdr>
        </w:div>
        <w:div w:id="970555071">
          <w:marLeft w:val="640"/>
          <w:marRight w:val="0"/>
          <w:marTop w:val="0"/>
          <w:marBottom w:val="0"/>
          <w:divBdr>
            <w:top w:val="none" w:sz="0" w:space="0" w:color="auto"/>
            <w:left w:val="none" w:sz="0" w:space="0" w:color="auto"/>
            <w:bottom w:val="none" w:sz="0" w:space="0" w:color="auto"/>
            <w:right w:val="none" w:sz="0" w:space="0" w:color="auto"/>
          </w:divBdr>
        </w:div>
        <w:div w:id="75637931">
          <w:marLeft w:val="640"/>
          <w:marRight w:val="0"/>
          <w:marTop w:val="0"/>
          <w:marBottom w:val="0"/>
          <w:divBdr>
            <w:top w:val="none" w:sz="0" w:space="0" w:color="auto"/>
            <w:left w:val="none" w:sz="0" w:space="0" w:color="auto"/>
            <w:bottom w:val="none" w:sz="0" w:space="0" w:color="auto"/>
            <w:right w:val="none" w:sz="0" w:space="0" w:color="auto"/>
          </w:divBdr>
        </w:div>
        <w:div w:id="886448884">
          <w:marLeft w:val="640"/>
          <w:marRight w:val="0"/>
          <w:marTop w:val="0"/>
          <w:marBottom w:val="0"/>
          <w:divBdr>
            <w:top w:val="none" w:sz="0" w:space="0" w:color="auto"/>
            <w:left w:val="none" w:sz="0" w:space="0" w:color="auto"/>
            <w:bottom w:val="none" w:sz="0" w:space="0" w:color="auto"/>
            <w:right w:val="none" w:sz="0" w:space="0" w:color="auto"/>
          </w:divBdr>
        </w:div>
        <w:div w:id="1973439785">
          <w:marLeft w:val="640"/>
          <w:marRight w:val="0"/>
          <w:marTop w:val="0"/>
          <w:marBottom w:val="0"/>
          <w:divBdr>
            <w:top w:val="none" w:sz="0" w:space="0" w:color="auto"/>
            <w:left w:val="none" w:sz="0" w:space="0" w:color="auto"/>
            <w:bottom w:val="none" w:sz="0" w:space="0" w:color="auto"/>
            <w:right w:val="none" w:sz="0" w:space="0" w:color="auto"/>
          </w:divBdr>
        </w:div>
        <w:div w:id="976423186">
          <w:marLeft w:val="640"/>
          <w:marRight w:val="0"/>
          <w:marTop w:val="0"/>
          <w:marBottom w:val="0"/>
          <w:divBdr>
            <w:top w:val="none" w:sz="0" w:space="0" w:color="auto"/>
            <w:left w:val="none" w:sz="0" w:space="0" w:color="auto"/>
            <w:bottom w:val="none" w:sz="0" w:space="0" w:color="auto"/>
            <w:right w:val="none" w:sz="0" w:space="0" w:color="auto"/>
          </w:divBdr>
        </w:div>
        <w:div w:id="36249556">
          <w:marLeft w:val="640"/>
          <w:marRight w:val="0"/>
          <w:marTop w:val="0"/>
          <w:marBottom w:val="0"/>
          <w:divBdr>
            <w:top w:val="none" w:sz="0" w:space="0" w:color="auto"/>
            <w:left w:val="none" w:sz="0" w:space="0" w:color="auto"/>
            <w:bottom w:val="none" w:sz="0" w:space="0" w:color="auto"/>
            <w:right w:val="none" w:sz="0" w:space="0" w:color="auto"/>
          </w:divBdr>
        </w:div>
        <w:div w:id="391924593">
          <w:marLeft w:val="640"/>
          <w:marRight w:val="0"/>
          <w:marTop w:val="0"/>
          <w:marBottom w:val="0"/>
          <w:divBdr>
            <w:top w:val="none" w:sz="0" w:space="0" w:color="auto"/>
            <w:left w:val="none" w:sz="0" w:space="0" w:color="auto"/>
            <w:bottom w:val="none" w:sz="0" w:space="0" w:color="auto"/>
            <w:right w:val="none" w:sz="0" w:space="0" w:color="auto"/>
          </w:divBdr>
        </w:div>
        <w:div w:id="1208495619">
          <w:marLeft w:val="640"/>
          <w:marRight w:val="0"/>
          <w:marTop w:val="0"/>
          <w:marBottom w:val="0"/>
          <w:divBdr>
            <w:top w:val="none" w:sz="0" w:space="0" w:color="auto"/>
            <w:left w:val="none" w:sz="0" w:space="0" w:color="auto"/>
            <w:bottom w:val="none" w:sz="0" w:space="0" w:color="auto"/>
            <w:right w:val="none" w:sz="0" w:space="0" w:color="auto"/>
          </w:divBdr>
        </w:div>
        <w:div w:id="1071538259">
          <w:marLeft w:val="640"/>
          <w:marRight w:val="0"/>
          <w:marTop w:val="0"/>
          <w:marBottom w:val="0"/>
          <w:divBdr>
            <w:top w:val="none" w:sz="0" w:space="0" w:color="auto"/>
            <w:left w:val="none" w:sz="0" w:space="0" w:color="auto"/>
            <w:bottom w:val="none" w:sz="0" w:space="0" w:color="auto"/>
            <w:right w:val="none" w:sz="0" w:space="0" w:color="auto"/>
          </w:divBdr>
        </w:div>
        <w:div w:id="1891109537">
          <w:marLeft w:val="640"/>
          <w:marRight w:val="0"/>
          <w:marTop w:val="0"/>
          <w:marBottom w:val="0"/>
          <w:divBdr>
            <w:top w:val="none" w:sz="0" w:space="0" w:color="auto"/>
            <w:left w:val="none" w:sz="0" w:space="0" w:color="auto"/>
            <w:bottom w:val="none" w:sz="0" w:space="0" w:color="auto"/>
            <w:right w:val="none" w:sz="0" w:space="0" w:color="auto"/>
          </w:divBdr>
        </w:div>
        <w:div w:id="1485510424">
          <w:marLeft w:val="640"/>
          <w:marRight w:val="0"/>
          <w:marTop w:val="0"/>
          <w:marBottom w:val="0"/>
          <w:divBdr>
            <w:top w:val="none" w:sz="0" w:space="0" w:color="auto"/>
            <w:left w:val="none" w:sz="0" w:space="0" w:color="auto"/>
            <w:bottom w:val="none" w:sz="0" w:space="0" w:color="auto"/>
            <w:right w:val="none" w:sz="0" w:space="0" w:color="auto"/>
          </w:divBdr>
        </w:div>
        <w:div w:id="261763272">
          <w:marLeft w:val="640"/>
          <w:marRight w:val="0"/>
          <w:marTop w:val="0"/>
          <w:marBottom w:val="0"/>
          <w:divBdr>
            <w:top w:val="none" w:sz="0" w:space="0" w:color="auto"/>
            <w:left w:val="none" w:sz="0" w:space="0" w:color="auto"/>
            <w:bottom w:val="none" w:sz="0" w:space="0" w:color="auto"/>
            <w:right w:val="none" w:sz="0" w:space="0" w:color="auto"/>
          </w:divBdr>
        </w:div>
        <w:div w:id="101196281">
          <w:marLeft w:val="640"/>
          <w:marRight w:val="0"/>
          <w:marTop w:val="0"/>
          <w:marBottom w:val="0"/>
          <w:divBdr>
            <w:top w:val="none" w:sz="0" w:space="0" w:color="auto"/>
            <w:left w:val="none" w:sz="0" w:space="0" w:color="auto"/>
            <w:bottom w:val="none" w:sz="0" w:space="0" w:color="auto"/>
            <w:right w:val="none" w:sz="0" w:space="0" w:color="auto"/>
          </w:divBdr>
        </w:div>
        <w:div w:id="1389917795">
          <w:marLeft w:val="640"/>
          <w:marRight w:val="0"/>
          <w:marTop w:val="0"/>
          <w:marBottom w:val="0"/>
          <w:divBdr>
            <w:top w:val="none" w:sz="0" w:space="0" w:color="auto"/>
            <w:left w:val="none" w:sz="0" w:space="0" w:color="auto"/>
            <w:bottom w:val="none" w:sz="0" w:space="0" w:color="auto"/>
            <w:right w:val="none" w:sz="0" w:space="0" w:color="auto"/>
          </w:divBdr>
        </w:div>
        <w:div w:id="1289816219">
          <w:marLeft w:val="640"/>
          <w:marRight w:val="0"/>
          <w:marTop w:val="0"/>
          <w:marBottom w:val="0"/>
          <w:divBdr>
            <w:top w:val="none" w:sz="0" w:space="0" w:color="auto"/>
            <w:left w:val="none" w:sz="0" w:space="0" w:color="auto"/>
            <w:bottom w:val="none" w:sz="0" w:space="0" w:color="auto"/>
            <w:right w:val="none" w:sz="0" w:space="0" w:color="auto"/>
          </w:divBdr>
        </w:div>
        <w:div w:id="753432602">
          <w:marLeft w:val="640"/>
          <w:marRight w:val="0"/>
          <w:marTop w:val="0"/>
          <w:marBottom w:val="0"/>
          <w:divBdr>
            <w:top w:val="none" w:sz="0" w:space="0" w:color="auto"/>
            <w:left w:val="none" w:sz="0" w:space="0" w:color="auto"/>
            <w:bottom w:val="none" w:sz="0" w:space="0" w:color="auto"/>
            <w:right w:val="none" w:sz="0" w:space="0" w:color="auto"/>
          </w:divBdr>
        </w:div>
        <w:div w:id="627080065">
          <w:marLeft w:val="640"/>
          <w:marRight w:val="0"/>
          <w:marTop w:val="0"/>
          <w:marBottom w:val="0"/>
          <w:divBdr>
            <w:top w:val="none" w:sz="0" w:space="0" w:color="auto"/>
            <w:left w:val="none" w:sz="0" w:space="0" w:color="auto"/>
            <w:bottom w:val="none" w:sz="0" w:space="0" w:color="auto"/>
            <w:right w:val="none" w:sz="0" w:space="0" w:color="auto"/>
          </w:divBdr>
        </w:div>
        <w:div w:id="721632023">
          <w:marLeft w:val="640"/>
          <w:marRight w:val="0"/>
          <w:marTop w:val="0"/>
          <w:marBottom w:val="0"/>
          <w:divBdr>
            <w:top w:val="none" w:sz="0" w:space="0" w:color="auto"/>
            <w:left w:val="none" w:sz="0" w:space="0" w:color="auto"/>
            <w:bottom w:val="none" w:sz="0" w:space="0" w:color="auto"/>
            <w:right w:val="none" w:sz="0" w:space="0" w:color="auto"/>
          </w:divBdr>
        </w:div>
        <w:div w:id="70584635">
          <w:marLeft w:val="640"/>
          <w:marRight w:val="0"/>
          <w:marTop w:val="0"/>
          <w:marBottom w:val="0"/>
          <w:divBdr>
            <w:top w:val="none" w:sz="0" w:space="0" w:color="auto"/>
            <w:left w:val="none" w:sz="0" w:space="0" w:color="auto"/>
            <w:bottom w:val="none" w:sz="0" w:space="0" w:color="auto"/>
            <w:right w:val="none" w:sz="0" w:space="0" w:color="auto"/>
          </w:divBdr>
        </w:div>
        <w:div w:id="624312782">
          <w:marLeft w:val="640"/>
          <w:marRight w:val="0"/>
          <w:marTop w:val="0"/>
          <w:marBottom w:val="0"/>
          <w:divBdr>
            <w:top w:val="none" w:sz="0" w:space="0" w:color="auto"/>
            <w:left w:val="none" w:sz="0" w:space="0" w:color="auto"/>
            <w:bottom w:val="none" w:sz="0" w:space="0" w:color="auto"/>
            <w:right w:val="none" w:sz="0" w:space="0" w:color="auto"/>
          </w:divBdr>
        </w:div>
        <w:div w:id="601498284">
          <w:marLeft w:val="640"/>
          <w:marRight w:val="0"/>
          <w:marTop w:val="0"/>
          <w:marBottom w:val="0"/>
          <w:divBdr>
            <w:top w:val="none" w:sz="0" w:space="0" w:color="auto"/>
            <w:left w:val="none" w:sz="0" w:space="0" w:color="auto"/>
            <w:bottom w:val="none" w:sz="0" w:space="0" w:color="auto"/>
            <w:right w:val="none" w:sz="0" w:space="0" w:color="auto"/>
          </w:divBdr>
        </w:div>
        <w:div w:id="983118677">
          <w:marLeft w:val="640"/>
          <w:marRight w:val="0"/>
          <w:marTop w:val="0"/>
          <w:marBottom w:val="0"/>
          <w:divBdr>
            <w:top w:val="none" w:sz="0" w:space="0" w:color="auto"/>
            <w:left w:val="none" w:sz="0" w:space="0" w:color="auto"/>
            <w:bottom w:val="none" w:sz="0" w:space="0" w:color="auto"/>
            <w:right w:val="none" w:sz="0" w:space="0" w:color="auto"/>
          </w:divBdr>
        </w:div>
        <w:div w:id="1666935948">
          <w:marLeft w:val="640"/>
          <w:marRight w:val="0"/>
          <w:marTop w:val="0"/>
          <w:marBottom w:val="0"/>
          <w:divBdr>
            <w:top w:val="none" w:sz="0" w:space="0" w:color="auto"/>
            <w:left w:val="none" w:sz="0" w:space="0" w:color="auto"/>
            <w:bottom w:val="none" w:sz="0" w:space="0" w:color="auto"/>
            <w:right w:val="none" w:sz="0" w:space="0" w:color="auto"/>
          </w:divBdr>
        </w:div>
        <w:div w:id="1818838730">
          <w:marLeft w:val="640"/>
          <w:marRight w:val="0"/>
          <w:marTop w:val="0"/>
          <w:marBottom w:val="0"/>
          <w:divBdr>
            <w:top w:val="none" w:sz="0" w:space="0" w:color="auto"/>
            <w:left w:val="none" w:sz="0" w:space="0" w:color="auto"/>
            <w:bottom w:val="none" w:sz="0" w:space="0" w:color="auto"/>
            <w:right w:val="none" w:sz="0" w:space="0" w:color="auto"/>
          </w:divBdr>
        </w:div>
        <w:div w:id="1325157692">
          <w:marLeft w:val="640"/>
          <w:marRight w:val="0"/>
          <w:marTop w:val="0"/>
          <w:marBottom w:val="0"/>
          <w:divBdr>
            <w:top w:val="none" w:sz="0" w:space="0" w:color="auto"/>
            <w:left w:val="none" w:sz="0" w:space="0" w:color="auto"/>
            <w:bottom w:val="none" w:sz="0" w:space="0" w:color="auto"/>
            <w:right w:val="none" w:sz="0" w:space="0" w:color="auto"/>
          </w:divBdr>
        </w:div>
        <w:div w:id="67193065">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26150146">
      <w:bodyDiv w:val="1"/>
      <w:marLeft w:val="0"/>
      <w:marRight w:val="0"/>
      <w:marTop w:val="0"/>
      <w:marBottom w:val="0"/>
      <w:divBdr>
        <w:top w:val="none" w:sz="0" w:space="0" w:color="auto"/>
        <w:left w:val="none" w:sz="0" w:space="0" w:color="auto"/>
        <w:bottom w:val="none" w:sz="0" w:space="0" w:color="auto"/>
        <w:right w:val="none" w:sz="0" w:space="0" w:color="auto"/>
      </w:divBdr>
      <w:divsChild>
        <w:div w:id="2083914694">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841775402">
          <w:marLeft w:val="480"/>
          <w:marRight w:val="0"/>
          <w:marTop w:val="0"/>
          <w:marBottom w:val="0"/>
          <w:divBdr>
            <w:top w:val="none" w:sz="0" w:space="0" w:color="auto"/>
            <w:left w:val="none" w:sz="0" w:space="0" w:color="auto"/>
            <w:bottom w:val="none" w:sz="0" w:space="0" w:color="auto"/>
            <w:right w:val="none" w:sz="0" w:space="0" w:color="auto"/>
          </w:divBdr>
        </w:div>
        <w:div w:id="877477528">
          <w:marLeft w:val="480"/>
          <w:marRight w:val="0"/>
          <w:marTop w:val="0"/>
          <w:marBottom w:val="0"/>
          <w:divBdr>
            <w:top w:val="none" w:sz="0" w:space="0" w:color="auto"/>
            <w:left w:val="none" w:sz="0" w:space="0" w:color="auto"/>
            <w:bottom w:val="none" w:sz="0" w:space="0" w:color="auto"/>
            <w:right w:val="none" w:sz="0" w:space="0" w:color="auto"/>
          </w:divBdr>
        </w:div>
        <w:div w:id="1973170187">
          <w:marLeft w:val="480"/>
          <w:marRight w:val="0"/>
          <w:marTop w:val="0"/>
          <w:marBottom w:val="0"/>
          <w:divBdr>
            <w:top w:val="none" w:sz="0" w:space="0" w:color="auto"/>
            <w:left w:val="none" w:sz="0" w:space="0" w:color="auto"/>
            <w:bottom w:val="none" w:sz="0" w:space="0" w:color="auto"/>
            <w:right w:val="none" w:sz="0" w:space="0" w:color="auto"/>
          </w:divBdr>
        </w:div>
        <w:div w:id="681207452">
          <w:marLeft w:val="480"/>
          <w:marRight w:val="0"/>
          <w:marTop w:val="0"/>
          <w:marBottom w:val="0"/>
          <w:divBdr>
            <w:top w:val="none" w:sz="0" w:space="0" w:color="auto"/>
            <w:left w:val="none" w:sz="0" w:space="0" w:color="auto"/>
            <w:bottom w:val="none" w:sz="0" w:space="0" w:color="auto"/>
            <w:right w:val="none" w:sz="0" w:space="0" w:color="auto"/>
          </w:divBdr>
        </w:div>
        <w:div w:id="531574366">
          <w:marLeft w:val="480"/>
          <w:marRight w:val="0"/>
          <w:marTop w:val="0"/>
          <w:marBottom w:val="0"/>
          <w:divBdr>
            <w:top w:val="none" w:sz="0" w:space="0" w:color="auto"/>
            <w:left w:val="none" w:sz="0" w:space="0" w:color="auto"/>
            <w:bottom w:val="none" w:sz="0" w:space="0" w:color="auto"/>
            <w:right w:val="none" w:sz="0" w:space="0" w:color="auto"/>
          </w:divBdr>
        </w:div>
        <w:div w:id="1920554602">
          <w:marLeft w:val="480"/>
          <w:marRight w:val="0"/>
          <w:marTop w:val="0"/>
          <w:marBottom w:val="0"/>
          <w:divBdr>
            <w:top w:val="none" w:sz="0" w:space="0" w:color="auto"/>
            <w:left w:val="none" w:sz="0" w:space="0" w:color="auto"/>
            <w:bottom w:val="none" w:sz="0" w:space="0" w:color="auto"/>
            <w:right w:val="none" w:sz="0" w:space="0" w:color="auto"/>
          </w:divBdr>
        </w:div>
        <w:div w:id="1164933412">
          <w:marLeft w:val="480"/>
          <w:marRight w:val="0"/>
          <w:marTop w:val="0"/>
          <w:marBottom w:val="0"/>
          <w:divBdr>
            <w:top w:val="none" w:sz="0" w:space="0" w:color="auto"/>
            <w:left w:val="none" w:sz="0" w:space="0" w:color="auto"/>
            <w:bottom w:val="none" w:sz="0" w:space="0" w:color="auto"/>
            <w:right w:val="none" w:sz="0" w:space="0" w:color="auto"/>
          </w:divBdr>
        </w:div>
        <w:div w:id="379137625">
          <w:marLeft w:val="480"/>
          <w:marRight w:val="0"/>
          <w:marTop w:val="0"/>
          <w:marBottom w:val="0"/>
          <w:divBdr>
            <w:top w:val="none" w:sz="0" w:space="0" w:color="auto"/>
            <w:left w:val="none" w:sz="0" w:space="0" w:color="auto"/>
            <w:bottom w:val="none" w:sz="0" w:space="0" w:color="auto"/>
            <w:right w:val="none" w:sz="0" w:space="0" w:color="auto"/>
          </w:divBdr>
        </w:div>
        <w:div w:id="498886518">
          <w:marLeft w:val="480"/>
          <w:marRight w:val="0"/>
          <w:marTop w:val="0"/>
          <w:marBottom w:val="0"/>
          <w:divBdr>
            <w:top w:val="none" w:sz="0" w:space="0" w:color="auto"/>
            <w:left w:val="none" w:sz="0" w:space="0" w:color="auto"/>
            <w:bottom w:val="none" w:sz="0" w:space="0" w:color="auto"/>
            <w:right w:val="none" w:sz="0" w:space="0" w:color="auto"/>
          </w:divBdr>
        </w:div>
        <w:div w:id="988440923">
          <w:marLeft w:val="480"/>
          <w:marRight w:val="0"/>
          <w:marTop w:val="0"/>
          <w:marBottom w:val="0"/>
          <w:divBdr>
            <w:top w:val="none" w:sz="0" w:space="0" w:color="auto"/>
            <w:left w:val="none" w:sz="0" w:space="0" w:color="auto"/>
            <w:bottom w:val="none" w:sz="0" w:space="0" w:color="auto"/>
            <w:right w:val="none" w:sz="0" w:space="0" w:color="auto"/>
          </w:divBdr>
        </w:div>
        <w:div w:id="1911843106">
          <w:marLeft w:val="480"/>
          <w:marRight w:val="0"/>
          <w:marTop w:val="0"/>
          <w:marBottom w:val="0"/>
          <w:divBdr>
            <w:top w:val="none" w:sz="0" w:space="0" w:color="auto"/>
            <w:left w:val="none" w:sz="0" w:space="0" w:color="auto"/>
            <w:bottom w:val="none" w:sz="0" w:space="0" w:color="auto"/>
            <w:right w:val="none" w:sz="0" w:space="0" w:color="auto"/>
          </w:divBdr>
        </w:div>
        <w:div w:id="1821731323">
          <w:marLeft w:val="480"/>
          <w:marRight w:val="0"/>
          <w:marTop w:val="0"/>
          <w:marBottom w:val="0"/>
          <w:divBdr>
            <w:top w:val="none" w:sz="0" w:space="0" w:color="auto"/>
            <w:left w:val="none" w:sz="0" w:space="0" w:color="auto"/>
            <w:bottom w:val="none" w:sz="0" w:space="0" w:color="auto"/>
            <w:right w:val="none" w:sz="0" w:space="0" w:color="auto"/>
          </w:divBdr>
        </w:div>
        <w:div w:id="2076124280">
          <w:marLeft w:val="480"/>
          <w:marRight w:val="0"/>
          <w:marTop w:val="0"/>
          <w:marBottom w:val="0"/>
          <w:divBdr>
            <w:top w:val="none" w:sz="0" w:space="0" w:color="auto"/>
            <w:left w:val="none" w:sz="0" w:space="0" w:color="auto"/>
            <w:bottom w:val="none" w:sz="0" w:space="0" w:color="auto"/>
            <w:right w:val="none" w:sz="0" w:space="0" w:color="auto"/>
          </w:divBdr>
        </w:div>
        <w:div w:id="849024992">
          <w:marLeft w:val="480"/>
          <w:marRight w:val="0"/>
          <w:marTop w:val="0"/>
          <w:marBottom w:val="0"/>
          <w:divBdr>
            <w:top w:val="none" w:sz="0" w:space="0" w:color="auto"/>
            <w:left w:val="none" w:sz="0" w:space="0" w:color="auto"/>
            <w:bottom w:val="none" w:sz="0" w:space="0" w:color="auto"/>
            <w:right w:val="none" w:sz="0" w:space="0" w:color="auto"/>
          </w:divBdr>
        </w:div>
        <w:div w:id="1906140092">
          <w:marLeft w:val="480"/>
          <w:marRight w:val="0"/>
          <w:marTop w:val="0"/>
          <w:marBottom w:val="0"/>
          <w:divBdr>
            <w:top w:val="none" w:sz="0" w:space="0" w:color="auto"/>
            <w:left w:val="none" w:sz="0" w:space="0" w:color="auto"/>
            <w:bottom w:val="none" w:sz="0" w:space="0" w:color="auto"/>
            <w:right w:val="none" w:sz="0" w:space="0" w:color="auto"/>
          </w:divBdr>
        </w:div>
        <w:div w:id="1336878113">
          <w:marLeft w:val="480"/>
          <w:marRight w:val="0"/>
          <w:marTop w:val="0"/>
          <w:marBottom w:val="0"/>
          <w:divBdr>
            <w:top w:val="none" w:sz="0" w:space="0" w:color="auto"/>
            <w:left w:val="none" w:sz="0" w:space="0" w:color="auto"/>
            <w:bottom w:val="none" w:sz="0" w:space="0" w:color="auto"/>
            <w:right w:val="none" w:sz="0" w:space="0" w:color="auto"/>
          </w:divBdr>
        </w:div>
        <w:div w:id="144516817">
          <w:marLeft w:val="480"/>
          <w:marRight w:val="0"/>
          <w:marTop w:val="0"/>
          <w:marBottom w:val="0"/>
          <w:divBdr>
            <w:top w:val="none" w:sz="0" w:space="0" w:color="auto"/>
            <w:left w:val="none" w:sz="0" w:space="0" w:color="auto"/>
            <w:bottom w:val="none" w:sz="0" w:space="0" w:color="auto"/>
            <w:right w:val="none" w:sz="0" w:space="0" w:color="auto"/>
          </w:divBdr>
        </w:div>
        <w:div w:id="808593161">
          <w:marLeft w:val="480"/>
          <w:marRight w:val="0"/>
          <w:marTop w:val="0"/>
          <w:marBottom w:val="0"/>
          <w:divBdr>
            <w:top w:val="none" w:sz="0" w:space="0" w:color="auto"/>
            <w:left w:val="none" w:sz="0" w:space="0" w:color="auto"/>
            <w:bottom w:val="none" w:sz="0" w:space="0" w:color="auto"/>
            <w:right w:val="none" w:sz="0" w:space="0" w:color="auto"/>
          </w:divBdr>
        </w:div>
        <w:div w:id="215507412">
          <w:marLeft w:val="480"/>
          <w:marRight w:val="0"/>
          <w:marTop w:val="0"/>
          <w:marBottom w:val="0"/>
          <w:divBdr>
            <w:top w:val="none" w:sz="0" w:space="0" w:color="auto"/>
            <w:left w:val="none" w:sz="0" w:space="0" w:color="auto"/>
            <w:bottom w:val="none" w:sz="0" w:space="0" w:color="auto"/>
            <w:right w:val="none" w:sz="0" w:space="0" w:color="auto"/>
          </w:divBdr>
        </w:div>
        <w:div w:id="659424857">
          <w:marLeft w:val="480"/>
          <w:marRight w:val="0"/>
          <w:marTop w:val="0"/>
          <w:marBottom w:val="0"/>
          <w:divBdr>
            <w:top w:val="none" w:sz="0" w:space="0" w:color="auto"/>
            <w:left w:val="none" w:sz="0" w:space="0" w:color="auto"/>
            <w:bottom w:val="none" w:sz="0" w:space="0" w:color="auto"/>
            <w:right w:val="none" w:sz="0" w:space="0" w:color="auto"/>
          </w:divBdr>
        </w:div>
        <w:div w:id="2069721377">
          <w:marLeft w:val="480"/>
          <w:marRight w:val="0"/>
          <w:marTop w:val="0"/>
          <w:marBottom w:val="0"/>
          <w:divBdr>
            <w:top w:val="none" w:sz="0" w:space="0" w:color="auto"/>
            <w:left w:val="none" w:sz="0" w:space="0" w:color="auto"/>
            <w:bottom w:val="none" w:sz="0" w:space="0" w:color="auto"/>
            <w:right w:val="none" w:sz="0" w:space="0" w:color="auto"/>
          </w:divBdr>
        </w:div>
        <w:div w:id="615721509">
          <w:marLeft w:val="480"/>
          <w:marRight w:val="0"/>
          <w:marTop w:val="0"/>
          <w:marBottom w:val="0"/>
          <w:divBdr>
            <w:top w:val="none" w:sz="0" w:space="0" w:color="auto"/>
            <w:left w:val="none" w:sz="0" w:space="0" w:color="auto"/>
            <w:bottom w:val="none" w:sz="0" w:space="0" w:color="auto"/>
            <w:right w:val="none" w:sz="0" w:space="0" w:color="auto"/>
          </w:divBdr>
        </w:div>
        <w:div w:id="1797673128">
          <w:marLeft w:val="480"/>
          <w:marRight w:val="0"/>
          <w:marTop w:val="0"/>
          <w:marBottom w:val="0"/>
          <w:divBdr>
            <w:top w:val="none" w:sz="0" w:space="0" w:color="auto"/>
            <w:left w:val="none" w:sz="0" w:space="0" w:color="auto"/>
            <w:bottom w:val="none" w:sz="0" w:space="0" w:color="auto"/>
            <w:right w:val="none" w:sz="0" w:space="0" w:color="auto"/>
          </w:divBdr>
        </w:div>
        <w:div w:id="1416855116">
          <w:marLeft w:val="480"/>
          <w:marRight w:val="0"/>
          <w:marTop w:val="0"/>
          <w:marBottom w:val="0"/>
          <w:divBdr>
            <w:top w:val="none" w:sz="0" w:space="0" w:color="auto"/>
            <w:left w:val="none" w:sz="0" w:space="0" w:color="auto"/>
            <w:bottom w:val="none" w:sz="0" w:space="0" w:color="auto"/>
            <w:right w:val="none" w:sz="0" w:space="0" w:color="auto"/>
          </w:divBdr>
        </w:div>
        <w:div w:id="1436822006">
          <w:marLeft w:val="480"/>
          <w:marRight w:val="0"/>
          <w:marTop w:val="0"/>
          <w:marBottom w:val="0"/>
          <w:divBdr>
            <w:top w:val="none" w:sz="0" w:space="0" w:color="auto"/>
            <w:left w:val="none" w:sz="0" w:space="0" w:color="auto"/>
            <w:bottom w:val="none" w:sz="0" w:space="0" w:color="auto"/>
            <w:right w:val="none" w:sz="0" w:space="0" w:color="auto"/>
          </w:divBdr>
        </w:div>
        <w:div w:id="1262760173">
          <w:marLeft w:val="480"/>
          <w:marRight w:val="0"/>
          <w:marTop w:val="0"/>
          <w:marBottom w:val="0"/>
          <w:divBdr>
            <w:top w:val="none" w:sz="0" w:space="0" w:color="auto"/>
            <w:left w:val="none" w:sz="0" w:space="0" w:color="auto"/>
            <w:bottom w:val="none" w:sz="0" w:space="0" w:color="auto"/>
            <w:right w:val="none" w:sz="0" w:space="0" w:color="auto"/>
          </w:divBdr>
        </w:div>
        <w:div w:id="74405021">
          <w:marLeft w:val="480"/>
          <w:marRight w:val="0"/>
          <w:marTop w:val="0"/>
          <w:marBottom w:val="0"/>
          <w:divBdr>
            <w:top w:val="none" w:sz="0" w:space="0" w:color="auto"/>
            <w:left w:val="none" w:sz="0" w:space="0" w:color="auto"/>
            <w:bottom w:val="none" w:sz="0" w:space="0" w:color="auto"/>
            <w:right w:val="none" w:sz="0" w:space="0" w:color="auto"/>
          </w:divBdr>
        </w:div>
        <w:div w:id="836921304">
          <w:marLeft w:val="480"/>
          <w:marRight w:val="0"/>
          <w:marTop w:val="0"/>
          <w:marBottom w:val="0"/>
          <w:divBdr>
            <w:top w:val="none" w:sz="0" w:space="0" w:color="auto"/>
            <w:left w:val="none" w:sz="0" w:space="0" w:color="auto"/>
            <w:bottom w:val="none" w:sz="0" w:space="0" w:color="auto"/>
            <w:right w:val="none" w:sz="0" w:space="0" w:color="auto"/>
          </w:divBdr>
        </w:div>
        <w:div w:id="1825508701">
          <w:marLeft w:val="480"/>
          <w:marRight w:val="0"/>
          <w:marTop w:val="0"/>
          <w:marBottom w:val="0"/>
          <w:divBdr>
            <w:top w:val="none" w:sz="0" w:space="0" w:color="auto"/>
            <w:left w:val="none" w:sz="0" w:space="0" w:color="auto"/>
            <w:bottom w:val="none" w:sz="0" w:space="0" w:color="auto"/>
            <w:right w:val="none" w:sz="0" w:space="0" w:color="auto"/>
          </w:divBdr>
        </w:div>
        <w:div w:id="633677267">
          <w:marLeft w:val="480"/>
          <w:marRight w:val="0"/>
          <w:marTop w:val="0"/>
          <w:marBottom w:val="0"/>
          <w:divBdr>
            <w:top w:val="none" w:sz="0" w:space="0" w:color="auto"/>
            <w:left w:val="none" w:sz="0" w:space="0" w:color="auto"/>
            <w:bottom w:val="none" w:sz="0" w:space="0" w:color="auto"/>
            <w:right w:val="none" w:sz="0" w:space="0" w:color="auto"/>
          </w:divBdr>
        </w:div>
        <w:div w:id="516702510">
          <w:marLeft w:val="480"/>
          <w:marRight w:val="0"/>
          <w:marTop w:val="0"/>
          <w:marBottom w:val="0"/>
          <w:divBdr>
            <w:top w:val="none" w:sz="0" w:space="0" w:color="auto"/>
            <w:left w:val="none" w:sz="0" w:space="0" w:color="auto"/>
            <w:bottom w:val="none" w:sz="0" w:space="0" w:color="auto"/>
            <w:right w:val="none" w:sz="0" w:space="0" w:color="auto"/>
          </w:divBdr>
        </w:div>
        <w:div w:id="563684625">
          <w:marLeft w:val="480"/>
          <w:marRight w:val="0"/>
          <w:marTop w:val="0"/>
          <w:marBottom w:val="0"/>
          <w:divBdr>
            <w:top w:val="none" w:sz="0" w:space="0" w:color="auto"/>
            <w:left w:val="none" w:sz="0" w:space="0" w:color="auto"/>
            <w:bottom w:val="none" w:sz="0" w:space="0" w:color="auto"/>
            <w:right w:val="none" w:sz="0" w:space="0" w:color="auto"/>
          </w:divBdr>
        </w:div>
        <w:div w:id="352655993">
          <w:marLeft w:val="480"/>
          <w:marRight w:val="0"/>
          <w:marTop w:val="0"/>
          <w:marBottom w:val="0"/>
          <w:divBdr>
            <w:top w:val="none" w:sz="0" w:space="0" w:color="auto"/>
            <w:left w:val="none" w:sz="0" w:space="0" w:color="auto"/>
            <w:bottom w:val="none" w:sz="0" w:space="0" w:color="auto"/>
            <w:right w:val="none" w:sz="0" w:space="0" w:color="auto"/>
          </w:divBdr>
        </w:div>
        <w:div w:id="484905032">
          <w:marLeft w:val="480"/>
          <w:marRight w:val="0"/>
          <w:marTop w:val="0"/>
          <w:marBottom w:val="0"/>
          <w:divBdr>
            <w:top w:val="none" w:sz="0" w:space="0" w:color="auto"/>
            <w:left w:val="none" w:sz="0" w:space="0" w:color="auto"/>
            <w:bottom w:val="none" w:sz="0" w:space="0" w:color="auto"/>
            <w:right w:val="none" w:sz="0" w:space="0" w:color="auto"/>
          </w:divBdr>
        </w:div>
        <w:div w:id="669023704">
          <w:marLeft w:val="480"/>
          <w:marRight w:val="0"/>
          <w:marTop w:val="0"/>
          <w:marBottom w:val="0"/>
          <w:divBdr>
            <w:top w:val="none" w:sz="0" w:space="0" w:color="auto"/>
            <w:left w:val="none" w:sz="0" w:space="0" w:color="auto"/>
            <w:bottom w:val="none" w:sz="0" w:space="0" w:color="auto"/>
            <w:right w:val="none" w:sz="0" w:space="0" w:color="auto"/>
          </w:divBdr>
        </w:div>
        <w:div w:id="1946569980">
          <w:marLeft w:val="480"/>
          <w:marRight w:val="0"/>
          <w:marTop w:val="0"/>
          <w:marBottom w:val="0"/>
          <w:divBdr>
            <w:top w:val="none" w:sz="0" w:space="0" w:color="auto"/>
            <w:left w:val="none" w:sz="0" w:space="0" w:color="auto"/>
            <w:bottom w:val="none" w:sz="0" w:space="0" w:color="auto"/>
            <w:right w:val="none" w:sz="0" w:space="0" w:color="auto"/>
          </w:divBdr>
        </w:div>
        <w:div w:id="2146585483">
          <w:marLeft w:val="480"/>
          <w:marRight w:val="0"/>
          <w:marTop w:val="0"/>
          <w:marBottom w:val="0"/>
          <w:divBdr>
            <w:top w:val="none" w:sz="0" w:space="0" w:color="auto"/>
            <w:left w:val="none" w:sz="0" w:space="0" w:color="auto"/>
            <w:bottom w:val="none" w:sz="0" w:space="0" w:color="auto"/>
            <w:right w:val="none" w:sz="0" w:space="0" w:color="auto"/>
          </w:divBdr>
        </w:div>
      </w:divsChild>
    </w:div>
    <w:div w:id="730464558">
      <w:bodyDiv w:val="1"/>
      <w:marLeft w:val="0"/>
      <w:marRight w:val="0"/>
      <w:marTop w:val="0"/>
      <w:marBottom w:val="0"/>
      <w:divBdr>
        <w:top w:val="none" w:sz="0" w:space="0" w:color="auto"/>
        <w:left w:val="none" w:sz="0" w:space="0" w:color="auto"/>
        <w:bottom w:val="none" w:sz="0" w:space="0" w:color="auto"/>
        <w:right w:val="none" w:sz="0" w:space="0" w:color="auto"/>
      </w:divBdr>
      <w:divsChild>
        <w:div w:id="462502009">
          <w:marLeft w:val="480"/>
          <w:marRight w:val="0"/>
          <w:marTop w:val="0"/>
          <w:marBottom w:val="0"/>
          <w:divBdr>
            <w:top w:val="none" w:sz="0" w:space="0" w:color="auto"/>
            <w:left w:val="none" w:sz="0" w:space="0" w:color="auto"/>
            <w:bottom w:val="none" w:sz="0" w:space="0" w:color="auto"/>
            <w:right w:val="none" w:sz="0" w:space="0" w:color="auto"/>
          </w:divBdr>
        </w:div>
        <w:div w:id="184369197">
          <w:marLeft w:val="480"/>
          <w:marRight w:val="0"/>
          <w:marTop w:val="0"/>
          <w:marBottom w:val="0"/>
          <w:divBdr>
            <w:top w:val="none" w:sz="0" w:space="0" w:color="auto"/>
            <w:left w:val="none" w:sz="0" w:space="0" w:color="auto"/>
            <w:bottom w:val="none" w:sz="0" w:space="0" w:color="auto"/>
            <w:right w:val="none" w:sz="0" w:space="0" w:color="auto"/>
          </w:divBdr>
        </w:div>
        <w:div w:id="285433654">
          <w:marLeft w:val="480"/>
          <w:marRight w:val="0"/>
          <w:marTop w:val="0"/>
          <w:marBottom w:val="0"/>
          <w:divBdr>
            <w:top w:val="none" w:sz="0" w:space="0" w:color="auto"/>
            <w:left w:val="none" w:sz="0" w:space="0" w:color="auto"/>
            <w:bottom w:val="none" w:sz="0" w:space="0" w:color="auto"/>
            <w:right w:val="none" w:sz="0" w:space="0" w:color="auto"/>
          </w:divBdr>
        </w:div>
        <w:div w:id="1271663091">
          <w:marLeft w:val="480"/>
          <w:marRight w:val="0"/>
          <w:marTop w:val="0"/>
          <w:marBottom w:val="0"/>
          <w:divBdr>
            <w:top w:val="none" w:sz="0" w:space="0" w:color="auto"/>
            <w:left w:val="none" w:sz="0" w:space="0" w:color="auto"/>
            <w:bottom w:val="none" w:sz="0" w:space="0" w:color="auto"/>
            <w:right w:val="none" w:sz="0" w:space="0" w:color="auto"/>
          </w:divBdr>
        </w:div>
        <w:div w:id="689835760">
          <w:marLeft w:val="480"/>
          <w:marRight w:val="0"/>
          <w:marTop w:val="0"/>
          <w:marBottom w:val="0"/>
          <w:divBdr>
            <w:top w:val="none" w:sz="0" w:space="0" w:color="auto"/>
            <w:left w:val="none" w:sz="0" w:space="0" w:color="auto"/>
            <w:bottom w:val="none" w:sz="0" w:space="0" w:color="auto"/>
            <w:right w:val="none" w:sz="0" w:space="0" w:color="auto"/>
          </w:divBdr>
        </w:div>
        <w:div w:id="469565608">
          <w:marLeft w:val="480"/>
          <w:marRight w:val="0"/>
          <w:marTop w:val="0"/>
          <w:marBottom w:val="0"/>
          <w:divBdr>
            <w:top w:val="none" w:sz="0" w:space="0" w:color="auto"/>
            <w:left w:val="none" w:sz="0" w:space="0" w:color="auto"/>
            <w:bottom w:val="none" w:sz="0" w:space="0" w:color="auto"/>
            <w:right w:val="none" w:sz="0" w:space="0" w:color="auto"/>
          </w:divBdr>
        </w:div>
        <w:div w:id="854270434">
          <w:marLeft w:val="480"/>
          <w:marRight w:val="0"/>
          <w:marTop w:val="0"/>
          <w:marBottom w:val="0"/>
          <w:divBdr>
            <w:top w:val="none" w:sz="0" w:space="0" w:color="auto"/>
            <w:left w:val="none" w:sz="0" w:space="0" w:color="auto"/>
            <w:bottom w:val="none" w:sz="0" w:space="0" w:color="auto"/>
            <w:right w:val="none" w:sz="0" w:space="0" w:color="auto"/>
          </w:divBdr>
        </w:div>
        <w:div w:id="2139882324">
          <w:marLeft w:val="480"/>
          <w:marRight w:val="0"/>
          <w:marTop w:val="0"/>
          <w:marBottom w:val="0"/>
          <w:divBdr>
            <w:top w:val="none" w:sz="0" w:space="0" w:color="auto"/>
            <w:left w:val="none" w:sz="0" w:space="0" w:color="auto"/>
            <w:bottom w:val="none" w:sz="0" w:space="0" w:color="auto"/>
            <w:right w:val="none" w:sz="0" w:space="0" w:color="auto"/>
          </w:divBdr>
        </w:div>
        <w:div w:id="691999588">
          <w:marLeft w:val="480"/>
          <w:marRight w:val="0"/>
          <w:marTop w:val="0"/>
          <w:marBottom w:val="0"/>
          <w:divBdr>
            <w:top w:val="none" w:sz="0" w:space="0" w:color="auto"/>
            <w:left w:val="none" w:sz="0" w:space="0" w:color="auto"/>
            <w:bottom w:val="none" w:sz="0" w:space="0" w:color="auto"/>
            <w:right w:val="none" w:sz="0" w:space="0" w:color="auto"/>
          </w:divBdr>
        </w:div>
        <w:div w:id="1858497784">
          <w:marLeft w:val="480"/>
          <w:marRight w:val="0"/>
          <w:marTop w:val="0"/>
          <w:marBottom w:val="0"/>
          <w:divBdr>
            <w:top w:val="none" w:sz="0" w:space="0" w:color="auto"/>
            <w:left w:val="none" w:sz="0" w:space="0" w:color="auto"/>
            <w:bottom w:val="none" w:sz="0" w:space="0" w:color="auto"/>
            <w:right w:val="none" w:sz="0" w:space="0" w:color="auto"/>
          </w:divBdr>
        </w:div>
        <w:div w:id="456873985">
          <w:marLeft w:val="480"/>
          <w:marRight w:val="0"/>
          <w:marTop w:val="0"/>
          <w:marBottom w:val="0"/>
          <w:divBdr>
            <w:top w:val="none" w:sz="0" w:space="0" w:color="auto"/>
            <w:left w:val="none" w:sz="0" w:space="0" w:color="auto"/>
            <w:bottom w:val="none" w:sz="0" w:space="0" w:color="auto"/>
            <w:right w:val="none" w:sz="0" w:space="0" w:color="auto"/>
          </w:divBdr>
        </w:div>
        <w:div w:id="900949358">
          <w:marLeft w:val="480"/>
          <w:marRight w:val="0"/>
          <w:marTop w:val="0"/>
          <w:marBottom w:val="0"/>
          <w:divBdr>
            <w:top w:val="none" w:sz="0" w:space="0" w:color="auto"/>
            <w:left w:val="none" w:sz="0" w:space="0" w:color="auto"/>
            <w:bottom w:val="none" w:sz="0" w:space="0" w:color="auto"/>
            <w:right w:val="none" w:sz="0" w:space="0" w:color="auto"/>
          </w:divBdr>
        </w:div>
        <w:div w:id="1345865915">
          <w:marLeft w:val="480"/>
          <w:marRight w:val="0"/>
          <w:marTop w:val="0"/>
          <w:marBottom w:val="0"/>
          <w:divBdr>
            <w:top w:val="none" w:sz="0" w:space="0" w:color="auto"/>
            <w:left w:val="none" w:sz="0" w:space="0" w:color="auto"/>
            <w:bottom w:val="none" w:sz="0" w:space="0" w:color="auto"/>
            <w:right w:val="none" w:sz="0" w:space="0" w:color="auto"/>
          </w:divBdr>
        </w:div>
        <w:div w:id="1283726717">
          <w:marLeft w:val="480"/>
          <w:marRight w:val="0"/>
          <w:marTop w:val="0"/>
          <w:marBottom w:val="0"/>
          <w:divBdr>
            <w:top w:val="none" w:sz="0" w:space="0" w:color="auto"/>
            <w:left w:val="none" w:sz="0" w:space="0" w:color="auto"/>
            <w:bottom w:val="none" w:sz="0" w:space="0" w:color="auto"/>
            <w:right w:val="none" w:sz="0" w:space="0" w:color="auto"/>
          </w:divBdr>
        </w:div>
        <w:div w:id="1644384663">
          <w:marLeft w:val="480"/>
          <w:marRight w:val="0"/>
          <w:marTop w:val="0"/>
          <w:marBottom w:val="0"/>
          <w:divBdr>
            <w:top w:val="none" w:sz="0" w:space="0" w:color="auto"/>
            <w:left w:val="none" w:sz="0" w:space="0" w:color="auto"/>
            <w:bottom w:val="none" w:sz="0" w:space="0" w:color="auto"/>
            <w:right w:val="none" w:sz="0" w:space="0" w:color="auto"/>
          </w:divBdr>
        </w:div>
        <w:div w:id="1038971782">
          <w:marLeft w:val="480"/>
          <w:marRight w:val="0"/>
          <w:marTop w:val="0"/>
          <w:marBottom w:val="0"/>
          <w:divBdr>
            <w:top w:val="none" w:sz="0" w:space="0" w:color="auto"/>
            <w:left w:val="none" w:sz="0" w:space="0" w:color="auto"/>
            <w:bottom w:val="none" w:sz="0" w:space="0" w:color="auto"/>
            <w:right w:val="none" w:sz="0" w:space="0" w:color="auto"/>
          </w:divBdr>
        </w:div>
        <w:div w:id="298536548">
          <w:marLeft w:val="480"/>
          <w:marRight w:val="0"/>
          <w:marTop w:val="0"/>
          <w:marBottom w:val="0"/>
          <w:divBdr>
            <w:top w:val="none" w:sz="0" w:space="0" w:color="auto"/>
            <w:left w:val="none" w:sz="0" w:space="0" w:color="auto"/>
            <w:bottom w:val="none" w:sz="0" w:space="0" w:color="auto"/>
            <w:right w:val="none" w:sz="0" w:space="0" w:color="auto"/>
          </w:divBdr>
        </w:div>
        <w:div w:id="1896697698">
          <w:marLeft w:val="480"/>
          <w:marRight w:val="0"/>
          <w:marTop w:val="0"/>
          <w:marBottom w:val="0"/>
          <w:divBdr>
            <w:top w:val="none" w:sz="0" w:space="0" w:color="auto"/>
            <w:left w:val="none" w:sz="0" w:space="0" w:color="auto"/>
            <w:bottom w:val="none" w:sz="0" w:space="0" w:color="auto"/>
            <w:right w:val="none" w:sz="0" w:space="0" w:color="auto"/>
          </w:divBdr>
        </w:div>
        <w:div w:id="2066443363">
          <w:marLeft w:val="480"/>
          <w:marRight w:val="0"/>
          <w:marTop w:val="0"/>
          <w:marBottom w:val="0"/>
          <w:divBdr>
            <w:top w:val="none" w:sz="0" w:space="0" w:color="auto"/>
            <w:left w:val="none" w:sz="0" w:space="0" w:color="auto"/>
            <w:bottom w:val="none" w:sz="0" w:space="0" w:color="auto"/>
            <w:right w:val="none" w:sz="0" w:space="0" w:color="auto"/>
          </w:divBdr>
        </w:div>
        <w:div w:id="693507033">
          <w:marLeft w:val="480"/>
          <w:marRight w:val="0"/>
          <w:marTop w:val="0"/>
          <w:marBottom w:val="0"/>
          <w:divBdr>
            <w:top w:val="none" w:sz="0" w:space="0" w:color="auto"/>
            <w:left w:val="none" w:sz="0" w:space="0" w:color="auto"/>
            <w:bottom w:val="none" w:sz="0" w:space="0" w:color="auto"/>
            <w:right w:val="none" w:sz="0" w:space="0" w:color="auto"/>
          </w:divBdr>
        </w:div>
        <w:div w:id="2144618607">
          <w:marLeft w:val="480"/>
          <w:marRight w:val="0"/>
          <w:marTop w:val="0"/>
          <w:marBottom w:val="0"/>
          <w:divBdr>
            <w:top w:val="none" w:sz="0" w:space="0" w:color="auto"/>
            <w:left w:val="none" w:sz="0" w:space="0" w:color="auto"/>
            <w:bottom w:val="none" w:sz="0" w:space="0" w:color="auto"/>
            <w:right w:val="none" w:sz="0" w:space="0" w:color="auto"/>
          </w:divBdr>
        </w:div>
        <w:div w:id="1870952070">
          <w:marLeft w:val="480"/>
          <w:marRight w:val="0"/>
          <w:marTop w:val="0"/>
          <w:marBottom w:val="0"/>
          <w:divBdr>
            <w:top w:val="none" w:sz="0" w:space="0" w:color="auto"/>
            <w:left w:val="none" w:sz="0" w:space="0" w:color="auto"/>
            <w:bottom w:val="none" w:sz="0" w:space="0" w:color="auto"/>
            <w:right w:val="none" w:sz="0" w:space="0" w:color="auto"/>
          </w:divBdr>
        </w:div>
        <w:div w:id="408117207">
          <w:marLeft w:val="480"/>
          <w:marRight w:val="0"/>
          <w:marTop w:val="0"/>
          <w:marBottom w:val="0"/>
          <w:divBdr>
            <w:top w:val="none" w:sz="0" w:space="0" w:color="auto"/>
            <w:left w:val="none" w:sz="0" w:space="0" w:color="auto"/>
            <w:bottom w:val="none" w:sz="0" w:space="0" w:color="auto"/>
            <w:right w:val="none" w:sz="0" w:space="0" w:color="auto"/>
          </w:divBdr>
        </w:div>
        <w:div w:id="1719235961">
          <w:marLeft w:val="480"/>
          <w:marRight w:val="0"/>
          <w:marTop w:val="0"/>
          <w:marBottom w:val="0"/>
          <w:divBdr>
            <w:top w:val="none" w:sz="0" w:space="0" w:color="auto"/>
            <w:left w:val="none" w:sz="0" w:space="0" w:color="auto"/>
            <w:bottom w:val="none" w:sz="0" w:space="0" w:color="auto"/>
            <w:right w:val="none" w:sz="0" w:space="0" w:color="auto"/>
          </w:divBdr>
        </w:div>
        <w:div w:id="1262255400">
          <w:marLeft w:val="480"/>
          <w:marRight w:val="0"/>
          <w:marTop w:val="0"/>
          <w:marBottom w:val="0"/>
          <w:divBdr>
            <w:top w:val="none" w:sz="0" w:space="0" w:color="auto"/>
            <w:left w:val="none" w:sz="0" w:space="0" w:color="auto"/>
            <w:bottom w:val="none" w:sz="0" w:space="0" w:color="auto"/>
            <w:right w:val="none" w:sz="0" w:space="0" w:color="auto"/>
          </w:divBdr>
        </w:div>
        <w:div w:id="422456409">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824736974">
          <w:marLeft w:val="480"/>
          <w:marRight w:val="0"/>
          <w:marTop w:val="0"/>
          <w:marBottom w:val="0"/>
          <w:divBdr>
            <w:top w:val="none" w:sz="0" w:space="0" w:color="auto"/>
            <w:left w:val="none" w:sz="0" w:space="0" w:color="auto"/>
            <w:bottom w:val="none" w:sz="0" w:space="0" w:color="auto"/>
            <w:right w:val="none" w:sz="0" w:space="0" w:color="auto"/>
          </w:divBdr>
        </w:div>
        <w:div w:id="416755587">
          <w:marLeft w:val="480"/>
          <w:marRight w:val="0"/>
          <w:marTop w:val="0"/>
          <w:marBottom w:val="0"/>
          <w:divBdr>
            <w:top w:val="none" w:sz="0" w:space="0" w:color="auto"/>
            <w:left w:val="none" w:sz="0" w:space="0" w:color="auto"/>
            <w:bottom w:val="none" w:sz="0" w:space="0" w:color="auto"/>
            <w:right w:val="none" w:sz="0" w:space="0" w:color="auto"/>
          </w:divBdr>
        </w:div>
        <w:div w:id="1302805467">
          <w:marLeft w:val="480"/>
          <w:marRight w:val="0"/>
          <w:marTop w:val="0"/>
          <w:marBottom w:val="0"/>
          <w:divBdr>
            <w:top w:val="none" w:sz="0" w:space="0" w:color="auto"/>
            <w:left w:val="none" w:sz="0" w:space="0" w:color="auto"/>
            <w:bottom w:val="none" w:sz="0" w:space="0" w:color="auto"/>
            <w:right w:val="none" w:sz="0" w:space="0" w:color="auto"/>
          </w:divBdr>
        </w:div>
        <w:div w:id="1716197064">
          <w:marLeft w:val="480"/>
          <w:marRight w:val="0"/>
          <w:marTop w:val="0"/>
          <w:marBottom w:val="0"/>
          <w:divBdr>
            <w:top w:val="none" w:sz="0" w:space="0" w:color="auto"/>
            <w:left w:val="none" w:sz="0" w:space="0" w:color="auto"/>
            <w:bottom w:val="none" w:sz="0" w:space="0" w:color="auto"/>
            <w:right w:val="none" w:sz="0" w:space="0" w:color="auto"/>
          </w:divBdr>
        </w:div>
        <w:div w:id="1935702920">
          <w:marLeft w:val="480"/>
          <w:marRight w:val="0"/>
          <w:marTop w:val="0"/>
          <w:marBottom w:val="0"/>
          <w:divBdr>
            <w:top w:val="none" w:sz="0" w:space="0" w:color="auto"/>
            <w:left w:val="none" w:sz="0" w:space="0" w:color="auto"/>
            <w:bottom w:val="none" w:sz="0" w:space="0" w:color="auto"/>
            <w:right w:val="none" w:sz="0" w:space="0" w:color="auto"/>
          </w:divBdr>
        </w:div>
        <w:div w:id="1137529837">
          <w:marLeft w:val="480"/>
          <w:marRight w:val="0"/>
          <w:marTop w:val="0"/>
          <w:marBottom w:val="0"/>
          <w:divBdr>
            <w:top w:val="none" w:sz="0" w:space="0" w:color="auto"/>
            <w:left w:val="none" w:sz="0" w:space="0" w:color="auto"/>
            <w:bottom w:val="none" w:sz="0" w:space="0" w:color="auto"/>
            <w:right w:val="none" w:sz="0" w:space="0" w:color="auto"/>
          </w:divBdr>
        </w:div>
        <w:div w:id="1239706689">
          <w:marLeft w:val="480"/>
          <w:marRight w:val="0"/>
          <w:marTop w:val="0"/>
          <w:marBottom w:val="0"/>
          <w:divBdr>
            <w:top w:val="none" w:sz="0" w:space="0" w:color="auto"/>
            <w:left w:val="none" w:sz="0" w:space="0" w:color="auto"/>
            <w:bottom w:val="none" w:sz="0" w:space="0" w:color="auto"/>
            <w:right w:val="none" w:sz="0" w:space="0" w:color="auto"/>
          </w:divBdr>
        </w:div>
        <w:div w:id="657345627">
          <w:marLeft w:val="480"/>
          <w:marRight w:val="0"/>
          <w:marTop w:val="0"/>
          <w:marBottom w:val="0"/>
          <w:divBdr>
            <w:top w:val="none" w:sz="0" w:space="0" w:color="auto"/>
            <w:left w:val="none" w:sz="0" w:space="0" w:color="auto"/>
            <w:bottom w:val="none" w:sz="0" w:space="0" w:color="auto"/>
            <w:right w:val="none" w:sz="0" w:space="0" w:color="auto"/>
          </w:divBdr>
        </w:div>
        <w:div w:id="1839423871">
          <w:marLeft w:val="480"/>
          <w:marRight w:val="0"/>
          <w:marTop w:val="0"/>
          <w:marBottom w:val="0"/>
          <w:divBdr>
            <w:top w:val="none" w:sz="0" w:space="0" w:color="auto"/>
            <w:left w:val="none" w:sz="0" w:space="0" w:color="auto"/>
            <w:bottom w:val="none" w:sz="0" w:space="0" w:color="auto"/>
            <w:right w:val="none" w:sz="0" w:space="0" w:color="auto"/>
          </w:divBdr>
        </w:div>
        <w:div w:id="1998220550">
          <w:marLeft w:val="480"/>
          <w:marRight w:val="0"/>
          <w:marTop w:val="0"/>
          <w:marBottom w:val="0"/>
          <w:divBdr>
            <w:top w:val="none" w:sz="0" w:space="0" w:color="auto"/>
            <w:left w:val="none" w:sz="0" w:space="0" w:color="auto"/>
            <w:bottom w:val="none" w:sz="0" w:space="0" w:color="auto"/>
            <w:right w:val="none" w:sz="0" w:space="0" w:color="auto"/>
          </w:divBdr>
        </w:div>
        <w:div w:id="727076881">
          <w:marLeft w:val="480"/>
          <w:marRight w:val="0"/>
          <w:marTop w:val="0"/>
          <w:marBottom w:val="0"/>
          <w:divBdr>
            <w:top w:val="none" w:sz="0" w:space="0" w:color="auto"/>
            <w:left w:val="none" w:sz="0" w:space="0" w:color="auto"/>
            <w:bottom w:val="none" w:sz="0" w:space="0" w:color="auto"/>
            <w:right w:val="none" w:sz="0" w:space="0" w:color="auto"/>
          </w:divBdr>
        </w:div>
      </w:divsChild>
    </w:div>
    <w:div w:id="732385304">
      <w:bodyDiv w:val="1"/>
      <w:marLeft w:val="0"/>
      <w:marRight w:val="0"/>
      <w:marTop w:val="0"/>
      <w:marBottom w:val="0"/>
      <w:divBdr>
        <w:top w:val="none" w:sz="0" w:space="0" w:color="auto"/>
        <w:left w:val="none" w:sz="0" w:space="0" w:color="auto"/>
        <w:bottom w:val="none" w:sz="0" w:space="0" w:color="auto"/>
        <w:right w:val="none" w:sz="0" w:space="0" w:color="auto"/>
      </w:divBdr>
      <w:divsChild>
        <w:div w:id="1516531209">
          <w:marLeft w:val="640"/>
          <w:marRight w:val="0"/>
          <w:marTop w:val="0"/>
          <w:marBottom w:val="0"/>
          <w:divBdr>
            <w:top w:val="none" w:sz="0" w:space="0" w:color="auto"/>
            <w:left w:val="none" w:sz="0" w:space="0" w:color="auto"/>
            <w:bottom w:val="none" w:sz="0" w:space="0" w:color="auto"/>
            <w:right w:val="none" w:sz="0" w:space="0" w:color="auto"/>
          </w:divBdr>
        </w:div>
        <w:div w:id="43145439">
          <w:marLeft w:val="640"/>
          <w:marRight w:val="0"/>
          <w:marTop w:val="0"/>
          <w:marBottom w:val="0"/>
          <w:divBdr>
            <w:top w:val="none" w:sz="0" w:space="0" w:color="auto"/>
            <w:left w:val="none" w:sz="0" w:space="0" w:color="auto"/>
            <w:bottom w:val="none" w:sz="0" w:space="0" w:color="auto"/>
            <w:right w:val="none" w:sz="0" w:space="0" w:color="auto"/>
          </w:divBdr>
        </w:div>
        <w:div w:id="173035312">
          <w:marLeft w:val="640"/>
          <w:marRight w:val="0"/>
          <w:marTop w:val="0"/>
          <w:marBottom w:val="0"/>
          <w:divBdr>
            <w:top w:val="none" w:sz="0" w:space="0" w:color="auto"/>
            <w:left w:val="none" w:sz="0" w:space="0" w:color="auto"/>
            <w:bottom w:val="none" w:sz="0" w:space="0" w:color="auto"/>
            <w:right w:val="none" w:sz="0" w:space="0" w:color="auto"/>
          </w:divBdr>
        </w:div>
        <w:div w:id="254167789">
          <w:marLeft w:val="640"/>
          <w:marRight w:val="0"/>
          <w:marTop w:val="0"/>
          <w:marBottom w:val="0"/>
          <w:divBdr>
            <w:top w:val="none" w:sz="0" w:space="0" w:color="auto"/>
            <w:left w:val="none" w:sz="0" w:space="0" w:color="auto"/>
            <w:bottom w:val="none" w:sz="0" w:space="0" w:color="auto"/>
            <w:right w:val="none" w:sz="0" w:space="0" w:color="auto"/>
          </w:divBdr>
        </w:div>
        <w:div w:id="2069913063">
          <w:marLeft w:val="640"/>
          <w:marRight w:val="0"/>
          <w:marTop w:val="0"/>
          <w:marBottom w:val="0"/>
          <w:divBdr>
            <w:top w:val="none" w:sz="0" w:space="0" w:color="auto"/>
            <w:left w:val="none" w:sz="0" w:space="0" w:color="auto"/>
            <w:bottom w:val="none" w:sz="0" w:space="0" w:color="auto"/>
            <w:right w:val="none" w:sz="0" w:space="0" w:color="auto"/>
          </w:divBdr>
        </w:div>
        <w:div w:id="309990002">
          <w:marLeft w:val="640"/>
          <w:marRight w:val="0"/>
          <w:marTop w:val="0"/>
          <w:marBottom w:val="0"/>
          <w:divBdr>
            <w:top w:val="none" w:sz="0" w:space="0" w:color="auto"/>
            <w:left w:val="none" w:sz="0" w:space="0" w:color="auto"/>
            <w:bottom w:val="none" w:sz="0" w:space="0" w:color="auto"/>
            <w:right w:val="none" w:sz="0" w:space="0" w:color="auto"/>
          </w:divBdr>
        </w:div>
        <w:div w:id="587495871">
          <w:marLeft w:val="640"/>
          <w:marRight w:val="0"/>
          <w:marTop w:val="0"/>
          <w:marBottom w:val="0"/>
          <w:divBdr>
            <w:top w:val="none" w:sz="0" w:space="0" w:color="auto"/>
            <w:left w:val="none" w:sz="0" w:space="0" w:color="auto"/>
            <w:bottom w:val="none" w:sz="0" w:space="0" w:color="auto"/>
            <w:right w:val="none" w:sz="0" w:space="0" w:color="auto"/>
          </w:divBdr>
        </w:div>
        <w:div w:id="1035230900">
          <w:marLeft w:val="640"/>
          <w:marRight w:val="0"/>
          <w:marTop w:val="0"/>
          <w:marBottom w:val="0"/>
          <w:divBdr>
            <w:top w:val="none" w:sz="0" w:space="0" w:color="auto"/>
            <w:left w:val="none" w:sz="0" w:space="0" w:color="auto"/>
            <w:bottom w:val="none" w:sz="0" w:space="0" w:color="auto"/>
            <w:right w:val="none" w:sz="0" w:space="0" w:color="auto"/>
          </w:divBdr>
        </w:div>
        <w:div w:id="840044574">
          <w:marLeft w:val="640"/>
          <w:marRight w:val="0"/>
          <w:marTop w:val="0"/>
          <w:marBottom w:val="0"/>
          <w:divBdr>
            <w:top w:val="none" w:sz="0" w:space="0" w:color="auto"/>
            <w:left w:val="none" w:sz="0" w:space="0" w:color="auto"/>
            <w:bottom w:val="none" w:sz="0" w:space="0" w:color="auto"/>
            <w:right w:val="none" w:sz="0" w:space="0" w:color="auto"/>
          </w:divBdr>
        </w:div>
        <w:div w:id="1418598537">
          <w:marLeft w:val="640"/>
          <w:marRight w:val="0"/>
          <w:marTop w:val="0"/>
          <w:marBottom w:val="0"/>
          <w:divBdr>
            <w:top w:val="none" w:sz="0" w:space="0" w:color="auto"/>
            <w:left w:val="none" w:sz="0" w:space="0" w:color="auto"/>
            <w:bottom w:val="none" w:sz="0" w:space="0" w:color="auto"/>
            <w:right w:val="none" w:sz="0" w:space="0" w:color="auto"/>
          </w:divBdr>
        </w:div>
        <w:div w:id="1214341753">
          <w:marLeft w:val="640"/>
          <w:marRight w:val="0"/>
          <w:marTop w:val="0"/>
          <w:marBottom w:val="0"/>
          <w:divBdr>
            <w:top w:val="none" w:sz="0" w:space="0" w:color="auto"/>
            <w:left w:val="none" w:sz="0" w:space="0" w:color="auto"/>
            <w:bottom w:val="none" w:sz="0" w:space="0" w:color="auto"/>
            <w:right w:val="none" w:sz="0" w:space="0" w:color="auto"/>
          </w:divBdr>
        </w:div>
        <w:div w:id="1886792553">
          <w:marLeft w:val="640"/>
          <w:marRight w:val="0"/>
          <w:marTop w:val="0"/>
          <w:marBottom w:val="0"/>
          <w:divBdr>
            <w:top w:val="none" w:sz="0" w:space="0" w:color="auto"/>
            <w:left w:val="none" w:sz="0" w:space="0" w:color="auto"/>
            <w:bottom w:val="none" w:sz="0" w:space="0" w:color="auto"/>
            <w:right w:val="none" w:sz="0" w:space="0" w:color="auto"/>
          </w:divBdr>
        </w:div>
        <w:div w:id="2095974685">
          <w:marLeft w:val="640"/>
          <w:marRight w:val="0"/>
          <w:marTop w:val="0"/>
          <w:marBottom w:val="0"/>
          <w:divBdr>
            <w:top w:val="none" w:sz="0" w:space="0" w:color="auto"/>
            <w:left w:val="none" w:sz="0" w:space="0" w:color="auto"/>
            <w:bottom w:val="none" w:sz="0" w:space="0" w:color="auto"/>
            <w:right w:val="none" w:sz="0" w:space="0" w:color="auto"/>
          </w:divBdr>
        </w:div>
        <w:div w:id="624651951">
          <w:marLeft w:val="640"/>
          <w:marRight w:val="0"/>
          <w:marTop w:val="0"/>
          <w:marBottom w:val="0"/>
          <w:divBdr>
            <w:top w:val="none" w:sz="0" w:space="0" w:color="auto"/>
            <w:left w:val="none" w:sz="0" w:space="0" w:color="auto"/>
            <w:bottom w:val="none" w:sz="0" w:space="0" w:color="auto"/>
            <w:right w:val="none" w:sz="0" w:space="0" w:color="auto"/>
          </w:divBdr>
        </w:div>
        <w:div w:id="1197742639">
          <w:marLeft w:val="640"/>
          <w:marRight w:val="0"/>
          <w:marTop w:val="0"/>
          <w:marBottom w:val="0"/>
          <w:divBdr>
            <w:top w:val="none" w:sz="0" w:space="0" w:color="auto"/>
            <w:left w:val="none" w:sz="0" w:space="0" w:color="auto"/>
            <w:bottom w:val="none" w:sz="0" w:space="0" w:color="auto"/>
            <w:right w:val="none" w:sz="0" w:space="0" w:color="auto"/>
          </w:divBdr>
        </w:div>
        <w:div w:id="67925542">
          <w:marLeft w:val="640"/>
          <w:marRight w:val="0"/>
          <w:marTop w:val="0"/>
          <w:marBottom w:val="0"/>
          <w:divBdr>
            <w:top w:val="none" w:sz="0" w:space="0" w:color="auto"/>
            <w:left w:val="none" w:sz="0" w:space="0" w:color="auto"/>
            <w:bottom w:val="none" w:sz="0" w:space="0" w:color="auto"/>
            <w:right w:val="none" w:sz="0" w:space="0" w:color="auto"/>
          </w:divBdr>
        </w:div>
        <w:div w:id="976880600">
          <w:marLeft w:val="640"/>
          <w:marRight w:val="0"/>
          <w:marTop w:val="0"/>
          <w:marBottom w:val="0"/>
          <w:divBdr>
            <w:top w:val="none" w:sz="0" w:space="0" w:color="auto"/>
            <w:left w:val="none" w:sz="0" w:space="0" w:color="auto"/>
            <w:bottom w:val="none" w:sz="0" w:space="0" w:color="auto"/>
            <w:right w:val="none" w:sz="0" w:space="0" w:color="auto"/>
          </w:divBdr>
        </w:div>
        <w:div w:id="1941789172">
          <w:marLeft w:val="640"/>
          <w:marRight w:val="0"/>
          <w:marTop w:val="0"/>
          <w:marBottom w:val="0"/>
          <w:divBdr>
            <w:top w:val="none" w:sz="0" w:space="0" w:color="auto"/>
            <w:left w:val="none" w:sz="0" w:space="0" w:color="auto"/>
            <w:bottom w:val="none" w:sz="0" w:space="0" w:color="auto"/>
            <w:right w:val="none" w:sz="0" w:space="0" w:color="auto"/>
          </w:divBdr>
        </w:div>
        <w:div w:id="459343707">
          <w:marLeft w:val="640"/>
          <w:marRight w:val="0"/>
          <w:marTop w:val="0"/>
          <w:marBottom w:val="0"/>
          <w:divBdr>
            <w:top w:val="none" w:sz="0" w:space="0" w:color="auto"/>
            <w:left w:val="none" w:sz="0" w:space="0" w:color="auto"/>
            <w:bottom w:val="none" w:sz="0" w:space="0" w:color="auto"/>
            <w:right w:val="none" w:sz="0" w:space="0" w:color="auto"/>
          </w:divBdr>
        </w:div>
        <w:div w:id="1200822368">
          <w:marLeft w:val="640"/>
          <w:marRight w:val="0"/>
          <w:marTop w:val="0"/>
          <w:marBottom w:val="0"/>
          <w:divBdr>
            <w:top w:val="none" w:sz="0" w:space="0" w:color="auto"/>
            <w:left w:val="none" w:sz="0" w:space="0" w:color="auto"/>
            <w:bottom w:val="none" w:sz="0" w:space="0" w:color="auto"/>
            <w:right w:val="none" w:sz="0" w:space="0" w:color="auto"/>
          </w:divBdr>
        </w:div>
        <w:div w:id="903373074">
          <w:marLeft w:val="640"/>
          <w:marRight w:val="0"/>
          <w:marTop w:val="0"/>
          <w:marBottom w:val="0"/>
          <w:divBdr>
            <w:top w:val="none" w:sz="0" w:space="0" w:color="auto"/>
            <w:left w:val="none" w:sz="0" w:space="0" w:color="auto"/>
            <w:bottom w:val="none" w:sz="0" w:space="0" w:color="auto"/>
            <w:right w:val="none" w:sz="0" w:space="0" w:color="auto"/>
          </w:divBdr>
        </w:div>
        <w:div w:id="96829263">
          <w:marLeft w:val="640"/>
          <w:marRight w:val="0"/>
          <w:marTop w:val="0"/>
          <w:marBottom w:val="0"/>
          <w:divBdr>
            <w:top w:val="none" w:sz="0" w:space="0" w:color="auto"/>
            <w:left w:val="none" w:sz="0" w:space="0" w:color="auto"/>
            <w:bottom w:val="none" w:sz="0" w:space="0" w:color="auto"/>
            <w:right w:val="none" w:sz="0" w:space="0" w:color="auto"/>
          </w:divBdr>
        </w:div>
        <w:div w:id="589505296">
          <w:marLeft w:val="640"/>
          <w:marRight w:val="0"/>
          <w:marTop w:val="0"/>
          <w:marBottom w:val="0"/>
          <w:divBdr>
            <w:top w:val="none" w:sz="0" w:space="0" w:color="auto"/>
            <w:left w:val="none" w:sz="0" w:space="0" w:color="auto"/>
            <w:bottom w:val="none" w:sz="0" w:space="0" w:color="auto"/>
            <w:right w:val="none" w:sz="0" w:space="0" w:color="auto"/>
          </w:divBdr>
        </w:div>
        <w:div w:id="1065378930">
          <w:marLeft w:val="640"/>
          <w:marRight w:val="0"/>
          <w:marTop w:val="0"/>
          <w:marBottom w:val="0"/>
          <w:divBdr>
            <w:top w:val="none" w:sz="0" w:space="0" w:color="auto"/>
            <w:left w:val="none" w:sz="0" w:space="0" w:color="auto"/>
            <w:bottom w:val="none" w:sz="0" w:space="0" w:color="auto"/>
            <w:right w:val="none" w:sz="0" w:space="0" w:color="auto"/>
          </w:divBdr>
        </w:div>
        <w:div w:id="172884930">
          <w:marLeft w:val="640"/>
          <w:marRight w:val="0"/>
          <w:marTop w:val="0"/>
          <w:marBottom w:val="0"/>
          <w:divBdr>
            <w:top w:val="none" w:sz="0" w:space="0" w:color="auto"/>
            <w:left w:val="none" w:sz="0" w:space="0" w:color="auto"/>
            <w:bottom w:val="none" w:sz="0" w:space="0" w:color="auto"/>
            <w:right w:val="none" w:sz="0" w:space="0" w:color="auto"/>
          </w:divBdr>
        </w:div>
        <w:div w:id="743188439">
          <w:marLeft w:val="640"/>
          <w:marRight w:val="0"/>
          <w:marTop w:val="0"/>
          <w:marBottom w:val="0"/>
          <w:divBdr>
            <w:top w:val="none" w:sz="0" w:space="0" w:color="auto"/>
            <w:left w:val="none" w:sz="0" w:space="0" w:color="auto"/>
            <w:bottom w:val="none" w:sz="0" w:space="0" w:color="auto"/>
            <w:right w:val="none" w:sz="0" w:space="0" w:color="auto"/>
          </w:divBdr>
        </w:div>
        <w:div w:id="1990473320">
          <w:marLeft w:val="640"/>
          <w:marRight w:val="0"/>
          <w:marTop w:val="0"/>
          <w:marBottom w:val="0"/>
          <w:divBdr>
            <w:top w:val="none" w:sz="0" w:space="0" w:color="auto"/>
            <w:left w:val="none" w:sz="0" w:space="0" w:color="auto"/>
            <w:bottom w:val="none" w:sz="0" w:space="0" w:color="auto"/>
            <w:right w:val="none" w:sz="0" w:space="0" w:color="auto"/>
          </w:divBdr>
        </w:div>
        <w:div w:id="1434016064">
          <w:marLeft w:val="640"/>
          <w:marRight w:val="0"/>
          <w:marTop w:val="0"/>
          <w:marBottom w:val="0"/>
          <w:divBdr>
            <w:top w:val="none" w:sz="0" w:space="0" w:color="auto"/>
            <w:left w:val="none" w:sz="0" w:space="0" w:color="auto"/>
            <w:bottom w:val="none" w:sz="0" w:space="0" w:color="auto"/>
            <w:right w:val="none" w:sz="0" w:space="0" w:color="auto"/>
          </w:divBdr>
        </w:div>
        <w:div w:id="125978860">
          <w:marLeft w:val="640"/>
          <w:marRight w:val="0"/>
          <w:marTop w:val="0"/>
          <w:marBottom w:val="0"/>
          <w:divBdr>
            <w:top w:val="none" w:sz="0" w:space="0" w:color="auto"/>
            <w:left w:val="none" w:sz="0" w:space="0" w:color="auto"/>
            <w:bottom w:val="none" w:sz="0" w:space="0" w:color="auto"/>
            <w:right w:val="none" w:sz="0" w:space="0" w:color="auto"/>
          </w:divBdr>
        </w:div>
        <w:div w:id="776213791">
          <w:marLeft w:val="640"/>
          <w:marRight w:val="0"/>
          <w:marTop w:val="0"/>
          <w:marBottom w:val="0"/>
          <w:divBdr>
            <w:top w:val="none" w:sz="0" w:space="0" w:color="auto"/>
            <w:left w:val="none" w:sz="0" w:space="0" w:color="auto"/>
            <w:bottom w:val="none" w:sz="0" w:space="0" w:color="auto"/>
            <w:right w:val="none" w:sz="0" w:space="0" w:color="auto"/>
          </w:divBdr>
        </w:div>
        <w:div w:id="1685131868">
          <w:marLeft w:val="640"/>
          <w:marRight w:val="0"/>
          <w:marTop w:val="0"/>
          <w:marBottom w:val="0"/>
          <w:divBdr>
            <w:top w:val="none" w:sz="0" w:space="0" w:color="auto"/>
            <w:left w:val="none" w:sz="0" w:space="0" w:color="auto"/>
            <w:bottom w:val="none" w:sz="0" w:space="0" w:color="auto"/>
            <w:right w:val="none" w:sz="0" w:space="0" w:color="auto"/>
          </w:divBdr>
        </w:div>
        <w:div w:id="1364012109">
          <w:marLeft w:val="640"/>
          <w:marRight w:val="0"/>
          <w:marTop w:val="0"/>
          <w:marBottom w:val="0"/>
          <w:divBdr>
            <w:top w:val="none" w:sz="0" w:space="0" w:color="auto"/>
            <w:left w:val="none" w:sz="0" w:space="0" w:color="auto"/>
            <w:bottom w:val="none" w:sz="0" w:space="0" w:color="auto"/>
            <w:right w:val="none" w:sz="0" w:space="0" w:color="auto"/>
          </w:divBdr>
        </w:div>
        <w:div w:id="176700015">
          <w:marLeft w:val="640"/>
          <w:marRight w:val="0"/>
          <w:marTop w:val="0"/>
          <w:marBottom w:val="0"/>
          <w:divBdr>
            <w:top w:val="none" w:sz="0" w:space="0" w:color="auto"/>
            <w:left w:val="none" w:sz="0" w:space="0" w:color="auto"/>
            <w:bottom w:val="none" w:sz="0" w:space="0" w:color="auto"/>
            <w:right w:val="none" w:sz="0" w:space="0" w:color="auto"/>
          </w:divBdr>
        </w:div>
        <w:div w:id="1096905404">
          <w:marLeft w:val="640"/>
          <w:marRight w:val="0"/>
          <w:marTop w:val="0"/>
          <w:marBottom w:val="0"/>
          <w:divBdr>
            <w:top w:val="none" w:sz="0" w:space="0" w:color="auto"/>
            <w:left w:val="none" w:sz="0" w:space="0" w:color="auto"/>
            <w:bottom w:val="none" w:sz="0" w:space="0" w:color="auto"/>
            <w:right w:val="none" w:sz="0" w:space="0" w:color="auto"/>
          </w:divBdr>
        </w:div>
        <w:div w:id="1072117304">
          <w:marLeft w:val="640"/>
          <w:marRight w:val="0"/>
          <w:marTop w:val="0"/>
          <w:marBottom w:val="0"/>
          <w:divBdr>
            <w:top w:val="none" w:sz="0" w:space="0" w:color="auto"/>
            <w:left w:val="none" w:sz="0" w:space="0" w:color="auto"/>
            <w:bottom w:val="none" w:sz="0" w:space="0" w:color="auto"/>
            <w:right w:val="none" w:sz="0" w:space="0" w:color="auto"/>
          </w:divBdr>
        </w:div>
        <w:div w:id="411784032">
          <w:marLeft w:val="640"/>
          <w:marRight w:val="0"/>
          <w:marTop w:val="0"/>
          <w:marBottom w:val="0"/>
          <w:divBdr>
            <w:top w:val="none" w:sz="0" w:space="0" w:color="auto"/>
            <w:left w:val="none" w:sz="0" w:space="0" w:color="auto"/>
            <w:bottom w:val="none" w:sz="0" w:space="0" w:color="auto"/>
            <w:right w:val="none" w:sz="0" w:space="0" w:color="auto"/>
          </w:divBdr>
        </w:div>
        <w:div w:id="588735040">
          <w:marLeft w:val="640"/>
          <w:marRight w:val="0"/>
          <w:marTop w:val="0"/>
          <w:marBottom w:val="0"/>
          <w:divBdr>
            <w:top w:val="none" w:sz="0" w:space="0" w:color="auto"/>
            <w:left w:val="none" w:sz="0" w:space="0" w:color="auto"/>
            <w:bottom w:val="none" w:sz="0" w:space="0" w:color="auto"/>
            <w:right w:val="none" w:sz="0" w:space="0" w:color="auto"/>
          </w:divBdr>
        </w:div>
        <w:div w:id="1191913634">
          <w:marLeft w:val="640"/>
          <w:marRight w:val="0"/>
          <w:marTop w:val="0"/>
          <w:marBottom w:val="0"/>
          <w:divBdr>
            <w:top w:val="none" w:sz="0" w:space="0" w:color="auto"/>
            <w:left w:val="none" w:sz="0" w:space="0" w:color="auto"/>
            <w:bottom w:val="none" w:sz="0" w:space="0" w:color="auto"/>
            <w:right w:val="none" w:sz="0" w:space="0" w:color="auto"/>
          </w:divBdr>
        </w:div>
        <w:div w:id="1545949621">
          <w:marLeft w:val="640"/>
          <w:marRight w:val="0"/>
          <w:marTop w:val="0"/>
          <w:marBottom w:val="0"/>
          <w:divBdr>
            <w:top w:val="none" w:sz="0" w:space="0" w:color="auto"/>
            <w:left w:val="none" w:sz="0" w:space="0" w:color="auto"/>
            <w:bottom w:val="none" w:sz="0" w:space="0" w:color="auto"/>
            <w:right w:val="none" w:sz="0" w:space="0" w:color="auto"/>
          </w:divBdr>
        </w:div>
        <w:div w:id="1053426942">
          <w:marLeft w:val="640"/>
          <w:marRight w:val="0"/>
          <w:marTop w:val="0"/>
          <w:marBottom w:val="0"/>
          <w:divBdr>
            <w:top w:val="none" w:sz="0" w:space="0" w:color="auto"/>
            <w:left w:val="none" w:sz="0" w:space="0" w:color="auto"/>
            <w:bottom w:val="none" w:sz="0" w:space="0" w:color="auto"/>
            <w:right w:val="none" w:sz="0" w:space="0" w:color="auto"/>
          </w:divBdr>
        </w:div>
        <w:div w:id="2098015781">
          <w:marLeft w:val="640"/>
          <w:marRight w:val="0"/>
          <w:marTop w:val="0"/>
          <w:marBottom w:val="0"/>
          <w:divBdr>
            <w:top w:val="none" w:sz="0" w:space="0" w:color="auto"/>
            <w:left w:val="none" w:sz="0" w:space="0" w:color="auto"/>
            <w:bottom w:val="none" w:sz="0" w:space="0" w:color="auto"/>
            <w:right w:val="none" w:sz="0" w:space="0" w:color="auto"/>
          </w:divBdr>
        </w:div>
        <w:div w:id="1152451430">
          <w:marLeft w:val="640"/>
          <w:marRight w:val="0"/>
          <w:marTop w:val="0"/>
          <w:marBottom w:val="0"/>
          <w:divBdr>
            <w:top w:val="none" w:sz="0" w:space="0" w:color="auto"/>
            <w:left w:val="none" w:sz="0" w:space="0" w:color="auto"/>
            <w:bottom w:val="none" w:sz="0" w:space="0" w:color="auto"/>
            <w:right w:val="none" w:sz="0" w:space="0" w:color="auto"/>
          </w:divBdr>
        </w:div>
        <w:div w:id="1441561462">
          <w:marLeft w:val="640"/>
          <w:marRight w:val="0"/>
          <w:marTop w:val="0"/>
          <w:marBottom w:val="0"/>
          <w:divBdr>
            <w:top w:val="none" w:sz="0" w:space="0" w:color="auto"/>
            <w:left w:val="none" w:sz="0" w:space="0" w:color="auto"/>
            <w:bottom w:val="none" w:sz="0" w:space="0" w:color="auto"/>
            <w:right w:val="none" w:sz="0" w:space="0" w:color="auto"/>
          </w:divBdr>
        </w:div>
        <w:div w:id="265499270">
          <w:marLeft w:val="640"/>
          <w:marRight w:val="0"/>
          <w:marTop w:val="0"/>
          <w:marBottom w:val="0"/>
          <w:divBdr>
            <w:top w:val="none" w:sz="0" w:space="0" w:color="auto"/>
            <w:left w:val="none" w:sz="0" w:space="0" w:color="auto"/>
            <w:bottom w:val="none" w:sz="0" w:space="0" w:color="auto"/>
            <w:right w:val="none" w:sz="0" w:space="0" w:color="auto"/>
          </w:divBdr>
        </w:div>
        <w:div w:id="1257448086">
          <w:marLeft w:val="640"/>
          <w:marRight w:val="0"/>
          <w:marTop w:val="0"/>
          <w:marBottom w:val="0"/>
          <w:divBdr>
            <w:top w:val="none" w:sz="0" w:space="0" w:color="auto"/>
            <w:left w:val="none" w:sz="0" w:space="0" w:color="auto"/>
            <w:bottom w:val="none" w:sz="0" w:space="0" w:color="auto"/>
            <w:right w:val="none" w:sz="0" w:space="0" w:color="auto"/>
          </w:divBdr>
        </w:div>
        <w:div w:id="1702782479">
          <w:marLeft w:val="640"/>
          <w:marRight w:val="0"/>
          <w:marTop w:val="0"/>
          <w:marBottom w:val="0"/>
          <w:divBdr>
            <w:top w:val="none" w:sz="0" w:space="0" w:color="auto"/>
            <w:left w:val="none" w:sz="0" w:space="0" w:color="auto"/>
            <w:bottom w:val="none" w:sz="0" w:space="0" w:color="auto"/>
            <w:right w:val="none" w:sz="0" w:space="0" w:color="auto"/>
          </w:divBdr>
        </w:div>
        <w:div w:id="2038702490">
          <w:marLeft w:val="640"/>
          <w:marRight w:val="0"/>
          <w:marTop w:val="0"/>
          <w:marBottom w:val="0"/>
          <w:divBdr>
            <w:top w:val="none" w:sz="0" w:space="0" w:color="auto"/>
            <w:left w:val="none" w:sz="0" w:space="0" w:color="auto"/>
            <w:bottom w:val="none" w:sz="0" w:space="0" w:color="auto"/>
            <w:right w:val="none" w:sz="0" w:space="0" w:color="auto"/>
          </w:divBdr>
        </w:div>
      </w:divsChild>
    </w:div>
    <w:div w:id="736780549">
      <w:bodyDiv w:val="1"/>
      <w:marLeft w:val="0"/>
      <w:marRight w:val="0"/>
      <w:marTop w:val="0"/>
      <w:marBottom w:val="0"/>
      <w:divBdr>
        <w:top w:val="none" w:sz="0" w:space="0" w:color="auto"/>
        <w:left w:val="none" w:sz="0" w:space="0" w:color="auto"/>
        <w:bottom w:val="none" w:sz="0" w:space="0" w:color="auto"/>
        <w:right w:val="none" w:sz="0" w:space="0" w:color="auto"/>
      </w:divBdr>
      <w:divsChild>
        <w:div w:id="1116023788">
          <w:marLeft w:val="0"/>
          <w:marRight w:val="0"/>
          <w:marTop w:val="0"/>
          <w:marBottom w:val="0"/>
          <w:divBdr>
            <w:top w:val="none" w:sz="0" w:space="0" w:color="auto"/>
            <w:left w:val="none" w:sz="0" w:space="0" w:color="auto"/>
            <w:bottom w:val="none" w:sz="0" w:space="0" w:color="auto"/>
            <w:right w:val="none" w:sz="0" w:space="0" w:color="auto"/>
          </w:divBdr>
        </w:div>
        <w:div w:id="556667178">
          <w:marLeft w:val="0"/>
          <w:marRight w:val="0"/>
          <w:marTop w:val="0"/>
          <w:marBottom w:val="0"/>
          <w:divBdr>
            <w:top w:val="none" w:sz="0" w:space="0" w:color="auto"/>
            <w:left w:val="none" w:sz="0" w:space="0" w:color="auto"/>
            <w:bottom w:val="none" w:sz="0" w:space="0" w:color="auto"/>
            <w:right w:val="none" w:sz="0" w:space="0" w:color="auto"/>
          </w:divBdr>
        </w:div>
        <w:div w:id="2102137353">
          <w:marLeft w:val="0"/>
          <w:marRight w:val="0"/>
          <w:marTop w:val="0"/>
          <w:marBottom w:val="0"/>
          <w:divBdr>
            <w:top w:val="none" w:sz="0" w:space="0" w:color="auto"/>
            <w:left w:val="none" w:sz="0" w:space="0" w:color="auto"/>
            <w:bottom w:val="none" w:sz="0" w:space="0" w:color="auto"/>
            <w:right w:val="none" w:sz="0" w:space="0" w:color="auto"/>
          </w:divBdr>
        </w:div>
        <w:div w:id="1597983227">
          <w:marLeft w:val="0"/>
          <w:marRight w:val="0"/>
          <w:marTop w:val="0"/>
          <w:marBottom w:val="0"/>
          <w:divBdr>
            <w:top w:val="none" w:sz="0" w:space="0" w:color="auto"/>
            <w:left w:val="none" w:sz="0" w:space="0" w:color="auto"/>
            <w:bottom w:val="none" w:sz="0" w:space="0" w:color="auto"/>
            <w:right w:val="none" w:sz="0" w:space="0" w:color="auto"/>
          </w:divBdr>
        </w:div>
        <w:div w:id="1187644341">
          <w:marLeft w:val="0"/>
          <w:marRight w:val="0"/>
          <w:marTop w:val="0"/>
          <w:marBottom w:val="0"/>
          <w:divBdr>
            <w:top w:val="none" w:sz="0" w:space="0" w:color="auto"/>
            <w:left w:val="none" w:sz="0" w:space="0" w:color="auto"/>
            <w:bottom w:val="none" w:sz="0" w:space="0" w:color="auto"/>
            <w:right w:val="none" w:sz="0" w:space="0" w:color="auto"/>
          </w:divBdr>
        </w:div>
        <w:div w:id="845679563">
          <w:marLeft w:val="0"/>
          <w:marRight w:val="0"/>
          <w:marTop w:val="0"/>
          <w:marBottom w:val="0"/>
          <w:divBdr>
            <w:top w:val="none" w:sz="0" w:space="0" w:color="auto"/>
            <w:left w:val="none" w:sz="0" w:space="0" w:color="auto"/>
            <w:bottom w:val="none" w:sz="0" w:space="0" w:color="auto"/>
            <w:right w:val="none" w:sz="0" w:space="0" w:color="auto"/>
          </w:divBdr>
        </w:div>
        <w:div w:id="1897467692">
          <w:marLeft w:val="0"/>
          <w:marRight w:val="0"/>
          <w:marTop w:val="0"/>
          <w:marBottom w:val="0"/>
          <w:divBdr>
            <w:top w:val="none" w:sz="0" w:space="0" w:color="auto"/>
            <w:left w:val="none" w:sz="0" w:space="0" w:color="auto"/>
            <w:bottom w:val="none" w:sz="0" w:space="0" w:color="auto"/>
            <w:right w:val="none" w:sz="0" w:space="0" w:color="auto"/>
          </w:divBdr>
        </w:div>
        <w:div w:id="709304642">
          <w:marLeft w:val="0"/>
          <w:marRight w:val="0"/>
          <w:marTop w:val="0"/>
          <w:marBottom w:val="0"/>
          <w:divBdr>
            <w:top w:val="none" w:sz="0" w:space="0" w:color="auto"/>
            <w:left w:val="none" w:sz="0" w:space="0" w:color="auto"/>
            <w:bottom w:val="none" w:sz="0" w:space="0" w:color="auto"/>
            <w:right w:val="none" w:sz="0" w:space="0" w:color="auto"/>
          </w:divBdr>
        </w:div>
        <w:div w:id="1902906678">
          <w:marLeft w:val="0"/>
          <w:marRight w:val="0"/>
          <w:marTop w:val="0"/>
          <w:marBottom w:val="0"/>
          <w:divBdr>
            <w:top w:val="none" w:sz="0" w:space="0" w:color="auto"/>
            <w:left w:val="none" w:sz="0" w:space="0" w:color="auto"/>
            <w:bottom w:val="none" w:sz="0" w:space="0" w:color="auto"/>
            <w:right w:val="none" w:sz="0" w:space="0" w:color="auto"/>
          </w:divBdr>
        </w:div>
        <w:div w:id="1815296230">
          <w:marLeft w:val="0"/>
          <w:marRight w:val="0"/>
          <w:marTop w:val="0"/>
          <w:marBottom w:val="0"/>
          <w:divBdr>
            <w:top w:val="none" w:sz="0" w:space="0" w:color="auto"/>
            <w:left w:val="none" w:sz="0" w:space="0" w:color="auto"/>
            <w:bottom w:val="none" w:sz="0" w:space="0" w:color="auto"/>
            <w:right w:val="none" w:sz="0" w:space="0" w:color="auto"/>
          </w:divBdr>
        </w:div>
        <w:div w:id="1543126162">
          <w:marLeft w:val="0"/>
          <w:marRight w:val="0"/>
          <w:marTop w:val="0"/>
          <w:marBottom w:val="0"/>
          <w:divBdr>
            <w:top w:val="none" w:sz="0" w:space="0" w:color="auto"/>
            <w:left w:val="none" w:sz="0" w:space="0" w:color="auto"/>
            <w:bottom w:val="none" w:sz="0" w:space="0" w:color="auto"/>
            <w:right w:val="none" w:sz="0" w:space="0" w:color="auto"/>
          </w:divBdr>
        </w:div>
        <w:div w:id="1350446220">
          <w:marLeft w:val="0"/>
          <w:marRight w:val="0"/>
          <w:marTop w:val="0"/>
          <w:marBottom w:val="0"/>
          <w:divBdr>
            <w:top w:val="none" w:sz="0" w:space="0" w:color="auto"/>
            <w:left w:val="none" w:sz="0" w:space="0" w:color="auto"/>
            <w:bottom w:val="none" w:sz="0" w:space="0" w:color="auto"/>
            <w:right w:val="none" w:sz="0" w:space="0" w:color="auto"/>
          </w:divBdr>
        </w:div>
        <w:div w:id="506212642">
          <w:marLeft w:val="0"/>
          <w:marRight w:val="0"/>
          <w:marTop w:val="0"/>
          <w:marBottom w:val="0"/>
          <w:divBdr>
            <w:top w:val="none" w:sz="0" w:space="0" w:color="auto"/>
            <w:left w:val="none" w:sz="0" w:space="0" w:color="auto"/>
            <w:bottom w:val="none" w:sz="0" w:space="0" w:color="auto"/>
            <w:right w:val="none" w:sz="0" w:space="0" w:color="auto"/>
          </w:divBdr>
        </w:div>
        <w:div w:id="90012780">
          <w:marLeft w:val="0"/>
          <w:marRight w:val="0"/>
          <w:marTop w:val="0"/>
          <w:marBottom w:val="0"/>
          <w:divBdr>
            <w:top w:val="none" w:sz="0" w:space="0" w:color="auto"/>
            <w:left w:val="none" w:sz="0" w:space="0" w:color="auto"/>
            <w:bottom w:val="none" w:sz="0" w:space="0" w:color="auto"/>
            <w:right w:val="none" w:sz="0" w:space="0" w:color="auto"/>
          </w:divBdr>
        </w:div>
        <w:div w:id="1693845714">
          <w:marLeft w:val="0"/>
          <w:marRight w:val="0"/>
          <w:marTop w:val="0"/>
          <w:marBottom w:val="0"/>
          <w:divBdr>
            <w:top w:val="none" w:sz="0" w:space="0" w:color="auto"/>
            <w:left w:val="none" w:sz="0" w:space="0" w:color="auto"/>
            <w:bottom w:val="none" w:sz="0" w:space="0" w:color="auto"/>
            <w:right w:val="none" w:sz="0" w:space="0" w:color="auto"/>
          </w:divBdr>
        </w:div>
        <w:div w:id="1638875063">
          <w:marLeft w:val="0"/>
          <w:marRight w:val="0"/>
          <w:marTop w:val="0"/>
          <w:marBottom w:val="0"/>
          <w:divBdr>
            <w:top w:val="none" w:sz="0" w:space="0" w:color="auto"/>
            <w:left w:val="none" w:sz="0" w:space="0" w:color="auto"/>
            <w:bottom w:val="none" w:sz="0" w:space="0" w:color="auto"/>
            <w:right w:val="none" w:sz="0" w:space="0" w:color="auto"/>
          </w:divBdr>
        </w:div>
        <w:div w:id="1788229588">
          <w:marLeft w:val="0"/>
          <w:marRight w:val="0"/>
          <w:marTop w:val="0"/>
          <w:marBottom w:val="0"/>
          <w:divBdr>
            <w:top w:val="none" w:sz="0" w:space="0" w:color="auto"/>
            <w:left w:val="none" w:sz="0" w:space="0" w:color="auto"/>
            <w:bottom w:val="none" w:sz="0" w:space="0" w:color="auto"/>
            <w:right w:val="none" w:sz="0" w:space="0" w:color="auto"/>
          </w:divBdr>
        </w:div>
        <w:div w:id="1445004276">
          <w:marLeft w:val="0"/>
          <w:marRight w:val="0"/>
          <w:marTop w:val="0"/>
          <w:marBottom w:val="0"/>
          <w:divBdr>
            <w:top w:val="none" w:sz="0" w:space="0" w:color="auto"/>
            <w:left w:val="none" w:sz="0" w:space="0" w:color="auto"/>
            <w:bottom w:val="none" w:sz="0" w:space="0" w:color="auto"/>
            <w:right w:val="none" w:sz="0" w:space="0" w:color="auto"/>
          </w:divBdr>
        </w:div>
        <w:div w:id="691149645">
          <w:marLeft w:val="0"/>
          <w:marRight w:val="0"/>
          <w:marTop w:val="0"/>
          <w:marBottom w:val="0"/>
          <w:divBdr>
            <w:top w:val="none" w:sz="0" w:space="0" w:color="auto"/>
            <w:left w:val="none" w:sz="0" w:space="0" w:color="auto"/>
            <w:bottom w:val="none" w:sz="0" w:space="0" w:color="auto"/>
            <w:right w:val="none" w:sz="0" w:space="0" w:color="auto"/>
          </w:divBdr>
        </w:div>
        <w:div w:id="1464277234">
          <w:marLeft w:val="0"/>
          <w:marRight w:val="0"/>
          <w:marTop w:val="0"/>
          <w:marBottom w:val="0"/>
          <w:divBdr>
            <w:top w:val="none" w:sz="0" w:space="0" w:color="auto"/>
            <w:left w:val="none" w:sz="0" w:space="0" w:color="auto"/>
            <w:bottom w:val="none" w:sz="0" w:space="0" w:color="auto"/>
            <w:right w:val="none" w:sz="0" w:space="0" w:color="auto"/>
          </w:divBdr>
        </w:div>
        <w:div w:id="62460320">
          <w:marLeft w:val="0"/>
          <w:marRight w:val="0"/>
          <w:marTop w:val="0"/>
          <w:marBottom w:val="0"/>
          <w:divBdr>
            <w:top w:val="none" w:sz="0" w:space="0" w:color="auto"/>
            <w:left w:val="none" w:sz="0" w:space="0" w:color="auto"/>
            <w:bottom w:val="none" w:sz="0" w:space="0" w:color="auto"/>
            <w:right w:val="none" w:sz="0" w:space="0" w:color="auto"/>
          </w:divBdr>
        </w:div>
        <w:div w:id="1119642215">
          <w:marLeft w:val="0"/>
          <w:marRight w:val="0"/>
          <w:marTop w:val="0"/>
          <w:marBottom w:val="0"/>
          <w:divBdr>
            <w:top w:val="none" w:sz="0" w:space="0" w:color="auto"/>
            <w:left w:val="none" w:sz="0" w:space="0" w:color="auto"/>
            <w:bottom w:val="none" w:sz="0" w:space="0" w:color="auto"/>
            <w:right w:val="none" w:sz="0" w:space="0" w:color="auto"/>
          </w:divBdr>
        </w:div>
        <w:div w:id="568929563">
          <w:marLeft w:val="0"/>
          <w:marRight w:val="0"/>
          <w:marTop w:val="0"/>
          <w:marBottom w:val="0"/>
          <w:divBdr>
            <w:top w:val="none" w:sz="0" w:space="0" w:color="auto"/>
            <w:left w:val="none" w:sz="0" w:space="0" w:color="auto"/>
            <w:bottom w:val="none" w:sz="0" w:space="0" w:color="auto"/>
            <w:right w:val="none" w:sz="0" w:space="0" w:color="auto"/>
          </w:divBdr>
        </w:div>
        <w:div w:id="1891962961">
          <w:marLeft w:val="0"/>
          <w:marRight w:val="0"/>
          <w:marTop w:val="0"/>
          <w:marBottom w:val="0"/>
          <w:divBdr>
            <w:top w:val="none" w:sz="0" w:space="0" w:color="auto"/>
            <w:left w:val="none" w:sz="0" w:space="0" w:color="auto"/>
            <w:bottom w:val="none" w:sz="0" w:space="0" w:color="auto"/>
            <w:right w:val="none" w:sz="0" w:space="0" w:color="auto"/>
          </w:divBdr>
        </w:div>
        <w:div w:id="1998991954">
          <w:marLeft w:val="0"/>
          <w:marRight w:val="0"/>
          <w:marTop w:val="0"/>
          <w:marBottom w:val="0"/>
          <w:divBdr>
            <w:top w:val="none" w:sz="0" w:space="0" w:color="auto"/>
            <w:left w:val="none" w:sz="0" w:space="0" w:color="auto"/>
            <w:bottom w:val="none" w:sz="0" w:space="0" w:color="auto"/>
            <w:right w:val="none" w:sz="0" w:space="0" w:color="auto"/>
          </w:divBdr>
        </w:div>
        <w:div w:id="310984964">
          <w:marLeft w:val="0"/>
          <w:marRight w:val="0"/>
          <w:marTop w:val="0"/>
          <w:marBottom w:val="0"/>
          <w:divBdr>
            <w:top w:val="none" w:sz="0" w:space="0" w:color="auto"/>
            <w:left w:val="none" w:sz="0" w:space="0" w:color="auto"/>
            <w:bottom w:val="none" w:sz="0" w:space="0" w:color="auto"/>
            <w:right w:val="none" w:sz="0" w:space="0" w:color="auto"/>
          </w:divBdr>
        </w:div>
        <w:div w:id="1632906520">
          <w:marLeft w:val="0"/>
          <w:marRight w:val="0"/>
          <w:marTop w:val="0"/>
          <w:marBottom w:val="0"/>
          <w:divBdr>
            <w:top w:val="none" w:sz="0" w:space="0" w:color="auto"/>
            <w:left w:val="none" w:sz="0" w:space="0" w:color="auto"/>
            <w:bottom w:val="none" w:sz="0" w:space="0" w:color="auto"/>
            <w:right w:val="none" w:sz="0" w:space="0" w:color="auto"/>
          </w:divBdr>
        </w:div>
        <w:div w:id="241718900">
          <w:marLeft w:val="0"/>
          <w:marRight w:val="0"/>
          <w:marTop w:val="0"/>
          <w:marBottom w:val="0"/>
          <w:divBdr>
            <w:top w:val="none" w:sz="0" w:space="0" w:color="auto"/>
            <w:left w:val="none" w:sz="0" w:space="0" w:color="auto"/>
            <w:bottom w:val="none" w:sz="0" w:space="0" w:color="auto"/>
            <w:right w:val="none" w:sz="0" w:space="0" w:color="auto"/>
          </w:divBdr>
        </w:div>
        <w:div w:id="811630572">
          <w:marLeft w:val="0"/>
          <w:marRight w:val="0"/>
          <w:marTop w:val="0"/>
          <w:marBottom w:val="0"/>
          <w:divBdr>
            <w:top w:val="none" w:sz="0" w:space="0" w:color="auto"/>
            <w:left w:val="none" w:sz="0" w:space="0" w:color="auto"/>
            <w:bottom w:val="none" w:sz="0" w:space="0" w:color="auto"/>
            <w:right w:val="none" w:sz="0" w:space="0" w:color="auto"/>
          </w:divBdr>
        </w:div>
        <w:div w:id="1002972356">
          <w:marLeft w:val="0"/>
          <w:marRight w:val="0"/>
          <w:marTop w:val="0"/>
          <w:marBottom w:val="0"/>
          <w:divBdr>
            <w:top w:val="none" w:sz="0" w:space="0" w:color="auto"/>
            <w:left w:val="none" w:sz="0" w:space="0" w:color="auto"/>
            <w:bottom w:val="none" w:sz="0" w:space="0" w:color="auto"/>
            <w:right w:val="none" w:sz="0" w:space="0" w:color="auto"/>
          </w:divBdr>
        </w:div>
        <w:div w:id="209001462">
          <w:marLeft w:val="0"/>
          <w:marRight w:val="0"/>
          <w:marTop w:val="0"/>
          <w:marBottom w:val="0"/>
          <w:divBdr>
            <w:top w:val="none" w:sz="0" w:space="0" w:color="auto"/>
            <w:left w:val="none" w:sz="0" w:space="0" w:color="auto"/>
            <w:bottom w:val="none" w:sz="0" w:space="0" w:color="auto"/>
            <w:right w:val="none" w:sz="0" w:space="0" w:color="auto"/>
          </w:divBdr>
        </w:div>
        <w:div w:id="1145199605">
          <w:marLeft w:val="0"/>
          <w:marRight w:val="0"/>
          <w:marTop w:val="0"/>
          <w:marBottom w:val="0"/>
          <w:divBdr>
            <w:top w:val="none" w:sz="0" w:space="0" w:color="auto"/>
            <w:left w:val="none" w:sz="0" w:space="0" w:color="auto"/>
            <w:bottom w:val="none" w:sz="0" w:space="0" w:color="auto"/>
            <w:right w:val="none" w:sz="0" w:space="0" w:color="auto"/>
          </w:divBdr>
        </w:div>
        <w:div w:id="1934971197">
          <w:marLeft w:val="0"/>
          <w:marRight w:val="0"/>
          <w:marTop w:val="0"/>
          <w:marBottom w:val="0"/>
          <w:divBdr>
            <w:top w:val="none" w:sz="0" w:space="0" w:color="auto"/>
            <w:left w:val="none" w:sz="0" w:space="0" w:color="auto"/>
            <w:bottom w:val="none" w:sz="0" w:space="0" w:color="auto"/>
            <w:right w:val="none" w:sz="0" w:space="0" w:color="auto"/>
          </w:divBdr>
        </w:div>
        <w:div w:id="1090734878">
          <w:marLeft w:val="0"/>
          <w:marRight w:val="0"/>
          <w:marTop w:val="0"/>
          <w:marBottom w:val="0"/>
          <w:divBdr>
            <w:top w:val="none" w:sz="0" w:space="0" w:color="auto"/>
            <w:left w:val="none" w:sz="0" w:space="0" w:color="auto"/>
            <w:bottom w:val="none" w:sz="0" w:space="0" w:color="auto"/>
            <w:right w:val="none" w:sz="0" w:space="0" w:color="auto"/>
          </w:divBdr>
        </w:div>
        <w:div w:id="1491749402">
          <w:marLeft w:val="0"/>
          <w:marRight w:val="0"/>
          <w:marTop w:val="0"/>
          <w:marBottom w:val="0"/>
          <w:divBdr>
            <w:top w:val="none" w:sz="0" w:space="0" w:color="auto"/>
            <w:left w:val="none" w:sz="0" w:space="0" w:color="auto"/>
            <w:bottom w:val="none" w:sz="0" w:space="0" w:color="auto"/>
            <w:right w:val="none" w:sz="0" w:space="0" w:color="auto"/>
          </w:divBdr>
        </w:div>
        <w:div w:id="1610775747">
          <w:marLeft w:val="0"/>
          <w:marRight w:val="0"/>
          <w:marTop w:val="0"/>
          <w:marBottom w:val="0"/>
          <w:divBdr>
            <w:top w:val="none" w:sz="0" w:space="0" w:color="auto"/>
            <w:left w:val="none" w:sz="0" w:space="0" w:color="auto"/>
            <w:bottom w:val="none" w:sz="0" w:space="0" w:color="auto"/>
            <w:right w:val="none" w:sz="0" w:space="0" w:color="auto"/>
          </w:divBdr>
        </w:div>
        <w:div w:id="64958218">
          <w:marLeft w:val="0"/>
          <w:marRight w:val="0"/>
          <w:marTop w:val="0"/>
          <w:marBottom w:val="0"/>
          <w:divBdr>
            <w:top w:val="none" w:sz="0" w:space="0" w:color="auto"/>
            <w:left w:val="none" w:sz="0" w:space="0" w:color="auto"/>
            <w:bottom w:val="none" w:sz="0" w:space="0" w:color="auto"/>
            <w:right w:val="none" w:sz="0" w:space="0" w:color="auto"/>
          </w:divBdr>
        </w:div>
        <w:div w:id="548612006">
          <w:marLeft w:val="0"/>
          <w:marRight w:val="0"/>
          <w:marTop w:val="0"/>
          <w:marBottom w:val="0"/>
          <w:divBdr>
            <w:top w:val="none" w:sz="0" w:space="0" w:color="auto"/>
            <w:left w:val="none" w:sz="0" w:space="0" w:color="auto"/>
            <w:bottom w:val="none" w:sz="0" w:space="0" w:color="auto"/>
            <w:right w:val="none" w:sz="0" w:space="0" w:color="auto"/>
          </w:divBdr>
        </w:div>
        <w:div w:id="512112213">
          <w:marLeft w:val="0"/>
          <w:marRight w:val="0"/>
          <w:marTop w:val="0"/>
          <w:marBottom w:val="0"/>
          <w:divBdr>
            <w:top w:val="none" w:sz="0" w:space="0" w:color="auto"/>
            <w:left w:val="none" w:sz="0" w:space="0" w:color="auto"/>
            <w:bottom w:val="none" w:sz="0" w:space="0" w:color="auto"/>
            <w:right w:val="none" w:sz="0" w:space="0" w:color="auto"/>
          </w:divBdr>
        </w:div>
        <w:div w:id="1747916630">
          <w:marLeft w:val="0"/>
          <w:marRight w:val="0"/>
          <w:marTop w:val="0"/>
          <w:marBottom w:val="0"/>
          <w:divBdr>
            <w:top w:val="none" w:sz="0" w:space="0" w:color="auto"/>
            <w:left w:val="none" w:sz="0" w:space="0" w:color="auto"/>
            <w:bottom w:val="none" w:sz="0" w:space="0" w:color="auto"/>
            <w:right w:val="none" w:sz="0" w:space="0" w:color="auto"/>
          </w:divBdr>
        </w:div>
        <w:div w:id="1601832542">
          <w:marLeft w:val="0"/>
          <w:marRight w:val="0"/>
          <w:marTop w:val="0"/>
          <w:marBottom w:val="0"/>
          <w:divBdr>
            <w:top w:val="none" w:sz="0" w:space="0" w:color="auto"/>
            <w:left w:val="none" w:sz="0" w:space="0" w:color="auto"/>
            <w:bottom w:val="none" w:sz="0" w:space="0" w:color="auto"/>
            <w:right w:val="none" w:sz="0" w:space="0" w:color="auto"/>
          </w:divBdr>
        </w:div>
        <w:div w:id="1145271330">
          <w:marLeft w:val="0"/>
          <w:marRight w:val="0"/>
          <w:marTop w:val="0"/>
          <w:marBottom w:val="0"/>
          <w:divBdr>
            <w:top w:val="none" w:sz="0" w:space="0" w:color="auto"/>
            <w:left w:val="none" w:sz="0" w:space="0" w:color="auto"/>
            <w:bottom w:val="none" w:sz="0" w:space="0" w:color="auto"/>
            <w:right w:val="none" w:sz="0" w:space="0" w:color="auto"/>
          </w:divBdr>
        </w:div>
        <w:div w:id="1465342611">
          <w:marLeft w:val="0"/>
          <w:marRight w:val="0"/>
          <w:marTop w:val="0"/>
          <w:marBottom w:val="0"/>
          <w:divBdr>
            <w:top w:val="none" w:sz="0" w:space="0" w:color="auto"/>
            <w:left w:val="none" w:sz="0" w:space="0" w:color="auto"/>
            <w:bottom w:val="none" w:sz="0" w:space="0" w:color="auto"/>
            <w:right w:val="none" w:sz="0" w:space="0" w:color="auto"/>
          </w:divBdr>
        </w:div>
        <w:div w:id="1347826505">
          <w:marLeft w:val="0"/>
          <w:marRight w:val="0"/>
          <w:marTop w:val="0"/>
          <w:marBottom w:val="0"/>
          <w:divBdr>
            <w:top w:val="none" w:sz="0" w:space="0" w:color="auto"/>
            <w:left w:val="none" w:sz="0" w:space="0" w:color="auto"/>
            <w:bottom w:val="none" w:sz="0" w:space="0" w:color="auto"/>
            <w:right w:val="none" w:sz="0" w:space="0" w:color="auto"/>
          </w:divBdr>
        </w:div>
        <w:div w:id="165247774">
          <w:marLeft w:val="0"/>
          <w:marRight w:val="0"/>
          <w:marTop w:val="0"/>
          <w:marBottom w:val="0"/>
          <w:divBdr>
            <w:top w:val="none" w:sz="0" w:space="0" w:color="auto"/>
            <w:left w:val="none" w:sz="0" w:space="0" w:color="auto"/>
            <w:bottom w:val="none" w:sz="0" w:space="0" w:color="auto"/>
            <w:right w:val="none" w:sz="0" w:space="0" w:color="auto"/>
          </w:divBdr>
        </w:div>
        <w:div w:id="1310750406">
          <w:marLeft w:val="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47650134">
      <w:bodyDiv w:val="1"/>
      <w:marLeft w:val="0"/>
      <w:marRight w:val="0"/>
      <w:marTop w:val="0"/>
      <w:marBottom w:val="0"/>
      <w:divBdr>
        <w:top w:val="none" w:sz="0" w:space="0" w:color="auto"/>
        <w:left w:val="none" w:sz="0" w:space="0" w:color="auto"/>
        <w:bottom w:val="none" w:sz="0" w:space="0" w:color="auto"/>
        <w:right w:val="none" w:sz="0" w:space="0" w:color="auto"/>
      </w:divBdr>
      <w:divsChild>
        <w:div w:id="637806785">
          <w:marLeft w:val="640"/>
          <w:marRight w:val="0"/>
          <w:marTop w:val="0"/>
          <w:marBottom w:val="0"/>
          <w:divBdr>
            <w:top w:val="none" w:sz="0" w:space="0" w:color="auto"/>
            <w:left w:val="none" w:sz="0" w:space="0" w:color="auto"/>
            <w:bottom w:val="none" w:sz="0" w:space="0" w:color="auto"/>
            <w:right w:val="none" w:sz="0" w:space="0" w:color="auto"/>
          </w:divBdr>
        </w:div>
        <w:div w:id="275137014">
          <w:marLeft w:val="640"/>
          <w:marRight w:val="0"/>
          <w:marTop w:val="0"/>
          <w:marBottom w:val="0"/>
          <w:divBdr>
            <w:top w:val="none" w:sz="0" w:space="0" w:color="auto"/>
            <w:left w:val="none" w:sz="0" w:space="0" w:color="auto"/>
            <w:bottom w:val="none" w:sz="0" w:space="0" w:color="auto"/>
            <w:right w:val="none" w:sz="0" w:space="0" w:color="auto"/>
          </w:divBdr>
        </w:div>
        <w:div w:id="327103526">
          <w:marLeft w:val="640"/>
          <w:marRight w:val="0"/>
          <w:marTop w:val="0"/>
          <w:marBottom w:val="0"/>
          <w:divBdr>
            <w:top w:val="none" w:sz="0" w:space="0" w:color="auto"/>
            <w:left w:val="none" w:sz="0" w:space="0" w:color="auto"/>
            <w:bottom w:val="none" w:sz="0" w:space="0" w:color="auto"/>
            <w:right w:val="none" w:sz="0" w:space="0" w:color="auto"/>
          </w:divBdr>
        </w:div>
        <w:div w:id="845173797">
          <w:marLeft w:val="640"/>
          <w:marRight w:val="0"/>
          <w:marTop w:val="0"/>
          <w:marBottom w:val="0"/>
          <w:divBdr>
            <w:top w:val="none" w:sz="0" w:space="0" w:color="auto"/>
            <w:left w:val="none" w:sz="0" w:space="0" w:color="auto"/>
            <w:bottom w:val="none" w:sz="0" w:space="0" w:color="auto"/>
            <w:right w:val="none" w:sz="0" w:space="0" w:color="auto"/>
          </w:divBdr>
        </w:div>
        <w:div w:id="768357397">
          <w:marLeft w:val="640"/>
          <w:marRight w:val="0"/>
          <w:marTop w:val="0"/>
          <w:marBottom w:val="0"/>
          <w:divBdr>
            <w:top w:val="none" w:sz="0" w:space="0" w:color="auto"/>
            <w:left w:val="none" w:sz="0" w:space="0" w:color="auto"/>
            <w:bottom w:val="none" w:sz="0" w:space="0" w:color="auto"/>
            <w:right w:val="none" w:sz="0" w:space="0" w:color="auto"/>
          </w:divBdr>
        </w:div>
        <w:div w:id="602343134">
          <w:marLeft w:val="640"/>
          <w:marRight w:val="0"/>
          <w:marTop w:val="0"/>
          <w:marBottom w:val="0"/>
          <w:divBdr>
            <w:top w:val="none" w:sz="0" w:space="0" w:color="auto"/>
            <w:left w:val="none" w:sz="0" w:space="0" w:color="auto"/>
            <w:bottom w:val="none" w:sz="0" w:space="0" w:color="auto"/>
            <w:right w:val="none" w:sz="0" w:space="0" w:color="auto"/>
          </w:divBdr>
        </w:div>
        <w:div w:id="2010906690">
          <w:marLeft w:val="640"/>
          <w:marRight w:val="0"/>
          <w:marTop w:val="0"/>
          <w:marBottom w:val="0"/>
          <w:divBdr>
            <w:top w:val="none" w:sz="0" w:space="0" w:color="auto"/>
            <w:left w:val="none" w:sz="0" w:space="0" w:color="auto"/>
            <w:bottom w:val="none" w:sz="0" w:space="0" w:color="auto"/>
            <w:right w:val="none" w:sz="0" w:space="0" w:color="auto"/>
          </w:divBdr>
        </w:div>
        <w:div w:id="1819221575">
          <w:marLeft w:val="640"/>
          <w:marRight w:val="0"/>
          <w:marTop w:val="0"/>
          <w:marBottom w:val="0"/>
          <w:divBdr>
            <w:top w:val="none" w:sz="0" w:space="0" w:color="auto"/>
            <w:left w:val="none" w:sz="0" w:space="0" w:color="auto"/>
            <w:bottom w:val="none" w:sz="0" w:space="0" w:color="auto"/>
            <w:right w:val="none" w:sz="0" w:space="0" w:color="auto"/>
          </w:divBdr>
        </w:div>
        <w:div w:id="257951064">
          <w:marLeft w:val="640"/>
          <w:marRight w:val="0"/>
          <w:marTop w:val="0"/>
          <w:marBottom w:val="0"/>
          <w:divBdr>
            <w:top w:val="none" w:sz="0" w:space="0" w:color="auto"/>
            <w:left w:val="none" w:sz="0" w:space="0" w:color="auto"/>
            <w:bottom w:val="none" w:sz="0" w:space="0" w:color="auto"/>
            <w:right w:val="none" w:sz="0" w:space="0" w:color="auto"/>
          </w:divBdr>
        </w:div>
        <w:div w:id="2144226319">
          <w:marLeft w:val="640"/>
          <w:marRight w:val="0"/>
          <w:marTop w:val="0"/>
          <w:marBottom w:val="0"/>
          <w:divBdr>
            <w:top w:val="none" w:sz="0" w:space="0" w:color="auto"/>
            <w:left w:val="none" w:sz="0" w:space="0" w:color="auto"/>
            <w:bottom w:val="none" w:sz="0" w:space="0" w:color="auto"/>
            <w:right w:val="none" w:sz="0" w:space="0" w:color="auto"/>
          </w:divBdr>
        </w:div>
        <w:div w:id="1733693848">
          <w:marLeft w:val="640"/>
          <w:marRight w:val="0"/>
          <w:marTop w:val="0"/>
          <w:marBottom w:val="0"/>
          <w:divBdr>
            <w:top w:val="none" w:sz="0" w:space="0" w:color="auto"/>
            <w:left w:val="none" w:sz="0" w:space="0" w:color="auto"/>
            <w:bottom w:val="none" w:sz="0" w:space="0" w:color="auto"/>
            <w:right w:val="none" w:sz="0" w:space="0" w:color="auto"/>
          </w:divBdr>
        </w:div>
        <w:div w:id="329218609">
          <w:marLeft w:val="640"/>
          <w:marRight w:val="0"/>
          <w:marTop w:val="0"/>
          <w:marBottom w:val="0"/>
          <w:divBdr>
            <w:top w:val="none" w:sz="0" w:space="0" w:color="auto"/>
            <w:left w:val="none" w:sz="0" w:space="0" w:color="auto"/>
            <w:bottom w:val="none" w:sz="0" w:space="0" w:color="auto"/>
            <w:right w:val="none" w:sz="0" w:space="0" w:color="auto"/>
          </w:divBdr>
        </w:div>
        <w:div w:id="1134100540">
          <w:marLeft w:val="640"/>
          <w:marRight w:val="0"/>
          <w:marTop w:val="0"/>
          <w:marBottom w:val="0"/>
          <w:divBdr>
            <w:top w:val="none" w:sz="0" w:space="0" w:color="auto"/>
            <w:left w:val="none" w:sz="0" w:space="0" w:color="auto"/>
            <w:bottom w:val="none" w:sz="0" w:space="0" w:color="auto"/>
            <w:right w:val="none" w:sz="0" w:space="0" w:color="auto"/>
          </w:divBdr>
        </w:div>
        <w:div w:id="217908971">
          <w:marLeft w:val="640"/>
          <w:marRight w:val="0"/>
          <w:marTop w:val="0"/>
          <w:marBottom w:val="0"/>
          <w:divBdr>
            <w:top w:val="none" w:sz="0" w:space="0" w:color="auto"/>
            <w:left w:val="none" w:sz="0" w:space="0" w:color="auto"/>
            <w:bottom w:val="none" w:sz="0" w:space="0" w:color="auto"/>
            <w:right w:val="none" w:sz="0" w:space="0" w:color="auto"/>
          </w:divBdr>
        </w:div>
        <w:div w:id="1930504361">
          <w:marLeft w:val="640"/>
          <w:marRight w:val="0"/>
          <w:marTop w:val="0"/>
          <w:marBottom w:val="0"/>
          <w:divBdr>
            <w:top w:val="none" w:sz="0" w:space="0" w:color="auto"/>
            <w:left w:val="none" w:sz="0" w:space="0" w:color="auto"/>
            <w:bottom w:val="none" w:sz="0" w:space="0" w:color="auto"/>
            <w:right w:val="none" w:sz="0" w:space="0" w:color="auto"/>
          </w:divBdr>
        </w:div>
        <w:div w:id="2101365282">
          <w:marLeft w:val="640"/>
          <w:marRight w:val="0"/>
          <w:marTop w:val="0"/>
          <w:marBottom w:val="0"/>
          <w:divBdr>
            <w:top w:val="none" w:sz="0" w:space="0" w:color="auto"/>
            <w:left w:val="none" w:sz="0" w:space="0" w:color="auto"/>
            <w:bottom w:val="none" w:sz="0" w:space="0" w:color="auto"/>
            <w:right w:val="none" w:sz="0" w:space="0" w:color="auto"/>
          </w:divBdr>
        </w:div>
        <w:div w:id="405417440">
          <w:marLeft w:val="640"/>
          <w:marRight w:val="0"/>
          <w:marTop w:val="0"/>
          <w:marBottom w:val="0"/>
          <w:divBdr>
            <w:top w:val="none" w:sz="0" w:space="0" w:color="auto"/>
            <w:left w:val="none" w:sz="0" w:space="0" w:color="auto"/>
            <w:bottom w:val="none" w:sz="0" w:space="0" w:color="auto"/>
            <w:right w:val="none" w:sz="0" w:space="0" w:color="auto"/>
          </w:divBdr>
        </w:div>
        <w:div w:id="2002812198">
          <w:marLeft w:val="640"/>
          <w:marRight w:val="0"/>
          <w:marTop w:val="0"/>
          <w:marBottom w:val="0"/>
          <w:divBdr>
            <w:top w:val="none" w:sz="0" w:space="0" w:color="auto"/>
            <w:left w:val="none" w:sz="0" w:space="0" w:color="auto"/>
            <w:bottom w:val="none" w:sz="0" w:space="0" w:color="auto"/>
            <w:right w:val="none" w:sz="0" w:space="0" w:color="auto"/>
          </w:divBdr>
        </w:div>
        <w:div w:id="1353071675">
          <w:marLeft w:val="640"/>
          <w:marRight w:val="0"/>
          <w:marTop w:val="0"/>
          <w:marBottom w:val="0"/>
          <w:divBdr>
            <w:top w:val="none" w:sz="0" w:space="0" w:color="auto"/>
            <w:left w:val="none" w:sz="0" w:space="0" w:color="auto"/>
            <w:bottom w:val="none" w:sz="0" w:space="0" w:color="auto"/>
            <w:right w:val="none" w:sz="0" w:space="0" w:color="auto"/>
          </w:divBdr>
        </w:div>
        <w:div w:id="1249272425">
          <w:marLeft w:val="640"/>
          <w:marRight w:val="0"/>
          <w:marTop w:val="0"/>
          <w:marBottom w:val="0"/>
          <w:divBdr>
            <w:top w:val="none" w:sz="0" w:space="0" w:color="auto"/>
            <w:left w:val="none" w:sz="0" w:space="0" w:color="auto"/>
            <w:bottom w:val="none" w:sz="0" w:space="0" w:color="auto"/>
            <w:right w:val="none" w:sz="0" w:space="0" w:color="auto"/>
          </w:divBdr>
        </w:div>
        <w:div w:id="1824807380">
          <w:marLeft w:val="640"/>
          <w:marRight w:val="0"/>
          <w:marTop w:val="0"/>
          <w:marBottom w:val="0"/>
          <w:divBdr>
            <w:top w:val="none" w:sz="0" w:space="0" w:color="auto"/>
            <w:left w:val="none" w:sz="0" w:space="0" w:color="auto"/>
            <w:bottom w:val="none" w:sz="0" w:space="0" w:color="auto"/>
            <w:right w:val="none" w:sz="0" w:space="0" w:color="auto"/>
          </w:divBdr>
        </w:div>
        <w:div w:id="1318847625">
          <w:marLeft w:val="640"/>
          <w:marRight w:val="0"/>
          <w:marTop w:val="0"/>
          <w:marBottom w:val="0"/>
          <w:divBdr>
            <w:top w:val="none" w:sz="0" w:space="0" w:color="auto"/>
            <w:left w:val="none" w:sz="0" w:space="0" w:color="auto"/>
            <w:bottom w:val="none" w:sz="0" w:space="0" w:color="auto"/>
            <w:right w:val="none" w:sz="0" w:space="0" w:color="auto"/>
          </w:divBdr>
        </w:div>
        <w:div w:id="1914731640">
          <w:marLeft w:val="640"/>
          <w:marRight w:val="0"/>
          <w:marTop w:val="0"/>
          <w:marBottom w:val="0"/>
          <w:divBdr>
            <w:top w:val="none" w:sz="0" w:space="0" w:color="auto"/>
            <w:left w:val="none" w:sz="0" w:space="0" w:color="auto"/>
            <w:bottom w:val="none" w:sz="0" w:space="0" w:color="auto"/>
            <w:right w:val="none" w:sz="0" w:space="0" w:color="auto"/>
          </w:divBdr>
        </w:div>
        <w:div w:id="833841210">
          <w:marLeft w:val="640"/>
          <w:marRight w:val="0"/>
          <w:marTop w:val="0"/>
          <w:marBottom w:val="0"/>
          <w:divBdr>
            <w:top w:val="none" w:sz="0" w:space="0" w:color="auto"/>
            <w:left w:val="none" w:sz="0" w:space="0" w:color="auto"/>
            <w:bottom w:val="none" w:sz="0" w:space="0" w:color="auto"/>
            <w:right w:val="none" w:sz="0" w:space="0" w:color="auto"/>
          </w:divBdr>
        </w:div>
        <w:div w:id="399326622">
          <w:marLeft w:val="640"/>
          <w:marRight w:val="0"/>
          <w:marTop w:val="0"/>
          <w:marBottom w:val="0"/>
          <w:divBdr>
            <w:top w:val="none" w:sz="0" w:space="0" w:color="auto"/>
            <w:left w:val="none" w:sz="0" w:space="0" w:color="auto"/>
            <w:bottom w:val="none" w:sz="0" w:space="0" w:color="auto"/>
            <w:right w:val="none" w:sz="0" w:space="0" w:color="auto"/>
          </w:divBdr>
        </w:div>
        <w:div w:id="1691687692">
          <w:marLeft w:val="640"/>
          <w:marRight w:val="0"/>
          <w:marTop w:val="0"/>
          <w:marBottom w:val="0"/>
          <w:divBdr>
            <w:top w:val="none" w:sz="0" w:space="0" w:color="auto"/>
            <w:left w:val="none" w:sz="0" w:space="0" w:color="auto"/>
            <w:bottom w:val="none" w:sz="0" w:space="0" w:color="auto"/>
            <w:right w:val="none" w:sz="0" w:space="0" w:color="auto"/>
          </w:divBdr>
        </w:div>
        <w:div w:id="942147932">
          <w:marLeft w:val="640"/>
          <w:marRight w:val="0"/>
          <w:marTop w:val="0"/>
          <w:marBottom w:val="0"/>
          <w:divBdr>
            <w:top w:val="none" w:sz="0" w:space="0" w:color="auto"/>
            <w:left w:val="none" w:sz="0" w:space="0" w:color="auto"/>
            <w:bottom w:val="none" w:sz="0" w:space="0" w:color="auto"/>
            <w:right w:val="none" w:sz="0" w:space="0" w:color="auto"/>
          </w:divBdr>
        </w:div>
        <w:div w:id="147669803">
          <w:marLeft w:val="640"/>
          <w:marRight w:val="0"/>
          <w:marTop w:val="0"/>
          <w:marBottom w:val="0"/>
          <w:divBdr>
            <w:top w:val="none" w:sz="0" w:space="0" w:color="auto"/>
            <w:left w:val="none" w:sz="0" w:space="0" w:color="auto"/>
            <w:bottom w:val="none" w:sz="0" w:space="0" w:color="auto"/>
            <w:right w:val="none" w:sz="0" w:space="0" w:color="auto"/>
          </w:divBdr>
        </w:div>
        <w:div w:id="1909457355">
          <w:marLeft w:val="640"/>
          <w:marRight w:val="0"/>
          <w:marTop w:val="0"/>
          <w:marBottom w:val="0"/>
          <w:divBdr>
            <w:top w:val="none" w:sz="0" w:space="0" w:color="auto"/>
            <w:left w:val="none" w:sz="0" w:space="0" w:color="auto"/>
            <w:bottom w:val="none" w:sz="0" w:space="0" w:color="auto"/>
            <w:right w:val="none" w:sz="0" w:space="0" w:color="auto"/>
          </w:divBdr>
        </w:div>
        <w:div w:id="1067536230">
          <w:marLeft w:val="640"/>
          <w:marRight w:val="0"/>
          <w:marTop w:val="0"/>
          <w:marBottom w:val="0"/>
          <w:divBdr>
            <w:top w:val="none" w:sz="0" w:space="0" w:color="auto"/>
            <w:left w:val="none" w:sz="0" w:space="0" w:color="auto"/>
            <w:bottom w:val="none" w:sz="0" w:space="0" w:color="auto"/>
            <w:right w:val="none" w:sz="0" w:space="0" w:color="auto"/>
          </w:divBdr>
        </w:div>
        <w:div w:id="165826147">
          <w:marLeft w:val="640"/>
          <w:marRight w:val="0"/>
          <w:marTop w:val="0"/>
          <w:marBottom w:val="0"/>
          <w:divBdr>
            <w:top w:val="none" w:sz="0" w:space="0" w:color="auto"/>
            <w:left w:val="none" w:sz="0" w:space="0" w:color="auto"/>
            <w:bottom w:val="none" w:sz="0" w:space="0" w:color="auto"/>
            <w:right w:val="none" w:sz="0" w:space="0" w:color="auto"/>
          </w:divBdr>
        </w:div>
        <w:div w:id="1192454670">
          <w:marLeft w:val="640"/>
          <w:marRight w:val="0"/>
          <w:marTop w:val="0"/>
          <w:marBottom w:val="0"/>
          <w:divBdr>
            <w:top w:val="none" w:sz="0" w:space="0" w:color="auto"/>
            <w:left w:val="none" w:sz="0" w:space="0" w:color="auto"/>
            <w:bottom w:val="none" w:sz="0" w:space="0" w:color="auto"/>
            <w:right w:val="none" w:sz="0" w:space="0" w:color="auto"/>
          </w:divBdr>
        </w:div>
        <w:div w:id="1010376716">
          <w:marLeft w:val="640"/>
          <w:marRight w:val="0"/>
          <w:marTop w:val="0"/>
          <w:marBottom w:val="0"/>
          <w:divBdr>
            <w:top w:val="none" w:sz="0" w:space="0" w:color="auto"/>
            <w:left w:val="none" w:sz="0" w:space="0" w:color="auto"/>
            <w:bottom w:val="none" w:sz="0" w:space="0" w:color="auto"/>
            <w:right w:val="none" w:sz="0" w:space="0" w:color="auto"/>
          </w:divBdr>
        </w:div>
        <w:div w:id="1985118136">
          <w:marLeft w:val="640"/>
          <w:marRight w:val="0"/>
          <w:marTop w:val="0"/>
          <w:marBottom w:val="0"/>
          <w:divBdr>
            <w:top w:val="none" w:sz="0" w:space="0" w:color="auto"/>
            <w:left w:val="none" w:sz="0" w:space="0" w:color="auto"/>
            <w:bottom w:val="none" w:sz="0" w:space="0" w:color="auto"/>
            <w:right w:val="none" w:sz="0" w:space="0" w:color="auto"/>
          </w:divBdr>
        </w:div>
        <w:div w:id="1986736979">
          <w:marLeft w:val="640"/>
          <w:marRight w:val="0"/>
          <w:marTop w:val="0"/>
          <w:marBottom w:val="0"/>
          <w:divBdr>
            <w:top w:val="none" w:sz="0" w:space="0" w:color="auto"/>
            <w:left w:val="none" w:sz="0" w:space="0" w:color="auto"/>
            <w:bottom w:val="none" w:sz="0" w:space="0" w:color="auto"/>
            <w:right w:val="none" w:sz="0" w:space="0" w:color="auto"/>
          </w:divBdr>
        </w:div>
        <w:div w:id="292180064">
          <w:marLeft w:val="640"/>
          <w:marRight w:val="0"/>
          <w:marTop w:val="0"/>
          <w:marBottom w:val="0"/>
          <w:divBdr>
            <w:top w:val="none" w:sz="0" w:space="0" w:color="auto"/>
            <w:left w:val="none" w:sz="0" w:space="0" w:color="auto"/>
            <w:bottom w:val="none" w:sz="0" w:space="0" w:color="auto"/>
            <w:right w:val="none" w:sz="0" w:space="0" w:color="auto"/>
          </w:divBdr>
        </w:div>
        <w:div w:id="273900936">
          <w:marLeft w:val="640"/>
          <w:marRight w:val="0"/>
          <w:marTop w:val="0"/>
          <w:marBottom w:val="0"/>
          <w:divBdr>
            <w:top w:val="none" w:sz="0" w:space="0" w:color="auto"/>
            <w:left w:val="none" w:sz="0" w:space="0" w:color="auto"/>
            <w:bottom w:val="none" w:sz="0" w:space="0" w:color="auto"/>
            <w:right w:val="none" w:sz="0" w:space="0" w:color="auto"/>
          </w:divBdr>
        </w:div>
        <w:div w:id="1172600768">
          <w:marLeft w:val="640"/>
          <w:marRight w:val="0"/>
          <w:marTop w:val="0"/>
          <w:marBottom w:val="0"/>
          <w:divBdr>
            <w:top w:val="none" w:sz="0" w:space="0" w:color="auto"/>
            <w:left w:val="none" w:sz="0" w:space="0" w:color="auto"/>
            <w:bottom w:val="none" w:sz="0" w:space="0" w:color="auto"/>
            <w:right w:val="none" w:sz="0" w:space="0" w:color="auto"/>
          </w:divBdr>
        </w:div>
        <w:div w:id="487792800">
          <w:marLeft w:val="640"/>
          <w:marRight w:val="0"/>
          <w:marTop w:val="0"/>
          <w:marBottom w:val="0"/>
          <w:divBdr>
            <w:top w:val="none" w:sz="0" w:space="0" w:color="auto"/>
            <w:left w:val="none" w:sz="0" w:space="0" w:color="auto"/>
            <w:bottom w:val="none" w:sz="0" w:space="0" w:color="auto"/>
            <w:right w:val="none" w:sz="0" w:space="0" w:color="auto"/>
          </w:divBdr>
        </w:div>
        <w:div w:id="946039976">
          <w:marLeft w:val="640"/>
          <w:marRight w:val="0"/>
          <w:marTop w:val="0"/>
          <w:marBottom w:val="0"/>
          <w:divBdr>
            <w:top w:val="none" w:sz="0" w:space="0" w:color="auto"/>
            <w:left w:val="none" w:sz="0" w:space="0" w:color="auto"/>
            <w:bottom w:val="none" w:sz="0" w:space="0" w:color="auto"/>
            <w:right w:val="none" w:sz="0" w:space="0" w:color="auto"/>
          </w:divBdr>
        </w:div>
        <w:div w:id="143278520">
          <w:marLeft w:val="640"/>
          <w:marRight w:val="0"/>
          <w:marTop w:val="0"/>
          <w:marBottom w:val="0"/>
          <w:divBdr>
            <w:top w:val="none" w:sz="0" w:space="0" w:color="auto"/>
            <w:left w:val="none" w:sz="0" w:space="0" w:color="auto"/>
            <w:bottom w:val="none" w:sz="0" w:space="0" w:color="auto"/>
            <w:right w:val="none" w:sz="0" w:space="0" w:color="auto"/>
          </w:divBdr>
        </w:div>
        <w:div w:id="1342657567">
          <w:marLeft w:val="640"/>
          <w:marRight w:val="0"/>
          <w:marTop w:val="0"/>
          <w:marBottom w:val="0"/>
          <w:divBdr>
            <w:top w:val="none" w:sz="0" w:space="0" w:color="auto"/>
            <w:left w:val="none" w:sz="0" w:space="0" w:color="auto"/>
            <w:bottom w:val="none" w:sz="0" w:space="0" w:color="auto"/>
            <w:right w:val="none" w:sz="0" w:space="0" w:color="auto"/>
          </w:divBdr>
        </w:div>
        <w:div w:id="1465582044">
          <w:marLeft w:val="640"/>
          <w:marRight w:val="0"/>
          <w:marTop w:val="0"/>
          <w:marBottom w:val="0"/>
          <w:divBdr>
            <w:top w:val="none" w:sz="0" w:space="0" w:color="auto"/>
            <w:left w:val="none" w:sz="0" w:space="0" w:color="auto"/>
            <w:bottom w:val="none" w:sz="0" w:space="0" w:color="auto"/>
            <w:right w:val="none" w:sz="0" w:space="0" w:color="auto"/>
          </w:divBdr>
        </w:div>
        <w:div w:id="1510021752">
          <w:marLeft w:val="640"/>
          <w:marRight w:val="0"/>
          <w:marTop w:val="0"/>
          <w:marBottom w:val="0"/>
          <w:divBdr>
            <w:top w:val="none" w:sz="0" w:space="0" w:color="auto"/>
            <w:left w:val="none" w:sz="0" w:space="0" w:color="auto"/>
            <w:bottom w:val="none" w:sz="0" w:space="0" w:color="auto"/>
            <w:right w:val="none" w:sz="0" w:space="0" w:color="auto"/>
          </w:divBdr>
        </w:div>
        <w:div w:id="1956793584">
          <w:marLeft w:val="640"/>
          <w:marRight w:val="0"/>
          <w:marTop w:val="0"/>
          <w:marBottom w:val="0"/>
          <w:divBdr>
            <w:top w:val="none" w:sz="0" w:space="0" w:color="auto"/>
            <w:left w:val="none" w:sz="0" w:space="0" w:color="auto"/>
            <w:bottom w:val="none" w:sz="0" w:space="0" w:color="auto"/>
            <w:right w:val="none" w:sz="0" w:space="0" w:color="auto"/>
          </w:divBdr>
        </w:div>
        <w:div w:id="576862627">
          <w:marLeft w:val="640"/>
          <w:marRight w:val="0"/>
          <w:marTop w:val="0"/>
          <w:marBottom w:val="0"/>
          <w:divBdr>
            <w:top w:val="none" w:sz="0" w:space="0" w:color="auto"/>
            <w:left w:val="none" w:sz="0" w:space="0" w:color="auto"/>
            <w:bottom w:val="none" w:sz="0" w:space="0" w:color="auto"/>
            <w:right w:val="none" w:sz="0" w:space="0" w:color="auto"/>
          </w:divBdr>
        </w:div>
      </w:divsChild>
    </w:div>
    <w:div w:id="751046873">
      <w:bodyDiv w:val="1"/>
      <w:marLeft w:val="0"/>
      <w:marRight w:val="0"/>
      <w:marTop w:val="0"/>
      <w:marBottom w:val="0"/>
      <w:divBdr>
        <w:top w:val="none" w:sz="0" w:space="0" w:color="auto"/>
        <w:left w:val="none" w:sz="0" w:space="0" w:color="auto"/>
        <w:bottom w:val="none" w:sz="0" w:space="0" w:color="auto"/>
        <w:right w:val="none" w:sz="0" w:space="0" w:color="auto"/>
      </w:divBdr>
      <w:divsChild>
        <w:div w:id="1975940912">
          <w:marLeft w:val="640"/>
          <w:marRight w:val="0"/>
          <w:marTop w:val="0"/>
          <w:marBottom w:val="0"/>
          <w:divBdr>
            <w:top w:val="none" w:sz="0" w:space="0" w:color="auto"/>
            <w:left w:val="none" w:sz="0" w:space="0" w:color="auto"/>
            <w:bottom w:val="none" w:sz="0" w:space="0" w:color="auto"/>
            <w:right w:val="none" w:sz="0" w:space="0" w:color="auto"/>
          </w:divBdr>
        </w:div>
        <w:div w:id="410735312">
          <w:marLeft w:val="640"/>
          <w:marRight w:val="0"/>
          <w:marTop w:val="0"/>
          <w:marBottom w:val="0"/>
          <w:divBdr>
            <w:top w:val="none" w:sz="0" w:space="0" w:color="auto"/>
            <w:left w:val="none" w:sz="0" w:space="0" w:color="auto"/>
            <w:bottom w:val="none" w:sz="0" w:space="0" w:color="auto"/>
            <w:right w:val="none" w:sz="0" w:space="0" w:color="auto"/>
          </w:divBdr>
        </w:div>
        <w:div w:id="610209522">
          <w:marLeft w:val="640"/>
          <w:marRight w:val="0"/>
          <w:marTop w:val="0"/>
          <w:marBottom w:val="0"/>
          <w:divBdr>
            <w:top w:val="none" w:sz="0" w:space="0" w:color="auto"/>
            <w:left w:val="none" w:sz="0" w:space="0" w:color="auto"/>
            <w:bottom w:val="none" w:sz="0" w:space="0" w:color="auto"/>
            <w:right w:val="none" w:sz="0" w:space="0" w:color="auto"/>
          </w:divBdr>
        </w:div>
        <w:div w:id="1841113133">
          <w:marLeft w:val="640"/>
          <w:marRight w:val="0"/>
          <w:marTop w:val="0"/>
          <w:marBottom w:val="0"/>
          <w:divBdr>
            <w:top w:val="none" w:sz="0" w:space="0" w:color="auto"/>
            <w:left w:val="none" w:sz="0" w:space="0" w:color="auto"/>
            <w:bottom w:val="none" w:sz="0" w:space="0" w:color="auto"/>
            <w:right w:val="none" w:sz="0" w:space="0" w:color="auto"/>
          </w:divBdr>
        </w:div>
        <w:div w:id="1520506476">
          <w:marLeft w:val="640"/>
          <w:marRight w:val="0"/>
          <w:marTop w:val="0"/>
          <w:marBottom w:val="0"/>
          <w:divBdr>
            <w:top w:val="none" w:sz="0" w:space="0" w:color="auto"/>
            <w:left w:val="none" w:sz="0" w:space="0" w:color="auto"/>
            <w:bottom w:val="none" w:sz="0" w:space="0" w:color="auto"/>
            <w:right w:val="none" w:sz="0" w:space="0" w:color="auto"/>
          </w:divBdr>
        </w:div>
        <w:div w:id="1324311867">
          <w:marLeft w:val="640"/>
          <w:marRight w:val="0"/>
          <w:marTop w:val="0"/>
          <w:marBottom w:val="0"/>
          <w:divBdr>
            <w:top w:val="none" w:sz="0" w:space="0" w:color="auto"/>
            <w:left w:val="none" w:sz="0" w:space="0" w:color="auto"/>
            <w:bottom w:val="none" w:sz="0" w:space="0" w:color="auto"/>
            <w:right w:val="none" w:sz="0" w:space="0" w:color="auto"/>
          </w:divBdr>
        </w:div>
        <w:div w:id="838691082">
          <w:marLeft w:val="640"/>
          <w:marRight w:val="0"/>
          <w:marTop w:val="0"/>
          <w:marBottom w:val="0"/>
          <w:divBdr>
            <w:top w:val="none" w:sz="0" w:space="0" w:color="auto"/>
            <w:left w:val="none" w:sz="0" w:space="0" w:color="auto"/>
            <w:bottom w:val="none" w:sz="0" w:space="0" w:color="auto"/>
            <w:right w:val="none" w:sz="0" w:space="0" w:color="auto"/>
          </w:divBdr>
        </w:div>
        <w:div w:id="1521360221">
          <w:marLeft w:val="640"/>
          <w:marRight w:val="0"/>
          <w:marTop w:val="0"/>
          <w:marBottom w:val="0"/>
          <w:divBdr>
            <w:top w:val="none" w:sz="0" w:space="0" w:color="auto"/>
            <w:left w:val="none" w:sz="0" w:space="0" w:color="auto"/>
            <w:bottom w:val="none" w:sz="0" w:space="0" w:color="auto"/>
            <w:right w:val="none" w:sz="0" w:space="0" w:color="auto"/>
          </w:divBdr>
        </w:div>
        <w:div w:id="339356424">
          <w:marLeft w:val="640"/>
          <w:marRight w:val="0"/>
          <w:marTop w:val="0"/>
          <w:marBottom w:val="0"/>
          <w:divBdr>
            <w:top w:val="none" w:sz="0" w:space="0" w:color="auto"/>
            <w:left w:val="none" w:sz="0" w:space="0" w:color="auto"/>
            <w:bottom w:val="none" w:sz="0" w:space="0" w:color="auto"/>
            <w:right w:val="none" w:sz="0" w:space="0" w:color="auto"/>
          </w:divBdr>
        </w:div>
        <w:div w:id="1861814390">
          <w:marLeft w:val="640"/>
          <w:marRight w:val="0"/>
          <w:marTop w:val="0"/>
          <w:marBottom w:val="0"/>
          <w:divBdr>
            <w:top w:val="none" w:sz="0" w:space="0" w:color="auto"/>
            <w:left w:val="none" w:sz="0" w:space="0" w:color="auto"/>
            <w:bottom w:val="none" w:sz="0" w:space="0" w:color="auto"/>
            <w:right w:val="none" w:sz="0" w:space="0" w:color="auto"/>
          </w:divBdr>
        </w:div>
        <w:div w:id="352732482">
          <w:marLeft w:val="640"/>
          <w:marRight w:val="0"/>
          <w:marTop w:val="0"/>
          <w:marBottom w:val="0"/>
          <w:divBdr>
            <w:top w:val="none" w:sz="0" w:space="0" w:color="auto"/>
            <w:left w:val="none" w:sz="0" w:space="0" w:color="auto"/>
            <w:bottom w:val="none" w:sz="0" w:space="0" w:color="auto"/>
            <w:right w:val="none" w:sz="0" w:space="0" w:color="auto"/>
          </w:divBdr>
        </w:div>
        <w:div w:id="91510371">
          <w:marLeft w:val="640"/>
          <w:marRight w:val="0"/>
          <w:marTop w:val="0"/>
          <w:marBottom w:val="0"/>
          <w:divBdr>
            <w:top w:val="none" w:sz="0" w:space="0" w:color="auto"/>
            <w:left w:val="none" w:sz="0" w:space="0" w:color="auto"/>
            <w:bottom w:val="none" w:sz="0" w:space="0" w:color="auto"/>
            <w:right w:val="none" w:sz="0" w:space="0" w:color="auto"/>
          </w:divBdr>
        </w:div>
        <w:div w:id="636569261">
          <w:marLeft w:val="640"/>
          <w:marRight w:val="0"/>
          <w:marTop w:val="0"/>
          <w:marBottom w:val="0"/>
          <w:divBdr>
            <w:top w:val="none" w:sz="0" w:space="0" w:color="auto"/>
            <w:left w:val="none" w:sz="0" w:space="0" w:color="auto"/>
            <w:bottom w:val="none" w:sz="0" w:space="0" w:color="auto"/>
            <w:right w:val="none" w:sz="0" w:space="0" w:color="auto"/>
          </w:divBdr>
        </w:div>
        <w:div w:id="1844079603">
          <w:marLeft w:val="640"/>
          <w:marRight w:val="0"/>
          <w:marTop w:val="0"/>
          <w:marBottom w:val="0"/>
          <w:divBdr>
            <w:top w:val="none" w:sz="0" w:space="0" w:color="auto"/>
            <w:left w:val="none" w:sz="0" w:space="0" w:color="auto"/>
            <w:bottom w:val="none" w:sz="0" w:space="0" w:color="auto"/>
            <w:right w:val="none" w:sz="0" w:space="0" w:color="auto"/>
          </w:divBdr>
        </w:div>
        <w:div w:id="2035568183">
          <w:marLeft w:val="640"/>
          <w:marRight w:val="0"/>
          <w:marTop w:val="0"/>
          <w:marBottom w:val="0"/>
          <w:divBdr>
            <w:top w:val="none" w:sz="0" w:space="0" w:color="auto"/>
            <w:left w:val="none" w:sz="0" w:space="0" w:color="auto"/>
            <w:bottom w:val="none" w:sz="0" w:space="0" w:color="auto"/>
            <w:right w:val="none" w:sz="0" w:space="0" w:color="auto"/>
          </w:divBdr>
        </w:div>
        <w:div w:id="1032612197">
          <w:marLeft w:val="640"/>
          <w:marRight w:val="0"/>
          <w:marTop w:val="0"/>
          <w:marBottom w:val="0"/>
          <w:divBdr>
            <w:top w:val="none" w:sz="0" w:space="0" w:color="auto"/>
            <w:left w:val="none" w:sz="0" w:space="0" w:color="auto"/>
            <w:bottom w:val="none" w:sz="0" w:space="0" w:color="auto"/>
            <w:right w:val="none" w:sz="0" w:space="0" w:color="auto"/>
          </w:divBdr>
        </w:div>
        <w:div w:id="1915815866">
          <w:marLeft w:val="640"/>
          <w:marRight w:val="0"/>
          <w:marTop w:val="0"/>
          <w:marBottom w:val="0"/>
          <w:divBdr>
            <w:top w:val="none" w:sz="0" w:space="0" w:color="auto"/>
            <w:left w:val="none" w:sz="0" w:space="0" w:color="auto"/>
            <w:bottom w:val="none" w:sz="0" w:space="0" w:color="auto"/>
            <w:right w:val="none" w:sz="0" w:space="0" w:color="auto"/>
          </w:divBdr>
        </w:div>
        <w:div w:id="1998728283">
          <w:marLeft w:val="640"/>
          <w:marRight w:val="0"/>
          <w:marTop w:val="0"/>
          <w:marBottom w:val="0"/>
          <w:divBdr>
            <w:top w:val="none" w:sz="0" w:space="0" w:color="auto"/>
            <w:left w:val="none" w:sz="0" w:space="0" w:color="auto"/>
            <w:bottom w:val="none" w:sz="0" w:space="0" w:color="auto"/>
            <w:right w:val="none" w:sz="0" w:space="0" w:color="auto"/>
          </w:divBdr>
        </w:div>
        <w:div w:id="680278632">
          <w:marLeft w:val="640"/>
          <w:marRight w:val="0"/>
          <w:marTop w:val="0"/>
          <w:marBottom w:val="0"/>
          <w:divBdr>
            <w:top w:val="none" w:sz="0" w:space="0" w:color="auto"/>
            <w:left w:val="none" w:sz="0" w:space="0" w:color="auto"/>
            <w:bottom w:val="none" w:sz="0" w:space="0" w:color="auto"/>
            <w:right w:val="none" w:sz="0" w:space="0" w:color="auto"/>
          </w:divBdr>
        </w:div>
        <w:div w:id="1060591966">
          <w:marLeft w:val="640"/>
          <w:marRight w:val="0"/>
          <w:marTop w:val="0"/>
          <w:marBottom w:val="0"/>
          <w:divBdr>
            <w:top w:val="none" w:sz="0" w:space="0" w:color="auto"/>
            <w:left w:val="none" w:sz="0" w:space="0" w:color="auto"/>
            <w:bottom w:val="none" w:sz="0" w:space="0" w:color="auto"/>
            <w:right w:val="none" w:sz="0" w:space="0" w:color="auto"/>
          </w:divBdr>
        </w:div>
        <w:div w:id="2132166340">
          <w:marLeft w:val="640"/>
          <w:marRight w:val="0"/>
          <w:marTop w:val="0"/>
          <w:marBottom w:val="0"/>
          <w:divBdr>
            <w:top w:val="none" w:sz="0" w:space="0" w:color="auto"/>
            <w:left w:val="none" w:sz="0" w:space="0" w:color="auto"/>
            <w:bottom w:val="none" w:sz="0" w:space="0" w:color="auto"/>
            <w:right w:val="none" w:sz="0" w:space="0" w:color="auto"/>
          </w:divBdr>
        </w:div>
        <w:div w:id="1696468817">
          <w:marLeft w:val="640"/>
          <w:marRight w:val="0"/>
          <w:marTop w:val="0"/>
          <w:marBottom w:val="0"/>
          <w:divBdr>
            <w:top w:val="none" w:sz="0" w:space="0" w:color="auto"/>
            <w:left w:val="none" w:sz="0" w:space="0" w:color="auto"/>
            <w:bottom w:val="none" w:sz="0" w:space="0" w:color="auto"/>
            <w:right w:val="none" w:sz="0" w:space="0" w:color="auto"/>
          </w:divBdr>
        </w:div>
        <w:div w:id="837237171">
          <w:marLeft w:val="640"/>
          <w:marRight w:val="0"/>
          <w:marTop w:val="0"/>
          <w:marBottom w:val="0"/>
          <w:divBdr>
            <w:top w:val="none" w:sz="0" w:space="0" w:color="auto"/>
            <w:left w:val="none" w:sz="0" w:space="0" w:color="auto"/>
            <w:bottom w:val="none" w:sz="0" w:space="0" w:color="auto"/>
            <w:right w:val="none" w:sz="0" w:space="0" w:color="auto"/>
          </w:divBdr>
        </w:div>
        <w:div w:id="847207935">
          <w:marLeft w:val="640"/>
          <w:marRight w:val="0"/>
          <w:marTop w:val="0"/>
          <w:marBottom w:val="0"/>
          <w:divBdr>
            <w:top w:val="none" w:sz="0" w:space="0" w:color="auto"/>
            <w:left w:val="none" w:sz="0" w:space="0" w:color="auto"/>
            <w:bottom w:val="none" w:sz="0" w:space="0" w:color="auto"/>
            <w:right w:val="none" w:sz="0" w:space="0" w:color="auto"/>
          </w:divBdr>
        </w:div>
        <w:div w:id="674960439">
          <w:marLeft w:val="640"/>
          <w:marRight w:val="0"/>
          <w:marTop w:val="0"/>
          <w:marBottom w:val="0"/>
          <w:divBdr>
            <w:top w:val="none" w:sz="0" w:space="0" w:color="auto"/>
            <w:left w:val="none" w:sz="0" w:space="0" w:color="auto"/>
            <w:bottom w:val="none" w:sz="0" w:space="0" w:color="auto"/>
            <w:right w:val="none" w:sz="0" w:space="0" w:color="auto"/>
          </w:divBdr>
        </w:div>
        <w:div w:id="2106489974">
          <w:marLeft w:val="640"/>
          <w:marRight w:val="0"/>
          <w:marTop w:val="0"/>
          <w:marBottom w:val="0"/>
          <w:divBdr>
            <w:top w:val="none" w:sz="0" w:space="0" w:color="auto"/>
            <w:left w:val="none" w:sz="0" w:space="0" w:color="auto"/>
            <w:bottom w:val="none" w:sz="0" w:space="0" w:color="auto"/>
            <w:right w:val="none" w:sz="0" w:space="0" w:color="auto"/>
          </w:divBdr>
        </w:div>
        <w:div w:id="1432705552">
          <w:marLeft w:val="640"/>
          <w:marRight w:val="0"/>
          <w:marTop w:val="0"/>
          <w:marBottom w:val="0"/>
          <w:divBdr>
            <w:top w:val="none" w:sz="0" w:space="0" w:color="auto"/>
            <w:left w:val="none" w:sz="0" w:space="0" w:color="auto"/>
            <w:bottom w:val="none" w:sz="0" w:space="0" w:color="auto"/>
            <w:right w:val="none" w:sz="0" w:space="0" w:color="auto"/>
          </w:divBdr>
        </w:div>
        <w:div w:id="999845436">
          <w:marLeft w:val="640"/>
          <w:marRight w:val="0"/>
          <w:marTop w:val="0"/>
          <w:marBottom w:val="0"/>
          <w:divBdr>
            <w:top w:val="none" w:sz="0" w:space="0" w:color="auto"/>
            <w:left w:val="none" w:sz="0" w:space="0" w:color="auto"/>
            <w:bottom w:val="none" w:sz="0" w:space="0" w:color="auto"/>
            <w:right w:val="none" w:sz="0" w:space="0" w:color="auto"/>
          </w:divBdr>
        </w:div>
        <w:div w:id="786511240">
          <w:marLeft w:val="640"/>
          <w:marRight w:val="0"/>
          <w:marTop w:val="0"/>
          <w:marBottom w:val="0"/>
          <w:divBdr>
            <w:top w:val="none" w:sz="0" w:space="0" w:color="auto"/>
            <w:left w:val="none" w:sz="0" w:space="0" w:color="auto"/>
            <w:bottom w:val="none" w:sz="0" w:space="0" w:color="auto"/>
            <w:right w:val="none" w:sz="0" w:space="0" w:color="auto"/>
          </w:divBdr>
        </w:div>
        <w:div w:id="1232623111">
          <w:marLeft w:val="640"/>
          <w:marRight w:val="0"/>
          <w:marTop w:val="0"/>
          <w:marBottom w:val="0"/>
          <w:divBdr>
            <w:top w:val="none" w:sz="0" w:space="0" w:color="auto"/>
            <w:left w:val="none" w:sz="0" w:space="0" w:color="auto"/>
            <w:bottom w:val="none" w:sz="0" w:space="0" w:color="auto"/>
            <w:right w:val="none" w:sz="0" w:space="0" w:color="auto"/>
          </w:divBdr>
        </w:div>
        <w:div w:id="1817410143">
          <w:marLeft w:val="640"/>
          <w:marRight w:val="0"/>
          <w:marTop w:val="0"/>
          <w:marBottom w:val="0"/>
          <w:divBdr>
            <w:top w:val="none" w:sz="0" w:space="0" w:color="auto"/>
            <w:left w:val="none" w:sz="0" w:space="0" w:color="auto"/>
            <w:bottom w:val="none" w:sz="0" w:space="0" w:color="auto"/>
            <w:right w:val="none" w:sz="0" w:space="0" w:color="auto"/>
          </w:divBdr>
        </w:div>
        <w:div w:id="1209414300">
          <w:marLeft w:val="640"/>
          <w:marRight w:val="0"/>
          <w:marTop w:val="0"/>
          <w:marBottom w:val="0"/>
          <w:divBdr>
            <w:top w:val="none" w:sz="0" w:space="0" w:color="auto"/>
            <w:left w:val="none" w:sz="0" w:space="0" w:color="auto"/>
            <w:bottom w:val="none" w:sz="0" w:space="0" w:color="auto"/>
            <w:right w:val="none" w:sz="0" w:space="0" w:color="auto"/>
          </w:divBdr>
        </w:div>
        <w:div w:id="687948865">
          <w:marLeft w:val="640"/>
          <w:marRight w:val="0"/>
          <w:marTop w:val="0"/>
          <w:marBottom w:val="0"/>
          <w:divBdr>
            <w:top w:val="none" w:sz="0" w:space="0" w:color="auto"/>
            <w:left w:val="none" w:sz="0" w:space="0" w:color="auto"/>
            <w:bottom w:val="none" w:sz="0" w:space="0" w:color="auto"/>
            <w:right w:val="none" w:sz="0" w:space="0" w:color="auto"/>
          </w:divBdr>
        </w:div>
        <w:div w:id="2076277021">
          <w:marLeft w:val="640"/>
          <w:marRight w:val="0"/>
          <w:marTop w:val="0"/>
          <w:marBottom w:val="0"/>
          <w:divBdr>
            <w:top w:val="none" w:sz="0" w:space="0" w:color="auto"/>
            <w:left w:val="none" w:sz="0" w:space="0" w:color="auto"/>
            <w:bottom w:val="none" w:sz="0" w:space="0" w:color="auto"/>
            <w:right w:val="none" w:sz="0" w:space="0" w:color="auto"/>
          </w:divBdr>
        </w:div>
        <w:div w:id="1953779959">
          <w:marLeft w:val="640"/>
          <w:marRight w:val="0"/>
          <w:marTop w:val="0"/>
          <w:marBottom w:val="0"/>
          <w:divBdr>
            <w:top w:val="none" w:sz="0" w:space="0" w:color="auto"/>
            <w:left w:val="none" w:sz="0" w:space="0" w:color="auto"/>
            <w:bottom w:val="none" w:sz="0" w:space="0" w:color="auto"/>
            <w:right w:val="none" w:sz="0" w:space="0" w:color="auto"/>
          </w:divBdr>
        </w:div>
        <w:div w:id="1035812286">
          <w:marLeft w:val="640"/>
          <w:marRight w:val="0"/>
          <w:marTop w:val="0"/>
          <w:marBottom w:val="0"/>
          <w:divBdr>
            <w:top w:val="none" w:sz="0" w:space="0" w:color="auto"/>
            <w:left w:val="none" w:sz="0" w:space="0" w:color="auto"/>
            <w:bottom w:val="none" w:sz="0" w:space="0" w:color="auto"/>
            <w:right w:val="none" w:sz="0" w:space="0" w:color="auto"/>
          </w:divBdr>
        </w:div>
        <w:div w:id="716272499">
          <w:marLeft w:val="640"/>
          <w:marRight w:val="0"/>
          <w:marTop w:val="0"/>
          <w:marBottom w:val="0"/>
          <w:divBdr>
            <w:top w:val="none" w:sz="0" w:space="0" w:color="auto"/>
            <w:left w:val="none" w:sz="0" w:space="0" w:color="auto"/>
            <w:bottom w:val="none" w:sz="0" w:space="0" w:color="auto"/>
            <w:right w:val="none" w:sz="0" w:space="0" w:color="auto"/>
          </w:divBdr>
        </w:div>
        <w:div w:id="933241696">
          <w:marLeft w:val="640"/>
          <w:marRight w:val="0"/>
          <w:marTop w:val="0"/>
          <w:marBottom w:val="0"/>
          <w:divBdr>
            <w:top w:val="none" w:sz="0" w:space="0" w:color="auto"/>
            <w:left w:val="none" w:sz="0" w:space="0" w:color="auto"/>
            <w:bottom w:val="none" w:sz="0" w:space="0" w:color="auto"/>
            <w:right w:val="none" w:sz="0" w:space="0" w:color="auto"/>
          </w:divBdr>
        </w:div>
        <w:div w:id="1065689316">
          <w:marLeft w:val="640"/>
          <w:marRight w:val="0"/>
          <w:marTop w:val="0"/>
          <w:marBottom w:val="0"/>
          <w:divBdr>
            <w:top w:val="none" w:sz="0" w:space="0" w:color="auto"/>
            <w:left w:val="none" w:sz="0" w:space="0" w:color="auto"/>
            <w:bottom w:val="none" w:sz="0" w:space="0" w:color="auto"/>
            <w:right w:val="none" w:sz="0" w:space="0" w:color="auto"/>
          </w:divBdr>
        </w:div>
        <w:div w:id="1371685435">
          <w:marLeft w:val="640"/>
          <w:marRight w:val="0"/>
          <w:marTop w:val="0"/>
          <w:marBottom w:val="0"/>
          <w:divBdr>
            <w:top w:val="none" w:sz="0" w:space="0" w:color="auto"/>
            <w:left w:val="none" w:sz="0" w:space="0" w:color="auto"/>
            <w:bottom w:val="none" w:sz="0" w:space="0" w:color="auto"/>
            <w:right w:val="none" w:sz="0" w:space="0" w:color="auto"/>
          </w:divBdr>
        </w:div>
        <w:div w:id="2015297912">
          <w:marLeft w:val="640"/>
          <w:marRight w:val="0"/>
          <w:marTop w:val="0"/>
          <w:marBottom w:val="0"/>
          <w:divBdr>
            <w:top w:val="none" w:sz="0" w:space="0" w:color="auto"/>
            <w:left w:val="none" w:sz="0" w:space="0" w:color="auto"/>
            <w:bottom w:val="none" w:sz="0" w:space="0" w:color="auto"/>
            <w:right w:val="none" w:sz="0" w:space="0" w:color="auto"/>
          </w:divBdr>
        </w:div>
        <w:div w:id="1712487839">
          <w:marLeft w:val="640"/>
          <w:marRight w:val="0"/>
          <w:marTop w:val="0"/>
          <w:marBottom w:val="0"/>
          <w:divBdr>
            <w:top w:val="none" w:sz="0" w:space="0" w:color="auto"/>
            <w:left w:val="none" w:sz="0" w:space="0" w:color="auto"/>
            <w:bottom w:val="none" w:sz="0" w:space="0" w:color="auto"/>
            <w:right w:val="none" w:sz="0" w:space="0" w:color="auto"/>
          </w:divBdr>
        </w:div>
        <w:div w:id="1579709533">
          <w:marLeft w:val="640"/>
          <w:marRight w:val="0"/>
          <w:marTop w:val="0"/>
          <w:marBottom w:val="0"/>
          <w:divBdr>
            <w:top w:val="none" w:sz="0" w:space="0" w:color="auto"/>
            <w:left w:val="none" w:sz="0" w:space="0" w:color="auto"/>
            <w:bottom w:val="none" w:sz="0" w:space="0" w:color="auto"/>
            <w:right w:val="none" w:sz="0" w:space="0" w:color="auto"/>
          </w:divBdr>
        </w:div>
        <w:div w:id="848060029">
          <w:marLeft w:val="640"/>
          <w:marRight w:val="0"/>
          <w:marTop w:val="0"/>
          <w:marBottom w:val="0"/>
          <w:divBdr>
            <w:top w:val="none" w:sz="0" w:space="0" w:color="auto"/>
            <w:left w:val="none" w:sz="0" w:space="0" w:color="auto"/>
            <w:bottom w:val="none" w:sz="0" w:space="0" w:color="auto"/>
            <w:right w:val="none" w:sz="0" w:space="0" w:color="auto"/>
          </w:divBdr>
        </w:div>
        <w:div w:id="48192559">
          <w:marLeft w:val="640"/>
          <w:marRight w:val="0"/>
          <w:marTop w:val="0"/>
          <w:marBottom w:val="0"/>
          <w:divBdr>
            <w:top w:val="none" w:sz="0" w:space="0" w:color="auto"/>
            <w:left w:val="none" w:sz="0" w:space="0" w:color="auto"/>
            <w:bottom w:val="none" w:sz="0" w:space="0" w:color="auto"/>
            <w:right w:val="none" w:sz="0" w:space="0" w:color="auto"/>
          </w:divBdr>
        </w:div>
        <w:div w:id="377701192">
          <w:marLeft w:val="640"/>
          <w:marRight w:val="0"/>
          <w:marTop w:val="0"/>
          <w:marBottom w:val="0"/>
          <w:divBdr>
            <w:top w:val="none" w:sz="0" w:space="0" w:color="auto"/>
            <w:left w:val="none" w:sz="0" w:space="0" w:color="auto"/>
            <w:bottom w:val="none" w:sz="0" w:space="0" w:color="auto"/>
            <w:right w:val="none" w:sz="0" w:space="0" w:color="auto"/>
          </w:divBdr>
        </w:div>
        <w:div w:id="943339491">
          <w:marLeft w:val="640"/>
          <w:marRight w:val="0"/>
          <w:marTop w:val="0"/>
          <w:marBottom w:val="0"/>
          <w:divBdr>
            <w:top w:val="none" w:sz="0" w:space="0" w:color="auto"/>
            <w:left w:val="none" w:sz="0" w:space="0" w:color="auto"/>
            <w:bottom w:val="none" w:sz="0" w:space="0" w:color="auto"/>
            <w:right w:val="none" w:sz="0" w:space="0" w:color="auto"/>
          </w:divBdr>
        </w:div>
        <w:div w:id="613948559">
          <w:marLeft w:val="640"/>
          <w:marRight w:val="0"/>
          <w:marTop w:val="0"/>
          <w:marBottom w:val="0"/>
          <w:divBdr>
            <w:top w:val="none" w:sz="0" w:space="0" w:color="auto"/>
            <w:left w:val="none" w:sz="0" w:space="0" w:color="auto"/>
            <w:bottom w:val="none" w:sz="0" w:space="0" w:color="auto"/>
            <w:right w:val="none" w:sz="0" w:space="0" w:color="auto"/>
          </w:divBdr>
        </w:div>
        <w:div w:id="453061457">
          <w:marLeft w:val="640"/>
          <w:marRight w:val="0"/>
          <w:marTop w:val="0"/>
          <w:marBottom w:val="0"/>
          <w:divBdr>
            <w:top w:val="none" w:sz="0" w:space="0" w:color="auto"/>
            <w:left w:val="none" w:sz="0" w:space="0" w:color="auto"/>
            <w:bottom w:val="none" w:sz="0" w:space="0" w:color="auto"/>
            <w:right w:val="none" w:sz="0" w:space="0" w:color="auto"/>
          </w:divBdr>
        </w:div>
        <w:div w:id="1665623961">
          <w:marLeft w:val="640"/>
          <w:marRight w:val="0"/>
          <w:marTop w:val="0"/>
          <w:marBottom w:val="0"/>
          <w:divBdr>
            <w:top w:val="none" w:sz="0" w:space="0" w:color="auto"/>
            <w:left w:val="none" w:sz="0" w:space="0" w:color="auto"/>
            <w:bottom w:val="none" w:sz="0" w:space="0" w:color="auto"/>
            <w:right w:val="none" w:sz="0" w:space="0" w:color="auto"/>
          </w:divBdr>
        </w:div>
        <w:div w:id="2114551326">
          <w:marLeft w:val="640"/>
          <w:marRight w:val="0"/>
          <w:marTop w:val="0"/>
          <w:marBottom w:val="0"/>
          <w:divBdr>
            <w:top w:val="none" w:sz="0" w:space="0" w:color="auto"/>
            <w:left w:val="none" w:sz="0" w:space="0" w:color="auto"/>
            <w:bottom w:val="none" w:sz="0" w:space="0" w:color="auto"/>
            <w:right w:val="none" w:sz="0" w:space="0" w:color="auto"/>
          </w:divBdr>
        </w:div>
        <w:div w:id="1601378450">
          <w:marLeft w:val="640"/>
          <w:marRight w:val="0"/>
          <w:marTop w:val="0"/>
          <w:marBottom w:val="0"/>
          <w:divBdr>
            <w:top w:val="none" w:sz="0" w:space="0" w:color="auto"/>
            <w:left w:val="none" w:sz="0" w:space="0" w:color="auto"/>
            <w:bottom w:val="none" w:sz="0" w:space="0" w:color="auto"/>
            <w:right w:val="none" w:sz="0" w:space="0" w:color="auto"/>
          </w:divBdr>
        </w:div>
        <w:div w:id="370501130">
          <w:marLeft w:val="640"/>
          <w:marRight w:val="0"/>
          <w:marTop w:val="0"/>
          <w:marBottom w:val="0"/>
          <w:divBdr>
            <w:top w:val="none" w:sz="0" w:space="0" w:color="auto"/>
            <w:left w:val="none" w:sz="0" w:space="0" w:color="auto"/>
            <w:bottom w:val="none" w:sz="0" w:space="0" w:color="auto"/>
            <w:right w:val="none" w:sz="0" w:space="0" w:color="auto"/>
          </w:divBdr>
        </w:div>
        <w:div w:id="1044870469">
          <w:marLeft w:val="640"/>
          <w:marRight w:val="0"/>
          <w:marTop w:val="0"/>
          <w:marBottom w:val="0"/>
          <w:divBdr>
            <w:top w:val="none" w:sz="0" w:space="0" w:color="auto"/>
            <w:left w:val="none" w:sz="0" w:space="0" w:color="auto"/>
            <w:bottom w:val="none" w:sz="0" w:space="0" w:color="auto"/>
            <w:right w:val="none" w:sz="0" w:space="0" w:color="auto"/>
          </w:divBdr>
        </w:div>
        <w:div w:id="110167696">
          <w:marLeft w:val="640"/>
          <w:marRight w:val="0"/>
          <w:marTop w:val="0"/>
          <w:marBottom w:val="0"/>
          <w:divBdr>
            <w:top w:val="none" w:sz="0" w:space="0" w:color="auto"/>
            <w:left w:val="none" w:sz="0" w:space="0" w:color="auto"/>
            <w:bottom w:val="none" w:sz="0" w:space="0" w:color="auto"/>
            <w:right w:val="none" w:sz="0" w:space="0" w:color="auto"/>
          </w:divBdr>
        </w:div>
        <w:div w:id="1489243882">
          <w:marLeft w:val="640"/>
          <w:marRight w:val="0"/>
          <w:marTop w:val="0"/>
          <w:marBottom w:val="0"/>
          <w:divBdr>
            <w:top w:val="none" w:sz="0" w:space="0" w:color="auto"/>
            <w:left w:val="none" w:sz="0" w:space="0" w:color="auto"/>
            <w:bottom w:val="none" w:sz="0" w:space="0" w:color="auto"/>
            <w:right w:val="none" w:sz="0" w:space="0" w:color="auto"/>
          </w:divBdr>
        </w:div>
      </w:divsChild>
    </w:div>
    <w:div w:id="769936753">
      <w:bodyDiv w:val="1"/>
      <w:marLeft w:val="0"/>
      <w:marRight w:val="0"/>
      <w:marTop w:val="0"/>
      <w:marBottom w:val="0"/>
      <w:divBdr>
        <w:top w:val="none" w:sz="0" w:space="0" w:color="auto"/>
        <w:left w:val="none" w:sz="0" w:space="0" w:color="auto"/>
        <w:bottom w:val="none" w:sz="0" w:space="0" w:color="auto"/>
        <w:right w:val="none" w:sz="0" w:space="0" w:color="auto"/>
      </w:divBdr>
      <w:divsChild>
        <w:div w:id="256332681">
          <w:marLeft w:val="640"/>
          <w:marRight w:val="0"/>
          <w:marTop w:val="0"/>
          <w:marBottom w:val="0"/>
          <w:divBdr>
            <w:top w:val="none" w:sz="0" w:space="0" w:color="auto"/>
            <w:left w:val="none" w:sz="0" w:space="0" w:color="auto"/>
            <w:bottom w:val="none" w:sz="0" w:space="0" w:color="auto"/>
            <w:right w:val="none" w:sz="0" w:space="0" w:color="auto"/>
          </w:divBdr>
        </w:div>
        <w:div w:id="1639994747">
          <w:marLeft w:val="640"/>
          <w:marRight w:val="0"/>
          <w:marTop w:val="0"/>
          <w:marBottom w:val="0"/>
          <w:divBdr>
            <w:top w:val="none" w:sz="0" w:space="0" w:color="auto"/>
            <w:left w:val="none" w:sz="0" w:space="0" w:color="auto"/>
            <w:bottom w:val="none" w:sz="0" w:space="0" w:color="auto"/>
            <w:right w:val="none" w:sz="0" w:space="0" w:color="auto"/>
          </w:divBdr>
        </w:div>
        <w:div w:id="2054773125">
          <w:marLeft w:val="640"/>
          <w:marRight w:val="0"/>
          <w:marTop w:val="0"/>
          <w:marBottom w:val="0"/>
          <w:divBdr>
            <w:top w:val="none" w:sz="0" w:space="0" w:color="auto"/>
            <w:left w:val="none" w:sz="0" w:space="0" w:color="auto"/>
            <w:bottom w:val="none" w:sz="0" w:space="0" w:color="auto"/>
            <w:right w:val="none" w:sz="0" w:space="0" w:color="auto"/>
          </w:divBdr>
        </w:div>
        <w:div w:id="1406488090">
          <w:marLeft w:val="640"/>
          <w:marRight w:val="0"/>
          <w:marTop w:val="0"/>
          <w:marBottom w:val="0"/>
          <w:divBdr>
            <w:top w:val="none" w:sz="0" w:space="0" w:color="auto"/>
            <w:left w:val="none" w:sz="0" w:space="0" w:color="auto"/>
            <w:bottom w:val="none" w:sz="0" w:space="0" w:color="auto"/>
            <w:right w:val="none" w:sz="0" w:space="0" w:color="auto"/>
          </w:divBdr>
        </w:div>
        <w:div w:id="1549141779">
          <w:marLeft w:val="640"/>
          <w:marRight w:val="0"/>
          <w:marTop w:val="0"/>
          <w:marBottom w:val="0"/>
          <w:divBdr>
            <w:top w:val="none" w:sz="0" w:space="0" w:color="auto"/>
            <w:left w:val="none" w:sz="0" w:space="0" w:color="auto"/>
            <w:bottom w:val="none" w:sz="0" w:space="0" w:color="auto"/>
            <w:right w:val="none" w:sz="0" w:space="0" w:color="auto"/>
          </w:divBdr>
        </w:div>
        <w:div w:id="1940020533">
          <w:marLeft w:val="640"/>
          <w:marRight w:val="0"/>
          <w:marTop w:val="0"/>
          <w:marBottom w:val="0"/>
          <w:divBdr>
            <w:top w:val="none" w:sz="0" w:space="0" w:color="auto"/>
            <w:left w:val="none" w:sz="0" w:space="0" w:color="auto"/>
            <w:bottom w:val="none" w:sz="0" w:space="0" w:color="auto"/>
            <w:right w:val="none" w:sz="0" w:space="0" w:color="auto"/>
          </w:divBdr>
        </w:div>
        <w:div w:id="1877738478">
          <w:marLeft w:val="640"/>
          <w:marRight w:val="0"/>
          <w:marTop w:val="0"/>
          <w:marBottom w:val="0"/>
          <w:divBdr>
            <w:top w:val="none" w:sz="0" w:space="0" w:color="auto"/>
            <w:left w:val="none" w:sz="0" w:space="0" w:color="auto"/>
            <w:bottom w:val="none" w:sz="0" w:space="0" w:color="auto"/>
            <w:right w:val="none" w:sz="0" w:space="0" w:color="auto"/>
          </w:divBdr>
        </w:div>
        <w:div w:id="1008172666">
          <w:marLeft w:val="640"/>
          <w:marRight w:val="0"/>
          <w:marTop w:val="0"/>
          <w:marBottom w:val="0"/>
          <w:divBdr>
            <w:top w:val="none" w:sz="0" w:space="0" w:color="auto"/>
            <w:left w:val="none" w:sz="0" w:space="0" w:color="auto"/>
            <w:bottom w:val="none" w:sz="0" w:space="0" w:color="auto"/>
            <w:right w:val="none" w:sz="0" w:space="0" w:color="auto"/>
          </w:divBdr>
        </w:div>
        <w:div w:id="826746414">
          <w:marLeft w:val="640"/>
          <w:marRight w:val="0"/>
          <w:marTop w:val="0"/>
          <w:marBottom w:val="0"/>
          <w:divBdr>
            <w:top w:val="none" w:sz="0" w:space="0" w:color="auto"/>
            <w:left w:val="none" w:sz="0" w:space="0" w:color="auto"/>
            <w:bottom w:val="none" w:sz="0" w:space="0" w:color="auto"/>
            <w:right w:val="none" w:sz="0" w:space="0" w:color="auto"/>
          </w:divBdr>
        </w:div>
        <w:div w:id="1474328390">
          <w:marLeft w:val="640"/>
          <w:marRight w:val="0"/>
          <w:marTop w:val="0"/>
          <w:marBottom w:val="0"/>
          <w:divBdr>
            <w:top w:val="none" w:sz="0" w:space="0" w:color="auto"/>
            <w:left w:val="none" w:sz="0" w:space="0" w:color="auto"/>
            <w:bottom w:val="none" w:sz="0" w:space="0" w:color="auto"/>
            <w:right w:val="none" w:sz="0" w:space="0" w:color="auto"/>
          </w:divBdr>
        </w:div>
        <w:div w:id="1550648005">
          <w:marLeft w:val="640"/>
          <w:marRight w:val="0"/>
          <w:marTop w:val="0"/>
          <w:marBottom w:val="0"/>
          <w:divBdr>
            <w:top w:val="none" w:sz="0" w:space="0" w:color="auto"/>
            <w:left w:val="none" w:sz="0" w:space="0" w:color="auto"/>
            <w:bottom w:val="none" w:sz="0" w:space="0" w:color="auto"/>
            <w:right w:val="none" w:sz="0" w:space="0" w:color="auto"/>
          </w:divBdr>
        </w:div>
        <w:div w:id="1194660034">
          <w:marLeft w:val="640"/>
          <w:marRight w:val="0"/>
          <w:marTop w:val="0"/>
          <w:marBottom w:val="0"/>
          <w:divBdr>
            <w:top w:val="none" w:sz="0" w:space="0" w:color="auto"/>
            <w:left w:val="none" w:sz="0" w:space="0" w:color="auto"/>
            <w:bottom w:val="none" w:sz="0" w:space="0" w:color="auto"/>
            <w:right w:val="none" w:sz="0" w:space="0" w:color="auto"/>
          </w:divBdr>
        </w:div>
        <w:div w:id="38166014">
          <w:marLeft w:val="640"/>
          <w:marRight w:val="0"/>
          <w:marTop w:val="0"/>
          <w:marBottom w:val="0"/>
          <w:divBdr>
            <w:top w:val="none" w:sz="0" w:space="0" w:color="auto"/>
            <w:left w:val="none" w:sz="0" w:space="0" w:color="auto"/>
            <w:bottom w:val="none" w:sz="0" w:space="0" w:color="auto"/>
            <w:right w:val="none" w:sz="0" w:space="0" w:color="auto"/>
          </w:divBdr>
        </w:div>
        <w:div w:id="1958371397">
          <w:marLeft w:val="640"/>
          <w:marRight w:val="0"/>
          <w:marTop w:val="0"/>
          <w:marBottom w:val="0"/>
          <w:divBdr>
            <w:top w:val="none" w:sz="0" w:space="0" w:color="auto"/>
            <w:left w:val="none" w:sz="0" w:space="0" w:color="auto"/>
            <w:bottom w:val="none" w:sz="0" w:space="0" w:color="auto"/>
            <w:right w:val="none" w:sz="0" w:space="0" w:color="auto"/>
          </w:divBdr>
        </w:div>
        <w:div w:id="1842041166">
          <w:marLeft w:val="640"/>
          <w:marRight w:val="0"/>
          <w:marTop w:val="0"/>
          <w:marBottom w:val="0"/>
          <w:divBdr>
            <w:top w:val="none" w:sz="0" w:space="0" w:color="auto"/>
            <w:left w:val="none" w:sz="0" w:space="0" w:color="auto"/>
            <w:bottom w:val="none" w:sz="0" w:space="0" w:color="auto"/>
            <w:right w:val="none" w:sz="0" w:space="0" w:color="auto"/>
          </w:divBdr>
        </w:div>
        <w:div w:id="1080253374">
          <w:marLeft w:val="640"/>
          <w:marRight w:val="0"/>
          <w:marTop w:val="0"/>
          <w:marBottom w:val="0"/>
          <w:divBdr>
            <w:top w:val="none" w:sz="0" w:space="0" w:color="auto"/>
            <w:left w:val="none" w:sz="0" w:space="0" w:color="auto"/>
            <w:bottom w:val="none" w:sz="0" w:space="0" w:color="auto"/>
            <w:right w:val="none" w:sz="0" w:space="0" w:color="auto"/>
          </w:divBdr>
        </w:div>
        <w:div w:id="493299919">
          <w:marLeft w:val="640"/>
          <w:marRight w:val="0"/>
          <w:marTop w:val="0"/>
          <w:marBottom w:val="0"/>
          <w:divBdr>
            <w:top w:val="none" w:sz="0" w:space="0" w:color="auto"/>
            <w:left w:val="none" w:sz="0" w:space="0" w:color="auto"/>
            <w:bottom w:val="none" w:sz="0" w:space="0" w:color="auto"/>
            <w:right w:val="none" w:sz="0" w:space="0" w:color="auto"/>
          </w:divBdr>
        </w:div>
        <w:div w:id="384376024">
          <w:marLeft w:val="640"/>
          <w:marRight w:val="0"/>
          <w:marTop w:val="0"/>
          <w:marBottom w:val="0"/>
          <w:divBdr>
            <w:top w:val="none" w:sz="0" w:space="0" w:color="auto"/>
            <w:left w:val="none" w:sz="0" w:space="0" w:color="auto"/>
            <w:bottom w:val="none" w:sz="0" w:space="0" w:color="auto"/>
            <w:right w:val="none" w:sz="0" w:space="0" w:color="auto"/>
          </w:divBdr>
        </w:div>
        <w:div w:id="420101321">
          <w:marLeft w:val="640"/>
          <w:marRight w:val="0"/>
          <w:marTop w:val="0"/>
          <w:marBottom w:val="0"/>
          <w:divBdr>
            <w:top w:val="none" w:sz="0" w:space="0" w:color="auto"/>
            <w:left w:val="none" w:sz="0" w:space="0" w:color="auto"/>
            <w:bottom w:val="none" w:sz="0" w:space="0" w:color="auto"/>
            <w:right w:val="none" w:sz="0" w:space="0" w:color="auto"/>
          </w:divBdr>
        </w:div>
        <w:div w:id="2138839036">
          <w:marLeft w:val="640"/>
          <w:marRight w:val="0"/>
          <w:marTop w:val="0"/>
          <w:marBottom w:val="0"/>
          <w:divBdr>
            <w:top w:val="none" w:sz="0" w:space="0" w:color="auto"/>
            <w:left w:val="none" w:sz="0" w:space="0" w:color="auto"/>
            <w:bottom w:val="none" w:sz="0" w:space="0" w:color="auto"/>
            <w:right w:val="none" w:sz="0" w:space="0" w:color="auto"/>
          </w:divBdr>
        </w:div>
        <w:div w:id="671377095">
          <w:marLeft w:val="640"/>
          <w:marRight w:val="0"/>
          <w:marTop w:val="0"/>
          <w:marBottom w:val="0"/>
          <w:divBdr>
            <w:top w:val="none" w:sz="0" w:space="0" w:color="auto"/>
            <w:left w:val="none" w:sz="0" w:space="0" w:color="auto"/>
            <w:bottom w:val="none" w:sz="0" w:space="0" w:color="auto"/>
            <w:right w:val="none" w:sz="0" w:space="0" w:color="auto"/>
          </w:divBdr>
        </w:div>
        <w:div w:id="2015180839">
          <w:marLeft w:val="640"/>
          <w:marRight w:val="0"/>
          <w:marTop w:val="0"/>
          <w:marBottom w:val="0"/>
          <w:divBdr>
            <w:top w:val="none" w:sz="0" w:space="0" w:color="auto"/>
            <w:left w:val="none" w:sz="0" w:space="0" w:color="auto"/>
            <w:bottom w:val="none" w:sz="0" w:space="0" w:color="auto"/>
            <w:right w:val="none" w:sz="0" w:space="0" w:color="auto"/>
          </w:divBdr>
        </w:div>
        <w:div w:id="1426611117">
          <w:marLeft w:val="640"/>
          <w:marRight w:val="0"/>
          <w:marTop w:val="0"/>
          <w:marBottom w:val="0"/>
          <w:divBdr>
            <w:top w:val="none" w:sz="0" w:space="0" w:color="auto"/>
            <w:left w:val="none" w:sz="0" w:space="0" w:color="auto"/>
            <w:bottom w:val="none" w:sz="0" w:space="0" w:color="auto"/>
            <w:right w:val="none" w:sz="0" w:space="0" w:color="auto"/>
          </w:divBdr>
        </w:div>
        <w:div w:id="320306341">
          <w:marLeft w:val="640"/>
          <w:marRight w:val="0"/>
          <w:marTop w:val="0"/>
          <w:marBottom w:val="0"/>
          <w:divBdr>
            <w:top w:val="none" w:sz="0" w:space="0" w:color="auto"/>
            <w:left w:val="none" w:sz="0" w:space="0" w:color="auto"/>
            <w:bottom w:val="none" w:sz="0" w:space="0" w:color="auto"/>
            <w:right w:val="none" w:sz="0" w:space="0" w:color="auto"/>
          </w:divBdr>
        </w:div>
        <w:div w:id="18820443">
          <w:marLeft w:val="640"/>
          <w:marRight w:val="0"/>
          <w:marTop w:val="0"/>
          <w:marBottom w:val="0"/>
          <w:divBdr>
            <w:top w:val="none" w:sz="0" w:space="0" w:color="auto"/>
            <w:left w:val="none" w:sz="0" w:space="0" w:color="auto"/>
            <w:bottom w:val="none" w:sz="0" w:space="0" w:color="auto"/>
            <w:right w:val="none" w:sz="0" w:space="0" w:color="auto"/>
          </w:divBdr>
        </w:div>
        <w:div w:id="439108658">
          <w:marLeft w:val="640"/>
          <w:marRight w:val="0"/>
          <w:marTop w:val="0"/>
          <w:marBottom w:val="0"/>
          <w:divBdr>
            <w:top w:val="none" w:sz="0" w:space="0" w:color="auto"/>
            <w:left w:val="none" w:sz="0" w:space="0" w:color="auto"/>
            <w:bottom w:val="none" w:sz="0" w:space="0" w:color="auto"/>
            <w:right w:val="none" w:sz="0" w:space="0" w:color="auto"/>
          </w:divBdr>
        </w:div>
        <w:div w:id="1102723892">
          <w:marLeft w:val="640"/>
          <w:marRight w:val="0"/>
          <w:marTop w:val="0"/>
          <w:marBottom w:val="0"/>
          <w:divBdr>
            <w:top w:val="none" w:sz="0" w:space="0" w:color="auto"/>
            <w:left w:val="none" w:sz="0" w:space="0" w:color="auto"/>
            <w:bottom w:val="none" w:sz="0" w:space="0" w:color="auto"/>
            <w:right w:val="none" w:sz="0" w:space="0" w:color="auto"/>
          </w:divBdr>
        </w:div>
        <w:div w:id="1168638636">
          <w:marLeft w:val="640"/>
          <w:marRight w:val="0"/>
          <w:marTop w:val="0"/>
          <w:marBottom w:val="0"/>
          <w:divBdr>
            <w:top w:val="none" w:sz="0" w:space="0" w:color="auto"/>
            <w:left w:val="none" w:sz="0" w:space="0" w:color="auto"/>
            <w:bottom w:val="none" w:sz="0" w:space="0" w:color="auto"/>
            <w:right w:val="none" w:sz="0" w:space="0" w:color="auto"/>
          </w:divBdr>
        </w:div>
        <w:div w:id="179703692">
          <w:marLeft w:val="640"/>
          <w:marRight w:val="0"/>
          <w:marTop w:val="0"/>
          <w:marBottom w:val="0"/>
          <w:divBdr>
            <w:top w:val="none" w:sz="0" w:space="0" w:color="auto"/>
            <w:left w:val="none" w:sz="0" w:space="0" w:color="auto"/>
            <w:bottom w:val="none" w:sz="0" w:space="0" w:color="auto"/>
            <w:right w:val="none" w:sz="0" w:space="0" w:color="auto"/>
          </w:divBdr>
        </w:div>
        <w:div w:id="2083133336">
          <w:marLeft w:val="640"/>
          <w:marRight w:val="0"/>
          <w:marTop w:val="0"/>
          <w:marBottom w:val="0"/>
          <w:divBdr>
            <w:top w:val="none" w:sz="0" w:space="0" w:color="auto"/>
            <w:left w:val="none" w:sz="0" w:space="0" w:color="auto"/>
            <w:bottom w:val="none" w:sz="0" w:space="0" w:color="auto"/>
            <w:right w:val="none" w:sz="0" w:space="0" w:color="auto"/>
          </w:divBdr>
        </w:div>
        <w:div w:id="785777261">
          <w:marLeft w:val="640"/>
          <w:marRight w:val="0"/>
          <w:marTop w:val="0"/>
          <w:marBottom w:val="0"/>
          <w:divBdr>
            <w:top w:val="none" w:sz="0" w:space="0" w:color="auto"/>
            <w:left w:val="none" w:sz="0" w:space="0" w:color="auto"/>
            <w:bottom w:val="none" w:sz="0" w:space="0" w:color="auto"/>
            <w:right w:val="none" w:sz="0" w:space="0" w:color="auto"/>
          </w:divBdr>
        </w:div>
        <w:div w:id="227963499">
          <w:marLeft w:val="640"/>
          <w:marRight w:val="0"/>
          <w:marTop w:val="0"/>
          <w:marBottom w:val="0"/>
          <w:divBdr>
            <w:top w:val="none" w:sz="0" w:space="0" w:color="auto"/>
            <w:left w:val="none" w:sz="0" w:space="0" w:color="auto"/>
            <w:bottom w:val="none" w:sz="0" w:space="0" w:color="auto"/>
            <w:right w:val="none" w:sz="0" w:space="0" w:color="auto"/>
          </w:divBdr>
        </w:div>
        <w:div w:id="654380865">
          <w:marLeft w:val="640"/>
          <w:marRight w:val="0"/>
          <w:marTop w:val="0"/>
          <w:marBottom w:val="0"/>
          <w:divBdr>
            <w:top w:val="none" w:sz="0" w:space="0" w:color="auto"/>
            <w:left w:val="none" w:sz="0" w:space="0" w:color="auto"/>
            <w:bottom w:val="none" w:sz="0" w:space="0" w:color="auto"/>
            <w:right w:val="none" w:sz="0" w:space="0" w:color="auto"/>
          </w:divBdr>
        </w:div>
        <w:div w:id="1304846640">
          <w:marLeft w:val="640"/>
          <w:marRight w:val="0"/>
          <w:marTop w:val="0"/>
          <w:marBottom w:val="0"/>
          <w:divBdr>
            <w:top w:val="none" w:sz="0" w:space="0" w:color="auto"/>
            <w:left w:val="none" w:sz="0" w:space="0" w:color="auto"/>
            <w:bottom w:val="none" w:sz="0" w:space="0" w:color="auto"/>
            <w:right w:val="none" w:sz="0" w:space="0" w:color="auto"/>
          </w:divBdr>
        </w:div>
        <w:div w:id="291985138">
          <w:marLeft w:val="640"/>
          <w:marRight w:val="0"/>
          <w:marTop w:val="0"/>
          <w:marBottom w:val="0"/>
          <w:divBdr>
            <w:top w:val="none" w:sz="0" w:space="0" w:color="auto"/>
            <w:left w:val="none" w:sz="0" w:space="0" w:color="auto"/>
            <w:bottom w:val="none" w:sz="0" w:space="0" w:color="auto"/>
            <w:right w:val="none" w:sz="0" w:space="0" w:color="auto"/>
          </w:divBdr>
        </w:div>
        <w:div w:id="617957382">
          <w:marLeft w:val="640"/>
          <w:marRight w:val="0"/>
          <w:marTop w:val="0"/>
          <w:marBottom w:val="0"/>
          <w:divBdr>
            <w:top w:val="none" w:sz="0" w:space="0" w:color="auto"/>
            <w:left w:val="none" w:sz="0" w:space="0" w:color="auto"/>
            <w:bottom w:val="none" w:sz="0" w:space="0" w:color="auto"/>
            <w:right w:val="none" w:sz="0" w:space="0" w:color="auto"/>
          </w:divBdr>
        </w:div>
        <w:div w:id="712341597">
          <w:marLeft w:val="640"/>
          <w:marRight w:val="0"/>
          <w:marTop w:val="0"/>
          <w:marBottom w:val="0"/>
          <w:divBdr>
            <w:top w:val="none" w:sz="0" w:space="0" w:color="auto"/>
            <w:left w:val="none" w:sz="0" w:space="0" w:color="auto"/>
            <w:bottom w:val="none" w:sz="0" w:space="0" w:color="auto"/>
            <w:right w:val="none" w:sz="0" w:space="0" w:color="auto"/>
          </w:divBdr>
        </w:div>
        <w:div w:id="699671817">
          <w:marLeft w:val="640"/>
          <w:marRight w:val="0"/>
          <w:marTop w:val="0"/>
          <w:marBottom w:val="0"/>
          <w:divBdr>
            <w:top w:val="none" w:sz="0" w:space="0" w:color="auto"/>
            <w:left w:val="none" w:sz="0" w:space="0" w:color="auto"/>
            <w:bottom w:val="none" w:sz="0" w:space="0" w:color="auto"/>
            <w:right w:val="none" w:sz="0" w:space="0" w:color="auto"/>
          </w:divBdr>
        </w:div>
        <w:div w:id="1363481881">
          <w:marLeft w:val="640"/>
          <w:marRight w:val="0"/>
          <w:marTop w:val="0"/>
          <w:marBottom w:val="0"/>
          <w:divBdr>
            <w:top w:val="none" w:sz="0" w:space="0" w:color="auto"/>
            <w:left w:val="none" w:sz="0" w:space="0" w:color="auto"/>
            <w:bottom w:val="none" w:sz="0" w:space="0" w:color="auto"/>
            <w:right w:val="none" w:sz="0" w:space="0" w:color="auto"/>
          </w:divBdr>
        </w:div>
        <w:div w:id="1643148374">
          <w:marLeft w:val="640"/>
          <w:marRight w:val="0"/>
          <w:marTop w:val="0"/>
          <w:marBottom w:val="0"/>
          <w:divBdr>
            <w:top w:val="none" w:sz="0" w:space="0" w:color="auto"/>
            <w:left w:val="none" w:sz="0" w:space="0" w:color="auto"/>
            <w:bottom w:val="none" w:sz="0" w:space="0" w:color="auto"/>
            <w:right w:val="none" w:sz="0" w:space="0" w:color="auto"/>
          </w:divBdr>
        </w:div>
        <w:div w:id="568031034">
          <w:marLeft w:val="640"/>
          <w:marRight w:val="0"/>
          <w:marTop w:val="0"/>
          <w:marBottom w:val="0"/>
          <w:divBdr>
            <w:top w:val="none" w:sz="0" w:space="0" w:color="auto"/>
            <w:left w:val="none" w:sz="0" w:space="0" w:color="auto"/>
            <w:bottom w:val="none" w:sz="0" w:space="0" w:color="auto"/>
            <w:right w:val="none" w:sz="0" w:space="0" w:color="auto"/>
          </w:divBdr>
        </w:div>
        <w:div w:id="400836793">
          <w:marLeft w:val="640"/>
          <w:marRight w:val="0"/>
          <w:marTop w:val="0"/>
          <w:marBottom w:val="0"/>
          <w:divBdr>
            <w:top w:val="none" w:sz="0" w:space="0" w:color="auto"/>
            <w:left w:val="none" w:sz="0" w:space="0" w:color="auto"/>
            <w:bottom w:val="none" w:sz="0" w:space="0" w:color="auto"/>
            <w:right w:val="none" w:sz="0" w:space="0" w:color="auto"/>
          </w:divBdr>
        </w:div>
        <w:div w:id="1922446613">
          <w:marLeft w:val="640"/>
          <w:marRight w:val="0"/>
          <w:marTop w:val="0"/>
          <w:marBottom w:val="0"/>
          <w:divBdr>
            <w:top w:val="none" w:sz="0" w:space="0" w:color="auto"/>
            <w:left w:val="none" w:sz="0" w:space="0" w:color="auto"/>
            <w:bottom w:val="none" w:sz="0" w:space="0" w:color="auto"/>
            <w:right w:val="none" w:sz="0" w:space="0" w:color="auto"/>
          </w:divBdr>
        </w:div>
        <w:div w:id="2107072657">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09058499">
      <w:bodyDiv w:val="1"/>
      <w:marLeft w:val="0"/>
      <w:marRight w:val="0"/>
      <w:marTop w:val="0"/>
      <w:marBottom w:val="0"/>
      <w:divBdr>
        <w:top w:val="none" w:sz="0" w:space="0" w:color="auto"/>
        <w:left w:val="none" w:sz="0" w:space="0" w:color="auto"/>
        <w:bottom w:val="none" w:sz="0" w:space="0" w:color="auto"/>
        <w:right w:val="none" w:sz="0" w:space="0" w:color="auto"/>
      </w:divBdr>
      <w:divsChild>
        <w:div w:id="1370912599">
          <w:marLeft w:val="480"/>
          <w:marRight w:val="0"/>
          <w:marTop w:val="0"/>
          <w:marBottom w:val="0"/>
          <w:divBdr>
            <w:top w:val="none" w:sz="0" w:space="0" w:color="auto"/>
            <w:left w:val="none" w:sz="0" w:space="0" w:color="auto"/>
            <w:bottom w:val="none" w:sz="0" w:space="0" w:color="auto"/>
            <w:right w:val="none" w:sz="0" w:space="0" w:color="auto"/>
          </w:divBdr>
        </w:div>
        <w:div w:id="1572545010">
          <w:marLeft w:val="480"/>
          <w:marRight w:val="0"/>
          <w:marTop w:val="0"/>
          <w:marBottom w:val="0"/>
          <w:divBdr>
            <w:top w:val="none" w:sz="0" w:space="0" w:color="auto"/>
            <w:left w:val="none" w:sz="0" w:space="0" w:color="auto"/>
            <w:bottom w:val="none" w:sz="0" w:space="0" w:color="auto"/>
            <w:right w:val="none" w:sz="0" w:space="0" w:color="auto"/>
          </w:divBdr>
        </w:div>
        <w:div w:id="1147697782">
          <w:marLeft w:val="480"/>
          <w:marRight w:val="0"/>
          <w:marTop w:val="0"/>
          <w:marBottom w:val="0"/>
          <w:divBdr>
            <w:top w:val="none" w:sz="0" w:space="0" w:color="auto"/>
            <w:left w:val="none" w:sz="0" w:space="0" w:color="auto"/>
            <w:bottom w:val="none" w:sz="0" w:space="0" w:color="auto"/>
            <w:right w:val="none" w:sz="0" w:space="0" w:color="auto"/>
          </w:divBdr>
        </w:div>
        <w:div w:id="624428987">
          <w:marLeft w:val="480"/>
          <w:marRight w:val="0"/>
          <w:marTop w:val="0"/>
          <w:marBottom w:val="0"/>
          <w:divBdr>
            <w:top w:val="none" w:sz="0" w:space="0" w:color="auto"/>
            <w:left w:val="none" w:sz="0" w:space="0" w:color="auto"/>
            <w:bottom w:val="none" w:sz="0" w:space="0" w:color="auto"/>
            <w:right w:val="none" w:sz="0" w:space="0" w:color="auto"/>
          </w:divBdr>
        </w:div>
        <w:div w:id="636956159">
          <w:marLeft w:val="480"/>
          <w:marRight w:val="0"/>
          <w:marTop w:val="0"/>
          <w:marBottom w:val="0"/>
          <w:divBdr>
            <w:top w:val="none" w:sz="0" w:space="0" w:color="auto"/>
            <w:left w:val="none" w:sz="0" w:space="0" w:color="auto"/>
            <w:bottom w:val="none" w:sz="0" w:space="0" w:color="auto"/>
            <w:right w:val="none" w:sz="0" w:space="0" w:color="auto"/>
          </w:divBdr>
        </w:div>
        <w:div w:id="482738920">
          <w:marLeft w:val="480"/>
          <w:marRight w:val="0"/>
          <w:marTop w:val="0"/>
          <w:marBottom w:val="0"/>
          <w:divBdr>
            <w:top w:val="none" w:sz="0" w:space="0" w:color="auto"/>
            <w:left w:val="none" w:sz="0" w:space="0" w:color="auto"/>
            <w:bottom w:val="none" w:sz="0" w:space="0" w:color="auto"/>
            <w:right w:val="none" w:sz="0" w:space="0" w:color="auto"/>
          </w:divBdr>
        </w:div>
        <w:div w:id="2100519411">
          <w:marLeft w:val="480"/>
          <w:marRight w:val="0"/>
          <w:marTop w:val="0"/>
          <w:marBottom w:val="0"/>
          <w:divBdr>
            <w:top w:val="none" w:sz="0" w:space="0" w:color="auto"/>
            <w:left w:val="none" w:sz="0" w:space="0" w:color="auto"/>
            <w:bottom w:val="none" w:sz="0" w:space="0" w:color="auto"/>
            <w:right w:val="none" w:sz="0" w:space="0" w:color="auto"/>
          </w:divBdr>
        </w:div>
        <w:div w:id="967972242">
          <w:marLeft w:val="480"/>
          <w:marRight w:val="0"/>
          <w:marTop w:val="0"/>
          <w:marBottom w:val="0"/>
          <w:divBdr>
            <w:top w:val="none" w:sz="0" w:space="0" w:color="auto"/>
            <w:left w:val="none" w:sz="0" w:space="0" w:color="auto"/>
            <w:bottom w:val="none" w:sz="0" w:space="0" w:color="auto"/>
            <w:right w:val="none" w:sz="0" w:space="0" w:color="auto"/>
          </w:divBdr>
        </w:div>
        <w:div w:id="130439480">
          <w:marLeft w:val="480"/>
          <w:marRight w:val="0"/>
          <w:marTop w:val="0"/>
          <w:marBottom w:val="0"/>
          <w:divBdr>
            <w:top w:val="none" w:sz="0" w:space="0" w:color="auto"/>
            <w:left w:val="none" w:sz="0" w:space="0" w:color="auto"/>
            <w:bottom w:val="none" w:sz="0" w:space="0" w:color="auto"/>
            <w:right w:val="none" w:sz="0" w:space="0" w:color="auto"/>
          </w:divBdr>
        </w:div>
        <w:div w:id="1604806243">
          <w:marLeft w:val="480"/>
          <w:marRight w:val="0"/>
          <w:marTop w:val="0"/>
          <w:marBottom w:val="0"/>
          <w:divBdr>
            <w:top w:val="none" w:sz="0" w:space="0" w:color="auto"/>
            <w:left w:val="none" w:sz="0" w:space="0" w:color="auto"/>
            <w:bottom w:val="none" w:sz="0" w:space="0" w:color="auto"/>
            <w:right w:val="none" w:sz="0" w:space="0" w:color="auto"/>
          </w:divBdr>
        </w:div>
        <w:div w:id="202182141">
          <w:marLeft w:val="480"/>
          <w:marRight w:val="0"/>
          <w:marTop w:val="0"/>
          <w:marBottom w:val="0"/>
          <w:divBdr>
            <w:top w:val="none" w:sz="0" w:space="0" w:color="auto"/>
            <w:left w:val="none" w:sz="0" w:space="0" w:color="auto"/>
            <w:bottom w:val="none" w:sz="0" w:space="0" w:color="auto"/>
            <w:right w:val="none" w:sz="0" w:space="0" w:color="auto"/>
          </w:divBdr>
        </w:div>
        <w:div w:id="1095593359">
          <w:marLeft w:val="480"/>
          <w:marRight w:val="0"/>
          <w:marTop w:val="0"/>
          <w:marBottom w:val="0"/>
          <w:divBdr>
            <w:top w:val="none" w:sz="0" w:space="0" w:color="auto"/>
            <w:left w:val="none" w:sz="0" w:space="0" w:color="auto"/>
            <w:bottom w:val="none" w:sz="0" w:space="0" w:color="auto"/>
            <w:right w:val="none" w:sz="0" w:space="0" w:color="auto"/>
          </w:divBdr>
        </w:div>
        <w:div w:id="845943361">
          <w:marLeft w:val="480"/>
          <w:marRight w:val="0"/>
          <w:marTop w:val="0"/>
          <w:marBottom w:val="0"/>
          <w:divBdr>
            <w:top w:val="none" w:sz="0" w:space="0" w:color="auto"/>
            <w:left w:val="none" w:sz="0" w:space="0" w:color="auto"/>
            <w:bottom w:val="none" w:sz="0" w:space="0" w:color="auto"/>
            <w:right w:val="none" w:sz="0" w:space="0" w:color="auto"/>
          </w:divBdr>
        </w:div>
        <w:div w:id="1288782563">
          <w:marLeft w:val="480"/>
          <w:marRight w:val="0"/>
          <w:marTop w:val="0"/>
          <w:marBottom w:val="0"/>
          <w:divBdr>
            <w:top w:val="none" w:sz="0" w:space="0" w:color="auto"/>
            <w:left w:val="none" w:sz="0" w:space="0" w:color="auto"/>
            <w:bottom w:val="none" w:sz="0" w:space="0" w:color="auto"/>
            <w:right w:val="none" w:sz="0" w:space="0" w:color="auto"/>
          </w:divBdr>
        </w:div>
        <w:div w:id="347174550">
          <w:marLeft w:val="480"/>
          <w:marRight w:val="0"/>
          <w:marTop w:val="0"/>
          <w:marBottom w:val="0"/>
          <w:divBdr>
            <w:top w:val="none" w:sz="0" w:space="0" w:color="auto"/>
            <w:left w:val="none" w:sz="0" w:space="0" w:color="auto"/>
            <w:bottom w:val="none" w:sz="0" w:space="0" w:color="auto"/>
            <w:right w:val="none" w:sz="0" w:space="0" w:color="auto"/>
          </w:divBdr>
        </w:div>
        <w:div w:id="155656778">
          <w:marLeft w:val="480"/>
          <w:marRight w:val="0"/>
          <w:marTop w:val="0"/>
          <w:marBottom w:val="0"/>
          <w:divBdr>
            <w:top w:val="none" w:sz="0" w:space="0" w:color="auto"/>
            <w:left w:val="none" w:sz="0" w:space="0" w:color="auto"/>
            <w:bottom w:val="none" w:sz="0" w:space="0" w:color="auto"/>
            <w:right w:val="none" w:sz="0" w:space="0" w:color="auto"/>
          </w:divBdr>
        </w:div>
        <w:div w:id="2141803740">
          <w:marLeft w:val="480"/>
          <w:marRight w:val="0"/>
          <w:marTop w:val="0"/>
          <w:marBottom w:val="0"/>
          <w:divBdr>
            <w:top w:val="none" w:sz="0" w:space="0" w:color="auto"/>
            <w:left w:val="none" w:sz="0" w:space="0" w:color="auto"/>
            <w:bottom w:val="none" w:sz="0" w:space="0" w:color="auto"/>
            <w:right w:val="none" w:sz="0" w:space="0" w:color="auto"/>
          </w:divBdr>
        </w:div>
        <w:div w:id="566959283">
          <w:marLeft w:val="480"/>
          <w:marRight w:val="0"/>
          <w:marTop w:val="0"/>
          <w:marBottom w:val="0"/>
          <w:divBdr>
            <w:top w:val="none" w:sz="0" w:space="0" w:color="auto"/>
            <w:left w:val="none" w:sz="0" w:space="0" w:color="auto"/>
            <w:bottom w:val="none" w:sz="0" w:space="0" w:color="auto"/>
            <w:right w:val="none" w:sz="0" w:space="0" w:color="auto"/>
          </w:divBdr>
        </w:div>
        <w:div w:id="267277387">
          <w:marLeft w:val="480"/>
          <w:marRight w:val="0"/>
          <w:marTop w:val="0"/>
          <w:marBottom w:val="0"/>
          <w:divBdr>
            <w:top w:val="none" w:sz="0" w:space="0" w:color="auto"/>
            <w:left w:val="none" w:sz="0" w:space="0" w:color="auto"/>
            <w:bottom w:val="none" w:sz="0" w:space="0" w:color="auto"/>
            <w:right w:val="none" w:sz="0" w:space="0" w:color="auto"/>
          </w:divBdr>
        </w:div>
        <w:div w:id="1869442505">
          <w:marLeft w:val="480"/>
          <w:marRight w:val="0"/>
          <w:marTop w:val="0"/>
          <w:marBottom w:val="0"/>
          <w:divBdr>
            <w:top w:val="none" w:sz="0" w:space="0" w:color="auto"/>
            <w:left w:val="none" w:sz="0" w:space="0" w:color="auto"/>
            <w:bottom w:val="none" w:sz="0" w:space="0" w:color="auto"/>
            <w:right w:val="none" w:sz="0" w:space="0" w:color="auto"/>
          </w:divBdr>
        </w:div>
        <w:div w:id="1566140659">
          <w:marLeft w:val="480"/>
          <w:marRight w:val="0"/>
          <w:marTop w:val="0"/>
          <w:marBottom w:val="0"/>
          <w:divBdr>
            <w:top w:val="none" w:sz="0" w:space="0" w:color="auto"/>
            <w:left w:val="none" w:sz="0" w:space="0" w:color="auto"/>
            <w:bottom w:val="none" w:sz="0" w:space="0" w:color="auto"/>
            <w:right w:val="none" w:sz="0" w:space="0" w:color="auto"/>
          </w:divBdr>
        </w:div>
        <w:div w:id="1248689890">
          <w:marLeft w:val="480"/>
          <w:marRight w:val="0"/>
          <w:marTop w:val="0"/>
          <w:marBottom w:val="0"/>
          <w:divBdr>
            <w:top w:val="none" w:sz="0" w:space="0" w:color="auto"/>
            <w:left w:val="none" w:sz="0" w:space="0" w:color="auto"/>
            <w:bottom w:val="none" w:sz="0" w:space="0" w:color="auto"/>
            <w:right w:val="none" w:sz="0" w:space="0" w:color="auto"/>
          </w:divBdr>
        </w:div>
        <w:div w:id="1485659269">
          <w:marLeft w:val="480"/>
          <w:marRight w:val="0"/>
          <w:marTop w:val="0"/>
          <w:marBottom w:val="0"/>
          <w:divBdr>
            <w:top w:val="none" w:sz="0" w:space="0" w:color="auto"/>
            <w:left w:val="none" w:sz="0" w:space="0" w:color="auto"/>
            <w:bottom w:val="none" w:sz="0" w:space="0" w:color="auto"/>
            <w:right w:val="none" w:sz="0" w:space="0" w:color="auto"/>
          </w:divBdr>
        </w:div>
        <w:div w:id="1811751303">
          <w:marLeft w:val="480"/>
          <w:marRight w:val="0"/>
          <w:marTop w:val="0"/>
          <w:marBottom w:val="0"/>
          <w:divBdr>
            <w:top w:val="none" w:sz="0" w:space="0" w:color="auto"/>
            <w:left w:val="none" w:sz="0" w:space="0" w:color="auto"/>
            <w:bottom w:val="none" w:sz="0" w:space="0" w:color="auto"/>
            <w:right w:val="none" w:sz="0" w:space="0" w:color="auto"/>
          </w:divBdr>
        </w:div>
        <w:div w:id="1447237013">
          <w:marLeft w:val="480"/>
          <w:marRight w:val="0"/>
          <w:marTop w:val="0"/>
          <w:marBottom w:val="0"/>
          <w:divBdr>
            <w:top w:val="none" w:sz="0" w:space="0" w:color="auto"/>
            <w:left w:val="none" w:sz="0" w:space="0" w:color="auto"/>
            <w:bottom w:val="none" w:sz="0" w:space="0" w:color="auto"/>
            <w:right w:val="none" w:sz="0" w:space="0" w:color="auto"/>
          </w:divBdr>
        </w:div>
        <w:div w:id="1982886194">
          <w:marLeft w:val="480"/>
          <w:marRight w:val="0"/>
          <w:marTop w:val="0"/>
          <w:marBottom w:val="0"/>
          <w:divBdr>
            <w:top w:val="none" w:sz="0" w:space="0" w:color="auto"/>
            <w:left w:val="none" w:sz="0" w:space="0" w:color="auto"/>
            <w:bottom w:val="none" w:sz="0" w:space="0" w:color="auto"/>
            <w:right w:val="none" w:sz="0" w:space="0" w:color="auto"/>
          </w:divBdr>
        </w:div>
        <w:div w:id="1094477569">
          <w:marLeft w:val="480"/>
          <w:marRight w:val="0"/>
          <w:marTop w:val="0"/>
          <w:marBottom w:val="0"/>
          <w:divBdr>
            <w:top w:val="none" w:sz="0" w:space="0" w:color="auto"/>
            <w:left w:val="none" w:sz="0" w:space="0" w:color="auto"/>
            <w:bottom w:val="none" w:sz="0" w:space="0" w:color="auto"/>
            <w:right w:val="none" w:sz="0" w:space="0" w:color="auto"/>
          </w:divBdr>
        </w:div>
        <w:div w:id="1190412240">
          <w:marLeft w:val="480"/>
          <w:marRight w:val="0"/>
          <w:marTop w:val="0"/>
          <w:marBottom w:val="0"/>
          <w:divBdr>
            <w:top w:val="none" w:sz="0" w:space="0" w:color="auto"/>
            <w:left w:val="none" w:sz="0" w:space="0" w:color="auto"/>
            <w:bottom w:val="none" w:sz="0" w:space="0" w:color="auto"/>
            <w:right w:val="none" w:sz="0" w:space="0" w:color="auto"/>
          </w:divBdr>
        </w:div>
        <w:div w:id="447549150">
          <w:marLeft w:val="480"/>
          <w:marRight w:val="0"/>
          <w:marTop w:val="0"/>
          <w:marBottom w:val="0"/>
          <w:divBdr>
            <w:top w:val="none" w:sz="0" w:space="0" w:color="auto"/>
            <w:left w:val="none" w:sz="0" w:space="0" w:color="auto"/>
            <w:bottom w:val="none" w:sz="0" w:space="0" w:color="auto"/>
            <w:right w:val="none" w:sz="0" w:space="0" w:color="auto"/>
          </w:divBdr>
        </w:div>
        <w:div w:id="1814129557">
          <w:marLeft w:val="480"/>
          <w:marRight w:val="0"/>
          <w:marTop w:val="0"/>
          <w:marBottom w:val="0"/>
          <w:divBdr>
            <w:top w:val="none" w:sz="0" w:space="0" w:color="auto"/>
            <w:left w:val="none" w:sz="0" w:space="0" w:color="auto"/>
            <w:bottom w:val="none" w:sz="0" w:space="0" w:color="auto"/>
            <w:right w:val="none" w:sz="0" w:space="0" w:color="auto"/>
          </w:divBdr>
        </w:div>
        <w:div w:id="1551182874">
          <w:marLeft w:val="480"/>
          <w:marRight w:val="0"/>
          <w:marTop w:val="0"/>
          <w:marBottom w:val="0"/>
          <w:divBdr>
            <w:top w:val="none" w:sz="0" w:space="0" w:color="auto"/>
            <w:left w:val="none" w:sz="0" w:space="0" w:color="auto"/>
            <w:bottom w:val="none" w:sz="0" w:space="0" w:color="auto"/>
            <w:right w:val="none" w:sz="0" w:space="0" w:color="auto"/>
          </w:divBdr>
        </w:div>
        <w:div w:id="2131050019">
          <w:marLeft w:val="480"/>
          <w:marRight w:val="0"/>
          <w:marTop w:val="0"/>
          <w:marBottom w:val="0"/>
          <w:divBdr>
            <w:top w:val="none" w:sz="0" w:space="0" w:color="auto"/>
            <w:left w:val="none" w:sz="0" w:space="0" w:color="auto"/>
            <w:bottom w:val="none" w:sz="0" w:space="0" w:color="auto"/>
            <w:right w:val="none" w:sz="0" w:space="0" w:color="auto"/>
          </w:divBdr>
        </w:div>
        <w:div w:id="1673141535">
          <w:marLeft w:val="480"/>
          <w:marRight w:val="0"/>
          <w:marTop w:val="0"/>
          <w:marBottom w:val="0"/>
          <w:divBdr>
            <w:top w:val="none" w:sz="0" w:space="0" w:color="auto"/>
            <w:left w:val="none" w:sz="0" w:space="0" w:color="auto"/>
            <w:bottom w:val="none" w:sz="0" w:space="0" w:color="auto"/>
            <w:right w:val="none" w:sz="0" w:space="0" w:color="auto"/>
          </w:divBdr>
        </w:div>
        <w:div w:id="905988422">
          <w:marLeft w:val="480"/>
          <w:marRight w:val="0"/>
          <w:marTop w:val="0"/>
          <w:marBottom w:val="0"/>
          <w:divBdr>
            <w:top w:val="none" w:sz="0" w:space="0" w:color="auto"/>
            <w:left w:val="none" w:sz="0" w:space="0" w:color="auto"/>
            <w:bottom w:val="none" w:sz="0" w:space="0" w:color="auto"/>
            <w:right w:val="none" w:sz="0" w:space="0" w:color="auto"/>
          </w:divBdr>
        </w:div>
        <w:div w:id="464859267">
          <w:marLeft w:val="480"/>
          <w:marRight w:val="0"/>
          <w:marTop w:val="0"/>
          <w:marBottom w:val="0"/>
          <w:divBdr>
            <w:top w:val="none" w:sz="0" w:space="0" w:color="auto"/>
            <w:left w:val="none" w:sz="0" w:space="0" w:color="auto"/>
            <w:bottom w:val="none" w:sz="0" w:space="0" w:color="auto"/>
            <w:right w:val="none" w:sz="0" w:space="0" w:color="auto"/>
          </w:divBdr>
        </w:div>
        <w:div w:id="731734905">
          <w:marLeft w:val="480"/>
          <w:marRight w:val="0"/>
          <w:marTop w:val="0"/>
          <w:marBottom w:val="0"/>
          <w:divBdr>
            <w:top w:val="none" w:sz="0" w:space="0" w:color="auto"/>
            <w:left w:val="none" w:sz="0" w:space="0" w:color="auto"/>
            <w:bottom w:val="none" w:sz="0" w:space="0" w:color="auto"/>
            <w:right w:val="none" w:sz="0" w:space="0" w:color="auto"/>
          </w:divBdr>
        </w:div>
        <w:div w:id="1035040035">
          <w:marLeft w:val="480"/>
          <w:marRight w:val="0"/>
          <w:marTop w:val="0"/>
          <w:marBottom w:val="0"/>
          <w:divBdr>
            <w:top w:val="none" w:sz="0" w:space="0" w:color="auto"/>
            <w:left w:val="none" w:sz="0" w:space="0" w:color="auto"/>
            <w:bottom w:val="none" w:sz="0" w:space="0" w:color="auto"/>
            <w:right w:val="none" w:sz="0" w:space="0" w:color="auto"/>
          </w:divBdr>
        </w:div>
        <w:div w:id="1487672135">
          <w:marLeft w:val="480"/>
          <w:marRight w:val="0"/>
          <w:marTop w:val="0"/>
          <w:marBottom w:val="0"/>
          <w:divBdr>
            <w:top w:val="none" w:sz="0" w:space="0" w:color="auto"/>
            <w:left w:val="none" w:sz="0" w:space="0" w:color="auto"/>
            <w:bottom w:val="none" w:sz="0" w:space="0" w:color="auto"/>
            <w:right w:val="none" w:sz="0" w:space="0" w:color="auto"/>
          </w:divBdr>
        </w:div>
        <w:div w:id="569770956">
          <w:marLeft w:val="48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34761051">
      <w:bodyDiv w:val="1"/>
      <w:marLeft w:val="0"/>
      <w:marRight w:val="0"/>
      <w:marTop w:val="0"/>
      <w:marBottom w:val="0"/>
      <w:divBdr>
        <w:top w:val="none" w:sz="0" w:space="0" w:color="auto"/>
        <w:left w:val="none" w:sz="0" w:space="0" w:color="auto"/>
        <w:bottom w:val="none" w:sz="0" w:space="0" w:color="auto"/>
        <w:right w:val="none" w:sz="0" w:space="0" w:color="auto"/>
      </w:divBdr>
      <w:divsChild>
        <w:div w:id="1643585243">
          <w:marLeft w:val="640"/>
          <w:marRight w:val="0"/>
          <w:marTop w:val="0"/>
          <w:marBottom w:val="0"/>
          <w:divBdr>
            <w:top w:val="none" w:sz="0" w:space="0" w:color="auto"/>
            <w:left w:val="none" w:sz="0" w:space="0" w:color="auto"/>
            <w:bottom w:val="none" w:sz="0" w:space="0" w:color="auto"/>
            <w:right w:val="none" w:sz="0" w:space="0" w:color="auto"/>
          </w:divBdr>
        </w:div>
        <w:div w:id="1337882877">
          <w:marLeft w:val="640"/>
          <w:marRight w:val="0"/>
          <w:marTop w:val="0"/>
          <w:marBottom w:val="0"/>
          <w:divBdr>
            <w:top w:val="none" w:sz="0" w:space="0" w:color="auto"/>
            <w:left w:val="none" w:sz="0" w:space="0" w:color="auto"/>
            <w:bottom w:val="none" w:sz="0" w:space="0" w:color="auto"/>
            <w:right w:val="none" w:sz="0" w:space="0" w:color="auto"/>
          </w:divBdr>
        </w:div>
        <w:div w:id="484401408">
          <w:marLeft w:val="640"/>
          <w:marRight w:val="0"/>
          <w:marTop w:val="0"/>
          <w:marBottom w:val="0"/>
          <w:divBdr>
            <w:top w:val="none" w:sz="0" w:space="0" w:color="auto"/>
            <w:left w:val="none" w:sz="0" w:space="0" w:color="auto"/>
            <w:bottom w:val="none" w:sz="0" w:space="0" w:color="auto"/>
            <w:right w:val="none" w:sz="0" w:space="0" w:color="auto"/>
          </w:divBdr>
        </w:div>
        <w:div w:id="1927155848">
          <w:marLeft w:val="640"/>
          <w:marRight w:val="0"/>
          <w:marTop w:val="0"/>
          <w:marBottom w:val="0"/>
          <w:divBdr>
            <w:top w:val="none" w:sz="0" w:space="0" w:color="auto"/>
            <w:left w:val="none" w:sz="0" w:space="0" w:color="auto"/>
            <w:bottom w:val="none" w:sz="0" w:space="0" w:color="auto"/>
            <w:right w:val="none" w:sz="0" w:space="0" w:color="auto"/>
          </w:divBdr>
        </w:div>
        <w:div w:id="1342732782">
          <w:marLeft w:val="640"/>
          <w:marRight w:val="0"/>
          <w:marTop w:val="0"/>
          <w:marBottom w:val="0"/>
          <w:divBdr>
            <w:top w:val="none" w:sz="0" w:space="0" w:color="auto"/>
            <w:left w:val="none" w:sz="0" w:space="0" w:color="auto"/>
            <w:bottom w:val="none" w:sz="0" w:space="0" w:color="auto"/>
            <w:right w:val="none" w:sz="0" w:space="0" w:color="auto"/>
          </w:divBdr>
        </w:div>
        <w:div w:id="1186674849">
          <w:marLeft w:val="640"/>
          <w:marRight w:val="0"/>
          <w:marTop w:val="0"/>
          <w:marBottom w:val="0"/>
          <w:divBdr>
            <w:top w:val="none" w:sz="0" w:space="0" w:color="auto"/>
            <w:left w:val="none" w:sz="0" w:space="0" w:color="auto"/>
            <w:bottom w:val="none" w:sz="0" w:space="0" w:color="auto"/>
            <w:right w:val="none" w:sz="0" w:space="0" w:color="auto"/>
          </w:divBdr>
        </w:div>
        <w:div w:id="215971888">
          <w:marLeft w:val="640"/>
          <w:marRight w:val="0"/>
          <w:marTop w:val="0"/>
          <w:marBottom w:val="0"/>
          <w:divBdr>
            <w:top w:val="none" w:sz="0" w:space="0" w:color="auto"/>
            <w:left w:val="none" w:sz="0" w:space="0" w:color="auto"/>
            <w:bottom w:val="none" w:sz="0" w:space="0" w:color="auto"/>
            <w:right w:val="none" w:sz="0" w:space="0" w:color="auto"/>
          </w:divBdr>
        </w:div>
        <w:div w:id="1696491910">
          <w:marLeft w:val="640"/>
          <w:marRight w:val="0"/>
          <w:marTop w:val="0"/>
          <w:marBottom w:val="0"/>
          <w:divBdr>
            <w:top w:val="none" w:sz="0" w:space="0" w:color="auto"/>
            <w:left w:val="none" w:sz="0" w:space="0" w:color="auto"/>
            <w:bottom w:val="none" w:sz="0" w:space="0" w:color="auto"/>
            <w:right w:val="none" w:sz="0" w:space="0" w:color="auto"/>
          </w:divBdr>
        </w:div>
        <w:div w:id="1567640976">
          <w:marLeft w:val="640"/>
          <w:marRight w:val="0"/>
          <w:marTop w:val="0"/>
          <w:marBottom w:val="0"/>
          <w:divBdr>
            <w:top w:val="none" w:sz="0" w:space="0" w:color="auto"/>
            <w:left w:val="none" w:sz="0" w:space="0" w:color="auto"/>
            <w:bottom w:val="none" w:sz="0" w:space="0" w:color="auto"/>
            <w:right w:val="none" w:sz="0" w:space="0" w:color="auto"/>
          </w:divBdr>
        </w:div>
        <w:div w:id="1010180708">
          <w:marLeft w:val="640"/>
          <w:marRight w:val="0"/>
          <w:marTop w:val="0"/>
          <w:marBottom w:val="0"/>
          <w:divBdr>
            <w:top w:val="none" w:sz="0" w:space="0" w:color="auto"/>
            <w:left w:val="none" w:sz="0" w:space="0" w:color="auto"/>
            <w:bottom w:val="none" w:sz="0" w:space="0" w:color="auto"/>
            <w:right w:val="none" w:sz="0" w:space="0" w:color="auto"/>
          </w:divBdr>
        </w:div>
        <w:div w:id="1643734289">
          <w:marLeft w:val="640"/>
          <w:marRight w:val="0"/>
          <w:marTop w:val="0"/>
          <w:marBottom w:val="0"/>
          <w:divBdr>
            <w:top w:val="none" w:sz="0" w:space="0" w:color="auto"/>
            <w:left w:val="none" w:sz="0" w:space="0" w:color="auto"/>
            <w:bottom w:val="none" w:sz="0" w:space="0" w:color="auto"/>
            <w:right w:val="none" w:sz="0" w:space="0" w:color="auto"/>
          </w:divBdr>
        </w:div>
        <w:div w:id="1698192739">
          <w:marLeft w:val="640"/>
          <w:marRight w:val="0"/>
          <w:marTop w:val="0"/>
          <w:marBottom w:val="0"/>
          <w:divBdr>
            <w:top w:val="none" w:sz="0" w:space="0" w:color="auto"/>
            <w:left w:val="none" w:sz="0" w:space="0" w:color="auto"/>
            <w:bottom w:val="none" w:sz="0" w:space="0" w:color="auto"/>
            <w:right w:val="none" w:sz="0" w:space="0" w:color="auto"/>
          </w:divBdr>
        </w:div>
        <w:div w:id="846675528">
          <w:marLeft w:val="640"/>
          <w:marRight w:val="0"/>
          <w:marTop w:val="0"/>
          <w:marBottom w:val="0"/>
          <w:divBdr>
            <w:top w:val="none" w:sz="0" w:space="0" w:color="auto"/>
            <w:left w:val="none" w:sz="0" w:space="0" w:color="auto"/>
            <w:bottom w:val="none" w:sz="0" w:space="0" w:color="auto"/>
            <w:right w:val="none" w:sz="0" w:space="0" w:color="auto"/>
          </w:divBdr>
        </w:div>
        <w:div w:id="1777409223">
          <w:marLeft w:val="640"/>
          <w:marRight w:val="0"/>
          <w:marTop w:val="0"/>
          <w:marBottom w:val="0"/>
          <w:divBdr>
            <w:top w:val="none" w:sz="0" w:space="0" w:color="auto"/>
            <w:left w:val="none" w:sz="0" w:space="0" w:color="auto"/>
            <w:bottom w:val="none" w:sz="0" w:space="0" w:color="auto"/>
            <w:right w:val="none" w:sz="0" w:space="0" w:color="auto"/>
          </w:divBdr>
        </w:div>
        <w:div w:id="18511777">
          <w:marLeft w:val="640"/>
          <w:marRight w:val="0"/>
          <w:marTop w:val="0"/>
          <w:marBottom w:val="0"/>
          <w:divBdr>
            <w:top w:val="none" w:sz="0" w:space="0" w:color="auto"/>
            <w:left w:val="none" w:sz="0" w:space="0" w:color="auto"/>
            <w:bottom w:val="none" w:sz="0" w:space="0" w:color="auto"/>
            <w:right w:val="none" w:sz="0" w:space="0" w:color="auto"/>
          </w:divBdr>
        </w:div>
        <w:div w:id="2045984615">
          <w:marLeft w:val="640"/>
          <w:marRight w:val="0"/>
          <w:marTop w:val="0"/>
          <w:marBottom w:val="0"/>
          <w:divBdr>
            <w:top w:val="none" w:sz="0" w:space="0" w:color="auto"/>
            <w:left w:val="none" w:sz="0" w:space="0" w:color="auto"/>
            <w:bottom w:val="none" w:sz="0" w:space="0" w:color="auto"/>
            <w:right w:val="none" w:sz="0" w:space="0" w:color="auto"/>
          </w:divBdr>
        </w:div>
        <w:div w:id="1599290667">
          <w:marLeft w:val="640"/>
          <w:marRight w:val="0"/>
          <w:marTop w:val="0"/>
          <w:marBottom w:val="0"/>
          <w:divBdr>
            <w:top w:val="none" w:sz="0" w:space="0" w:color="auto"/>
            <w:left w:val="none" w:sz="0" w:space="0" w:color="auto"/>
            <w:bottom w:val="none" w:sz="0" w:space="0" w:color="auto"/>
            <w:right w:val="none" w:sz="0" w:space="0" w:color="auto"/>
          </w:divBdr>
        </w:div>
        <w:div w:id="629477464">
          <w:marLeft w:val="640"/>
          <w:marRight w:val="0"/>
          <w:marTop w:val="0"/>
          <w:marBottom w:val="0"/>
          <w:divBdr>
            <w:top w:val="none" w:sz="0" w:space="0" w:color="auto"/>
            <w:left w:val="none" w:sz="0" w:space="0" w:color="auto"/>
            <w:bottom w:val="none" w:sz="0" w:space="0" w:color="auto"/>
            <w:right w:val="none" w:sz="0" w:space="0" w:color="auto"/>
          </w:divBdr>
        </w:div>
        <w:div w:id="205411060">
          <w:marLeft w:val="640"/>
          <w:marRight w:val="0"/>
          <w:marTop w:val="0"/>
          <w:marBottom w:val="0"/>
          <w:divBdr>
            <w:top w:val="none" w:sz="0" w:space="0" w:color="auto"/>
            <w:left w:val="none" w:sz="0" w:space="0" w:color="auto"/>
            <w:bottom w:val="none" w:sz="0" w:space="0" w:color="auto"/>
            <w:right w:val="none" w:sz="0" w:space="0" w:color="auto"/>
          </w:divBdr>
        </w:div>
        <w:div w:id="1988195379">
          <w:marLeft w:val="640"/>
          <w:marRight w:val="0"/>
          <w:marTop w:val="0"/>
          <w:marBottom w:val="0"/>
          <w:divBdr>
            <w:top w:val="none" w:sz="0" w:space="0" w:color="auto"/>
            <w:left w:val="none" w:sz="0" w:space="0" w:color="auto"/>
            <w:bottom w:val="none" w:sz="0" w:space="0" w:color="auto"/>
            <w:right w:val="none" w:sz="0" w:space="0" w:color="auto"/>
          </w:divBdr>
        </w:div>
        <w:div w:id="1917281818">
          <w:marLeft w:val="640"/>
          <w:marRight w:val="0"/>
          <w:marTop w:val="0"/>
          <w:marBottom w:val="0"/>
          <w:divBdr>
            <w:top w:val="none" w:sz="0" w:space="0" w:color="auto"/>
            <w:left w:val="none" w:sz="0" w:space="0" w:color="auto"/>
            <w:bottom w:val="none" w:sz="0" w:space="0" w:color="auto"/>
            <w:right w:val="none" w:sz="0" w:space="0" w:color="auto"/>
          </w:divBdr>
        </w:div>
        <w:div w:id="202518495">
          <w:marLeft w:val="640"/>
          <w:marRight w:val="0"/>
          <w:marTop w:val="0"/>
          <w:marBottom w:val="0"/>
          <w:divBdr>
            <w:top w:val="none" w:sz="0" w:space="0" w:color="auto"/>
            <w:left w:val="none" w:sz="0" w:space="0" w:color="auto"/>
            <w:bottom w:val="none" w:sz="0" w:space="0" w:color="auto"/>
            <w:right w:val="none" w:sz="0" w:space="0" w:color="auto"/>
          </w:divBdr>
        </w:div>
        <w:div w:id="532035793">
          <w:marLeft w:val="640"/>
          <w:marRight w:val="0"/>
          <w:marTop w:val="0"/>
          <w:marBottom w:val="0"/>
          <w:divBdr>
            <w:top w:val="none" w:sz="0" w:space="0" w:color="auto"/>
            <w:left w:val="none" w:sz="0" w:space="0" w:color="auto"/>
            <w:bottom w:val="none" w:sz="0" w:space="0" w:color="auto"/>
            <w:right w:val="none" w:sz="0" w:space="0" w:color="auto"/>
          </w:divBdr>
        </w:div>
        <w:div w:id="1021973612">
          <w:marLeft w:val="640"/>
          <w:marRight w:val="0"/>
          <w:marTop w:val="0"/>
          <w:marBottom w:val="0"/>
          <w:divBdr>
            <w:top w:val="none" w:sz="0" w:space="0" w:color="auto"/>
            <w:left w:val="none" w:sz="0" w:space="0" w:color="auto"/>
            <w:bottom w:val="none" w:sz="0" w:space="0" w:color="auto"/>
            <w:right w:val="none" w:sz="0" w:space="0" w:color="auto"/>
          </w:divBdr>
        </w:div>
        <w:div w:id="1930890830">
          <w:marLeft w:val="640"/>
          <w:marRight w:val="0"/>
          <w:marTop w:val="0"/>
          <w:marBottom w:val="0"/>
          <w:divBdr>
            <w:top w:val="none" w:sz="0" w:space="0" w:color="auto"/>
            <w:left w:val="none" w:sz="0" w:space="0" w:color="auto"/>
            <w:bottom w:val="none" w:sz="0" w:space="0" w:color="auto"/>
            <w:right w:val="none" w:sz="0" w:space="0" w:color="auto"/>
          </w:divBdr>
        </w:div>
        <w:div w:id="1400445476">
          <w:marLeft w:val="640"/>
          <w:marRight w:val="0"/>
          <w:marTop w:val="0"/>
          <w:marBottom w:val="0"/>
          <w:divBdr>
            <w:top w:val="none" w:sz="0" w:space="0" w:color="auto"/>
            <w:left w:val="none" w:sz="0" w:space="0" w:color="auto"/>
            <w:bottom w:val="none" w:sz="0" w:space="0" w:color="auto"/>
            <w:right w:val="none" w:sz="0" w:space="0" w:color="auto"/>
          </w:divBdr>
        </w:div>
        <w:div w:id="2025857760">
          <w:marLeft w:val="640"/>
          <w:marRight w:val="0"/>
          <w:marTop w:val="0"/>
          <w:marBottom w:val="0"/>
          <w:divBdr>
            <w:top w:val="none" w:sz="0" w:space="0" w:color="auto"/>
            <w:left w:val="none" w:sz="0" w:space="0" w:color="auto"/>
            <w:bottom w:val="none" w:sz="0" w:space="0" w:color="auto"/>
            <w:right w:val="none" w:sz="0" w:space="0" w:color="auto"/>
          </w:divBdr>
        </w:div>
        <w:div w:id="48501042">
          <w:marLeft w:val="640"/>
          <w:marRight w:val="0"/>
          <w:marTop w:val="0"/>
          <w:marBottom w:val="0"/>
          <w:divBdr>
            <w:top w:val="none" w:sz="0" w:space="0" w:color="auto"/>
            <w:left w:val="none" w:sz="0" w:space="0" w:color="auto"/>
            <w:bottom w:val="none" w:sz="0" w:space="0" w:color="auto"/>
            <w:right w:val="none" w:sz="0" w:space="0" w:color="auto"/>
          </w:divBdr>
        </w:div>
        <w:div w:id="765880259">
          <w:marLeft w:val="640"/>
          <w:marRight w:val="0"/>
          <w:marTop w:val="0"/>
          <w:marBottom w:val="0"/>
          <w:divBdr>
            <w:top w:val="none" w:sz="0" w:space="0" w:color="auto"/>
            <w:left w:val="none" w:sz="0" w:space="0" w:color="auto"/>
            <w:bottom w:val="none" w:sz="0" w:space="0" w:color="auto"/>
            <w:right w:val="none" w:sz="0" w:space="0" w:color="auto"/>
          </w:divBdr>
        </w:div>
        <w:div w:id="967735904">
          <w:marLeft w:val="640"/>
          <w:marRight w:val="0"/>
          <w:marTop w:val="0"/>
          <w:marBottom w:val="0"/>
          <w:divBdr>
            <w:top w:val="none" w:sz="0" w:space="0" w:color="auto"/>
            <w:left w:val="none" w:sz="0" w:space="0" w:color="auto"/>
            <w:bottom w:val="none" w:sz="0" w:space="0" w:color="auto"/>
            <w:right w:val="none" w:sz="0" w:space="0" w:color="auto"/>
          </w:divBdr>
        </w:div>
        <w:div w:id="1454011196">
          <w:marLeft w:val="640"/>
          <w:marRight w:val="0"/>
          <w:marTop w:val="0"/>
          <w:marBottom w:val="0"/>
          <w:divBdr>
            <w:top w:val="none" w:sz="0" w:space="0" w:color="auto"/>
            <w:left w:val="none" w:sz="0" w:space="0" w:color="auto"/>
            <w:bottom w:val="none" w:sz="0" w:space="0" w:color="auto"/>
            <w:right w:val="none" w:sz="0" w:space="0" w:color="auto"/>
          </w:divBdr>
        </w:div>
        <w:div w:id="2050110884">
          <w:marLeft w:val="640"/>
          <w:marRight w:val="0"/>
          <w:marTop w:val="0"/>
          <w:marBottom w:val="0"/>
          <w:divBdr>
            <w:top w:val="none" w:sz="0" w:space="0" w:color="auto"/>
            <w:left w:val="none" w:sz="0" w:space="0" w:color="auto"/>
            <w:bottom w:val="none" w:sz="0" w:space="0" w:color="auto"/>
            <w:right w:val="none" w:sz="0" w:space="0" w:color="auto"/>
          </w:divBdr>
        </w:div>
        <w:div w:id="1905949372">
          <w:marLeft w:val="640"/>
          <w:marRight w:val="0"/>
          <w:marTop w:val="0"/>
          <w:marBottom w:val="0"/>
          <w:divBdr>
            <w:top w:val="none" w:sz="0" w:space="0" w:color="auto"/>
            <w:left w:val="none" w:sz="0" w:space="0" w:color="auto"/>
            <w:bottom w:val="none" w:sz="0" w:space="0" w:color="auto"/>
            <w:right w:val="none" w:sz="0" w:space="0" w:color="auto"/>
          </w:divBdr>
        </w:div>
        <w:div w:id="529878743">
          <w:marLeft w:val="640"/>
          <w:marRight w:val="0"/>
          <w:marTop w:val="0"/>
          <w:marBottom w:val="0"/>
          <w:divBdr>
            <w:top w:val="none" w:sz="0" w:space="0" w:color="auto"/>
            <w:left w:val="none" w:sz="0" w:space="0" w:color="auto"/>
            <w:bottom w:val="none" w:sz="0" w:space="0" w:color="auto"/>
            <w:right w:val="none" w:sz="0" w:space="0" w:color="auto"/>
          </w:divBdr>
        </w:div>
        <w:div w:id="777484160">
          <w:marLeft w:val="640"/>
          <w:marRight w:val="0"/>
          <w:marTop w:val="0"/>
          <w:marBottom w:val="0"/>
          <w:divBdr>
            <w:top w:val="none" w:sz="0" w:space="0" w:color="auto"/>
            <w:left w:val="none" w:sz="0" w:space="0" w:color="auto"/>
            <w:bottom w:val="none" w:sz="0" w:space="0" w:color="auto"/>
            <w:right w:val="none" w:sz="0" w:space="0" w:color="auto"/>
          </w:divBdr>
        </w:div>
        <w:div w:id="426657246">
          <w:marLeft w:val="640"/>
          <w:marRight w:val="0"/>
          <w:marTop w:val="0"/>
          <w:marBottom w:val="0"/>
          <w:divBdr>
            <w:top w:val="none" w:sz="0" w:space="0" w:color="auto"/>
            <w:left w:val="none" w:sz="0" w:space="0" w:color="auto"/>
            <w:bottom w:val="none" w:sz="0" w:space="0" w:color="auto"/>
            <w:right w:val="none" w:sz="0" w:space="0" w:color="auto"/>
          </w:divBdr>
        </w:div>
        <w:div w:id="2135051270">
          <w:marLeft w:val="640"/>
          <w:marRight w:val="0"/>
          <w:marTop w:val="0"/>
          <w:marBottom w:val="0"/>
          <w:divBdr>
            <w:top w:val="none" w:sz="0" w:space="0" w:color="auto"/>
            <w:left w:val="none" w:sz="0" w:space="0" w:color="auto"/>
            <w:bottom w:val="none" w:sz="0" w:space="0" w:color="auto"/>
            <w:right w:val="none" w:sz="0" w:space="0" w:color="auto"/>
          </w:divBdr>
        </w:div>
        <w:div w:id="531498857">
          <w:marLeft w:val="640"/>
          <w:marRight w:val="0"/>
          <w:marTop w:val="0"/>
          <w:marBottom w:val="0"/>
          <w:divBdr>
            <w:top w:val="none" w:sz="0" w:space="0" w:color="auto"/>
            <w:left w:val="none" w:sz="0" w:space="0" w:color="auto"/>
            <w:bottom w:val="none" w:sz="0" w:space="0" w:color="auto"/>
            <w:right w:val="none" w:sz="0" w:space="0" w:color="auto"/>
          </w:divBdr>
        </w:div>
        <w:div w:id="1111587386">
          <w:marLeft w:val="640"/>
          <w:marRight w:val="0"/>
          <w:marTop w:val="0"/>
          <w:marBottom w:val="0"/>
          <w:divBdr>
            <w:top w:val="none" w:sz="0" w:space="0" w:color="auto"/>
            <w:left w:val="none" w:sz="0" w:space="0" w:color="auto"/>
            <w:bottom w:val="none" w:sz="0" w:space="0" w:color="auto"/>
            <w:right w:val="none" w:sz="0" w:space="0" w:color="auto"/>
          </w:divBdr>
        </w:div>
        <w:div w:id="1017996905">
          <w:marLeft w:val="640"/>
          <w:marRight w:val="0"/>
          <w:marTop w:val="0"/>
          <w:marBottom w:val="0"/>
          <w:divBdr>
            <w:top w:val="none" w:sz="0" w:space="0" w:color="auto"/>
            <w:left w:val="none" w:sz="0" w:space="0" w:color="auto"/>
            <w:bottom w:val="none" w:sz="0" w:space="0" w:color="auto"/>
            <w:right w:val="none" w:sz="0" w:space="0" w:color="auto"/>
          </w:divBdr>
        </w:div>
        <w:div w:id="1887523883">
          <w:marLeft w:val="640"/>
          <w:marRight w:val="0"/>
          <w:marTop w:val="0"/>
          <w:marBottom w:val="0"/>
          <w:divBdr>
            <w:top w:val="none" w:sz="0" w:space="0" w:color="auto"/>
            <w:left w:val="none" w:sz="0" w:space="0" w:color="auto"/>
            <w:bottom w:val="none" w:sz="0" w:space="0" w:color="auto"/>
            <w:right w:val="none" w:sz="0" w:space="0" w:color="auto"/>
          </w:divBdr>
        </w:div>
        <w:div w:id="202792226">
          <w:marLeft w:val="640"/>
          <w:marRight w:val="0"/>
          <w:marTop w:val="0"/>
          <w:marBottom w:val="0"/>
          <w:divBdr>
            <w:top w:val="none" w:sz="0" w:space="0" w:color="auto"/>
            <w:left w:val="none" w:sz="0" w:space="0" w:color="auto"/>
            <w:bottom w:val="none" w:sz="0" w:space="0" w:color="auto"/>
            <w:right w:val="none" w:sz="0" w:space="0" w:color="auto"/>
          </w:divBdr>
        </w:div>
        <w:div w:id="1931043746">
          <w:marLeft w:val="640"/>
          <w:marRight w:val="0"/>
          <w:marTop w:val="0"/>
          <w:marBottom w:val="0"/>
          <w:divBdr>
            <w:top w:val="none" w:sz="0" w:space="0" w:color="auto"/>
            <w:left w:val="none" w:sz="0" w:space="0" w:color="auto"/>
            <w:bottom w:val="none" w:sz="0" w:space="0" w:color="auto"/>
            <w:right w:val="none" w:sz="0" w:space="0" w:color="auto"/>
          </w:divBdr>
        </w:div>
        <w:div w:id="1936669694">
          <w:marLeft w:val="640"/>
          <w:marRight w:val="0"/>
          <w:marTop w:val="0"/>
          <w:marBottom w:val="0"/>
          <w:divBdr>
            <w:top w:val="none" w:sz="0" w:space="0" w:color="auto"/>
            <w:left w:val="none" w:sz="0" w:space="0" w:color="auto"/>
            <w:bottom w:val="none" w:sz="0" w:space="0" w:color="auto"/>
            <w:right w:val="none" w:sz="0" w:space="0" w:color="auto"/>
          </w:divBdr>
        </w:div>
        <w:div w:id="216670172">
          <w:marLeft w:val="640"/>
          <w:marRight w:val="0"/>
          <w:marTop w:val="0"/>
          <w:marBottom w:val="0"/>
          <w:divBdr>
            <w:top w:val="none" w:sz="0" w:space="0" w:color="auto"/>
            <w:left w:val="none" w:sz="0" w:space="0" w:color="auto"/>
            <w:bottom w:val="none" w:sz="0" w:space="0" w:color="auto"/>
            <w:right w:val="none" w:sz="0" w:space="0" w:color="auto"/>
          </w:divBdr>
        </w:div>
        <w:div w:id="1367677635">
          <w:marLeft w:val="640"/>
          <w:marRight w:val="0"/>
          <w:marTop w:val="0"/>
          <w:marBottom w:val="0"/>
          <w:divBdr>
            <w:top w:val="none" w:sz="0" w:space="0" w:color="auto"/>
            <w:left w:val="none" w:sz="0" w:space="0" w:color="auto"/>
            <w:bottom w:val="none" w:sz="0" w:space="0" w:color="auto"/>
            <w:right w:val="none" w:sz="0" w:space="0" w:color="auto"/>
          </w:divBdr>
        </w:div>
        <w:div w:id="760760868">
          <w:marLeft w:val="640"/>
          <w:marRight w:val="0"/>
          <w:marTop w:val="0"/>
          <w:marBottom w:val="0"/>
          <w:divBdr>
            <w:top w:val="none" w:sz="0" w:space="0" w:color="auto"/>
            <w:left w:val="none" w:sz="0" w:space="0" w:color="auto"/>
            <w:bottom w:val="none" w:sz="0" w:space="0" w:color="auto"/>
            <w:right w:val="none" w:sz="0" w:space="0" w:color="auto"/>
          </w:divBdr>
        </w:div>
        <w:div w:id="2001695146">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74718190">
      <w:bodyDiv w:val="1"/>
      <w:marLeft w:val="0"/>
      <w:marRight w:val="0"/>
      <w:marTop w:val="0"/>
      <w:marBottom w:val="0"/>
      <w:divBdr>
        <w:top w:val="none" w:sz="0" w:space="0" w:color="auto"/>
        <w:left w:val="none" w:sz="0" w:space="0" w:color="auto"/>
        <w:bottom w:val="none" w:sz="0" w:space="0" w:color="auto"/>
        <w:right w:val="none" w:sz="0" w:space="0" w:color="auto"/>
      </w:divBdr>
      <w:divsChild>
        <w:div w:id="1779837742">
          <w:marLeft w:val="640"/>
          <w:marRight w:val="0"/>
          <w:marTop w:val="0"/>
          <w:marBottom w:val="0"/>
          <w:divBdr>
            <w:top w:val="none" w:sz="0" w:space="0" w:color="auto"/>
            <w:left w:val="none" w:sz="0" w:space="0" w:color="auto"/>
            <w:bottom w:val="none" w:sz="0" w:space="0" w:color="auto"/>
            <w:right w:val="none" w:sz="0" w:space="0" w:color="auto"/>
          </w:divBdr>
        </w:div>
        <w:div w:id="579022419">
          <w:marLeft w:val="640"/>
          <w:marRight w:val="0"/>
          <w:marTop w:val="0"/>
          <w:marBottom w:val="0"/>
          <w:divBdr>
            <w:top w:val="none" w:sz="0" w:space="0" w:color="auto"/>
            <w:left w:val="none" w:sz="0" w:space="0" w:color="auto"/>
            <w:bottom w:val="none" w:sz="0" w:space="0" w:color="auto"/>
            <w:right w:val="none" w:sz="0" w:space="0" w:color="auto"/>
          </w:divBdr>
        </w:div>
        <w:div w:id="1233393939">
          <w:marLeft w:val="640"/>
          <w:marRight w:val="0"/>
          <w:marTop w:val="0"/>
          <w:marBottom w:val="0"/>
          <w:divBdr>
            <w:top w:val="none" w:sz="0" w:space="0" w:color="auto"/>
            <w:left w:val="none" w:sz="0" w:space="0" w:color="auto"/>
            <w:bottom w:val="none" w:sz="0" w:space="0" w:color="auto"/>
            <w:right w:val="none" w:sz="0" w:space="0" w:color="auto"/>
          </w:divBdr>
        </w:div>
        <w:div w:id="61487888">
          <w:marLeft w:val="640"/>
          <w:marRight w:val="0"/>
          <w:marTop w:val="0"/>
          <w:marBottom w:val="0"/>
          <w:divBdr>
            <w:top w:val="none" w:sz="0" w:space="0" w:color="auto"/>
            <w:left w:val="none" w:sz="0" w:space="0" w:color="auto"/>
            <w:bottom w:val="none" w:sz="0" w:space="0" w:color="auto"/>
            <w:right w:val="none" w:sz="0" w:space="0" w:color="auto"/>
          </w:divBdr>
        </w:div>
        <w:div w:id="1908345650">
          <w:marLeft w:val="640"/>
          <w:marRight w:val="0"/>
          <w:marTop w:val="0"/>
          <w:marBottom w:val="0"/>
          <w:divBdr>
            <w:top w:val="none" w:sz="0" w:space="0" w:color="auto"/>
            <w:left w:val="none" w:sz="0" w:space="0" w:color="auto"/>
            <w:bottom w:val="none" w:sz="0" w:space="0" w:color="auto"/>
            <w:right w:val="none" w:sz="0" w:space="0" w:color="auto"/>
          </w:divBdr>
        </w:div>
        <w:div w:id="90705678">
          <w:marLeft w:val="640"/>
          <w:marRight w:val="0"/>
          <w:marTop w:val="0"/>
          <w:marBottom w:val="0"/>
          <w:divBdr>
            <w:top w:val="none" w:sz="0" w:space="0" w:color="auto"/>
            <w:left w:val="none" w:sz="0" w:space="0" w:color="auto"/>
            <w:bottom w:val="none" w:sz="0" w:space="0" w:color="auto"/>
            <w:right w:val="none" w:sz="0" w:space="0" w:color="auto"/>
          </w:divBdr>
        </w:div>
        <w:div w:id="132409803">
          <w:marLeft w:val="640"/>
          <w:marRight w:val="0"/>
          <w:marTop w:val="0"/>
          <w:marBottom w:val="0"/>
          <w:divBdr>
            <w:top w:val="none" w:sz="0" w:space="0" w:color="auto"/>
            <w:left w:val="none" w:sz="0" w:space="0" w:color="auto"/>
            <w:bottom w:val="none" w:sz="0" w:space="0" w:color="auto"/>
            <w:right w:val="none" w:sz="0" w:space="0" w:color="auto"/>
          </w:divBdr>
        </w:div>
        <w:div w:id="720908896">
          <w:marLeft w:val="640"/>
          <w:marRight w:val="0"/>
          <w:marTop w:val="0"/>
          <w:marBottom w:val="0"/>
          <w:divBdr>
            <w:top w:val="none" w:sz="0" w:space="0" w:color="auto"/>
            <w:left w:val="none" w:sz="0" w:space="0" w:color="auto"/>
            <w:bottom w:val="none" w:sz="0" w:space="0" w:color="auto"/>
            <w:right w:val="none" w:sz="0" w:space="0" w:color="auto"/>
          </w:divBdr>
        </w:div>
        <w:div w:id="398864472">
          <w:marLeft w:val="640"/>
          <w:marRight w:val="0"/>
          <w:marTop w:val="0"/>
          <w:marBottom w:val="0"/>
          <w:divBdr>
            <w:top w:val="none" w:sz="0" w:space="0" w:color="auto"/>
            <w:left w:val="none" w:sz="0" w:space="0" w:color="auto"/>
            <w:bottom w:val="none" w:sz="0" w:space="0" w:color="auto"/>
            <w:right w:val="none" w:sz="0" w:space="0" w:color="auto"/>
          </w:divBdr>
        </w:div>
        <w:div w:id="801774109">
          <w:marLeft w:val="640"/>
          <w:marRight w:val="0"/>
          <w:marTop w:val="0"/>
          <w:marBottom w:val="0"/>
          <w:divBdr>
            <w:top w:val="none" w:sz="0" w:space="0" w:color="auto"/>
            <w:left w:val="none" w:sz="0" w:space="0" w:color="auto"/>
            <w:bottom w:val="none" w:sz="0" w:space="0" w:color="auto"/>
            <w:right w:val="none" w:sz="0" w:space="0" w:color="auto"/>
          </w:divBdr>
        </w:div>
        <w:div w:id="1452750731">
          <w:marLeft w:val="640"/>
          <w:marRight w:val="0"/>
          <w:marTop w:val="0"/>
          <w:marBottom w:val="0"/>
          <w:divBdr>
            <w:top w:val="none" w:sz="0" w:space="0" w:color="auto"/>
            <w:left w:val="none" w:sz="0" w:space="0" w:color="auto"/>
            <w:bottom w:val="none" w:sz="0" w:space="0" w:color="auto"/>
            <w:right w:val="none" w:sz="0" w:space="0" w:color="auto"/>
          </w:divBdr>
        </w:div>
        <w:div w:id="1907034342">
          <w:marLeft w:val="640"/>
          <w:marRight w:val="0"/>
          <w:marTop w:val="0"/>
          <w:marBottom w:val="0"/>
          <w:divBdr>
            <w:top w:val="none" w:sz="0" w:space="0" w:color="auto"/>
            <w:left w:val="none" w:sz="0" w:space="0" w:color="auto"/>
            <w:bottom w:val="none" w:sz="0" w:space="0" w:color="auto"/>
            <w:right w:val="none" w:sz="0" w:space="0" w:color="auto"/>
          </w:divBdr>
        </w:div>
        <w:div w:id="1549411489">
          <w:marLeft w:val="640"/>
          <w:marRight w:val="0"/>
          <w:marTop w:val="0"/>
          <w:marBottom w:val="0"/>
          <w:divBdr>
            <w:top w:val="none" w:sz="0" w:space="0" w:color="auto"/>
            <w:left w:val="none" w:sz="0" w:space="0" w:color="auto"/>
            <w:bottom w:val="none" w:sz="0" w:space="0" w:color="auto"/>
            <w:right w:val="none" w:sz="0" w:space="0" w:color="auto"/>
          </w:divBdr>
        </w:div>
        <w:div w:id="991524933">
          <w:marLeft w:val="640"/>
          <w:marRight w:val="0"/>
          <w:marTop w:val="0"/>
          <w:marBottom w:val="0"/>
          <w:divBdr>
            <w:top w:val="none" w:sz="0" w:space="0" w:color="auto"/>
            <w:left w:val="none" w:sz="0" w:space="0" w:color="auto"/>
            <w:bottom w:val="none" w:sz="0" w:space="0" w:color="auto"/>
            <w:right w:val="none" w:sz="0" w:space="0" w:color="auto"/>
          </w:divBdr>
        </w:div>
        <w:div w:id="733233780">
          <w:marLeft w:val="640"/>
          <w:marRight w:val="0"/>
          <w:marTop w:val="0"/>
          <w:marBottom w:val="0"/>
          <w:divBdr>
            <w:top w:val="none" w:sz="0" w:space="0" w:color="auto"/>
            <w:left w:val="none" w:sz="0" w:space="0" w:color="auto"/>
            <w:bottom w:val="none" w:sz="0" w:space="0" w:color="auto"/>
            <w:right w:val="none" w:sz="0" w:space="0" w:color="auto"/>
          </w:divBdr>
        </w:div>
        <w:div w:id="1890263326">
          <w:marLeft w:val="640"/>
          <w:marRight w:val="0"/>
          <w:marTop w:val="0"/>
          <w:marBottom w:val="0"/>
          <w:divBdr>
            <w:top w:val="none" w:sz="0" w:space="0" w:color="auto"/>
            <w:left w:val="none" w:sz="0" w:space="0" w:color="auto"/>
            <w:bottom w:val="none" w:sz="0" w:space="0" w:color="auto"/>
            <w:right w:val="none" w:sz="0" w:space="0" w:color="auto"/>
          </w:divBdr>
        </w:div>
        <w:div w:id="206795896">
          <w:marLeft w:val="640"/>
          <w:marRight w:val="0"/>
          <w:marTop w:val="0"/>
          <w:marBottom w:val="0"/>
          <w:divBdr>
            <w:top w:val="none" w:sz="0" w:space="0" w:color="auto"/>
            <w:left w:val="none" w:sz="0" w:space="0" w:color="auto"/>
            <w:bottom w:val="none" w:sz="0" w:space="0" w:color="auto"/>
            <w:right w:val="none" w:sz="0" w:space="0" w:color="auto"/>
          </w:divBdr>
        </w:div>
        <w:div w:id="1288463275">
          <w:marLeft w:val="640"/>
          <w:marRight w:val="0"/>
          <w:marTop w:val="0"/>
          <w:marBottom w:val="0"/>
          <w:divBdr>
            <w:top w:val="none" w:sz="0" w:space="0" w:color="auto"/>
            <w:left w:val="none" w:sz="0" w:space="0" w:color="auto"/>
            <w:bottom w:val="none" w:sz="0" w:space="0" w:color="auto"/>
            <w:right w:val="none" w:sz="0" w:space="0" w:color="auto"/>
          </w:divBdr>
        </w:div>
        <w:div w:id="983505132">
          <w:marLeft w:val="640"/>
          <w:marRight w:val="0"/>
          <w:marTop w:val="0"/>
          <w:marBottom w:val="0"/>
          <w:divBdr>
            <w:top w:val="none" w:sz="0" w:space="0" w:color="auto"/>
            <w:left w:val="none" w:sz="0" w:space="0" w:color="auto"/>
            <w:bottom w:val="none" w:sz="0" w:space="0" w:color="auto"/>
            <w:right w:val="none" w:sz="0" w:space="0" w:color="auto"/>
          </w:divBdr>
        </w:div>
        <w:div w:id="706028080">
          <w:marLeft w:val="640"/>
          <w:marRight w:val="0"/>
          <w:marTop w:val="0"/>
          <w:marBottom w:val="0"/>
          <w:divBdr>
            <w:top w:val="none" w:sz="0" w:space="0" w:color="auto"/>
            <w:left w:val="none" w:sz="0" w:space="0" w:color="auto"/>
            <w:bottom w:val="none" w:sz="0" w:space="0" w:color="auto"/>
            <w:right w:val="none" w:sz="0" w:space="0" w:color="auto"/>
          </w:divBdr>
        </w:div>
        <w:div w:id="245649517">
          <w:marLeft w:val="640"/>
          <w:marRight w:val="0"/>
          <w:marTop w:val="0"/>
          <w:marBottom w:val="0"/>
          <w:divBdr>
            <w:top w:val="none" w:sz="0" w:space="0" w:color="auto"/>
            <w:left w:val="none" w:sz="0" w:space="0" w:color="auto"/>
            <w:bottom w:val="none" w:sz="0" w:space="0" w:color="auto"/>
            <w:right w:val="none" w:sz="0" w:space="0" w:color="auto"/>
          </w:divBdr>
        </w:div>
        <w:div w:id="273753982">
          <w:marLeft w:val="640"/>
          <w:marRight w:val="0"/>
          <w:marTop w:val="0"/>
          <w:marBottom w:val="0"/>
          <w:divBdr>
            <w:top w:val="none" w:sz="0" w:space="0" w:color="auto"/>
            <w:left w:val="none" w:sz="0" w:space="0" w:color="auto"/>
            <w:bottom w:val="none" w:sz="0" w:space="0" w:color="auto"/>
            <w:right w:val="none" w:sz="0" w:space="0" w:color="auto"/>
          </w:divBdr>
        </w:div>
        <w:div w:id="278950874">
          <w:marLeft w:val="640"/>
          <w:marRight w:val="0"/>
          <w:marTop w:val="0"/>
          <w:marBottom w:val="0"/>
          <w:divBdr>
            <w:top w:val="none" w:sz="0" w:space="0" w:color="auto"/>
            <w:left w:val="none" w:sz="0" w:space="0" w:color="auto"/>
            <w:bottom w:val="none" w:sz="0" w:space="0" w:color="auto"/>
            <w:right w:val="none" w:sz="0" w:space="0" w:color="auto"/>
          </w:divBdr>
        </w:div>
        <w:div w:id="392000257">
          <w:marLeft w:val="640"/>
          <w:marRight w:val="0"/>
          <w:marTop w:val="0"/>
          <w:marBottom w:val="0"/>
          <w:divBdr>
            <w:top w:val="none" w:sz="0" w:space="0" w:color="auto"/>
            <w:left w:val="none" w:sz="0" w:space="0" w:color="auto"/>
            <w:bottom w:val="none" w:sz="0" w:space="0" w:color="auto"/>
            <w:right w:val="none" w:sz="0" w:space="0" w:color="auto"/>
          </w:divBdr>
        </w:div>
        <w:div w:id="184637943">
          <w:marLeft w:val="640"/>
          <w:marRight w:val="0"/>
          <w:marTop w:val="0"/>
          <w:marBottom w:val="0"/>
          <w:divBdr>
            <w:top w:val="none" w:sz="0" w:space="0" w:color="auto"/>
            <w:left w:val="none" w:sz="0" w:space="0" w:color="auto"/>
            <w:bottom w:val="none" w:sz="0" w:space="0" w:color="auto"/>
            <w:right w:val="none" w:sz="0" w:space="0" w:color="auto"/>
          </w:divBdr>
        </w:div>
        <w:div w:id="2105878932">
          <w:marLeft w:val="640"/>
          <w:marRight w:val="0"/>
          <w:marTop w:val="0"/>
          <w:marBottom w:val="0"/>
          <w:divBdr>
            <w:top w:val="none" w:sz="0" w:space="0" w:color="auto"/>
            <w:left w:val="none" w:sz="0" w:space="0" w:color="auto"/>
            <w:bottom w:val="none" w:sz="0" w:space="0" w:color="auto"/>
            <w:right w:val="none" w:sz="0" w:space="0" w:color="auto"/>
          </w:divBdr>
        </w:div>
        <w:div w:id="670597071">
          <w:marLeft w:val="640"/>
          <w:marRight w:val="0"/>
          <w:marTop w:val="0"/>
          <w:marBottom w:val="0"/>
          <w:divBdr>
            <w:top w:val="none" w:sz="0" w:space="0" w:color="auto"/>
            <w:left w:val="none" w:sz="0" w:space="0" w:color="auto"/>
            <w:bottom w:val="none" w:sz="0" w:space="0" w:color="auto"/>
            <w:right w:val="none" w:sz="0" w:space="0" w:color="auto"/>
          </w:divBdr>
        </w:div>
        <w:div w:id="1754398776">
          <w:marLeft w:val="640"/>
          <w:marRight w:val="0"/>
          <w:marTop w:val="0"/>
          <w:marBottom w:val="0"/>
          <w:divBdr>
            <w:top w:val="none" w:sz="0" w:space="0" w:color="auto"/>
            <w:left w:val="none" w:sz="0" w:space="0" w:color="auto"/>
            <w:bottom w:val="none" w:sz="0" w:space="0" w:color="auto"/>
            <w:right w:val="none" w:sz="0" w:space="0" w:color="auto"/>
          </w:divBdr>
        </w:div>
        <w:div w:id="1975522227">
          <w:marLeft w:val="640"/>
          <w:marRight w:val="0"/>
          <w:marTop w:val="0"/>
          <w:marBottom w:val="0"/>
          <w:divBdr>
            <w:top w:val="none" w:sz="0" w:space="0" w:color="auto"/>
            <w:left w:val="none" w:sz="0" w:space="0" w:color="auto"/>
            <w:bottom w:val="none" w:sz="0" w:space="0" w:color="auto"/>
            <w:right w:val="none" w:sz="0" w:space="0" w:color="auto"/>
          </w:divBdr>
        </w:div>
        <w:div w:id="1411463975">
          <w:marLeft w:val="640"/>
          <w:marRight w:val="0"/>
          <w:marTop w:val="0"/>
          <w:marBottom w:val="0"/>
          <w:divBdr>
            <w:top w:val="none" w:sz="0" w:space="0" w:color="auto"/>
            <w:left w:val="none" w:sz="0" w:space="0" w:color="auto"/>
            <w:bottom w:val="none" w:sz="0" w:space="0" w:color="auto"/>
            <w:right w:val="none" w:sz="0" w:space="0" w:color="auto"/>
          </w:divBdr>
        </w:div>
        <w:div w:id="1573810714">
          <w:marLeft w:val="640"/>
          <w:marRight w:val="0"/>
          <w:marTop w:val="0"/>
          <w:marBottom w:val="0"/>
          <w:divBdr>
            <w:top w:val="none" w:sz="0" w:space="0" w:color="auto"/>
            <w:left w:val="none" w:sz="0" w:space="0" w:color="auto"/>
            <w:bottom w:val="none" w:sz="0" w:space="0" w:color="auto"/>
            <w:right w:val="none" w:sz="0" w:space="0" w:color="auto"/>
          </w:divBdr>
        </w:div>
        <w:div w:id="2020496789">
          <w:marLeft w:val="640"/>
          <w:marRight w:val="0"/>
          <w:marTop w:val="0"/>
          <w:marBottom w:val="0"/>
          <w:divBdr>
            <w:top w:val="none" w:sz="0" w:space="0" w:color="auto"/>
            <w:left w:val="none" w:sz="0" w:space="0" w:color="auto"/>
            <w:bottom w:val="none" w:sz="0" w:space="0" w:color="auto"/>
            <w:right w:val="none" w:sz="0" w:space="0" w:color="auto"/>
          </w:divBdr>
        </w:div>
        <w:div w:id="1668553536">
          <w:marLeft w:val="640"/>
          <w:marRight w:val="0"/>
          <w:marTop w:val="0"/>
          <w:marBottom w:val="0"/>
          <w:divBdr>
            <w:top w:val="none" w:sz="0" w:space="0" w:color="auto"/>
            <w:left w:val="none" w:sz="0" w:space="0" w:color="auto"/>
            <w:bottom w:val="none" w:sz="0" w:space="0" w:color="auto"/>
            <w:right w:val="none" w:sz="0" w:space="0" w:color="auto"/>
          </w:divBdr>
        </w:div>
        <w:div w:id="50614923">
          <w:marLeft w:val="640"/>
          <w:marRight w:val="0"/>
          <w:marTop w:val="0"/>
          <w:marBottom w:val="0"/>
          <w:divBdr>
            <w:top w:val="none" w:sz="0" w:space="0" w:color="auto"/>
            <w:left w:val="none" w:sz="0" w:space="0" w:color="auto"/>
            <w:bottom w:val="none" w:sz="0" w:space="0" w:color="auto"/>
            <w:right w:val="none" w:sz="0" w:space="0" w:color="auto"/>
          </w:divBdr>
        </w:div>
        <w:div w:id="1341392006">
          <w:marLeft w:val="640"/>
          <w:marRight w:val="0"/>
          <w:marTop w:val="0"/>
          <w:marBottom w:val="0"/>
          <w:divBdr>
            <w:top w:val="none" w:sz="0" w:space="0" w:color="auto"/>
            <w:left w:val="none" w:sz="0" w:space="0" w:color="auto"/>
            <w:bottom w:val="none" w:sz="0" w:space="0" w:color="auto"/>
            <w:right w:val="none" w:sz="0" w:space="0" w:color="auto"/>
          </w:divBdr>
        </w:div>
        <w:div w:id="240063416">
          <w:marLeft w:val="640"/>
          <w:marRight w:val="0"/>
          <w:marTop w:val="0"/>
          <w:marBottom w:val="0"/>
          <w:divBdr>
            <w:top w:val="none" w:sz="0" w:space="0" w:color="auto"/>
            <w:left w:val="none" w:sz="0" w:space="0" w:color="auto"/>
            <w:bottom w:val="none" w:sz="0" w:space="0" w:color="auto"/>
            <w:right w:val="none" w:sz="0" w:space="0" w:color="auto"/>
          </w:divBdr>
        </w:div>
        <w:div w:id="387653907">
          <w:marLeft w:val="640"/>
          <w:marRight w:val="0"/>
          <w:marTop w:val="0"/>
          <w:marBottom w:val="0"/>
          <w:divBdr>
            <w:top w:val="none" w:sz="0" w:space="0" w:color="auto"/>
            <w:left w:val="none" w:sz="0" w:space="0" w:color="auto"/>
            <w:bottom w:val="none" w:sz="0" w:space="0" w:color="auto"/>
            <w:right w:val="none" w:sz="0" w:space="0" w:color="auto"/>
          </w:divBdr>
        </w:div>
        <w:div w:id="1682703040">
          <w:marLeft w:val="640"/>
          <w:marRight w:val="0"/>
          <w:marTop w:val="0"/>
          <w:marBottom w:val="0"/>
          <w:divBdr>
            <w:top w:val="none" w:sz="0" w:space="0" w:color="auto"/>
            <w:left w:val="none" w:sz="0" w:space="0" w:color="auto"/>
            <w:bottom w:val="none" w:sz="0" w:space="0" w:color="auto"/>
            <w:right w:val="none" w:sz="0" w:space="0" w:color="auto"/>
          </w:divBdr>
        </w:div>
        <w:div w:id="320351547">
          <w:marLeft w:val="640"/>
          <w:marRight w:val="0"/>
          <w:marTop w:val="0"/>
          <w:marBottom w:val="0"/>
          <w:divBdr>
            <w:top w:val="none" w:sz="0" w:space="0" w:color="auto"/>
            <w:left w:val="none" w:sz="0" w:space="0" w:color="auto"/>
            <w:bottom w:val="none" w:sz="0" w:space="0" w:color="auto"/>
            <w:right w:val="none" w:sz="0" w:space="0" w:color="auto"/>
          </w:divBdr>
        </w:div>
        <w:div w:id="1295991077">
          <w:marLeft w:val="640"/>
          <w:marRight w:val="0"/>
          <w:marTop w:val="0"/>
          <w:marBottom w:val="0"/>
          <w:divBdr>
            <w:top w:val="none" w:sz="0" w:space="0" w:color="auto"/>
            <w:left w:val="none" w:sz="0" w:space="0" w:color="auto"/>
            <w:bottom w:val="none" w:sz="0" w:space="0" w:color="auto"/>
            <w:right w:val="none" w:sz="0" w:space="0" w:color="auto"/>
          </w:divBdr>
        </w:div>
        <w:div w:id="958685872">
          <w:marLeft w:val="640"/>
          <w:marRight w:val="0"/>
          <w:marTop w:val="0"/>
          <w:marBottom w:val="0"/>
          <w:divBdr>
            <w:top w:val="none" w:sz="0" w:space="0" w:color="auto"/>
            <w:left w:val="none" w:sz="0" w:space="0" w:color="auto"/>
            <w:bottom w:val="none" w:sz="0" w:space="0" w:color="auto"/>
            <w:right w:val="none" w:sz="0" w:space="0" w:color="auto"/>
          </w:divBdr>
        </w:div>
        <w:div w:id="642126751">
          <w:marLeft w:val="640"/>
          <w:marRight w:val="0"/>
          <w:marTop w:val="0"/>
          <w:marBottom w:val="0"/>
          <w:divBdr>
            <w:top w:val="none" w:sz="0" w:space="0" w:color="auto"/>
            <w:left w:val="none" w:sz="0" w:space="0" w:color="auto"/>
            <w:bottom w:val="none" w:sz="0" w:space="0" w:color="auto"/>
            <w:right w:val="none" w:sz="0" w:space="0" w:color="auto"/>
          </w:divBdr>
        </w:div>
        <w:div w:id="1312708466">
          <w:marLeft w:val="640"/>
          <w:marRight w:val="0"/>
          <w:marTop w:val="0"/>
          <w:marBottom w:val="0"/>
          <w:divBdr>
            <w:top w:val="none" w:sz="0" w:space="0" w:color="auto"/>
            <w:left w:val="none" w:sz="0" w:space="0" w:color="auto"/>
            <w:bottom w:val="none" w:sz="0" w:space="0" w:color="auto"/>
            <w:right w:val="none" w:sz="0" w:space="0" w:color="auto"/>
          </w:divBdr>
        </w:div>
        <w:div w:id="1161698948">
          <w:marLeft w:val="640"/>
          <w:marRight w:val="0"/>
          <w:marTop w:val="0"/>
          <w:marBottom w:val="0"/>
          <w:divBdr>
            <w:top w:val="none" w:sz="0" w:space="0" w:color="auto"/>
            <w:left w:val="none" w:sz="0" w:space="0" w:color="auto"/>
            <w:bottom w:val="none" w:sz="0" w:space="0" w:color="auto"/>
            <w:right w:val="none" w:sz="0" w:space="0" w:color="auto"/>
          </w:divBdr>
        </w:div>
        <w:div w:id="952173142">
          <w:marLeft w:val="640"/>
          <w:marRight w:val="0"/>
          <w:marTop w:val="0"/>
          <w:marBottom w:val="0"/>
          <w:divBdr>
            <w:top w:val="none" w:sz="0" w:space="0" w:color="auto"/>
            <w:left w:val="none" w:sz="0" w:space="0" w:color="auto"/>
            <w:bottom w:val="none" w:sz="0" w:space="0" w:color="auto"/>
            <w:right w:val="none" w:sz="0" w:space="0" w:color="auto"/>
          </w:divBdr>
        </w:div>
        <w:div w:id="410932165">
          <w:marLeft w:val="640"/>
          <w:marRight w:val="0"/>
          <w:marTop w:val="0"/>
          <w:marBottom w:val="0"/>
          <w:divBdr>
            <w:top w:val="none" w:sz="0" w:space="0" w:color="auto"/>
            <w:left w:val="none" w:sz="0" w:space="0" w:color="auto"/>
            <w:bottom w:val="none" w:sz="0" w:space="0" w:color="auto"/>
            <w:right w:val="none" w:sz="0" w:space="0" w:color="auto"/>
          </w:divBdr>
        </w:div>
        <w:div w:id="1393579766">
          <w:marLeft w:val="640"/>
          <w:marRight w:val="0"/>
          <w:marTop w:val="0"/>
          <w:marBottom w:val="0"/>
          <w:divBdr>
            <w:top w:val="none" w:sz="0" w:space="0" w:color="auto"/>
            <w:left w:val="none" w:sz="0" w:space="0" w:color="auto"/>
            <w:bottom w:val="none" w:sz="0" w:space="0" w:color="auto"/>
            <w:right w:val="none" w:sz="0" w:space="0" w:color="auto"/>
          </w:divBdr>
        </w:div>
        <w:div w:id="1204245851">
          <w:marLeft w:val="640"/>
          <w:marRight w:val="0"/>
          <w:marTop w:val="0"/>
          <w:marBottom w:val="0"/>
          <w:divBdr>
            <w:top w:val="none" w:sz="0" w:space="0" w:color="auto"/>
            <w:left w:val="none" w:sz="0" w:space="0" w:color="auto"/>
            <w:bottom w:val="none" w:sz="0" w:space="0" w:color="auto"/>
            <w:right w:val="none" w:sz="0" w:space="0" w:color="auto"/>
          </w:divBdr>
        </w:div>
        <w:div w:id="431439515">
          <w:marLeft w:val="640"/>
          <w:marRight w:val="0"/>
          <w:marTop w:val="0"/>
          <w:marBottom w:val="0"/>
          <w:divBdr>
            <w:top w:val="none" w:sz="0" w:space="0" w:color="auto"/>
            <w:left w:val="none" w:sz="0" w:space="0" w:color="auto"/>
            <w:bottom w:val="none" w:sz="0" w:space="0" w:color="auto"/>
            <w:right w:val="none" w:sz="0" w:space="0" w:color="auto"/>
          </w:divBdr>
        </w:div>
        <w:div w:id="1728601746">
          <w:marLeft w:val="640"/>
          <w:marRight w:val="0"/>
          <w:marTop w:val="0"/>
          <w:marBottom w:val="0"/>
          <w:divBdr>
            <w:top w:val="none" w:sz="0" w:space="0" w:color="auto"/>
            <w:left w:val="none" w:sz="0" w:space="0" w:color="auto"/>
            <w:bottom w:val="none" w:sz="0" w:space="0" w:color="auto"/>
            <w:right w:val="none" w:sz="0" w:space="0" w:color="auto"/>
          </w:divBdr>
        </w:div>
        <w:div w:id="585842259">
          <w:marLeft w:val="640"/>
          <w:marRight w:val="0"/>
          <w:marTop w:val="0"/>
          <w:marBottom w:val="0"/>
          <w:divBdr>
            <w:top w:val="none" w:sz="0" w:space="0" w:color="auto"/>
            <w:left w:val="none" w:sz="0" w:space="0" w:color="auto"/>
            <w:bottom w:val="none" w:sz="0" w:space="0" w:color="auto"/>
            <w:right w:val="none" w:sz="0" w:space="0" w:color="auto"/>
          </w:divBdr>
        </w:div>
        <w:div w:id="302391767">
          <w:marLeft w:val="640"/>
          <w:marRight w:val="0"/>
          <w:marTop w:val="0"/>
          <w:marBottom w:val="0"/>
          <w:divBdr>
            <w:top w:val="none" w:sz="0" w:space="0" w:color="auto"/>
            <w:left w:val="none" w:sz="0" w:space="0" w:color="auto"/>
            <w:bottom w:val="none" w:sz="0" w:space="0" w:color="auto"/>
            <w:right w:val="none" w:sz="0" w:space="0" w:color="auto"/>
          </w:divBdr>
        </w:div>
        <w:div w:id="1352225638">
          <w:marLeft w:val="640"/>
          <w:marRight w:val="0"/>
          <w:marTop w:val="0"/>
          <w:marBottom w:val="0"/>
          <w:divBdr>
            <w:top w:val="none" w:sz="0" w:space="0" w:color="auto"/>
            <w:left w:val="none" w:sz="0" w:space="0" w:color="auto"/>
            <w:bottom w:val="none" w:sz="0" w:space="0" w:color="auto"/>
            <w:right w:val="none" w:sz="0" w:space="0" w:color="auto"/>
          </w:divBdr>
        </w:div>
        <w:div w:id="544410400">
          <w:marLeft w:val="640"/>
          <w:marRight w:val="0"/>
          <w:marTop w:val="0"/>
          <w:marBottom w:val="0"/>
          <w:divBdr>
            <w:top w:val="none" w:sz="0" w:space="0" w:color="auto"/>
            <w:left w:val="none" w:sz="0" w:space="0" w:color="auto"/>
            <w:bottom w:val="none" w:sz="0" w:space="0" w:color="auto"/>
            <w:right w:val="none" w:sz="0" w:space="0" w:color="auto"/>
          </w:divBdr>
        </w:div>
        <w:div w:id="1214347457">
          <w:marLeft w:val="64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4184178">
      <w:bodyDiv w:val="1"/>
      <w:marLeft w:val="0"/>
      <w:marRight w:val="0"/>
      <w:marTop w:val="0"/>
      <w:marBottom w:val="0"/>
      <w:divBdr>
        <w:top w:val="none" w:sz="0" w:space="0" w:color="auto"/>
        <w:left w:val="none" w:sz="0" w:space="0" w:color="auto"/>
        <w:bottom w:val="none" w:sz="0" w:space="0" w:color="auto"/>
        <w:right w:val="none" w:sz="0" w:space="0" w:color="auto"/>
      </w:divBdr>
      <w:divsChild>
        <w:div w:id="1978340928">
          <w:marLeft w:val="640"/>
          <w:marRight w:val="0"/>
          <w:marTop w:val="0"/>
          <w:marBottom w:val="0"/>
          <w:divBdr>
            <w:top w:val="none" w:sz="0" w:space="0" w:color="auto"/>
            <w:left w:val="none" w:sz="0" w:space="0" w:color="auto"/>
            <w:bottom w:val="none" w:sz="0" w:space="0" w:color="auto"/>
            <w:right w:val="none" w:sz="0" w:space="0" w:color="auto"/>
          </w:divBdr>
        </w:div>
        <w:div w:id="735512987">
          <w:marLeft w:val="640"/>
          <w:marRight w:val="0"/>
          <w:marTop w:val="0"/>
          <w:marBottom w:val="0"/>
          <w:divBdr>
            <w:top w:val="none" w:sz="0" w:space="0" w:color="auto"/>
            <w:left w:val="none" w:sz="0" w:space="0" w:color="auto"/>
            <w:bottom w:val="none" w:sz="0" w:space="0" w:color="auto"/>
            <w:right w:val="none" w:sz="0" w:space="0" w:color="auto"/>
          </w:divBdr>
        </w:div>
        <w:div w:id="213469995">
          <w:marLeft w:val="640"/>
          <w:marRight w:val="0"/>
          <w:marTop w:val="0"/>
          <w:marBottom w:val="0"/>
          <w:divBdr>
            <w:top w:val="none" w:sz="0" w:space="0" w:color="auto"/>
            <w:left w:val="none" w:sz="0" w:space="0" w:color="auto"/>
            <w:bottom w:val="none" w:sz="0" w:space="0" w:color="auto"/>
            <w:right w:val="none" w:sz="0" w:space="0" w:color="auto"/>
          </w:divBdr>
        </w:div>
        <w:div w:id="1013267291">
          <w:marLeft w:val="640"/>
          <w:marRight w:val="0"/>
          <w:marTop w:val="0"/>
          <w:marBottom w:val="0"/>
          <w:divBdr>
            <w:top w:val="none" w:sz="0" w:space="0" w:color="auto"/>
            <w:left w:val="none" w:sz="0" w:space="0" w:color="auto"/>
            <w:bottom w:val="none" w:sz="0" w:space="0" w:color="auto"/>
            <w:right w:val="none" w:sz="0" w:space="0" w:color="auto"/>
          </w:divBdr>
        </w:div>
        <w:div w:id="916666175">
          <w:marLeft w:val="640"/>
          <w:marRight w:val="0"/>
          <w:marTop w:val="0"/>
          <w:marBottom w:val="0"/>
          <w:divBdr>
            <w:top w:val="none" w:sz="0" w:space="0" w:color="auto"/>
            <w:left w:val="none" w:sz="0" w:space="0" w:color="auto"/>
            <w:bottom w:val="none" w:sz="0" w:space="0" w:color="auto"/>
            <w:right w:val="none" w:sz="0" w:space="0" w:color="auto"/>
          </w:divBdr>
        </w:div>
        <w:div w:id="371423841">
          <w:marLeft w:val="640"/>
          <w:marRight w:val="0"/>
          <w:marTop w:val="0"/>
          <w:marBottom w:val="0"/>
          <w:divBdr>
            <w:top w:val="none" w:sz="0" w:space="0" w:color="auto"/>
            <w:left w:val="none" w:sz="0" w:space="0" w:color="auto"/>
            <w:bottom w:val="none" w:sz="0" w:space="0" w:color="auto"/>
            <w:right w:val="none" w:sz="0" w:space="0" w:color="auto"/>
          </w:divBdr>
        </w:div>
        <w:div w:id="2118214925">
          <w:marLeft w:val="640"/>
          <w:marRight w:val="0"/>
          <w:marTop w:val="0"/>
          <w:marBottom w:val="0"/>
          <w:divBdr>
            <w:top w:val="none" w:sz="0" w:space="0" w:color="auto"/>
            <w:left w:val="none" w:sz="0" w:space="0" w:color="auto"/>
            <w:bottom w:val="none" w:sz="0" w:space="0" w:color="auto"/>
            <w:right w:val="none" w:sz="0" w:space="0" w:color="auto"/>
          </w:divBdr>
        </w:div>
        <w:div w:id="983587477">
          <w:marLeft w:val="640"/>
          <w:marRight w:val="0"/>
          <w:marTop w:val="0"/>
          <w:marBottom w:val="0"/>
          <w:divBdr>
            <w:top w:val="none" w:sz="0" w:space="0" w:color="auto"/>
            <w:left w:val="none" w:sz="0" w:space="0" w:color="auto"/>
            <w:bottom w:val="none" w:sz="0" w:space="0" w:color="auto"/>
            <w:right w:val="none" w:sz="0" w:space="0" w:color="auto"/>
          </w:divBdr>
        </w:div>
        <w:div w:id="593364620">
          <w:marLeft w:val="640"/>
          <w:marRight w:val="0"/>
          <w:marTop w:val="0"/>
          <w:marBottom w:val="0"/>
          <w:divBdr>
            <w:top w:val="none" w:sz="0" w:space="0" w:color="auto"/>
            <w:left w:val="none" w:sz="0" w:space="0" w:color="auto"/>
            <w:bottom w:val="none" w:sz="0" w:space="0" w:color="auto"/>
            <w:right w:val="none" w:sz="0" w:space="0" w:color="auto"/>
          </w:divBdr>
        </w:div>
        <w:div w:id="618147634">
          <w:marLeft w:val="640"/>
          <w:marRight w:val="0"/>
          <w:marTop w:val="0"/>
          <w:marBottom w:val="0"/>
          <w:divBdr>
            <w:top w:val="none" w:sz="0" w:space="0" w:color="auto"/>
            <w:left w:val="none" w:sz="0" w:space="0" w:color="auto"/>
            <w:bottom w:val="none" w:sz="0" w:space="0" w:color="auto"/>
            <w:right w:val="none" w:sz="0" w:space="0" w:color="auto"/>
          </w:divBdr>
        </w:div>
        <w:div w:id="863061288">
          <w:marLeft w:val="640"/>
          <w:marRight w:val="0"/>
          <w:marTop w:val="0"/>
          <w:marBottom w:val="0"/>
          <w:divBdr>
            <w:top w:val="none" w:sz="0" w:space="0" w:color="auto"/>
            <w:left w:val="none" w:sz="0" w:space="0" w:color="auto"/>
            <w:bottom w:val="none" w:sz="0" w:space="0" w:color="auto"/>
            <w:right w:val="none" w:sz="0" w:space="0" w:color="auto"/>
          </w:divBdr>
        </w:div>
        <w:div w:id="829910965">
          <w:marLeft w:val="640"/>
          <w:marRight w:val="0"/>
          <w:marTop w:val="0"/>
          <w:marBottom w:val="0"/>
          <w:divBdr>
            <w:top w:val="none" w:sz="0" w:space="0" w:color="auto"/>
            <w:left w:val="none" w:sz="0" w:space="0" w:color="auto"/>
            <w:bottom w:val="none" w:sz="0" w:space="0" w:color="auto"/>
            <w:right w:val="none" w:sz="0" w:space="0" w:color="auto"/>
          </w:divBdr>
        </w:div>
        <w:div w:id="161120162">
          <w:marLeft w:val="640"/>
          <w:marRight w:val="0"/>
          <w:marTop w:val="0"/>
          <w:marBottom w:val="0"/>
          <w:divBdr>
            <w:top w:val="none" w:sz="0" w:space="0" w:color="auto"/>
            <w:left w:val="none" w:sz="0" w:space="0" w:color="auto"/>
            <w:bottom w:val="none" w:sz="0" w:space="0" w:color="auto"/>
            <w:right w:val="none" w:sz="0" w:space="0" w:color="auto"/>
          </w:divBdr>
        </w:div>
        <w:div w:id="571695986">
          <w:marLeft w:val="640"/>
          <w:marRight w:val="0"/>
          <w:marTop w:val="0"/>
          <w:marBottom w:val="0"/>
          <w:divBdr>
            <w:top w:val="none" w:sz="0" w:space="0" w:color="auto"/>
            <w:left w:val="none" w:sz="0" w:space="0" w:color="auto"/>
            <w:bottom w:val="none" w:sz="0" w:space="0" w:color="auto"/>
            <w:right w:val="none" w:sz="0" w:space="0" w:color="auto"/>
          </w:divBdr>
        </w:div>
        <w:div w:id="1008599810">
          <w:marLeft w:val="640"/>
          <w:marRight w:val="0"/>
          <w:marTop w:val="0"/>
          <w:marBottom w:val="0"/>
          <w:divBdr>
            <w:top w:val="none" w:sz="0" w:space="0" w:color="auto"/>
            <w:left w:val="none" w:sz="0" w:space="0" w:color="auto"/>
            <w:bottom w:val="none" w:sz="0" w:space="0" w:color="auto"/>
            <w:right w:val="none" w:sz="0" w:space="0" w:color="auto"/>
          </w:divBdr>
        </w:div>
        <w:div w:id="1543470438">
          <w:marLeft w:val="640"/>
          <w:marRight w:val="0"/>
          <w:marTop w:val="0"/>
          <w:marBottom w:val="0"/>
          <w:divBdr>
            <w:top w:val="none" w:sz="0" w:space="0" w:color="auto"/>
            <w:left w:val="none" w:sz="0" w:space="0" w:color="auto"/>
            <w:bottom w:val="none" w:sz="0" w:space="0" w:color="auto"/>
            <w:right w:val="none" w:sz="0" w:space="0" w:color="auto"/>
          </w:divBdr>
        </w:div>
        <w:div w:id="1588609394">
          <w:marLeft w:val="640"/>
          <w:marRight w:val="0"/>
          <w:marTop w:val="0"/>
          <w:marBottom w:val="0"/>
          <w:divBdr>
            <w:top w:val="none" w:sz="0" w:space="0" w:color="auto"/>
            <w:left w:val="none" w:sz="0" w:space="0" w:color="auto"/>
            <w:bottom w:val="none" w:sz="0" w:space="0" w:color="auto"/>
            <w:right w:val="none" w:sz="0" w:space="0" w:color="auto"/>
          </w:divBdr>
        </w:div>
        <w:div w:id="1105266275">
          <w:marLeft w:val="640"/>
          <w:marRight w:val="0"/>
          <w:marTop w:val="0"/>
          <w:marBottom w:val="0"/>
          <w:divBdr>
            <w:top w:val="none" w:sz="0" w:space="0" w:color="auto"/>
            <w:left w:val="none" w:sz="0" w:space="0" w:color="auto"/>
            <w:bottom w:val="none" w:sz="0" w:space="0" w:color="auto"/>
            <w:right w:val="none" w:sz="0" w:space="0" w:color="auto"/>
          </w:divBdr>
        </w:div>
        <w:div w:id="52701619">
          <w:marLeft w:val="640"/>
          <w:marRight w:val="0"/>
          <w:marTop w:val="0"/>
          <w:marBottom w:val="0"/>
          <w:divBdr>
            <w:top w:val="none" w:sz="0" w:space="0" w:color="auto"/>
            <w:left w:val="none" w:sz="0" w:space="0" w:color="auto"/>
            <w:bottom w:val="none" w:sz="0" w:space="0" w:color="auto"/>
            <w:right w:val="none" w:sz="0" w:space="0" w:color="auto"/>
          </w:divBdr>
        </w:div>
        <w:div w:id="1139571813">
          <w:marLeft w:val="640"/>
          <w:marRight w:val="0"/>
          <w:marTop w:val="0"/>
          <w:marBottom w:val="0"/>
          <w:divBdr>
            <w:top w:val="none" w:sz="0" w:space="0" w:color="auto"/>
            <w:left w:val="none" w:sz="0" w:space="0" w:color="auto"/>
            <w:bottom w:val="none" w:sz="0" w:space="0" w:color="auto"/>
            <w:right w:val="none" w:sz="0" w:space="0" w:color="auto"/>
          </w:divBdr>
        </w:div>
        <w:div w:id="1515463143">
          <w:marLeft w:val="640"/>
          <w:marRight w:val="0"/>
          <w:marTop w:val="0"/>
          <w:marBottom w:val="0"/>
          <w:divBdr>
            <w:top w:val="none" w:sz="0" w:space="0" w:color="auto"/>
            <w:left w:val="none" w:sz="0" w:space="0" w:color="auto"/>
            <w:bottom w:val="none" w:sz="0" w:space="0" w:color="auto"/>
            <w:right w:val="none" w:sz="0" w:space="0" w:color="auto"/>
          </w:divBdr>
        </w:div>
        <w:div w:id="894193996">
          <w:marLeft w:val="640"/>
          <w:marRight w:val="0"/>
          <w:marTop w:val="0"/>
          <w:marBottom w:val="0"/>
          <w:divBdr>
            <w:top w:val="none" w:sz="0" w:space="0" w:color="auto"/>
            <w:left w:val="none" w:sz="0" w:space="0" w:color="auto"/>
            <w:bottom w:val="none" w:sz="0" w:space="0" w:color="auto"/>
            <w:right w:val="none" w:sz="0" w:space="0" w:color="auto"/>
          </w:divBdr>
        </w:div>
        <w:div w:id="22680118">
          <w:marLeft w:val="640"/>
          <w:marRight w:val="0"/>
          <w:marTop w:val="0"/>
          <w:marBottom w:val="0"/>
          <w:divBdr>
            <w:top w:val="none" w:sz="0" w:space="0" w:color="auto"/>
            <w:left w:val="none" w:sz="0" w:space="0" w:color="auto"/>
            <w:bottom w:val="none" w:sz="0" w:space="0" w:color="auto"/>
            <w:right w:val="none" w:sz="0" w:space="0" w:color="auto"/>
          </w:divBdr>
        </w:div>
        <w:div w:id="670453265">
          <w:marLeft w:val="640"/>
          <w:marRight w:val="0"/>
          <w:marTop w:val="0"/>
          <w:marBottom w:val="0"/>
          <w:divBdr>
            <w:top w:val="none" w:sz="0" w:space="0" w:color="auto"/>
            <w:left w:val="none" w:sz="0" w:space="0" w:color="auto"/>
            <w:bottom w:val="none" w:sz="0" w:space="0" w:color="auto"/>
            <w:right w:val="none" w:sz="0" w:space="0" w:color="auto"/>
          </w:divBdr>
        </w:div>
        <w:div w:id="1853227030">
          <w:marLeft w:val="640"/>
          <w:marRight w:val="0"/>
          <w:marTop w:val="0"/>
          <w:marBottom w:val="0"/>
          <w:divBdr>
            <w:top w:val="none" w:sz="0" w:space="0" w:color="auto"/>
            <w:left w:val="none" w:sz="0" w:space="0" w:color="auto"/>
            <w:bottom w:val="none" w:sz="0" w:space="0" w:color="auto"/>
            <w:right w:val="none" w:sz="0" w:space="0" w:color="auto"/>
          </w:divBdr>
        </w:div>
        <w:div w:id="1198197546">
          <w:marLeft w:val="640"/>
          <w:marRight w:val="0"/>
          <w:marTop w:val="0"/>
          <w:marBottom w:val="0"/>
          <w:divBdr>
            <w:top w:val="none" w:sz="0" w:space="0" w:color="auto"/>
            <w:left w:val="none" w:sz="0" w:space="0" w:color="auto"/>
            <w:bottom w:val="none" w:sz="0" w:space="0" w:color="auto"/>
            <w:right w:val="none" w:sz="0" w:space="0" w:color="auto"/>
          </w:divBdr>
        </w:div>
        <w:div w:id="1378116931">
          <w:marLeft w:val="640"/>
          <w:marRight w:val="0"/>
          <w:marTop w:val="0"/>
          <w:marBottom w:val="0"/>
          <w:divBdr>
            <w:top w:val="none" w:sz="0" w:space="0" w:color="auto"/>
            <w:left w:val="none" w:sz="0" w:space="0" w:color="auto"/>
            <w:bottom w:val="none" w:sz="0" w:space="0" w:color="auto"/>
            <w:right w:val="none" w:sz="0" w:space="0" w:color="auto"/>
          </w:divBdr>
        </w:div>
        <w:div w:id="1675302939">
          <w:marLeft w:val="640"/>
          <w:marRight w:val="0"/>
          <w:marTop w:val="0"/>
          <w:marBottom w:val="0"/>
          <w:divBdr>
            <w:top w:val="none" w:sz="0" w:space="0" w:color="auto"/>
            <w:left w:val="none" w:sz="0" w:space="0" w:color="auto"/>
            <w:bottom w:val="none" w:sz="0" w:space="0" w:color="auto"/>
            <w:right w:val="none" w:sz="0" w:space="0" w:color="auto"/>
          </w:divBdr>
        </w:div>
        <w:div w:id="1588340725">
          <w:marLeft w:val="640"/>
          <w:marRight w:val="0"/>
          <w:marTop w:val="0"/>
          <w:marBottom w:val="0"/>
          <w:divBdr>
            <w:top w:val="none" w:sz="0" w:space="0" w:color="auto"/>
            <w:left w:val="none" w:sz="0" w:space="0" w:color="auto"/>
            <w:bottom w:val="none" w:sz="0" w:space="0" w:color="auto"/>
            <w:right w:val="none" w:sz="0" w:space="0" w:color="auto"/>
          </w:divBdr>
        </w:div>
        <w:div w:id="2099251251">
          <w:marLeft w:val="640"/>
          <w:marRight w:val="0"/>
          <w:marTop w:val="0"/>
          <w:marBottom w:val="0"/>
          <w:divBdr>
            <w:top w:val="none" w:sz="0" w:space="0" w:color="auto"/>
            <w:left w:val="none" w:sz="0" w:space="0" w:color="auto"/>
            <w:bottom w:val="none" w:sz="0" w:space="0" w:color="auto"/>
            <w:right w:val="none" w:sz="0" w:space="0" w:color="auto"/>
          </w:divBdr>
        </w:div>
        <w:div w:id="504393979">
          <w:marLeft w:val="640"/>
          <w:marRight w:val="0"/>
          <w:marTop w:val="0"/>
          <w:marBottom w:val="0"/>
          <w:divBdr>
            <w:top w:val="none" w:sz="0" w:space="0" w:color="auto"/>
            <w:left w:val="none" w:sz="0" w:space="0" w:color="auto"/>
            <w:bottom w:val="none" w:sz="0" w:space="0" w:color="auto"/>
            <w:right w:val="none" w:sz="0" w:space="0" w:color="auto"/>
          </w:divBdr>
        </w:div>
        <w:div w:id="1866015432">
          <w:marLeft w:val="640"/>
          <w:marRight w:val="0"/>
          <w:marTop w:val="0"/>
          <w:marBottom w:val="0"/>
          <w:divBdr>
            <w:top w:val="none" w:sz="0" w:space="0" w:color="auto"/>
            <w:left w:val="none" w:sz="0" w:space="0" w:color="auto"/>
            <w:bottom w:val="none" w:sz="0" w:space="0" w:color="auto"/>
            <w:right w:val="none" w:sz="0" w:space="0" w:color="auto"/>
          </w:divBdr>
        </w:div>
        <w:div w:id="1947888185">
          <w:marLeft w:val="640"/>
          <w:marRight w:val="0"/>
          <w:marTop w:val="0"/>
          <w:marBottom w:val="0"/>
          <w:divBdr>
            <w:top w:val="none" w:sz="0" w:space="0" w:color="auto"/>
            <w:left w:val="none" w:sz="0" w:space="0" w:color="auto"/>
            <w:bottom w:val="none" w:sz="0" w:space="0" w:color="auto"/>
            <w:right w:val="none" w:sz="0" w:space="0" w:color="auto"/>
          </w:divBdr>
        </w:div>
        <w:div w:id="841702694">
          <w:marLeft w:val="640"/>
          <w:marRight w:val="0"/>
          <w:marTop w:val="0"/>
          <w:marBottom w:val="0"/>
          <w:divBdr>
            <w:top w:val="none" w:sz="0" w:space="0" w:color="auto"/>
            <w:left w:val="none" w:sz="0" w:space="0" w:color="auto"/>
            <w:bottom w:val="none" w:sz="0" w:space="0" w:color="auto"/>
            <w:right w:val="none" w:sz="0" w:space="0" w:color="auto"/>
          </w:divBdr>
        </w:div>
        <w:div w:id="433717700">
          <w:marLeft w:val="640"/>
          <w:marRight w:val="0"/>
          <w:marTop w:val="0"/>
          <w:marBottom w:val="0"/>
          <w:divBdr>
            <w:top w:val="none" w:sz="0" w:space="0" w:color="auto"/>
            <w:left w:val="none" w:sz="0" w:space="0" w:color="auto"/>
            <w:bottom w:val="none" w:sz="0" w:space="0" w:color="auto"/>
            <w:right w:val="none" w:sz="0" w:space="0" w:color="auto"/>
          </w:divBdr>
        </w:div>
        <w:div w:id="1423065064">
          <w:marLeft w:val="640"/>
          <w:marRight w:val="0"/>
          <w:marTop w:val="0"/>
          <w:marBottom w:val="0"/>
          <w:divBdr>
            <w:top w:val="none" w:sz="0" w:space="0" w:color="auto"/>
            <w:left w:val="none" w:sz="0" w:space="0" w:color="auto"/>
            <w:bottom w:val="none" w:sz="0" w:space="0" w:color="auto"/>
            <w:right w:val="none" w:sz="0" w:space="0" w:color="auto"/>
          </w:divBdr>
        </w:div>
        <w:div w:id="844367165">
          <w:marLeft w:val="640"/>
          <w:marRight w:val="0"/>
          <w:marTop w:val="0"/>
          <w:marBottom w:val="0"/>
          <w:divBdr>
            <w:top w:val="none" w:sz="0" w:space="0" w:color="auto"/>
            <w:left w:val="none" w:sz="0" w:space="0" w:color="auto"/>
            <w:bottom w:val="none" w:sz="0" w:space="0" w:color="auto"/>
            <w:right w:val="none" w:sz="0" w:space="0" w:color="auto"/>
          </w:divBdr>
        </w:div>
        <w:div w:id="282154645">
          <w:marLeft w:val="640"/>
          <w:marRight w:val="0"/>
          <w:marTop w:val="0"/>
          <w:marBottom w:val="0"/>
          <w:divBdr>
            <w:top w:val="none" w:sz="0" w:space="0" w:color="auto"/>
            <w:left w:val="none" w:sz="0" w:space="0" w:color="auto"/>
            <w:bottom w:val="none" w:sz="0" w:space="0" w:color="auto"/>
            <w:right w:val="none" w:sz="0" w:space="0" w:color="auto"/>
          </w:divBdr>
        </w:div>
        <w:div w:id="1116103524">
          <w:marLeft w:val="640"/>
          <w:marRight w:val="0"/>
          <w:marTop w:val="0"/>
          <w:marBottom w:val="0"/>
          <w:divBdr>
            <w:top w:val="none" w:sz="0" w:space="0" w:color="auto"/>
            <w:left w:val="none" w:sz="0" w:space="0" w:color="auto"/>
            <w:bottom w:val="none" w:sz="0" w:space="0" w:color="auto"/>
            <w:right w:val="none" w:sz="0" w:space="0" w:color="auto"/>
          </w:divBdr>
        </w:div>
        <w:div w:id="598563635">
          <w:marLeft w:val="640"/>
          <w:marRight w:val="0"/>
          <w:marTop w:val="0"/>
          <w:marBottom w:val="0"/>
          <w:divBdr>
            <w:top w:val="none" w:sz="0" w:space="0" w:color="auto"/>
            <w:left w:val="none" w:sz="0" w:space="0" w:color="auto"/>
            <w:bottom w:val="none" w:sz="0" w:space="0" w:color="auto"/>
            <w:right w:val="none" w:sz="0" w:space="0" w:color="auto"/>
          </w:divBdr>
        </w:div>
        <w:div w:id="1535849962">
          <w:marLeft w:val="640"/>
          <w:marRight w:val="0"/>
          <w:marTop w:val="0"/>
          <w:marBottom w:val="0"/>
          <w:divBdr>
            <w:top w:val="none" w:sz="0" w:space="0" w:color="auto"/>
            <w:left w:val="none" w:sz="0" w:space="0" w:color="auto"/>
            <w:bottom w:val="none" w:sz="0" w:space="0" w:color="auto"/>
            <w:right w:val="none" w:sz="0" w:space="0" w:color="auto"/>
          </w:divBdr>
        </w:div>
        <w:div w:id="2098866215">
          <w:marLeft w:val="640"/>
          <w:marRight w:val="0"/>
          <w:marTop w:val="0"/>
          <w:marBottom w:val="0"/>
          <w:divBdr>
            <w:top w:val="none" w:sz="0" w:space="0" w:color="auto"/>
            <w:left w:val="none" w:sz="0" w:space="0" w:color="auto"/>
            <w:bottom w:val="none" w:sz="0" w:space="0" w:color="auto"/>
            <w:right w:val="none" w:sz="0" w:space="0" w:color="auto"/>
          </w:divBdr>
        </w:div>
        <w:div w:id="1910269378">
          <w:marLeft w:val="640"/>
          <w:marRight w:val="0"/>
          <w:marTop w:val="0"/>
          <w:marBottom w:val="0"/>
          <w:divBdr>
            <w:top w:val="none" w:sz="0" w:space="0" w:color="auto"/>
            <w:left w:val="none" w:sz="0" w:space="0" w:color="auto"/>
            <w:bottom w:val="none" w:sz="0" w:space="0" w:color="auto"/>
            <w:right w:val="none" w:sz="0" w:space="0" w:color="auto"/>
          </w:divBdr>
        </w:div>
        <w:div w:id="1719666293">
          <w:marLeft w:val="640"/>
          <w:marRight w:val="0"/>
          <w:marTop w:val="0"/>
          <w:marBottom w:val="0"/>
          <w:divBdr>
            <w:top w:val="none" w:sz="0" w:space="0" w:color="auto"/>
            <w:left w:val="none" w:sz="0" w:space="0" w:color="auto"/>
            <w:bottom w:val="none" w:sz="0" w:space="0" w:color="auto"/>
            <w:right w:val="none" w:sz="0" w:space="0" w:color="auto"/>
          </w:divBdr>
        </w:div>
        <w:div w:id="1204827410">
          <w:marLeft w:val="640"/>
          <w:marRight w:val="0"/>
          <w:marTop w:val="0"/>
          <w:marBottom w:val="0"/>
          <w:divBdr>
            <w:top w:val="none" w:sz="0" w:space="0" w:color="auto"/>
            <w:left w:val="none" w:sz="0" w:space="0" w:color="auto"/>
            <w:bottom w:val="none" w:sz="0" w:space="0" w:color="auto"/>
            <w:right w:val="none" w:sz="0" w:space="0" w:color="auto"/>
          </w:divBdr>
        </w:div>
        <w:div w:id="502161234">
          <w:marLeft w:val="640"/>
          <w:marRight w:val="0"/>
          <w:marTop w:val="0"/>
          <w:marBottom w:val="0"/>
          <w:divBdr>
            <w:top w:val="none" w:sz="0" w:space="0" w:color="auto"/>
            <w:left w:val="none" w:sz="0" w:space="0" w:color="auto"/>
            <w:bottom w:val="none" w:sz="0" w:space="0" w:color="auto"/>
            <w:right w:val="none" w:sz="0" w:space="0" w:color="auto"/>
          </w:divBdr>
        </w:div>
        <w:div w:id="1982148629">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483382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649">
          <w:marLeft w:val="640"/>
          <w:marRight w:val="0"/>
          <w:marTop w:val="0"/>
          <w:marBottom w:val="0"/>
          <w:divBdr>
            <w:top w:val="none" w:sz="0" w:space="0" w:color="auto"/>
            <w:left w:val="none" w:sz="0" w:space="0" w:color="auto"/>
            <w:bottom w:val="none" w:sz="0" w:space="0" w:color="auto"/>
            <w:right w:val="none" w:sz="0" w:space="0" w:color="auto"/>
          </w:divBdr>
        </w:div>
        <w:div w:id="67776606">
          <w:marLeft w:val="640"/>
          <w:marRight w:val="0"/>
          <w:marTop w:val="0"/>
          <w:marBottom w:val="0"/>
          <w:divBdr>
            <w:top w:val="none" w:sz="0" w:space="0" w:color="auto"/>
            <w:left w:val="none" w:sz="0" w:space="0" w:color="auto"/>
            <w:bottom w:val="none" w:sz="0" w:space="0" w:color="auto"/>
            <w:right w:val="none" w:sz="0" w:space="0" w:color="auto"/>
          </w:divBdr>
        </w:div>
        <w:div w:id="437139073">
          <w:marLeft w:val="640"/>
          <w:marRight w:val="0"/>
          <w:marTop w:val="0"/>
          <w:marBottom w:val="0"/>
          <w:divBdr>
            <w:top w:val="none" w:sz="0" w:space="0" w:color="auto"/>
            <w:left w:val="none" w:sz="0" w:space="0" w:color="auto"/>
            <w:bottom w:val="none" w:sz="0" w:space="0" w:color="auto"/>
            <w:right w:val="none" w:sz="0" w:space="0" w:color="auto"/>
          </w:divBdr>
        </w:div>
        <w:div w:id="295768031">
          <w:marLeft w:val="640"/>
          <w:marRight w:val="0"/>
          <w:marTop w:val="0"/>
          <w:marBottom w:val="0"/>
          <w:divBdr>
            <w:top w:val="none" w:sz="0" w:space="0" w:color="auto"/>
            <w:left w:val="none" w:sz="0" w:space="0" w:color="auto"/>
            <w:bottom w:val="none" w:sz="0" w:space="0" w:color="auto"/>
            <w:right w:val="none" w:sz="0" w:space="0" w:color="auto"/>
          </w:divBdr>
        </w:div>
        <w:div w:id="1739327961">
          <w:marLeft w:val="640"/>
          <w:marRight w:val="0"/>
          <w:marTop w:val="0"/>
          <w:marBottom w:val="0"/>
          <w:divBdr>
            <w:top w:val="none" w:sz="0" w:space="0" w:color="auto"/>
            <w:left w:val="none" w:sz="0" w:space="0" w:color="auto"/>
            <w:bottom w:val="none" w:sz="0" w:space="0" w:color="auto"/>
            <w:right w:val="none" w:sz="0" w:space="0" w:color="auto"/>
          </w:divBdr>
        </w:div>
        <w:div w:id="1602688939">
          <w:marLeft w:val="640"/>
          <w:marRight w:val="0"/>
          <w:marTop w:val="0"/>
          <w:marBottom w:val="0"/>
          <w:divBdr>
            <w:top w:val="none" w:sz="0" w:space="0" w:color="auto"/>
            <w:left w:val="none" w:sz="0" w:space="0" w:color="auto"/>
            <w:bottom w:val="none" w:sz="0" w:space="0" w:color="auto"/>
            <w:right w:val="none" w:sz="0" w:space="0" w:color="auto"/>
          </w:divBdr>
        </w:div>
        <w:div w:id="218908891">
          <w:marLeft w:val="640"/>
          <w:marRight w:val="0"/>
          <w:marTop w:val="0"/>
          <w:marBottom w:val="0"/>
          <w:divBdr>
            <w:top w:val="none" w:sz="0" w:space="0" w:color="auto"/>
            <w:left w:val="none" w:sz="0" w:space="0" w:color="auto"/>
            <w:bottom w:val="none" w:sz="0" w:space="0" w:color="auto"/>
            <w:right w:val="none" w:sz="0" w:space="0" w:color="auto"/>
          </w:divBdr>
        </w:div>
        <w:div w:id="405734490">
          <w:marLeft w:val="640"/>
          <w:marRight w:val="0"/>
          <w:marTop w:val="0"/>
          <w:marBottom w:val="0"/>
          <w:divBdr>
            <w:top w:val="none" w:sz="0" w:space="0" w:color="auto"/>
            <w:left w:val="none" w:sz="0" w:space="0" w:color="auto"/>
            <w:bottom w:val="none" w:sz="0" w:space="0" w:color="auto"/>
            <w:right w:val="none" w:sz="0" w:space="0" w:color="auto"/>
          </w:divBdr>
        </w:div>
        <w:div w:id="24796302">
          <w:marLeft w:val="640"/>
          <w:marRight w:val="0"/>
          <w:marTop w:val="0"/>
          <w:marBottom w:val="0"/>
          <w:divBdr>
            <w:top w:val="none" w:sz="0" w:space="0" w:color="auto"/>
            <w:left w:val="none" w:sz="0" w:space="0" w:color="auto"/>
            <w:bottom w:val="none" w:sz="0" w:space="0" w:color="auto"/>
            <w:right w:val="none" w:sz="0" w:space="0" w:color="auto"/>
          </w:divBdr>
        </w:div>
        <w:div w:id="1230188217">
          <w:marLeft w:val="640"/>
          <w:marRight w:val="0"/>
          <w:marTop w:val="0"/>
          <w:marBottom w:val="0"/>
          <w:divBdr>
            <w:top w:val="none" w:sz="0" w:space="0" w:color="auto"/>
            <w:left w:val="none" w:sz="0" w:space="0" w:color="auto"/>
            <w:bottom w:val="none" w:sz="0" w:space="0" w:color="auto"/>
            <w:right w:val="none" w:sz="0" w:space="0" w:color="auto"/>
          </w:divBdr>
        </w:div>
        <w:div w:id="341471765">
          <w:marLeft w:val="640"/>
          <w:marRight w:val="0"/>
          <w:marTop w:val="0"/>
          <w:marBottom w:val="0"/>
          <w:divBdr>
            <w:top w:val="none" w:sz="0" w:space="0" w:color="auto"/>
            <w:left w:val="none" w:sz="0" w:space="0" w:color="auto"/>
            <w:bottom w:val="none" w:sz="0" w:space="0" w:color="auto"/>
            <w:right w:val="none" w:sz="0" w:space="0" w:color="auto"/>
          </w:divBdr>
        </w:div>
        <w:div w:id="964431500">
          <w:marLeft w:val="640"/>
          <w:marRight w:val="0"/>
          <w:marTop w:val="0"/>
          <w:marBottom w:val="0"/>
          <w:divBdr>
            <w:top w:val="none" w:sz="0" w:space="0" w:color="auto"/>
            <w:left w:val="none" w:sz="0" w:space="0" w:color="auto"/>
            <w:bottom w:val="none" w:sz="0" w:space="0" w:color="auto"/>
            <w:right w:val="none" w:sz="0" w:space="0" w:color="auto"/>
          </w:divBdr>
        </w:div>
        <w:div w:id="560405642">
          <w:marLeft w:val="640"/>
          <w:marRight w:val="0"/>
          <w:marTop w:val="0"/>
          <w:marBottom w:val="0"/>
          <w:divBdr>
            <w:top w:val="none" w:sz="0" w:space="0" w:color="auto"/>
            <w:left w:val="none" w:sz="0" w:space="0" w:color="auto"/>
            <w:bottom w:val="none" w:sz="0" w:space="0" w:color="auto"/>
            <w:right w:val="none" w:sz="0" w:space="0" w:color="auto"/>
          </w:divBdr>
        </w:div>
        <w:div w:id="2105766190">
          <w:marLeft w:val="640"/>
          <w:marRight w:val="0"/>
          <w:marTop w:val="0"/>
          <w:marBottom w:val="0"/>
          <w:divBdr>
            <w:top w:val="none" w:sz="0" w:space="0" w:color="auto"/>
            <w:left w:val="none" w:sz="0" w:space="0" w:color="auto"/>
            <w:bottom w:val="none" w:sz="0" w:space="0" w:color="auto"/>
            <w:right w:val="none" w:sz="0" w:space="0" w:color="auto"/>
          </w:divBdr>
        </w:div>
        <w:div w:id="707872694">
          <w:marLeft w:val="640"/>
          <w:marRight w:val="0"/>
          <w:marTop w:val="0"/>
          <w:marBottom w:val="0"/>
          <w:divBdr>
            <w:top w:val="none" w:sz="0" w:space="0" w:color="auto"/>
            <w:left w:val="none" w:sz="0" w:space="0" w:color="auto"/>
            <w:bottom w:val="none" w:sz="0" w:space="0" w:color="auto"/>
            <w:right w:val="none" w:sz="0" w:space="0" w:color="auto"/>
          </w:divBdr>
        </w:div>
        <w:div w:id="815608079">
          <w:marLeft w:val="640"/>
          <w:marRight w:val="0"/>
          <w:marTop w:val="0"/>
          <w:marBottom w:val="0"/>
          <w:divBdr>
            <w:top w:val="none" w:sz="0" w:space="0" w:color="auto"/>
            <w:left w:val="none" w:sz="0" w:space="0" w:color="auto"/>
            <w:bottom w:val="none" w:sz="0" w:space="0" w:color="auto"/>
            <w:right w:val="none" w:sz="0" w:space="0" w:color="auto"/>
          </w:divBdr>
        </w:div>
        <w:div w:id="766735320">
          <w:marLeft w:val="640"/>
          <w:marRight w:val="0"/>
          <w:marTop w:val="0"/>
          <w:marBottom w:val="0"/>
          <w:divBdr>
            <w:top w:val="none" w:sz="0" w:space="0" w:color="auto"/>
            <w:left w:val="none" w:sz="0" w:space="0" w:color="auto"/>
            <w:bottom w:val="none" w:sz="0" w:space="0" w:color="auto"/>
            <w:right w:val="none" w:sz="0" w:space="0" w:color="auto"/>
          </w:divBdr>
        </w:div>
        <w:div w:id="1287855161">
          <w:marLeft w:val="640"/>
          <w:marRight w:val="0"/>
          <w:marTop w:val="0"/>
          <w:marBottom w:val="0"/>
          <w:divBdr>
            <w:top w:val="none" w:sz="0" w:space="0" w:color="auto"/>
            <w:left w:val="none" w:sz="0" w:space="0" w:color="auto"/>
            <w:bottom w:val="none" w:sz="0" w:space="0" w:color="auto"/>
            <w:right w:val="none" w:sz="0" w:space="0" w:color="auto"/>
          </w:divBdr>
        </w:div>
        <w:div w:id="1355301830">
          <w:marLeft w:val="640"/>
          <w:marRight w:val="0"/>
          <w:marTop w:val="0"/>
          <w:marBottom w:val="0"/>
          <w:divBdr>
            <w:top w:val="none" w:sz="0" w:space="0" w:color="auto"/>
            <w:left w:val="none" w:sz="0" w:space="0" w:color="auto"/>
            <w:bottom w:val="none" w:sz="0" w:space="0" w:color="auto"/>
            <w:right w:val="none" w:sz="0" w:space="0" w:color="auto"/>
          </w:divBdr>
        </w:div>
        <w:div w:id="370420831">
          <w:marLeft w:val="640"/>
          <w:marRight w:val="0"/>
          <w:marTop w:val="0"/>
          <w:marBottom w:val="0"/>
          <w:divBdr>
            <w:top w:val="none" w:sz="0" w:space="0" w:color="auto"/>
            <w:left w:val="none" w:sz="0" w:space="0" w:color="auto"/>
            <w:bottom w:val="none" w:sz="0" w:space="0" w:color="auto"/>
            <w:right w:val="none" w:sz="0" w:space="0" w:color="auto"/>
          </w:divBdr>
        </w:div>
        <w:div w:id="1578318773">
          <w:marLeft w:val="640"/>
          <w:marRight w:val="0"/>
          <w:marTop w:val="0"/>
          <w:marBottom w:val="0"/>
          <w:divBdr>
            <w:top w:val="none" w:sz="0" w:space="0" w:color="auto"/>
            <w:left w:val="none" w:sz="0" w:space="0" w:color="auto"/>
            <w:bottom w:val="none" w:sz="0" w:space="0" w:color="auto"/>
            <w:right w:val="none" w:sz="0" w:space="0" w:color="auto"/>
          </w:divBdr>
        </w:div>
        <w:div w:id="743723264">
          <w:marLeft w:val="640"/>
          <w:marRight w:val="0"/>
          <w:marTop w:val="0"/>
          <w:marBottom w:val="0"/>
          <w:divBdr>
            <w:top w:val="none" w:sz="0" w:space="0" w:color="auto"/>
            <w:left w:val="none" w:sz="0" w:space="0" w:color="auto"/>
            <w:bottom w:val="none" w:sz="0" w:space="0" w:color="auto"/>
            <w:right w:val="none" w:sz="0" w:space="0" w:color="auto"/>
          </w:divBdr>
        </w:div>
        <w:div w:id="392897058">
          <w:marLeft w:val="640"/>
          <w:marRight w:val="0"/>
          <w:marTop w:val="0"/>
          <w:marBottom w:val="0"/>
          <w:divBdr>
            <w:top w:val="none" w:sz="0" w:space="0" w:color="auto"/>
            <w:left w:val="none" w:sz="0" w:space="0" w:color="auto"/>
            <w:bottom w:val="none" w:sz="0" w:space="0" w:color="auto"/>
            <w:right w:val="none" w:sz="0" w:space="0" w:color="auto"/>
          </w:divBdr>
        </w:div>
        <w:div w:id="281573965">
          <w:marLeft w:val="640"/>
          <w:marRight w:val="0"/>
          <w:marTop w:val="0"/>
          <w:marBottom w:val="0"/>
          <w:divBdr>
            <w:top w:val="none" w:sz="0" w:space="0" w:color="auto"/>
            <w:left w:val="none" w:sz="0" w:space="0" w:color="auto"/>
            <w:bottom w:val="none" w:sz="0" w:space="0" w:color="auto"/>
            <w:right w:val="none" w:sz="0" w:space="0" w:color="auto"/>
          </w:divBdr>
        </w:div>
        <w:div w:id="161745753">
          <w:marLeft w:val="640"/>
          <w:marRight w:val="0"/>
          <w:marTop w:val="0"/>
          <w:marBottom w:val="0"/>
          <w:divBdr>
            <w:top w:val="none" w:sz="0" w:space="0" w:color="auto"/>
            <w:left w:val="none" w:sz="0" w:space="0" w:color="auto"/>
            <w:bottom w:val="none" w:sz="0" w:space="0" w:color="auto"/>
            <w:right w:val="none" w:sz="0" w:space="0" w:color="auto"/>
          </w:divBdr>
        </w:div>
        <w:div w:id="1935361966">
          <w:marLeft w:val="640"/>
          <w:marRight w:val="0"/>
          <w:marTop w:val="0"/>
          <w:marBottom w:val="0"/>
          <w:divBdr>
            <w:top w:val="none" w:sz="0" w:space="0" w:color="auto"/>
            <w:left w:val="none" w:sz="0" w:space="0" w:color="auto"/>
            <w:bottom w:val="none" w:sz="0" w:space="0" w:color="auto"/>
            <w:right w:val="none" w:sz="0" w:space="0" w:color="auto"/>
          </w:divBdr>
        </w:div>
        <w:div w:id="54479197">
          <w:marLeft w:val="640"/>
          <w:marRight w:val="0"/>
          <w:marTop w:val="0"/>
          <w:marBottom w:val="0"/>
          <w:divBdr>
            <w:top w:val="none" w:sz="0" w:space="0" w:color="auto"/>
            <w:left w:val="none" w:sz="0" w:space="0" w:color="auto"/>
            <w:bottom w:val="none" w:sz="0" w:space="0" w:color="auto"/>
            <w:right w:val="none" w:sz="0" w:space="0" w:color="auto"/>
          </w:divBdr>
        </w:div>
        <w:div w:id="259292958">
          <w:marLeft w:val="640"/>
          <w:marRight w:val="0"/>
          <w:marTop w:val="0"/>
          <w:marBottom w:val="0"/>
          <w:divBdr>
            <w:top w:val="none" w:sz="0" w:space="0" w:color="auto"/>
            <w:left w:val="none" w:sz="0" w:space="0" w:color="auto"/>
            <w:bottom w:val="none" w:sz="0" w:space="0" w:color="auto"/>
            <w:right w:val="none" w:sz="0" w:space="0" w:color="auto"/>
          </w:divBdr>
        </w:div>
        <w:div w:id="1459299038">
          <w:marLeft w:val="640"/>
          <w:marRight w:val="0"/>
          <w:marTop w:val="0"/>
          <w:marBottom w:val="0"/>
          <w:divBdr>
            <w:top w:val="none" w:sz="0" w:space="0" w:color="auto"/>
            <w:left w:val="none" w:sz="0" w:space="0" w:color="auto"/>
            <w:bottom w:val="none" w:sz="0" w:space="0" w:color="auto"/>
            <w:right w:val="none" w:sz="0" w:space="0" w:color="auto"/>
          </w:divBdr>
        </w:div>
        <w:div w:id="933901689">
          <w:marLeft w:val="640"/>
          <w:marRight w:val="0"/>
          <w:marTop w:val="0"/>
          <w:marBottom w:val="0"/>
          <w:divBdr>
            <w:top w:val="none" w:sz="0" w:space="0" w:color="auto"/>
            <w:left w:val="none" w:sz="0" w:space="0" w:color="auto"/>
            <w:bottom w:val="none" w:sz="0" w:space="0" w:color="auto"/>
            <w:right w:val="none" w:sz="0" w:space="0" w:color="auto"/>
          </w:divBdr>
        </w:div>
        <w:div w:id="151215988">
          <w:marLeft w:val="640"/>
          <w:marRight w:val="0"/>
          <w:marTop w:val="0"/>
          <w:marBottom w:val="0"/>
          <w:divBdr>
            <w:top w:val="none" w:sz="0" w:space="0" w:color="auto"/>
            <w:left w:val="none" w:sz="0" w:space="0" w:color="auto"/>
            <w:bottom w:val="none" w:sz="0" w:space="0" w:color="auto"/>
            <w:right w:val="none" w:sz="0" w:space="0" w:color="auto"/>
          </w:divBdr>
        </w:div>
        <w:div w:id="2025207554">
          <w:marLeft w:val="640"/>
          <w:marRight w:val="0"/>
          <w:marTop w:val="0"/>
          <w:marBottom w:val="0"/>
          <w:divBdr>
            <w:top w:val="none" w:sz="0" w:space="0" w:color="auto"/>
            <w:left w:val="none" w:sz="0" w:space="0" w:color="auto"/>
            <w:bottom w:val="none" w:sz="0" w:space="0" w:color="auto"/>
            <w:right w:val="none" w:sz="0" w:space="0" w:color="auto"/>
          </w:divBdr>
        </w:div>
        <w:div w:id="1487672927">
          <w:marLeft w:val="640"/>
          <w:marRight w:val="0"/>
          <w:marTop w:val="0"/>
          <w:marBottom w:val="0"/>
          <w:divBdr>
            <w:top w:val="none" w:sz="0" w:space="0" w:color="auto"/>
            <w:left w:val="none" w:sz="0" w:space="0" w:color="auto"/>
            <w:bottom w:val="none" w:sz="0" w:space="0" w:color="auto"/>
            <w:right w:val="none" w:sz="0" w:space="0" w:color="auto"/>
          </w:divBdr>
        </w:div>
        <w:div w:id="969362441">
          <w:marLeft w:val="640"/>
          <w:marRight w:val="0"/>
          <w:marTop w:val="0"/>
          <w:marBottom w:val="0"/>
          <w:divBdr>
            <w:top w:val="none" w:sz="0" w:space="0" w:color="auto"/>
            <w:left w:val="none" w:sz="0" w:space="0" w:color="auto"/>
            <w:bottom w:val="none" w:sz="0" w:space="0" w:color="auto"/>
            <w:right w:val="none" w:sz="0" w:space="0" w:color="auto"/>
          </w:divBdr>
        </w:div>
        <w:div w:id="107697949">
          <w:marLeft w:val="640"/>
          <w:marRight w:val="0"/>
          <w:marTop w:val="0"/>
          <w:marBottom w:val="0"/>
          <w:divBdr>
            <w:top w:val="none" w:sz="0" w:space="0" w:color="auto"/>
            <w:left w:val="none" w:sz="0" w:space="0" w:color="auto"/>
            <w:bottom w:val="none" w:sz="0" w:space="0" w:color="auto"/>
            <w:right w:val="none" w:sz="0" w:space="0" w:color="auto"/>
          </w:divBdr>
        </w:div>
        <w:div w:id="584077260">
          <w:marLeft w:val="640"/>
          <w:marRight w:val="0"/>
          <w:marTop w:val="0"/>
          <w:marBottom w:val="0"/>
          <w:divBdr>
            <w:top w:val="none" w:sz="0" w:space="0" w:color="auto"/>
            <w:left w:val="none" w:sz="0" w:space="0" w:color="auto"/>
            <w:bottom w:val="none" w:sz="0" w:space="0" w:color="auto"/>
            <w:right w:val="none" w:sz="0" w:space="0" w:color="auto"/>
          </w:divBdr>
        </w:div>
        <w:div w:id="1475752566">
          <w:marLeft w:val="640"/>
          <w:marRight w:val="0"/>
          <w:marTop w:val="0"/>
          <w:marBottom w:val="0"/>
          <w:divBdr>
            <w:top w:val="none" w:sz="0" w:space="0" w:color="auto"/>
            <w:left w:val="none" w:sz="0" w:space="0" w:color="auto"/>
            <w:bottom w:val="none" w:sz="0" w:space="0" w:color="auto"/>
            <w:right w:val="none" w:sz="0" w:space="0" w:color="auto"/>
          </w:divBdr>
        </w:div>
        <w:div w:id="9915524">
          <w:marLeft w:val="640"/>
          <w:marRight w:val="0"/>
          <w:marTop w:val="0"/>
          <w:marBottom w:val="0"/>
          <w:divBdr>
            <w:top w:val="none" w:sz="0" w:space="0" w:color="auto"/>
            <w:left w:val="none" w:sz="0" w:space="0" w:color="auto"/>
            <w:bottom w:val="none" w:sz="0" w:space="0" w:color="auto"/>
            <w:right w:val="none" w:sz="0" w:space="0" w:color="auto"/>
          </w:divBdr>
        </w:div>
        <w:div w:id="1961304189">
          <w:marLeft w:val="640"/>
          <w:marRight w:val="0"/>
          <w:marTop w:val="0"/>
          <w:marBottom w:val="0"/>
          <w:divBdr>
            <w:top w:val="none" w:sz="0" w:space="0" w:color="auto"/>
            <w:left w:val="none" w:sz="0" w:space="0" w:color="auto"/>
            <w:bottom w:val="none" w:sz="0" w:space="0" w:color="auto"/>
            <w:right w:val="none" w:sz="0" w:space="0" w:color="auto"/>
          </w:divBdr>
        </w:div>
        <w:div w:id="1854685500">
          <w:marLeft w:val="640"/>
          <w:marRight w:val="0"/>
          <w:marTop w:val="0"/>
          <w:marBottom w:val="0"/>
          <w:divBdr>
            <w:top w:val="none" w:sz="0" w:space="0" w:color="auto"/>
            <w:left w:val="none" w:sz="0" w:space="0" w:color="auto"/>
            <w:bottom w:val="none" w:sz="0" w:space="0" w:color="auto"/>
            <w:right w:val="none" w:sz="0" w:space="0" w:color="auto"/>
          </w:divBdr>
        </w:div>
        <w:div w:id="794176733">
          <w:marLeft w:val="640"/>
          <w:marRight w:val="0"/>
          <w:marTop w:val="0"/>
          <w:marBottom w:val="0"/>
          <w:divBdr>
            <w:top w:val="none" w:sz="0" w:space="0" w:color="auto"/>
            <w:left w:val="none" w:sz="0" w:space="0" w:color="auto"/>
            <w:bottom w:val="none" w:sz="0" w:space="0" w:color="auto"/>
            <w:right w:val="none" w:sz="0" w:space="0" w:color="auto"/>
          </w:divBdr>
        </w:div>
        <w:div w:id="963459077">
          <w:marLeft w:val="640"/>
          <w:marRight w:val="0"/>
          <w:marTop w:val="0"/>
          <w:marBottom w:val="0"/>
          <w:divBdr>
            <w:top w:val="none" w:sz="0" w:space="0" w:color="auto"/>
            <w:left w:val="none" w:sz="0" w:space="0" w:color="auto"/>
            <w:bottom w:val="none" w:sz="0" w:space="0" w:color="auto"/>
            <w:right w:val="none" w:sz="0" w:space="0" w:color="auto"/>
          </w:divBdr>
        </w:div>
        <w:div w:id="801390086">
          <w:marLeft w:val="640"/>
          <w:marRight w:val="0"/>
          <w:marTop w:val="0"/>
          <w:marBottom w:val="0"/>
          <w:divBdr>
            <w:top w:val="none" w:sz="0" w:space="0" w:color="auto"/>
            <w:left w:val="none" w:sz="0" w:space="0" w:color="auto"/>
            <w:bottom w:val="none" w:sz="0" w:space="0" w:color="auto"/>
            <w:right w:val="none" w:sz="0" w:space="0" w:color="auto"/>
          </w:divBdr>
        </w:div>
        <w:div w:id="30539988">
          <w:marLeft w:val="640"/>
          <w:marRight w:val="0"/>
          <w:marTop w:val="0"/>
          <w:marBottom w:val="0"/>
          <w:divBdr>
            <w:top w:val="none" w:sz="0" w:space="0" w:color="auto"/>
            <w:left w:val="none" w:sz="0" w:space="0" w:color="auto"/>
            <w:bottom w:val="none" w:sz="0" w:space="0" w:color="auto"/>
            <w:right w:val="none" w:sz="0" w:space="0" w:color="auto"/>
          </w:divBdr>
        </w:div>
      </w:divsChild>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7364896">
      <w:bodyDiv w:val="1"/>
      <w:marLeft w:val="0"/>
      <w:marRight w:val="0"/>
      <w:marTop w:val="0"/>
      <w:marBottom w:val="0"/>
      <w:divBdr>
        <w:top w:val="none" w:sz="0" w:space="0" w:color="auto"/>
        <w:left w:val="none" w:sz="0" w:space="0" w:color="auto"/>
        <w:bottom w:val="none" w:sz="0" w:space="0" w:color="auto"/>
        <w:right w:val="none" w:sz="0" w:space="0" w:color="auto"/>
      </w:divBdr>
      <w:divsChild>
        <w:div w:id="1440953258">
          <w:marLeft w:val="640"/>
          <w:marRight w:val="0"/>
          <w:marTop w:val="0"/>
          <w:marBottom w:val="0"/>
          <w:divBdr>
            <w:top w:val="none" w:sz="0" w:space="0" w:color="auto"/>
            <w:left w:val="none" w:sz="0" w:space="0" w:color="auto"/>
            <w:bottom w:val="none" w:sz="0" w:space="0" w:color="auto"/>
            <w:right w:val="none" w:sz="0" w:space="0" w:color="auto"/>
          </w:divBdr>
        </w:div>
        <w:div w:id="580798659">
          <w:marLeft w:val="640"/>
          <w:marRight w:val="0"/>
          <w:marTop w:val="0"/>
          <w:marBottom w:val="0"/>
          <w:divBdr>
            <w:top w:val="none" w:sz="0" w:space="0" w:color="auto"/>
            <w:left w:val="none" w:sz="0" w:space="0" w:color="auto"/>
            <w:bottom w:val="none" w:sz="0" w:space="0" w:color="auto"/>
            <w:right w:val="none" w:sz="0" w:space="0" w:color="auto"/>
          </w:divBdr>
        </w:div>
        <w:div w:id="239488777">
          <w:marLeft w:val="640"/>
          <w:marRight w:val="0"/>
          <w:marTop w:val="0"/>
          <w:marBottom w:val="0"/>
          <w:divBdr>
            <w:top w:val="none" w:sz="0" w:space="0" w:color="auto"/>
            <w:left w:val="none" w:sz="0" w:space="0" w:color="auto"/>
            <w:bottom w:val="none" w:sz="0" w:space="0" w:color="auto"/>
            <w:right w:val="none" w:sz="0" w:space="0" w:color="auto"/>
          </w:divBdr>
        </w:div>
        <w:div w:id="894047747">
          <w:marLeft w:val="640"/>
          <w:marRight w:val="0"/>
          <w:marTop w:val="0"/>
          <w:marBottom w:val="0"/>
          <w:divBdr>
            <w:top w:val="none" w:sz="0" w:space="0" w:color="auto"/>
            <w:left w:val="none" w:sz="0" w:space="0" w:color="auto"/>
            <w:bottom w:val="none" w:sz="0" w:space="0" w:color="auto"/>
            <w:right w:val="none" w:sz="0" w:space="0" w:color="auto"/>
          </w:divBdr>
        </w:div>
        <w:div w:id="1949194398">
          <w:marLeft w:val="640"/>
          <w:marRight w:val="0"/>
          <w:marTop w:val="0"/>
          <w:marBottom w:val="0"/>
          <w:divBdr>
            <w:top w:val="none" w:sz="0" w:space="0" w:color="auto"/>
            <w:left w:val="none" w:sz="0" w:space="0" w:color="auto"/>
            <w:bottom w:val="none" w:sz="0" w:space="0" w:color="auto"/>
            <w:right w:val="none" w:sz="0" w:space="0" w:color="auto"/>
          </w:divBdr>
        </w:div>
        <w:div w:id="914045613">
          <w:marLeft w:val="640"/>
          <w:marRight w:val="0"/>
          <w:marTop w:val="0"/>
          <w:marBottom w:val="0"/>
          <w:divBdr>
            <w:top w:val="none" w:sz="0" w:space="0" w:color="auto"/>
            <w:left w:val="none" w:sz="0" w:space="0" w:color="auto"/>
            <w:bottom w:val="none" w:sz="0" w:space="0" w:color="auto"/>
            <w:right w:val="none" w:sz="0" w:space="0" w:color="auto"/>
          </w:divBdr>
        </w:div>
        <w:div w:id="113181988">
          <w:marLeft w:val="640"/>
          <w:marRight w:val="0"/>
          <w:marTop w:val="0"/>
          <w:marBottom w:val="0"/>
          <w:divBdr>
            <w:top w:val="none" w:sz="0" w:space="0" w:color="auto"/>
            <w:left w:val="none" w:sz="0" w:space="0" w:color="auto"/>
            <w:bottom w:val="none" w:sz="0" w:space="0" w:color="auto"/>
            <w:right w:val="none" w:sz="0" w:space="0" w:color="auto"/>
          </w:divBdr>
        </w:div>
        <w:div w:id="1120760987">
          <w:marLeft w:val="640"/>
          <w:marRight w:val="0"/>
          <w:marTop w:val="0"/>
          <w:marBottom w:val="0"/>
          <w:divBdr>
            <w:top w:val="none" w:sz="0" w:space="0" w:color="auto"/>
            <w:left w:val="none" w:sz="0" w:space="0" w:color="auto"/>
            <w:bottom w:val="none" w:sz="0" w:space="0" w:color="auto"/>
            <w:right w:val="none" w:sz="0" w:space="0" w:color="auto"/>
          </w:divBdr>
        </w:div>
        <w:div w:id="85079724">
          <w:marLeft w:val="640"/>
          <w:marRight w:val="0"/>
          <w:marTop w:val="0"/>
          <w:marBottom w:val="0"/>
          <w:divBdr>
            <w:top w:val="none" w:sz="0" w:space="0" w:color="auto"/>
            <w:left w:val="none" w:sz="0" w:space="0" w:color="auto"/>
            <w:bottom w:val="none" w:sz="0" w:space="0" w:color="auto"/>
            <w:right w:val="none" w:sz="0" w:space="0" w:color="auto"/>
          </w:divBdr>
        </w:div>
        <w:div w:id="150366012">
          <w:marLeft w:val="640"/>
          <w:marRight w:val="0"/>
          <w:marTop w:val="0"/>
          <w:marBottom w:val="0"/>
          <w:divBdr>
            <w:top w:val="none" w:sz="0" w:space="0" w:color="auto"/>
            <w:left w:val="none" w:sz="0" w:space="0" w:color="auto"/>
            <w:bottom w:val="none" w:sz="0" w:space="0" w:color="auto"/>
            <w:right w:val="none" w:sz="0" w:space="0" w:color="auto"/>
          </w:divBdr>
        </w:div>
        <w:div w:id="2118329605">
          <w:marLeft w:val="640"/>
          <w:marRight w:val="0"/>
          <w:marTop w:val="0"/>
          <w:marBottom w:val="0"/>
          <w:divBdr>
            <w:top w:val="none" w:sz="0" w:space="0" w:color="auto"/>
            <w:left w:val="none" w:sz="0" w:space="0" w:color="auto"/>
            <w:bottom w:val="none" w:sz="0" w:space="0" w:color="auto"/>
            <w:right w:val="none" w:sz="0" w:space="0" w:color="auto"/>
          </w:divBdr>
        </w:div>
        <w:div w:id="834220486">
          <w:marLeft w:val="640"/>
          <w:marRight w:val="0"/>
          <w:marTop w:val="0"/>
          <w:marBottom w:val="0"/>
          <w:divBdr>
            <w:top w:val="none" w:sz="0" w:space="0" w:color="auto"/>
            <w:left w:val="none" w:sz="0" w:space="0" w:color="auto"/>
            <w:bottom w:val="none" w:sz="0" w:space="0" w:color="auto"/>
            <w:right w:val="none" w:sz="0" w:space="0" w:color="auto"/>
          </w:divBdr>
        </w:div>
        <w:div w:id="146291642">
          <w:marLeft w:val="640"/>
          <w:marRight w:val="0"/>
          <w:marTop w:val="0"/>
          <w:marBottom w:val="0"/>
          <w:divBdr>
            <w:top w:val="none" w:sz="0" w:space="0" w:color="auto"/>
            <w:left w:val="none" w:sz="0" w:space="0" w:color="auto"/>
            <w:bottom w:val="none" w:sz="0" w:space="0" w:color="auto"/>
            <w:right w:val="none" w:sz="0" w:space="0" w:color="auto"/>
          </w:divBdr>
        </w:div>
        <w:div w:id="2064910863">
          <w:marLeft w:val="640"/>
          <w:marRight w:val="0"/>
          <w:marTop w:val="0"/>
          <w:marBottom w:val="0"/>
          <w:divBdr>
            <w:top w:val="none" w:sz="0" w:space="0" w:color="auto"/>
            <w:left w:val="none" w:sz="0" w:space="0" w:color="auto"/>
            <w:bottom w:val="none" w:sz="0" w:space="0" w:color="auto"/>
            <w:right w:val="none" w:sz="0" w:space="0" w:color="auto"/>
          </w:divBdr>
        </w:div>
        <w:div w:id="1752123464">
          <w:marLeft w:val="640"/>
          <w:marRight w:val="0"/>
          <w:marTop w:val="0"/>
          <w:marBottom w:val="0"/>
          <w:divBdr>
            <w:top w:val="none" w:sz="0" w:space="0" w:color="auto"/>
            <w:left w:val="none" w:sz="0" w:space="0" w:color="auto"/>
            <w:bottom w:val="none" w:sz="0" w:space="0" w:color="auto"/>
            <w:right w:val="none" w:sz="0" w:space="0" w:color="auto"/>
          </w:divBdr>
        </w:div>
        <w:div w:id="247733383">
          <w:marLeft w:val="640"/>
          <w:marRight w:val="0"/>
          <w:marTop w:val="0"/>
          <w:marBottom w:val="0"/>
          <w:divBdr>
            <w:top w:val="none" w:sz="0" w:space="0" w:color="auto"/>
            <w:left w:val="none" w:sz="0" w:space="0" w:color="auto"/>
            <w:bottom w:val="none" w:sz="0" w:space="0" w:color="auto"/>
            <w:right w:val="none" w:sz="0" w:space="0" w:color="auto"/>
          </w:divBdr>
        </w:div>
        <w:div w:id="124278167">
          <w:marLeft w:val="640"/>
          <w:marRight w:val="0"/>
          <w:marTop w:val="0"/>
          <w:marBottom w:val="0"/>
          <w:divBdr>
            <w:top w:val="none" w:sz="0" w:space="0" w:color="auto"/>
            <w:left w:val="none" w:sz="0" w:space="0" w:color="auto"/>
            <w:bottom w:val="none" w:sz="0" w:space="0" w:color="auto"/>
            <w:right w:val="none" w:sz="0" w:space="0" w:color="auto"/>
          </w:divBdr>
        </w:div>
        <w:div w:id="871302560">
          <w:marLeft w:val="640"/>
          <w:marRight w:val="0"/>
          <w:marTop w:val="0"/>
          <w:marBottom w:val="0"/>
          <w:divBdr>
            <w:top w:val="none" w:sz="0" w:space="0" w:color="auto"/>
            <w:left w:val="none" w:sz="0" w:space="0" w:color="auto"/>
            <w:bottom w:val="none" w:sz="0" w:space="0" w:color="auto"/>
            <w:right w:val="none" w:sz="0" w:space="0" w:color="auto"/>
          </w:divBdr>
        </w:div>
        <w:div w:id="1248881279">
          <w:marLeft w:val="640"/>
          <w:marRight w:val="0"/>
          <w:marTop w:val="0"/>
          <w:marBottom w:val="0"/>
          <w:divBdr>
            <w:top w:val="none" w:sz="0" w:space="0" w:color="auto"/>
            <w:left w:val="none" w:sz="0" w:space="0" w:color="auto"/>
            <w:bottom w:val="none" w:sz="0" w:space="0" w:color="auto"/>
            <w:right w:val="none" w:sz="0" w:space="0" w:color="auto"/>
          </w:divBdr>
        </w:div>
        <w:div w:id="785931537">
          <w:marLeft w:val="640"/>
          <w:marRight w:val="0"/>
          <w:marTop w:val="0"/>
          <w:marBottom w:val="0"/>
          <w:divBdr>
            <w:top w:val="none" w:sz="0" w:space="0" w:color="auto"/>
            <w:left w:val="none" w:sz="0" w:space="0" w:color="auto"/>
            <w:bottom w:val="none" w:sz="0" w:space="0" w:color="auto"/>
            <w:right w:val="none" w:sz="0" w:space="0" w:color="auto"/>
          </w:divBdr>
        </w:div>
        <w:div w:id="155731757">
          <w:marLeft w:val="640"/>
          <w:marRight w:val="0"/>
          <w:marTop w:val="0"/>
          <w:marBottom w:val="0"/>
          <w:divBdr>
            <w:top w:val="none" w:sz="0" w:space="0" w:color="auto"/>
            <w:left w:val="none" w:sz="0" w:space="0" w:color="auto"/>
            <w:bottom w:val="none" w:sz="0" w:space="0" w:color="auto"/>
            <w:right w:val="none" w:sz="0" w:space="0" w:color="auto"/>
          </w:divBdr>
        </w:div>
        <w:div w:id="787940845">
          <w:marLeft w:val="640"/>
          <w:marRight w:val="0"/>
          <w:marTop w:val="0"/>
          <w:marBottom w:val="0"/>
          <w:divBdr>
            <w:top w:val="none" w:sz="0" w:space="0" w:color="auto"/>
            <w:left w:val="none" w:sz="0" w:space="0" w:color="auto"/>
            <w:bottom w:val="none" w:sz="0" w:space="0" w:color="auto"/>
            <w:right w:val="none" w:sz="0" w:space="0" w:color="auto"/>
          </w:divBdr>
        </w:div>
        <w:div w:id="1775008137">
          <w:marLeft w:val="640"/>
          <w:marRight w:val="0"/>
          <w:marTop w:val="0"/>
          <w:marBottom w:val="0"/>
          <w:divBdr>
            <w:top w:val="none" w:sz="0" w:space="0" w:color="auto"/>
            <w:left w:val="none" w:sz="0" w:space="0" w:color="auto"/>
            <w:bottom w:val="none" w:sz="0" w:space="0" w:color="auto"/>
            <w:right w:val="none" w:sz="0" w:space="0" w:color="auto"/>
          </w:divBdr>
        </w:div>
        <w:div w:id="598949581">
          <w:marLeft w:val="640"/>
          <w:marRight w:val="0"/>
          <w:marTop w:val="0"/>
          <w:marBottom w:val="0"/>
          <w:divBdr>
            <w:top w:val="none" w:sz="0" w:space="0" w:color="auto"/>
            <w:left w:val="none" w:sz="0" w:space="0" w:color="auto"/>
            <w:bottom w:val="none" w:sz="0" w:space="0" w:color="auto"/>
            <w:right w:val="none" w:sz="0" w:space="0" w:color="auto"/>
          </w:divBdr>
        </w:div>
        <w:div w:id="1794132467">
          <w:marLeft w:val="640"/>
          <w:marRight w:val="0"/>
          <w:marTop w:val="0"/>
          <w:marBottom w:val="0"/>
          <w:divBdr>
            <w:top w:val="none" w:sz="0" w:space="0" w:color="auto"/>
            <w:left w:val="none" w:sz="0" w:space="0" w:color="auto"/>
            <w:bottom w:val="none" w:sz="0" w:space="0" w:color="auto"/>
            <w:right w:val="none" w:sz="0" w:space="0" w:color="auto"/>
          </w:divBdr>
        </w:div>
        <w:div w:id="2053118112">
          <w:marLeft w:val="640"/>
          <w:marRight w:val="0"/>
          <w:marTop w:val="0"/>
          <w:marBottom w:val="0"/>
          <w:divBdr>
            <w:top w:val="none" w:sz="0" w:space="0" w:color="auto"/>
            <w:left w:val="none" w:sz="0" w:space="0" w:color="auto"/>
            <w:bottom w:val="none" w:sz="0" w:space="0" w:color="auto"/>
            <w:right w:val="none" w:sz="0" w:space="0" w:color="auto"/>
          </w:divBdr>
        </w:div>
        <w:div w:id="1170556823">
          <w:marLeft w:val="640"/>
          <w:marRight w:val="0"/>
          <w:marTop w:val="0"/>
          <w:marBottom w:val="0"/>
          <w:divBdr>
            <w:top w:val="none" w:sz="0" w:space="0" w:color="auto"/>
            <w:left w:val="none" w:sz="0" w:space="0" w:color="auto"/>
            <w:bottom w:val="none" w:sz="0" w:space="0" w:color="auto"/>
            <w:right w:val="none" w:sz="0" w:space="0" w:color="auto"/>
          </w:divBdr>
        </w:div>
        <w:div w:id="187566877">
          <w:marLeft w:val="640"/>
          <w:marRight w:val="0"/>
          <w:marTop w:val="0"/>
          <w:marBottom w:val="0"/>
          <w:divBdr>
            <w:top w:val="none" w:sz="0" w:space="0" w:color="auto"/>
            <w:left w:val="none" w:sz="0" w:space="0" w:color="auto"/>
            <w:bottom w:val="none" w:sz="0" w:space="0" w:color="auto"/>
            <w:right w:val="none" w:sz="0" w:space="0" w:color="auto"/>
          </w:divBdr>
        </w:div>
        <w:div w:id="1644578508">
          <w:marLeft w:val="640"/>
          <w:marRight w:val="0"/>
          <w:marTop w:val="0"/>
          <w:marBottom w:val="0"/>
          <w:divBdr>
            <w:top w:val="none" w:sz="0" w:space="0" w:color="auto"/>
            <w:left w:val="none" w:sz="0" w:space="0" w:color="auto"/>
            <w:bottom w:val="none" w:sz="0" w:space="0" w:color="auto"/>
            <w:right w:val="none" w:sz="0" w:space="0" w:color="auto"/>
          </w:divBdr>
        </w:div>
        <w:div w:id="695621609">
          <w:marLeft w:val="640"/>
          <w:marRight w:val="0"/>
          <w:marTop w:val="0"/>
          <w:marBottom w:val="0"/>
          <w:divBdr>
            <w:top w:val="none" w:sz="0" w:space="0" w:color="auto"/>
            <w:left w:val="none" w:sz="0" w:space="0" w:color="auto"/>
            <w:bottom w:val="none" w:sz="0" w:space="0" w:color="auto"/>
            <w:right w:val="none" w:sz="0" w:space="0" w:color="auto"/>
          </w:divBdr>
        </w:div>
        <w:div w:id="644893205">
          <w:marLeft w:val="640"/>
          <w:marRight w:val="0"/>
          <w:marTop w:val="0"/>
          <w:marBottom w:val="0"/>
          <w:divBdr>
            <w:top w:val="none" w:sz="0" w:space="0" w:color="auto"/>
            <w:left w:val="none" w:sz="0" w:space="0" w:color="auto"/>
            <w:bottom w:val="none" w:sz="0" w:space="0" w:color="auto"/>
            <w:right w:val="none" w:sz="0" w:space="0" w:color="auto"/>
          </w:divBdr>
        </w:div>
        <w:div w:id="777725529">
          <w:marLeft w:val="640"/>
          <w:marRight w:val="0"/>
          <w:marTop w:val="0"/>
          <w:marBottom w:val="0"/>
          <w:divBdr>
            <w:top w:val="none" w:sz="0" w:space="0" w:color="auto"/>
            <w:left w:val="none" w:sz="0" w:space="0" w:color="auto"/>
            <w:bottom w:val="none" w:sz="0" w:space="0" w:color="auto"/>
            <w:right w:val="none" w:sz="0" w:space="0" w:color="auto"/>
          </w:divBdr>
        </w:div>
        <w:div w:id="1129395096">
          <w:marLeft w:val="640"/>
          <w:marRight w:val="0"/>
          <w:marTop w:val="0"/>
          <w:marBottom w:val="0"/>
          <w:divBdr>
            <w:top w:val="none" w:sz="0" w:space="0" w:color="auto"/>
            <w:left w:val="none" w:sz="0" w:space="0" w:color="auto"/>
            <w:bottom w:val="none" w:sz="0" w:space="0" w:color="auto"/>
            <w:right w:val="none" w:sz="0" w:space="0" w:color="auto"/>
          </w:divBdr>
        </w:div>
        <w:div w:id="1560551090">
          <w:marLeft w:val="640"/>
          <w:marRight w:val="0"/>
          <w:marTop w:val="0"/>
          <w:marBottom w:val="0"/>
          <w:divBdr>
            <w:top w:val="none" w:sz="0" w:space="0" w:color="auto"/>
            <w:left w:val="none" w:sz="0" w:space="0" w:color="auto"/>
            <w:bottom w:val="none" w:sz="0" w:space="0" w:color="auto"/>
            <w:right w:val="none" w:sz="0" w:space="0" w:color="auto"/>
          </w:divBdr>
        </w:div>
        <w:div w:id="649097263">
          <w:marLeft w:val="640"/>
          <w:marRight w:val="0"/>
          <w:marTop w:val="0"/>
          <w:marBottom w:val="0"/>
          <w:divBdr>
            <w:top w:val="none" w:sz="0" w:space="0" w:color="auto"/>
            <w:left w:val="none" w:sz="0" w:space="0" w:color="auto"/>
            <w:bottom w:val="none" w:sz="0" w:space="0" w:color="auto"/>
            <w:right w:val="none" w:sz="0" w:space="0" w:color="auto"/>
          </w:divBdr>
        </w:div>
        <w:div w:id="1390223364">
          <w:marLeft w:val="640"/>
          <w:marRight w:val="0"/>
          <w:marTop w:val="0"/>
          <w:marBottom w:val="0"/>
          <w:divBdr>
            <w:top w:val="none" w:sz="0" w:space="0" w:color="auto"/>
            <w:left w:val="none" w:sz="0" w:space="0" w:color="auto"/>
            <w:bottom w:val="none" w:sz="0" w:space="0" w:color="auto"/>
            <w:right w:val="none" w:sz="0" w:space="0" w:color="auto"/>
          </w:divBdr>
        </w:div>
        <w:div w:id="953709084">
          <w:marLeft w:val="640"/>
          <w:marRight w:val="0"/>
          <w:marTop w:val="0"/>
          <w:marBottom w:val="0"/>
          <w:divBdr>
            <w:top w:val="none" w:sz="0" w:space="0" w:color="auto"/>
            <w:left w:val="none" w:sz="0" w:space="0" w:color="auto"/>
            <w:bottom w:val="none" w:sz="0" w:space="0" w:color="auto"/>
            <w:right w:val="none" w:sz="0" w:space="0" w:color="auto"/>
          </w:divBdr>
        </w:div>
        <w:div w:id="1437676237">
          <w:marLeft w:val="640"/>
          <w:marRight w:val="0"/>
          <w:marTop w:val="0"/>
          <w:marBottom w:val="0"/>
          <w:divBdr>
            <w:top w:val="none" w:sz="0" w:space="0" w:color="auto"/>
            <w:left w:val="none" w:sz="0" w:space="0" w:color="auto"/>
            <w:bottom w:val="none" w:sz="0" w:space="0" w:color="auto"/>
            <w:right w:val="none" w:sz="0" w:space="0" w:color="auto"/>
          </w:divBdr>
        </w:div>
        <w:div w:id="148441878">
          <w:marLeft w:val="640"/>
          <w:marRight w:val="0"/>
          <w:marTop w:val="0"/>
          <w:marBottom w:val="0"/>
          <w:divBdr>
            <w:top w:val="none" w:sz="0" w:space="0" w:color="auto"/>
            <w:left w:val="none" w:sz="0" w:space="0" w:color="auto"/>
            <w:bottom w:val="none" w:sz="0" w:space="0" w:color="auto"/>
            <w:right w:val="none" w:sz="0" w:space="0" w:color="auto"/>
          </w:divBdr>
        </w:div>
        <w:div w:id="1669021820">
          <w:marLeft w:val="640"/>
          <w:marRight w:val="0"/>
          <w:marTop w:val="0"/>
          <w:marBottom w:val="0"/>
          <w:divBdr>
            <w:top w:val="none" w:sz="0" w:space="0" w:color="auto"/>
            <w:left w:val="none" w:sz="0" w:space="0" w:color="auto"/>
            <w:bottom w:val="none" w:sz="0" w:space="0" w:color="auto"/>
            <w:right w:val="none" w:sz="0" w:space="0" w:color="auto"/>
          </w:divBdr>
        </w:div>
        <w:div w:id="1798645829">
          <w:marLeft w:val="640"/>
          <w:marRight w:val="0"/>
          <w:marTop w:val="0"/>
          <w:marBottom w:val="0"/>
          <w:divBdr>
            <w:top w:val="none" w:sz="0" w:space="0" w:color="auto"/>
            <w:left w:val="none" w:sz="0" w:space="0" w:color="auto"/>
            <w:bottom w:val="none" w:sz="0" w:space="0" w:color="auto"/>
            <w:right w:val="none" w:sz="0" w:space="0" w:color="auto"/>
          </w:divBdr>
        </w:div>
        <w:div w:id="1689066965">
          <w:marLeft w:val="640"/>
          <w:marRight w:val="0"/>
          <w:marTop w:val="0"/>
          <w:marBottom w:val="0"/>
          <w:divBdr>
            <w:top w:val="none" w:sz="0" w:space="0" w:color="auto"/>
            <w:left w:val="none" w:sz="0" w:space="0" w:color="auto"/>
            <w:bottom w:val="none" w:sz="0" w:space="0" w:color="auto"/>
            <w:right w:val="none" w:sz="0" w:space="0" w:color="auto"/>
          </w:divBdr>
        </w:div>
        <w:div w:id="184712767">
          <w:marLeft w:val="640"/>
          <w:marRight w:val="0"/>
          <w:marTop w:val="0"/>
          <w:marBottom w:val="0"/>
          <w:divBdr>
            <w:top w:val="none" w:sz="0" w:space="0" w:color="auto"/>
            <w:left w:val="none" w:sz="0" w:space="0" w:color="auto"/>
            <w:bottom w:val="none" w:sz="0" w:space="0" w:color="auto"/>
            <w:right w:val="none" w:sz="0" w:space="0" w:color="auto"/>
          </w:divBdr>
        </w:div>
        <w:div w:id="1621565504">
          <w:marLeft w:val="640"/>
          <w:marRight w:val="0"/>
          <w:marTop w:val="0"/>
          <w:marBottom w:val="0"/>
          <w:divBdr>
            <w:top w:val="none" w:sz="0" w:space="0" w:color="auto"/>
            <w:left w:val="none" w:sz="0" w:space="0" w:color="auto"/>
            <w:bottom w:val="none" w:sz="0" w:space="0" w:color="auto"/>
            <w:right w:val="none" w:sz="0" w:space="0" w:color="auto"/>
          </w:divBdr>
        </w:div>
        <w:div w:id="1487013857">
          <w:marLeft w:val="640"/>
          <w:marRight w:val="0"/>
          <w:marTop w:val="0"/>
          <w:marBottom w:val="0"/>
          <w:divBdr>
            <w:top w:val="none" w:sz="0" w:space="0" w:color="auto"/>
            <w:left w:val="none" w:sz="0" w:space="0" w:color="auto"/>
            <w:bottom w:val="none" w:sz="0" w:space="0" w:color="auto"/>
            <w:right w:val="none" w:sz="0" w:space="0" w:color="auto"/>
          </w:divBdr>
        </w:div>
        <w:div w:id="1303776965">
          <w:marLeft w:val="640"/>
          <w:marRight w:val="0"/>
          <w:marTop w:val="0"/>
          <w:marBottom w:val="0"/>
          <w:divBdr>
            <w:top w:val="none" w:sz="0" w:space="0" w:color="auto"/>
            <w:left w:val="none" w:sz="0" w:space="0" w:color="auto"/>
            <w:bottom w:val="none" w:sz="0" w:space="0" w:color="auto"/>
            <w:right w:val="none" w:sz="0" w:space="0" w:color="auto"/>
          </w:divBdr>
        </w:div>
        <w:div w:id="960037079">
          <w:marLeft w:val="640"/>
          <w:marRight w:val="0"/>
          <w:marTop w:val="0"/>
          <w:marBottom w:val="0"/>
          <w:divBdr>
            <w:top w:val="none" w:sz="0" w:space="0" w:color="auto"/>
            <w:left w:val="none" w:sz="0" w:space="0" w:color="auto"/>
            <w:bottom w:val="none" w:sz="0" w:space="0" w:color="auto"/>
            <w:right w:val="none" w:sz="0" w:space="0" w:color="auto"/>
          </w:divBdr>
        </w:div>
        <w:div w:id="774521994">
          <w:marLeft w:val="640"/>
          <w:marRight w:val="0"/>
          <w:marTop w:val="0"/>
          <w:marBottom w:val="0"/>
          <w:divBdr>
            <w:top w:val="none" w:sz="0" w:space="0" w:color="auto"/>
            <w:left w:val="none" w:sz="0" w:space="0" w:color="auto"/>
            <w:bottom w:val="none" w:sz="0" w:space="0" w:color="auto"/>
            <w:right w:val="none" w:sz="0" w:space="0" w:color="auto"/>
          </w:divBdr>
        </w:div>
        <w:div w:id="19360564">
          <w:marLeft w:val="640"/>
          <w:marRight w:val="0"/>
          <w:marTop w:val="0"/>
          <w:marBottom w:val="0"/>
          <w:divBdr>
            <w:top w:val="none" w:sz="0" w:space="0" w:color="auto"/>
            <w:left w:val="none" w:sz="0" w:space="0" w:color="auto"/>
            <w:bottom w:val="none" w:sz="0" w:space="0" w:color="auto"/>
            <w:right w:val="none" w:sz="0" w:space="0" w:color="auto"/>
          </w:divBdr>
        </w:div>
        <w:div w:id="1140462408">
          <w:marLeft w:val="640"/>
          <w:marRight w:val="0"/>
          <w:marTop w:val="0"/>
          <w:marBottom w:val="0"/>
          <w:divBdr>
            <w:top w:val="none" w:sz="0" w:space="0" w:color="auto"/>
            <w:left w:val="none" w:sz="0" w:space="0" w:color="auto"/>
            <w:bottom w:val="none" w:sz="0" w:space="0" w:color="auto"/>
            <w:right w:val="none" w:sz="0" w:space="0" w:color="auto"/>
          </w:divBdr>
        </w:div>
        <w:div w:id="1163351036">
          <w:marLeft w:val="640"/>
          <w:marRight w:val="0"/>
          <w:marTop w:val="0"/>
          <w:marBottom w:val="0"/>
          <w:divBdr>
            <w:top w:val="none" w:sz="0" w:space="0" w:color="auto"/>
            <w:left w:val="none" w:sz="0" w:space="0" w:color="auto"/>
            <w:bottom w:val="none" w:sz="0" w:space="0" w:color="auto"/>
            <w:right w:val="none" w:sz="0" w:space="0" w:color="auto"/>
          </w:divBdr>
        </w:div>
        <w:div w:id="205335540">
          <w:marLeft w:val="640"/>
          <w:marRight w:val="0"/>
          <w:marTop w:val="0"/>
          <w:marBottom w:val="0"/>
          <w:divBdr>
            <w:top w:val="none" w:sz="0" w:space="0" w:color="auto"/>
            <w:left w:val="none" w:sz="0" w:space="0" w:color="auto"/>
            <w:bottom w:val="none" w:sz="0" w:space="0" w:color="auto"/>
            <w:right w:val="none" w:sz="0" w:space="0" w:color="auto"/>
          </w:divBdr>
        </w:div>
        <w:div w:id="1280456563">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2114544">
      <w:bodyDiv w:val="1"/>
      <w:marLeft w:val="0"/>
      <w:marRight w:val="0"/>
      <w:marTop w:val="0"/>
      <w:marBottom w:val="0"/>
      <w:divBdr>
        <w:top w:val="none" w:sz="0" w:space="0" w:color="auto"/>
        <w:left w:val="none" w:sz="0" w:space="0" w:color="auto"/>
        <w:bottom w:val="none" w:sz="0" w:space="0" w:color="auto"/>
        <w:right w:val="none" w:sz="0" w:space="0" w:color="auto"/>
      </w:divBdr>
      <w:divsChild>
        <w:div w:id="2022200436">
          <w:marLeft w:val="640"/>
          <w:marRight w:val="0"/>
          <w:marTop w:val="0"/>
          <w:marBottom w:val="0"/>
          <w:divBdr>
            <w:top w:val="none" w:sz="0" w:space="0" w:color="auto"/>
            <w:left w:val="none" w:sz="0" w:space="0" w:color="auto"/>
            <w:bottom w:val="none" w:sz="0" w:space="0" w:color="auto"/>
            <w:right w:val="none" w:sz="0" w:space="0" w:color="auto"/>
          </w:divBdr>
        </w:div>
        <w:div w:id="2020884817">
          <w:marLeft w:val="640"/>
          <w:marRight w:val="0"/>
          <w:marTop w:val="0"/>
          <w:marBottom w:val="0"/>
          <w:divBdr>
            <w:top w:val="none" w:sz="0" w:space="0" w:color="auto"/>
            <w:left w:val="none" w:sz="0" w:space="0" w:color="auto"/>
            <w:bottom w:val="none" w:sz="0" w:space="0" w:color="auto"/>
            <w:right w:val="none" w:sz="0" w:space="0" w:color="auto"/>
          </w:divBdr>
        </w:div>
        <w:div w:id="1328243732">
          <w:marLeft w:val="640"/>
          <w:marRight w:val="0"/>
          <w:marTop w:val="0"/>
          <w:marBottom w:val="0"/>
          <w:divBdr>
            <w:top w:val="none" w:sz="0" w:space="0" w:color="auto"/>
            <w:left w:val="none" w:sz="0" w:space="0" w:color="auto"/>
            <w:bottom w:val="none" w:sz="0" w:space="0" w:color="auto"/>
            <w:right w:val="none" w:sz="0" w:space="0" w:color="auto"/>
          </w:divBdr>
        </w:div>
        <w:div w:id="1906182097">
          <w:marLeft w:val="640"/>
          <w:marRight w:val="0"/>
          <w:marTop w:val="0"/>
          <w:marBottom w:val="0"/>
          <w:divBdr>
            <w:top w:val="none" w:sz="0" w:space="0" w:color="auto"/>
            <w:left w:val="none" w:sz="0" w:space="0" w:color="auto"/>
            <w:bottom w:val="none" w:sz="0" w:space="0" w:color="auto"/>
            <w:right w:val="none" w:sz="0" w:space="0" w:color="auto"/>
          </w:divBdr>
        </w:div>
        <w:div w:id="1453475438">
          <w:marLeft w:val="640"/>
          <w:marRight w:val="0"/>
          <w:marTop w:val="0"/>
          <w:marBottom w:val="0"/>
          <w:divBdr>
            <w:top w:val="none" w:sz="0" w:space="0" w:color="auto"/>
            <w:left w:val="none" w:sz="0" w:space="0" w:color="auto"/>
            <w:bottom w:val="none" w:sz="0" w:space="0" w:color="auto"/>
            <w:right w:val="none" w:sz="0" w:space="0" w:color="auto"/>
          </w:divBdr>
        </w:div>
        <w:div w:id="68313045">
          <w:marLeft w:val="640"/>
          <w:marRight w:val="0"/>
          <w:marTop w:val="0"/>
          <w:marBottom w:val="0"/>
          <w:divBdr>
            <w:top w:val="none" w:sz="0" w:space="0" w:color="auto"/>
            <w:left w:val="none" w:sz="0" w:space="0" w:color="auto"/>
            <w:bottom w:val="none" w:sz="0" w:space="0" w:color="auto"/>
            <w:right w:val="none" w:sz="0" w:space="0" w:color="auto"/>
          </w:divBdr>
        </w:div>
        <w:div w:id="137036695">
          <w:marLeft w:val="640"/>
          <w:marRight w:val="0"/>
          <w:marTop w:val="0"/>
          <w:marBottom w:val="0"/>
          <w:divBdr>
            <w:top w:val="none" w:sz="0" w:space="0" w:color="auto"/>
            <w:left w:val="none" w:sz="0" w:space="0" w:color="auto"/>
            <w:bottom w:val="none" w:sz="0" w:space="0" w:color="auto"/>
            <w:right w:val="none" w:sz="0" w:space="0" w:color="auto"/>
          </w:divBdr>
        </w:div>
        <w:div w:id="1351105822">
          <w:marLeft w:val="640"/>
          <w:marRight w:val="0"/>
          <w:marTop w:val="0"/>
          <w:marBottom w:val="0"/>
          <w:divBdr>
            <w:top w:val="none" w:sz="0" w:space="0" w:color="auto"/>
            <w:left w:val="none" w:sz="0" w:space="0" w:color="auto"/>
            <w:bottom w:val="none" w:sz="0" w:space="0" w:color="auto"/>
            <w:right w:val="none" w:sz="0" w:space="0" w:color="auto"/>
          </w:divBdr>
        </w:div>
        <w:div w:id="1173909055">
          <w:marLeft w:val="640"/>
          <w:marRight w:val="0"/>
          <w:marTop w:val="0"/>
          <w:marBottom w:val="0"/>
          <w:divBdr>
            <w:top w:val="none" w:sz="0" w:space="0" w:color="auto"/>
            <w:left w:val="none" w:sz="0" w:space="0" w:color="auto"/>
            <w:bottom w:val="none" w:sz="0" w:space="0" w:color="auto"/>
            <w:right w:val="none" w:sz="0" w:space="0" w:color="auto"/>
          </w:divBdr>
        </w:div>
        <w:div w:id="247539591">
          <w:marLeft w:val="640"/>
          <w:marRight w:val="0"/>
          <w:marTop w:val="0"/>
          <w:marBottom w:val="0"/>
          <w:divBdr>
            <w:top w:val="none" w:sz="0" w:space="0" w:color="auto"/>
            <w:left w:val="none" w:sz="0" w:space="0" w:color="auto"/>
            <w:bottom w:val="none" w:sz="0" w:space="0" w:color="auto"/>
            <w:right w:val="none" w:sz="0" w:space="0" w:color="auto"/>
          </w:divBdr>
        </w:div>
        <w:div w:id="2105422075">
          <w:marLeft w:val="640"/>
          <w:marRight w:val="0"/>
          <w:marTop w:val="0"/>
          <w:marBottom w:val="0"/>
          <w:divBdr>
            <w:top w:val="none" w:sz="0" w:space="0" w:color="auto"/>
            <w:left w:val="none" w:sz="0" w:space="0" w:color="auto"/>
            <w:bottom w:val="none" w:sz="0" w:space="0" w:color="auto"/>
            <w:right w:val="none" w:sz="0" w:space="0" w:color="auto"/>
          </w:divBdr>
        </w:div>
        <w:div w:id="336689521">
          <w:marLeft w:val="640"/>
          <w:marRight w:val="0"/>
          <w:marTop w:val="0"/>
          <w:marBottom w:val="0"/>
          <w:divBdr>
            <w:top w:val="none" w:sz="0" w:space="0" w:color="auto"/>
            <w:left w:val="none" w:sz="0" w:space="0" w:color="auto"/>
            <w:bottom w:val="none" w:sz="0" w:space="0" w:color="auto"/>
            <w:right w:val="none" w:sz="0" w:space="0" w:color="auto"/>
          </w:divBdr>
        </w:div>
        <w:div w:id="491484110">
          <w:marLeft w:val="640"/>
          <w:marRight w:val="0"/>
          <w:marTop w:val="0"/>
          <w:marBottom w:val="0"/>
          <w:divBdr>
            <w:top w:val="none" w:sz="0" w:space="0" w:color="auto"/>
            <w:left w:val="none" w:sz="0" w:space="0" w:color="auto"/>
            <w:bottom w:val="none" w:sz="0" w:space="0" w:color="auto"/>
            <w:right w:val="none" w:sz="0" w:space="0" w:color="auto"/>
          </w:divBdr>
        </w:div>
        <w:div w:id="1611547127">
          <w:marLeft w:val="640"/>
          <w:marRight w:val="0"/>
          <w:marTop w:val="0"/>
          <w:marBottom w:val="0"/>
          <w:divBdr>
            <w:top w:val="none" w:sz="0" w:space="0" w:color="auto"/>
            <w:left w:val="none" w:sz="0" w:space="0" w:color="auto"/>
            <w:bottom w:val="none" w:sz="0" w:space="0" w:color="auto"/>
            <w:right w:val="none" w:sz="0" w:space="0" w:color="auto"/>
          </w:divBdr>
        </w:div>
        <w:div w:id="1137650683">
          <w:marLeft w:val="640"/>
          <w:marRight w:val="0"/>
          <w:marTop w:val="0"/>
          <w:marBottom w:val="0"/>
          <w:divBdr>
            <w:top w:val="none" w:sz="0" w:space="0" w:color="auto"/>
            <w:left w:val="none" w:sz="0" w:space="0" w:color="auto"/>
            <w:bottom w:val="none" w:sz="0" w:space="0" w:color="auto"/>
            <w:right w:val="none" w:sz="0" w:space="0" w:color="auto"/>
          </w:divBdr>
        </w:div>
        <w:div w:id="1106459063">
          <w:marLeft w:val="640"/>
          <w:marRight w:val="0"/>
          <w:marTop w:val="0"/>
          <w:marBottom w:val="0"/>
          <w:divBdr>
            <w:top w:val="none" w:sz="0" w:space="0" w:color="auto"/>
            <w:left w:val="none" w:sz="0" w:space="0" w:color="auto"/>
            <w:bottom w:val="none" w:sz="0" w:space="0" w:color="auto"/>
            <w:right w:val="none" w:sz="0" w:space="0" w:color="auto"/>
          </w:divBdr>
        </w:div>
        <w:div w:id="1262688950">
          <w:marLeft w:val="640"/>
          <w:marRight w:val="0"/>
          <w:marTop w:val="0"/>
          <w:marBottom w:val="0"/>
          <w:divBdr>
            <w:top w:val="none" w:sz="0" w:space="0" w:color="auto"/>
            <w:left w:val="none" w:sz="0" w:space="0" w:color="auto"/>
            <w:bottom w:val="none" w:sz="0" w:space="0" w:color="auto"/>
            <w:right w:val="none" w:sz="0" w:space="0" w:color="auto"/>
          </w:divBdr>
        </w:div>
        <w:div w:id="1437485839">
          <w:marLeft w:val="640"/>
          <w:marRight w:val="0"/>
          <w:marTop w:val="0"/>
          <w:marBottom w:val="0"/>
          <w:divBdr>
            <w:top w:val="none" w:sz="0" w:space="0" w:color="auto"/>
            <w:left w:val="none" w:sz="0" w:space="0" w:color="auto"/>
            <w:bottom w:val="none" w:sz="0" w:space="0" w:color="auto"/>
            <w:right w:val="none" w:sz="0" w:space="0" w:color="auto"/>
          </w:divBdr>
        </w:div>
        <w:div w:id="738328656">
          <w:marLeft w:val="640"/>
          <w:marRight w:val="0"/>
          <w:marTop w:val="0"/>
          <w:marBottom w:val="0"/>
          <w:divBdr>
            <w:top w:val="none" w:sz="0" w:space="0" w:color="auto"/>
            <w:left w:val="none" w:sz="0" w:space="0" w:color="auto"/>
            <w:bottom w:val="none" w:sz="0" w:space="0" w:color="auto"/>
            <w:right w:val="none" w:sz="0" w:space="0" w:color="auto"/>
          </w:divBdr>
        </w:div>
        <w:div w:id="203912646">
          <w:marLeft w:val="640"/>
          <w:marRight w:val="0"/>
          <w:marTop w:val="0"/>
          <w:marBottom w:val="0"/>
          <w:divBdr>
            <w:top w:val="none" w:sz="0" w:space="0" w:color="auto"/>
            <w:left w:val="none" w:sz="0" w:space="0" w:color="auto"/>
            <w:bottom w:val="none" w:sz="0" w:space="0" w:color="auto"/>
            <w:right w:val="none" w:sz="0" w:space="0" w:color="auto"/>
          </w:divBdr>
        </w:div>
        <w:div w:id="1690830432">
          <w:marLeft w:val="640"/>
          <w:marRight w:val="0"/>
          <w:marTop w:val="0"/>
          <w:marBottom w:val="0"/>
          <w:divBdr>
            <w:top w:val="none" w:sz="0" w:space="0" w:color="auto"/>
            <w:left w:val="none" w:sz="0" w:space="0" w:color="auto"/>
            <w:bottom w:val="none" w:sz="0" w:space="0" w:color="auto"/>
            <w:right w:val="none" w:sz="0" w:space="0" w:color="auto"/>
          </w:divBdr>
        </w:div>
        <w:div w:id="566913065">
          <w:marLeft w:val="640"/>
          <w:marRight w:val="0"/>
          <w:marTop w:val="0"/>
          <w:marBottom w:val="0"/>
          <w:divBdr>
            <w:top w:val="none" w:sz="0" w:space="0" w:color="auto"/>
            <w:left w:val="none" w:sz="0" w:space="0" w:color="auto"/>
            <w:bottom w:val="none" w:sz="0" w:space="0" w:color="auto"/>
            <w:right w:val="none" w:sz="0" w:space="0" w:color="auto"/>
          </w:divBdr>
        </w:div>
        <w:div w:id="592202426">
          <w:marLeft w:val="640"/>
          <w:marRight w:val="0"/>
          <w:marTop w:val="0"/>
          <w:marBottom w:val="0"/>
          <w:divBdr>
            <w:top w:val="none" w:sz="0" w:space="0" w:color="auto"/>
            <w:left w:val="none" w:sz="0" w:space="0" w:color="auto"/>
            <w:bottom w:val="none" w:sz="0" w:space="0" w:color="auto"/>
            <w:right w:val="none" w:sz="0" w:space="0" w:color="auto"/>
          </w:divBdr>
        </w:div>
        <w:div w:id="1309868676">
          <w:marLeft w:val="640"/>
          <w:marRight w:val="0"/>
          <w:marTop w:val="0"/>
          <w:marBottom w:val="0"/>
          <w:divBdr>
            <w:top w:val="none" w:sz="0" w:space="0" w:color="auto"/>
            <w:left w:val="none" w:sz="0" w:space="0" w:color="auto"/>
            <w:bottom w:val="none" w:sz="0" w:space="0" w:color="auto"/>
            <w:right w:val="none" w:sz="0" w:space="0" w:color="auto"/>
          </w:divBdr>
        </w:div>
        <w:div w:id="357662215">
          <w:marLeft w:val="640"/>
          <w:marRight w:val="0"/>
          <w:marTop w:val="0"/>
          <w:marBottom w:val="0"/>
          <w:divBdr>
            <w:top w:val="none" w:sz="0" w:space="0" w:color="auto"/>
            <w:left w:val="none" w:sz="0" w:space="0" w:color="auto"/>
            <w:bottom w:val="none" w:sz="0" w:space="0" w:color="auto"/>
            <w:right w:val="none" w:sz="0" w:space="0" w:color="auto"/>
          </w:divBdr>
        </w:div>
        <w:div w:id="252469666">
          <w:marLeft w:val="640"/>
          <w:marRight w:val="0"/>
          <w:marTop w:val="0"/>
          <w:marBottom w:val="0"/>
          <w:divBdr>
            <w:top w:val="none" w:sz="0" w:space="0" w:color="auto"/>
            <w:left w:val="none" w:sz="0" w:space="0" w:color="auto"/>
            <w:bottom w:val="none" w:sz="0" w:space="0" w:color="auto"/>
            <w:right w:val="none" w:sz="0" w:space="0" w:color="auto"/>
          </w:divBdr>
        </w:div>
        <w:div w:id="592011589">
          <w:marLeft w:val="640"/>
          <w:marRight w:val="0"/>
          <w:marTop w:val="0"/>
          <w:marBottom w:val="0"/>
          <w:divBdr>
            <w:top w:val="none" w:sz="0" w:space="0" w:color="auto"/>
            <w:left w:val="none" w:sz="0" w:space="0" w:color="auto"/>
            <w:bottom w:val="none" w:sz="0" w:space="0" w:color="auto"/>
            <w:right w:val="none" w:sz="0" w:space="0" w:color="auto"/>
          </w:divBdr>
        </w:div>
        <w:div w:id="816217214">
          <w:marLeft w:val="640"/>
          <w:marRight w:val="0"/>
          <w:marTop w:val="0"/>
          <w:marBottom w:val="0"/>
          <w:divBdr>
            <w:top w:val="none" w:sz="0" w:space="0" w:color="auto"/>
            <w:left w:val="none" w:sz="0" w:space="0" w:color="auto"/>
            <w:bottom w:val="none" w:sz="0" w:space="0" w:color="auto"/>
            <w:right w:val="none" w:sz="0" w:space="0" w:color="auto"/>
          </w:divBdr>
        </w:div>
        <w:div w:id="390495715">
          <w:marLeft w:val="640"/>
          <w:marRight w:val="0"/>
          <w:marTop w:val="0"/>
          <w:marBottom w:val="0"/>
          <w:divBdr>
            <w:top w:val="none" w:sz="0" w:space="0" w:color="auto"/>
            <w:left w:val="none" w:sz="0" w:space="0" w:color="auto"/>
            <w:bottom w:val="none" w:sz="0" w:space="0" w:color="auto"/>
            <w:right w:val="none" w:sz="0" w:space="0" w:color="auto"/>
          </w:divBdr>
        </w:div>
        <w:div w:id="505170393">
          <w:marLeft w:val="640"/>
          <w:marRight w:val="0"/>
          <w:marTop w:val="0"/>
          <w:marBottom w:val="0"/>
          <w:divBdr>
            <w:top w:val="none" w:sz="0" w:space="0" w:color="auto"/>
            <w:left w:val="none" w:sz="0" w:space="0" w:color="auto"/>
            <w:bottom w:val="none" w:sz="0" w:space="0" w:color="auto"/>
            <w:right w:val="none" w:sz="0" w:space="0" w:color="auto"/>
          </w:divBdr>
        </w:div>
        <w:div w:id="566300478">
          <w:marLeft w:val="640"/>
          <w:marRight w:val="0"/>
          <w:marTop w:val="0"/>
          <w:marBottom w:val="0"/>
          <w:divBdr>
            <w:top w:val="none" w:sz="0" w:space="0" w:color="auto"/>
            <w:left w:val="none" w:sz="0" w:space="0" w:color="auto"/>
            <w:bottom w:val="none" w:sz="0" w:space="0" w:color="auto"/>
            <w:right w:val="none" w:sz="0" w:space="0" w:color="auto"/>
          </w:divBdr>
        </w:div>
        <w:div w:id="1332641242">
          <w:marLeft w:val="640"/>
          <w:marRight w:val="0"/>
          <w:marTop w:val="0"/>
          <w:marBottom w:val="0"/>
          <w:divBdr>
            <w:top w:val="none" w:sz="0" w:space="0" w:color="auto"/>
            <w:left w:val="none" w:sz="0" w:space="0" w:color="auto"/>
            <w:bottom w:val="none" w:sz="0" w:space="0" w:color="auto"/>
            <w:right w:val="none" w:sz="0" w:space="0" w:color="auto"/>
          </w:divBdr>
        </w:div>
        <w:div w:id="1249920643">
          <w:marLeft w:val="640"/>
          <w:marRight w:val="0"/>
          <w:marTop w:val="0"/>
          <w:marBottom w:val="0"/>
          <w:divBdr>
            <w:top w:val="none" w:sz="0" w:space="0" w:color="auto"/>
            <w:left w:val="none" w:sz="0" w:space="0" w:color="auto"/>
            <w:bottom w:val="none" w:sz="0" w:space="0" w:color="auto"/>
            <w:right w:val="none" w:sz="0" w:space="0" w:color="auto"/>
          </w:divBdr>
        </w:div>
        <w:div w:id="558441462">
          <w:marLeft w:val="640"/>
          <w:marRight w:val="0"/>
          <w:marTop w:val="0"/>
          <w:marBottom w:val="0"/>
          <w:divBdr>
            <w:top w:val="none" w:sz="0" w:space="0" w:color="auto"/>
            <w:left w:val="none" w:sz="0" w:space="0" w:color="auto"/>
            <w:bottom w:val="none" w:sz="0" w:space="0" w:color="auto"/>
            <w:right w:val="none" w:sz="0" w:space="0" w:color="auto"/>
          </w:divBdr>
        </w:div>
        <w:div w:id="965620620">
          <w:marLeft w:val="640"/>
          <w:marRight w:val="0"/>
          <w:marTop w:val="0"/>
          <w:marBottom w:val="0"/>
          <w:divBdr>
            <w:top w:val="none" w:sz="0" w:space="0" w:color="auto"/>
            <w:left w:val="none" w:sz="0" w:space="0" w:color="auto"/>
            <w:bottom w:val="none" w:sz="0" w:space="0" w:color="auto"/>
            <w:right w:val="none" w:sz="0" w:space="0" w:color="auto"/>
          </w:divBdr>
        </w:div>
        <w:div w:id="661546150">
          <w:marLeft w:val="640"/>
          <w:marRight w:val="0"/>
          <w:marTop w:val="0"/>
          <w:marBottom w:val="0"/>
          <w:divBdr>
            <w:top w:val="none" w:sz="0" w:space="0" w:color="auto"/>
            <w:left w:val="none" w:sz="0" w:space="0" w:color="auto"/>
            <w:bottom w:val="none" w:sz="0" w:space="0" w:color="auto"/>
            <w:right w:val="none" w:sz="0" w:space="0" w:color="auto"/>
          </w:divBdr>
        </w:div>
        <w:div w:id="1700811827">
          <w:marLeft w:val="640"/>
          <w:marRight w:val="0"/>
          <w:marTop w:val="0"/>
          <w:marBottom w:val="0"/>
          <w:divBdr>
            <w:top w:val="none" w:sz="0" w:space="0" w:color="auto"/>
            <w:left w:val="none" w:sz="0" w:space="0" w:color="auto"/>
            <w:bottom w:val="none" w:sz="0" w:space="0" w:color="auto"/>
            <w:right w:val="none" w:sz="0" w:space="0" w:color="auto"/>
          </w:divBdr>
        </w:div>
        <w:div w:id="1053503126">
          <w:marLeft w:val="640"/>
          <w:marRight w:val="0"/>
          <w:marTop w:val="0"/>
          <w:marBottom w:val="0"/>
          <w:divBdr>
            <w:top w:val="none" w:sz="0" w:space="0" w:color="auto"/>
            <w:left w:val="none" w:sz="0" w:space="0" w:color="auto"/>
            <w:bottom w:val="none" w:sz="0" w:space="0" w:color="auto"/>
            <w:right w:val="none" w:sz="0" w:space="0" w:color="auto"/>
          </w:divBdr>
        </w:div>
        <w:div w:id="985472216">
          <w:marLeft w:val="640"/>
          <w:marRight w:val="0"/>
          <w:marTop w:val="0"/>
          <w:marBottom w:val="0"/>
          <w:divBdr>
            <w:top w:val="none" w:sz="0" w:space="0" w:color="auto"/>
            <w:left w:val="none" w:sz="0" w:space="0" w:color="auto"/>
            <w:bottom w:val="none" w:sz="0" w:space="0" w:color="auto"/>
            <w:right w:val="none" w:sz="0" w:space="0" w:color="auto"/>
          </w:divBdr>
        </w:div>
        <w:div w:id="249193055">
          <w:marLeft w:val="640"/>
          <w:marRight w:val="0"/>
          <w:marTop w:val="0"/>
          <w:marBottom w:val="0"/>
          <w:divBdr>
            <w:top w:val="none" w:sz="0" w:space="0" w:color="auto"/>
            <w:left w:val="none" w:sz="0" w:space="0" w:color="auto"/>
            <w:bottom w:val="none" w:sz="0" w:space="0" w:color="auto"/>
            <w:right w:val="none" w:sz="0" w:space="0" w:color="auto"/>
          </w:divBdr>
        </w:div>
        <w:div w:id="1849323090">
          <w:marLeft w:val="640"/>
          <w:marRight w:val="0"/>
          <w:marTop w:val="0"/>
          <w:marBottom w:val="0"/>
          <w:divBdr>
            <w:top w:val="none" w:sz="0" w:space="0" w:color="auto"/>
            <w:left w:val="none" w:sz="0" w:space="0" w:color="auto"/>
            <w:bottom w:val="none" w:sz="0" w:space="0" w:color="auto"/>
            <w:right w:val="none" w:sz="0" w:space="0" w:color="auto"/>
          </w:divBdr>
        </w:div>
        <w:div w:id="1523518189">
          <w:marLeft w:val="640"/>
          <w:marRight w:val="0"/>
          <w:marTop w:val="0"/>
          <w:marBottom w:val="0"/>
          <w:divBdr>
            <w:top w:val="none" w:sz="0" w:space="0" w:color="auto"/>
            <w:left w:val="none" w:sz="0" w:space="0" w:color="auto"/>
            <w:bottom w:val="none" w:sz="0" w:space="0" w:color="auto"/>
            <w:right w:val="none" w:sz="0" w:space="0" w:color="auto"/>
          </w:divBdr>
        </w:div>
        <w:div w:id="1010137508">
          <w:marLeft w:val="640"/>
          <w:marRight w:val="0"/>
          <w:marTop w:val="0"/>
          <w:marBottom w:val="0"/>
          <w:divBdr>
            <w:top w:val="none" w:sz="0" w:space="0" w:color="auto"/>
            <w:left w:val="none" w:sz="0" w:space="0" w:color="auto"/>
            <w:bottom w:val="none" w:sz="0" w:space="0" w:color="auto"/>
            <w:right w:val="none" w:sz="0" w:space="0" w:color="auto"/>
          </w:divBdr>
        </w:div>
        <w:div w:id="998076773">
          <w:marLeft w:val="640"/>
          <w:marRight w:val="0"/>
          <w:marTop w:val="0"/>
          <w:marBottom w:val="0"/>
          <w:divBdr>
            <w:top w:val="none" w:sz="0" w:space="0" w:color="auto"/>
            <w:left w:val="none" w:sz="0" w:space="0" w:color="auto"/>
            <w:bottom w:val="none" w:sz="0" w:space="0" w:color="auto"/>
            <w:right w:val="none" w:sz="0" w:space="0" w:color="auto"/>
          </w:divBdr>
        </w:div>
        <w:div w:id="1338772217">
          <w:marLeft w:val="640"/>
          <w:marRight w:val="0"/>
          <w:marTop w:val="0"/>
          <w:marBottom w:val="0"/>
          <w:divBdr>
            <w:top w:val="none" w:sz="0" w:space="0" w:color="auto"/>
            <w:left w:val="none" w:sz="0" w:space="0" w:color="auto"/>
            <w:bottom w:val="none" w:sz="0" w:space="0" w:color="auto"/>
            <w:right w:val="none" w:sz="0" w:space="0" w:color="auto"/>
          </w:divBdr>
        </w:div>
        <w:div w:id="145781539">
          <w:marLeft w:val="640"/>
          <w:marRight w:val="0"/>
          <w:marTop w:val="0"/>
          <w:marBottom w:val="0"/>
          <w:divBdr>
            <w:top w:val="none" w:sz="0" w:space="0" w:color="auto"/>
            <w:left w:val="none" w:sz="0" w:space="0" w:color="auto"/>
            <w:bottom w:val="none" w:sz="0" w:space="0" w:color="auto"/>
            <w:right w:val="none" w:sz="0" w:space="0" w:color="auto"/>
          </w:divBdr>
        </w:div>
      </w:divsChild>
    </w:div>
    <w:div w:id="1122458181">
      <w:bodyDiv w:val="1"/>
      <w:marLeft w:val="0"/>
      <w:marRight w:val="0"/>
      <w:marTop w:val="0"/>
      <w:marBottom w:val="0"/>
      <w:divBdr>
        <w:top w:val="none" w:sz="0" w:space="0" w:color="auto"/>
        <w:left w:val="none" w:sz="0" w:space="0" w:color="auto"/>
        <w:bottom w:val="none" w:sz="0" w:space="0" w:color="auto"/>
        <w:right w:val="none" w:sz="0" w:space="0" w:color="auto"/>
      </w:divBdr>
      <w:divsChild>
        <w:div w:id="83916011">
          <w:marLeft w:val="640"/>
          <w:marRight w:val="0"/>
          <w:marTop w:val="0"/>
          <w:marBottom w:val="0"/>
          <w:divBdr>
            <w:top w:val="none" w:sz="0" w:space="0" w:color="auto"/>
            <w:left w:val="none" w:sz="0" w:space="0" w:color="auto"/>
            <w:bottom w:val="none" w:sz="0" w:space="0" w:color="auto"/>
            <w:right w:val="none" w:sz="0" w:space="0" w:color="auto"/>
          </w:divBdr>
        </w:div>
        <w:div w:id="89082316">
          <w:marLeft w:val="640"/>
          <w:marRight w:val="0"/>
          <w:marTop w:val="0"/>
          <w:marBottom w:val="0"/>
          <w:divBdr>
            <w:top w:val="none" w:sz="0" w:space="0" w:color="auto"/>
            <w:left w:val="none" w:sz="0" w:space="0" w:color="auto"/>
            <w:bottom w:val="none" w:sz="0" w:space="0" w:color="auto"/>
            <w:right w:val="none" w:sz="0" w:space="0" w:color="auto"/>
          </w:divBdr>
        </w:div>
        <w:div w:id="1100643044">
          <w:marLeft w:val="640"/>
          <w:marRight w:val="0"/>
          <w:marTop w:val="0"/>
          <w:marBottom w:val="0"/>
          <w:divBdr>
            <w:top w:val="none" w:sz="0" w:space="0" w:color="auto"/>
            <w:left w:val="none" w:sz="0" w:space="0" w:color="auto"/>
            <w:bottom w:val="none" w:sz="0" w:space="0" w:color="auto"/>
            <w:right w:val="none" w:sz="0" w:space="0" w:color="auto"/>
          </w:divBdr>
        </w:div>
        <w:div w:id="573466177">
          <w:marLeft w:val="640"/>
          <w:marRight w:val="0"/>
          <w:marTop w:val="0"/>
          <w:marBottom w:val="0"/>
          <w:divBdr>
            <w:top w:val="none" w:sz="0" w:space="0" w:color="auto"/>
            <w:left w:val="none" w:sz="0" w:space="0" w:color="auto"/>
            <w:bottom w:val="none" w:sz="0" w:space="0" w:color="auto"/>
            <w:right w:val="none" w:sz="0" w:space="0" w:color="auto"/>
          </w:divBdr>
        </w:div>
        <w:div w:id="1707024883">
          <w:marLeft w:val="640"/>
          <w:marRight w:val="0"/>
          <w:marTop w:val="0"/>
          <w:marBottom w:val="0"/>
          <w:divBdr>
            <w:top w:val="none" w:sz="0" w:space="0" w:color="auto"/>
            <w:left w:val="none" w:sz="0" w:space="0" w:color="auto"/>
            <w:bottom w:val="none" w:sz="0" w:space="0" w:color="auto"/>
            <w:right w:val="none" w:sz="0" w:space="0" w:color="auto"/>
          </w:divBdr>
        </w:div>
        <w:div w:id="2118407697">
          <w:marLeft w:val="640"/>
          <w:marRight w:val="0"/>
          <w:marTop w:val="0"/>
          <w:marBottom w:val="0"/>
          <w:divBdr>
            <w:top w:val="none" w:sz="0" w:space="0" w:color="auto"/>
            <w:left w:val="none" w:sz="0" w:space="0" w:color="auto"/>
            <w:bottom w:val="none" w:sz="0" w:space="0" w:color="auto"/>
            <w:right w:val="none" w:sz="0" w:space="0" w:color="auto"/>
          </w:divBdr>
        </w:div>
        <w:div w:id="1987513565">
          <w:marLeft w:val="640"/>
          <w:marRight w:val="0"/>
          <w:marTop w:val="0"/>
          <w:marBottom w:val="0"/>
          <w:divBdr>
            <w:top w:val="none" w:sz="0" w:space="0" w:color="auto"/>
            <w:left w:val="none" w:sz="0" w:space="0" w:color="auto"/>
            <w:bottom w:val="none" w:sz="0" w:space="0" w:color="auto"/>
            <w:right w:val="none" w:sz="0" w:space="0" w:color="auto"/>
          </w:divBdr>
        </w:div>
        <w:div w:id="23289818">
          <w:marLeft w:val="640"/>
          <w:marRight w:val="0"/>
          <w:marTop w:val="0"/>
          <w:marBottom w:val="0"/>
          <w:divBdr>
            <w:top w:val="none" w:sz="0" w:space="0" w:color="auto"/>
            <w:left w:val="none" w:sz="0" w:space="0" w:color="auto"/>
            <w:bottom w:val="none" w:sz="0" w:space="0" w:color="auto"/>
            <w:right w:val="none" w:sz="0" w:space="0" w:color="auto"/>
          </w:divBdr>
        </w:div>
        <w:div w:id="1530297483">
          <w:marLeft w:val="640"/>
          <w:marRight w:val="0"/>
          <w:marTop w:val="0"/>
          <w:marBottom w:val="0"/>
          <w:divBdr>
            <w:top w:val="none" w:sz="0" w:space="0" w:color="auto"/>
            <w:left w:val="none" w:sz="0" w:space="0" w:color="auto"/>
            <w:bottom w:val="none" w:sz="0" w:space="0" w:color="auto"/>
            <w:right w:val="none" w:sz="0" w:space="0" w:color="auto"/>
          </w:divBdr>
        </w:div>
        <w:div w:id="508494297">
          <w:marLeft w:val="640"/>
          <w:marRight w:val="0"/>
          <w:marTop w:val="0"/>
          <w:marBottom w:val="0"/>
          <w:divBdr>
            <w:top w:val="none" w:sz="0" w:space="0" w:color="auto"/>
            <w:left w:val="none" w:sz="0" w:space="0" w:color="auto"/>
            <w:bottom w:val="none" w:sz="0" w:space="0" w:color="auto"/>
            <w:right w:val="none" w:sz="0" w:space="0" w:color="auto"/>
          </w:divBdr>
        </w:div>
        <w:div w:id="2070378473">
          <w:marLeft w:val="640"/>
          <w:marRight w:val="0"/>
          <w:marTop w:val="0"/>
          <w:marBottom w:val="0"/>
          <w:divBdr>
            <w:top w:val="none" w:sz="0" w:space="0" w:color="auto"/>
            <w:left w:val="none" w:sz="0" w:space="0" w:color="auto"/>
            <w:bottom w:val="none" w:sz="0" w:space="0" w:color="auto"/>
            <w:right w:val="none" w:sz="0" w:space="0" w:color="auto"/>
          </w:divBdr>
        </w:div>
        <w:div w:id="1459108209">
          <w:marLeft w:val="640"/>
          <w:marRight w:val="0"/>
          <w:marTop w:val="0"/>
          <w:marBottom w:val="0"/>
          <w:divBdr>
            <w:top w:val="none" w:sz="0" w:space="0" w:color="auto"/>
            <w:left w:val="none" w:sz="0" w:space="0" w:color="auto"/>
            <w:bottom w:val="none" w:sz="0" w:space="0" w:color="auto"/>
            <w:right w:val="none" w:sz="0" w:space="0" w:color="auto"/>
          </w:divBdr>
        </w:div>
        <w:div w:id="765880821">
          <w:marLeft w:val="640"/>
          <w:marRight w:val="0"/>
          <w:marTop w:val="0"/>
          <w:marBottom w:val="0"/>
          <w:divBdr>
            <w:top w:val="none" w:sz="0" w:space="0" w:color="auto"/>
            <w:left w:val="none" w:sz="0" w:space="0" w:color="auto"/>
            <w:bottom w:val="none" w:sz="0" w:space="0" w:color="auto"/>
            <w:right w:val="none" w:sz="0" w:space="0" w:color="auto"/>
          </w:divBdr>
        </w:div>
        <w:div w:id="180122090">
          <w:marLeft w:val="640"/>
          <w:marRight w:val="0"/>
          <w:marTop w:val="0"/>
          <w:marBottom w:val="0"/>
          <w:divBdr>
            <w:top w:val="none" w:sz="0" w:space="0" w:color="auto"/>
            <w:left w:val="none" w:sz="0" w:space="0" w:color="auto"/>
            <w:bottom w:val="none" w:sz="0" w:space="0" w:color="auto"/>
            <w:right w:val="none" w:sz="0" w:space="0" w:color="auto"/>
          </w:divBdr>
        </w:div>
        <w:div w:id="1303467734">
          <w:marLeft w:val="640"/>
          <w:marRight w:val="0"/>
          <w:marTop w:val="0"/>
          <w:marBottom w:val="0"/>
          <w:divBdr>
            <w:top w:val="none" w:sz="0" w:space="0" w:color="auto"/>
            <w:left w:val="none" w:sz="0" w:space="0" w:color="auto"/>
            <w:bottom w:val="none" w:sz="0" w:space="0" w:color="auto"/>
            <w:right w:val="none" w:sz="0" w:space="0" w:color="auto"/>
          </w:divBdr>
        </w:div>
        <w:div w:id="1669360608">
          <w:marLeft w:val="640"/>
          <w:marRight w:val="0"/>
          <w:marTop w:val="0"/>
          <w:marBottom w:val="0"/>
          <w:divBdr>
            <w:top w:val="none" w:sz="0" w:space="0" w:color="auto"/>
            <w:left w:val="none" w:sz="0" w:space="0" w:color="auto"/>
            <w:bottom w:val="none" w:sz="0" w:space="0" w:color="auto"/>
            <w:right w:val="none" w:sz="0" w:space="0" w:color="auto"/>
          </w:divBdr>
        </w:div>
        <w:div w:id="334498588">
          <w:marLeft w:val="640"/>
          <w:marRight w:val="0"/>
          <w:marTop w:val="0"/>
          <w:marBottom w:val="0"/>
          <w:divBdr>
            <w:top w:val="none" w:sz="0" w:space="0" w:color="auto"/>
            <w:left w:val="none" w:sz="0" w:space="0" w:color="auto"/>
            <w:bottom w:val="none" w:sz="0" w:space="0" w:color="auto"/>
            <w:right w:val="none" w:sz="0" w:space="0" w:color="auto"/>
          </w:divBdr>
        </w:div>
        <w:div w:id="1111508117">
          <w:marLeft w:val="640"/>
          <w:marRight w:val="0"/>
          <w:marTop w:val="0"/>
          <w:marBottom w:val="0"/>
          <w:divBdr>
            <w:top w:val="none" w:sz="0" w:space="0" w:color="auto"/>
            <w:left w:val="none" w:sz="0" w:space="0" w:color="auto"/>
            <w:bottom w:val="none" w:sz="0" w:space="0" w:color="auto"/>
            <w:right w:val="none" w:sz="0" w:space="0" w:color="auto"/>
          </w:divBdr>
        </w:div>
        <w:div w:id="340200525">
          <w:marLeft w:val="640"/>
          <w:marRight w:val="0"/>
          <w:marTop w:val="0"/>
          <w:marBottom w:val="0"/>
          <w:divBdr>
            <w:top w:val="none" w:sz="0" w:space="0" w:color="auto"/>
            <w:left w:val="none" w:sz="0" w:space="0" w:color="auto"/>
            <w:bottom w:val="none" w:sz="0" w:space="0" w:color="auto"/>
            <w:right w:val="none" w:sz="0" w:space="0" w:color="auto"/>
          </w:divBdr>
        </w:div>
        <w:div w:id="1672021019">
          <w:marLeft w:val="640"/>
          <w:marRight w:val="0"/>
          <w:marTop w:val="0"/>
          <w:marBottom w:val="0"/>
          <w:divBdr>
            <w:top w:val="none" w:sz="0" w:space="0" w:color="auto"/>
            <w:left w:val="none" w:sz="0" w:space="0" w:color="auto"/>
            <w:bottom w:val="none" w:sz="0" w:space="0" w:color="auto"/>
            <w:right w:val="none" w:sz="0" w:space="0" w:color="auto"/>
          </w:divBdr>
        </w:div>
        <w:div w:id="235173076">
          <w:marLeft w:val="640"/>
          <w:marRight w:val="0"/>
          <w:marTop w:val="0"/>
          <w:marBottom w:val="0"/>
          <w:divBdr>
            <w:top w:val="none" w:sz="0" w:space="0" w:color="auto"/>
            <w:left w:val="none" w:sz="0" w:space="0" w:color="auto"/>
            <w:bottom w:val="none" w:sz="0" w:space="0" w:color="auto"/>
            <w:right w:val="none" w:sz="0" w:space="0" w:color="auto"/>
          </w:divBdr>
        </w:div>
        <w:div w:id="490558599">
          <w:marLeft w:val="640"/>
          <w:marRight w:val="0"/>
          <w:marTop w:val="0"/>
          <w:marBottom w:val="0"/>
          <w:divBdr>
            <w:top w:val="none" w:sz="0" w:space="0" w:color="auto"/>
            <w:left w:val="none" w:sz="0" w:space="0" w:color="auto"/>
            <w:bottom w:val="none" w:sz="0" w:space="0" w:color="auto"/>
            <w:right w:val="none" w:sz="0" w:space="0" w:color="auto"/>
          </w:divBdr>
        </w:div>
        <w:div w:id="1749885728">
          <w:marLeft w:val="640"/>
          <w:marRight w:val="0"/>
          <w:marTop w:val="0"/>
          <w:marBottom w:val="0"/>
          <w:divBdr>
            <w:top w:val="none" w:sz="0" w:space="0" w:color="auto"/>
            <w:left w:val="none" w:sz="0" w:space="0" w:color="auto"/>
            <w:bottom w:val="none" w:sz="0" w:space="0" w:color="auto"/>
            <w:right w:val="none" w:sz="0" w:space="0" w:color="auto"/>
          </w:divBdr>
        </w:div>
        <w:div w:id="407003168">
          <w:marLeft w:val="640"/>
          <w:marRight w:val="0"/>
          <w:marTop w:val="0"/>
          <w:marBottom w:val="0"/>
          <w:divBdr>
            <w:top w:val="none" w:sz="0" w:space="0" w:color="auto"/>
            <w:left w:val="none" w:sz="0" w:space="0" w:color="auto"/>
            <w:bottom w:val="none" w:sz="0" w:space="0" w:color="auto"/>
            <w:right w:val="none" w:sz="0" w:space="0" w:color="auto"/>
          </w:divBdr>
        </w:div>
        <w:div w:id="1568150781">
          <w:marLeft w:val="640"/>
          <w:marRight w:val="0"/>
          <w:marTop w:val="0"/>
          <w:marBottom w:val="0"/>
          <w:divBdr>
            <w:top w:val="none" w:sz="0" w:space="0" w:color="auto"/>
            <w:left w:val="none" w:sz="0" w:space="0" w:color="auto"/>
            <w:bottom w:val="none" w:sz="0" w:space="0" w:color="auto"/>
            <w:right w:val="none" w:sz="0" w:space="0" w:color="auto"/>
          </w:divBdr>
        </w:div>
        <w:div w:id="1002197946">
          <w:marLeft w:val="640"/>
          <w:marRight w:val="0"/>
          <w:marTop w:val="0"/>
          <w:marBottom w:val="0"/>
          <w:divBdr>
            <w:top w:val="none" w:sz="0" w:space="0" w:color="auto"/>
            <w:left w:val="none" w:sz="0" w:space="0" w:color="auto"/>
            <w:bottom w:val="none" w:sz="0" w:space="0" w:color="auto"/>
            <w:right w:val="none" w:sz="0" w:space="0" w:color="auto"/>
          </w:divBdr>
        </w:div>
        <w:div w:id="490802126">
          <w:marLeft w:val="640"/>
          <w:marRight w:val="0"/>
          <w:marTop w:val="0"/>
          <w:marBottom w:val="0"/>
          <w:divBdr>
            <w:top w:val="none" w:sz="0" w:space="0" w:color="auto"/>
            <w:left w:val="none" w:sz="0" w:space="0" w:color="auto"/>
            <w:bottom w:val="none" w:sz="0" w:space="0" w:color="auto"/>
            <w:right w:val="none" w:sz="0" w:space="0" w:color="auto"/>
          </w:divBdr>
        </w:div>
        <w:div w:id="1709337243">
          <w:marLeft w:val="640"/>
          <w:marRight w:val="0"/>
          <w:marTop w:val="0"/>
          <w:marBottom w:val="0"/>
          <w:divBdr>
            <w:top w:val="none" w:sz="0" w:space="0" w:color="auto"/>
            <w:left w:val="none" w:sz="0" w:space="0" w:color="auto"/>
            <w:bottom w:val="none" w:sz="0" w:space="0" w:color="auto"/>
            <w:right w:val="none" w:sz="0" w:space="0" w:color="auto"/>
          </w:divBdr>
        </w:div>
        <w:div w:id="1822892073">
          <w:marLeft w:val="640"/>
          <w:marRight w:val="0"/>
          <w:marTop w:val="0"/>
          <w:marBottom w:val="0"/>
          <w:divBdr>
            <w:top w:val="none" w:sz="0" w:space="0" w:color="auto"/>
            <w:left w:val="none" w:sz="0" w:space="0" w:color="auto"/>
            <w:bottom w:val="none" w:sz="0" w:space="0" w:color="auto"/>
            <w:right w:val="none" w:sz="0" w:space="0" w:color="auto"/>
          </w:divBdr>
        </w:div>
        <w:div w:id="1511946462">
          <w:marLeft w:val="640"/>
          <w:marRight w:val="0"/>
          <w:marTop w:val="0"/>
          <w:marBottom w:val="0"/>
          <w:divBdr>
            <w:top w:val="none" w:sz="0" w:space="0" w:color="auto"/>
            <w:left w:val="none" w:sz="0" w:space="0" w:color="auto"/>
            <w:bottom w:val="none" w:sz="0" w:space="0" w:color="auto"/>
            <w:right w:val="none" w:sz="0" w:space="0" w:color="auto"/>
          </w:divBdr>
        </w:div>
        <w:div w:id="2025547733">
          <w:marLeft w:val="640"/>
          <w:marRight w:val="0"/>
          <w:marTop w:val="0"/>
          <w:marBottom w:val="0"/>
          <w:divBdr>
            <w:top w:val="none" w:sz="0" w:space="0" w:color="auto"/>
            <w:left w:val="none" w:sz="0" w:space="0" w:color="auto"/>
            <w:bottom w:val="none" w:sz="0" w:space="0" w:color="auto"/>
            <w:right w:val="none" w:sz="0" w:space="0" w:color="auto"/>
          </w:divBdr>
        </w:div>
        <w:div w:id="1801728204">
          <w:marLeft w:val="640"/>
          <w:marRight w:val="0"/>
          <w:marTop w:val="0"/>
          <w:marBottom w:val="0"/>
          <w:divBdr>
            <w:top w:val="none" w:sz="0" w:space="0" w:color="auto"/>
            <w:left w:val="none" w:sz="0" w:space="0" w:color="auto"/>
            <w:bottom w:val="none" w:sz="0" w:space="0" w:color="auto"/>
            <w:right w:val="none" w:sz="0" w:space="0" w:color="auto"/>
          </w:divBdr>
        </w:div>
        <w:div w:id="729429390">
          <w:marLeft w:val="640"/>
          <w:marRight w:val="0"/>
          <w:marTop w:val="0"/>
          <w:marBottom w:val="0"/>
          <w:divBdr>
            <w:top w:val="none" w:sz="0" w:space="0" w:color="auto"/>
            <w:left w:val="none" w:sz="0" w:space="0" w:color="auto"/>
            <w:bottom w:val="none" w:sz="0" w:space="0" w:color="auto"/>
            <w:right w:val="none" w:sz="0" w:space="0" w:color="auto"/>
          </w:divBdr>
        </w:div>
        <w:div w:id="621811348">
          <w:marLeft w:val="640"/>
          <w:marRight w:val="0"/>
          <w:marTop w:val="0"/>
          <w:marBottom w:val="0"/>
          <w:divBdr>
            <w:top w:val="none" w:sz="0" w:space="0" w:color="auto"/>
            <w:left w:val="none" w:sz="0" w:space="0" w:color="auto"/>
            <w:bottom w:val="none" w:sz="0" w:space="0" w:color="auto"/>
            <w:right w:val="none" w:sz="0" w:space="0" w:color="auto"/>
          </w:divBdr>
        </w:div>
        <w:div w:id="687877646">
          <w:marLeft w:val="640"/>
          <w:marRight w:val="0"/>
          <w:marTop w:val="0"/>
          <w:marBottom w:val="0"/>
          <w:divBdr>
            <w:top w:val="none" w:sz="0" w:space="0" w:color="auto"/>
            <w:left w:val="none" w:sz="0" w:space="0" w:color="auto"/>
            <w:bottom w:val="none" w:sz="0" w:space="0" w:color="auto"/>
            <w:right w:val="none" w:sz="0" w:space="0" w:color="auto"/>
          </w:divBdr>
        </w:div>
        <w:div w:id="1822692350">
          <w:marLeft w:val="640"/>
          <w:marRight w:val="0"/>
          <w:marTop w:val="0"/>
          <w:marBottom w:val="0"/>
          <w:divBdr>
            <w:top w:val="none" w:sz="0" w:space="0" w:color="auto"/>
            <w:left w:val="none" w:sz="0" w:space="0" w:color="auto"/>
            <w:bottom w:val="none" w:sz="0" w:space="0" w:color="auto"/>
            <w:right w:val="none" w:sz="0" w:space="0" w:color="auto"/>
          </w:divBdr>
        </w:div>
        <w:div w:id="396755909">
          <w:marLeft w:val="640"/>
          <w:marRight w:val="0"/>
          <w:marTop w:val="0"/>
          <w:marBottom w:val="0"/>
          <w:divBdr>
            <w:top w:val="none" w:sz="0" w:space="0" w:color="auto"/>
            <w:left w:val="none" w:sz="0" w:space="0" w:color="auto"/>
            <w:bottom w:val="none" w:sz="0" w:space="0" w:color="auto"/>
            <w:right w:val="none" w:sz="0" w:space="0" w:color="auto"/>
          </w:divBdr>
        </w:div>
        <w:div w:id="635766774">
          <w:marLeft w:val="640"/>
          <w:marRight w:val="0"/>
          <w:marTop w:val="0"/>
          <w:marBottom w:val="0"/>
          <w:divBdr>
            <w:top w:val="none" w:sz="0" w:space="0" w:color="auto"/>
            <w:left w:val="none" w:sz="0" w:space="0" w:color="auto"/>
            <w:bottom w:val="none" w:sz="0" w:space="0" w:color="auto"/>
            <w:right w:val="none" w:sz="0" w:space="0" w:color="auto"/>
          </w:divBdr>
        </w:div>
        <w:div w:id="2064285342">
          <w:marLeft w:val="640"/>
          <w:marRight w:val="0"/>
          <w:marTop w:val="0"/>
          <w:marBottom w:val="0"/>
          <w:divBdr>
            <w:top w:val="none" w:sz="0" w:space="0" w:color="auto"/>
            <w:left w:val="none" w:sz="0" w:space="0" w:color="auto"/>
            <w:bottom w:val="none" w:sz="0" w:space="0" w:color="auto"/>
            <w:right w:val="none" w:sz="0" w:space="0" w:color="auto"/>
          </w:divBdr>
        </w:div>
        <w:div w:id="558589368">
          <w:marLeft w:val="640"/>
          <w:marRight w:val="0"/>
          <w:marTop w:val="0"/>
          <w:marBottom w:val="0"/>
          <w:divBdr>
            <w:top w:val="none" w:sz="0" w:space="0" w:color="auto"/>
            <w:left w:val="none" w:sz="0" w:space="0" w:color="auto"/>
            <w:bottom w:val="none" w:sz="0" w:space="0" w:color="auto"/>
            <w:right w:val="none" w:sz="0" w:space="0" w:color="auto"/>
          </w:divBdr>
        </w:div>
        <w:div w:id="1703284716">
          <w:marLeft w:val="640"/>
          <w:marRight w:val="0"/>
          <w:marTop w:val="0"/>
          <w:marBottom w:val="0"/>
          <w:divBdr>
            <w:top w:val="none" w:sz="0" w:space="0" w:color="auto"/>
            <w:left w:val="none" w:sz="0" w:space="0" w:color="auto"/>
            <w:bottom w:val="none" w:sz="0" w:space="0" w:color="auto"/>
            <w:right w:val="none" w:sz="0" w:space="0" w:color="auto"/>
          </w:divBdr>
        </w:div>
        <w:div w:id="1873033437">
          <w:marLeft w:val="640"/>
          <w:marRight w:val="0"/>
          <w:marTop w:val="0"/>
          <w:marBottom w:val="0"/>
          <w:divBdr>
            <w:top w:val="none" w:sz="0" w:space="0" w:color="auto"/>
            <w:left w:val="none" w:sz="0" w:space="0" w:color="auto"/>
            <w:bottom w:val="none" w:sz="0" w:space="0" w:color="auto"/>
            <w:right w:val="none" w:sz="0" w:space="0" w:color="auto"/>
          </w:divBdr>
        </w:div>
        <w:div w:id="255750368">
          <w:marLeft w:val="640"/>
          <w:marRight w:val="0"/>
          <w:marTop w:val="0"/>
          <w:marBottom w:val="0"/>
          <w:divBdr>
            <w:top w:val="none" w:sz="0" w:space="0" w:color="auto"/>
            <w:left w:val="none" w:sz="0" w:space="0" w:color="auto"/>
            <w:bottom w:val="none" w:sz="0" w:space="0" w:color="auto"/>
            <w:right w:val="none" w:sz="0" w:space="0" w:color="auto"/>
          </w:divBdr>
        </w:div>
        <w:div w:id="1970821282">
          <w:marLeft w:val="640"/>
          <w:marRight w:val="0"/>
          <w:marTop w:val="0"/>
          <w:marBottom w:val="0"/>
          <w:divBdr>
            <w:top w:val="none" w:sz="0" w:space="0" w:color="auto"/>
            <w:left w:val="none" w:sz="0" w:space="0" w:color="auto"/>
            <w:bottom w:val="none" w:sz="0" w:space="0" w:color="auto"/>
            <w:right w:val="none" w:sz="0" w:space="0" w:color="auto"/>
          </w:divBdr>
        </w:div>
        <w:div w:id="1561866239">
          <w:marLeft w:val="640"/>
          <w:marRight w:val="0"/>
          <w:marTop w:val="0"/>
          <w:marBottom w:val="0"/>
          <w:divBdr>
            <w:top w:val="none" w:sz="0" w:space="0" w:color="auto"/>
            <w:left w:val="none" w:sz="0" w:space="0" w:color="auto"/>
            <w:bottom w:val="none" w:sz="0" w:space="0" w:color="auto"/>
            <w:right w:val="none" w:sz="0" w:space="0" w:color="auto"/>
          </w:divBdr>
        </w:div>
        <w:div w:id="1637684657">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28668669">
      <w:bodyDiv w:val="1"/>
      <w:marLeft w:val="0"/>
      <w:marRight w:val="0"/>
      <w:marTop w:val="0"/>
      <w:marBottom w:val="0"/>
      <w:divBdr>
        <w:top w:val="none" w:sz="0" w:space="0" w:color="auto"/>
        <w:left w:val="none" w:sz="0" w:space="0" w:color="auto"/>
        <w:bottom w:val="none" w:sz="0" w:space="0" w:color="auto"/>
        <w:right w:val="none" w:sz="0" w:space="0" w:color="auto"/>
      </w:divBdr>
      <w:divsChild>
        <w:div w:id="1601137254">
          <w:marLeft w:val="640"/>
          <w:marRight w:val="0"/>
          <w:marTop w:val="0"/>
          <w:marBottom w:val="0"/>
          <w:divBdr>
            <w:top w:val="none" w:sz="0" w:space="0" w:color="auto"/>
            <w:left w:val="none" w:sz="0" w:space="0" w:color="auto"/>
            <w:bottom w:val="none" w:sz="0" w:space="0" w:color="auto"/>
            <w:right w:val="none" w:sz="0" w:space="0" w:color="auto"/>
          </w:divBdr>
        </w:div>
        <w:div w:id="1940720903">
          <w:marLeft w:val="640"/>
          <w:marRight w:val="0"/>
          <w:marTop w:val="0"/>
          <w:marBottom w:val="0"/>
          <w:divBdr>
            <w:top w:val="none" w:sz="0" w:space="0" w:color="auto"/>
            <w:left w:val="none" w:sz="0" w:space="0" w:color="auto"/>
            <w:bottom w:val="none" w:sz="0" w:space="0" w:color="auto"/>
            <w:right w:val="none" w:sz="0" w:space="0" w:color="auto"/>
          </w:divBdr>
        </w:div>
        <w:div w:id="1433890647">
          <w:marLeft w:val="640"/>
          <w:marRight w:val="0"/>
          <w:marTop w:val="0"/>
          <w:marBottom w:val="0"/>
          <w:divBdr>
            <w:top w:val="none" w:sz="0" w:space="0" w:color="auto"/>
            <w:left w:val="none" w:sz="0" w:space="0" w:color="auto"/>
            <w:bottom w:val="none" w:sz="0" w:space="0" w:color="auto"/>
            <w:right w:val="none" w:sz="0" w:space="0" w:color="auto"/>
          </w:divBdr>
        </w:div>
        <w:div w:id="2085443376">
          <w:marLeft w:val="640"/>
          <w:marRight w:val="0"/>
          <w:marTop w:val="0"/>
          <w:marBottom w:val="0"/>
          <w:divBdr>
            <w:top w:val="none" w:sz="0" w:space="0" w:color="auto"/>
            <w:left w:val="none" w:sz="0" w:space="0" w:color="auto"/>
            <w:bottom w:val="none" w:sz="0" w:space="0" w:color="auto"/>
            <w:right w:val="none" w:sz="0" w:space="0" w:color="auto"/>
          </w:divBdr>
        </w:div>
        <w:div w:id="1696079406">
          <w:marLeft w:val="640"/>
          <w:marRight w:val="0"/>
          <w:marTop w:val="0"/>
          <w:marBottom w:val="0"/>
          <w:divBdr>
            <w:top w:val="none" w:sz="0" w:space="0" w:color="auto"/>
            <w:left w:val="none" w:sz="0" w:space="0" w:color="auto"/>
            <w:bottom w:val="none" w:sz="0" w:space="0" w:color="auto"/>
            <w:right w:val="none" w:sz="0" w:space="0" w:color="auto"/>
          </w:divBdr>
        </w:div>
        <w:div w:id="1266495733">
          <w:marLeft w:val="640"/>
          <w:marRight w:val="0"/>
          <w:marTop w:val="0"/>
          <w:marBottom w:val="0"/>
          <w:divBdr>
            <w:top w:val="none" w:sz="0" w:space="0" w:color="auto"/>
            <w:left w:val="none" w:sz="0" w:space="0" w:color="auto"/>
            <w:bottom w:val="none" w:sz="0" w:space="0" w:color="auto"/>
            <w:right w:val="none" w:sz="0" w:space="0" w:color="auto"/>
          </w:divBdr>
        </w:div>
        <w:div w:id="735129779">
          <w:marLeft w:val="640"/>
          <w:marRight w:val="0"/>
          <w:marTop w:val="0"/>
          <w:marBottom w:val="0"/>
          <w:divBdr>
            <w:top w:val="none" w:sz="0" w:space="0" w:color="auto"/>
            <w:left w:val="none" w:sz="0" w:space="0" w:color="auto"/>
            <w:bottom w:val="none" w:sz="0" w:space="0" w:color="auto"/>
            <w:right w:val="none" w:sz="0" w:space="0" w:color="auto"/>
          </w:divBdr>
        </w:div>
        <w:div w:id="1450932120">
          <w:marLeft w:val="640"/>
          <w:marRight w:val="0"/>
          <w:marTop w:val="0"/>
          <w:marBottom w:val="0"/>
          <w:divBdr>
            <w:top w:val="none" w:sz="0" w:space="0" w:color="auto"/>
            <w:left w:val="none" w:sz="0" w:space="0" w:color="auto"/>
            <w:bottom w:val="none" w:sz="0" w:space="0" w:color="auto"/>
            <w:right w:val="none" w:sz="0" w:space="0" w:color="auto"/>
          </w:divBdr>
        </w:div>
        <w:div w:id="504248609">
          <w:marLeft w:val="640"/>
          <w:marRight w:val="0"/>
          <w:marTop w:val="0"/>
          <w:marBottom w:val="0"/>
          <w:divBdr>
            <w:top w:val="none" w:sz="0" w:space="0" w:color="auto"/>
            <w:left w:val="none" w:sz="0" w:space="0" w:color="auto"/>
            <w:bottom w:val="none" w:sz="0" w:space="0" w:color="auto"/>
            <w:right w:val="none" w:sz="0" w:space="0" w:color="auto"/>
          </w:divBdr>
        </w:div>
        <w:div w:id="814300454">
          <w:marLeft w:val="640"/>
          <w:marRight w:val="0"/>
          <w:marTop w:val="0"/>
          <w:marBottom w:val="0"/>
          <w:divBdr>
            <w:top w:val="none" w:sz="0" w:space="0" w:color="auto"/>
            <w:left w:val="none" w:sz="0" w:space="0" w:color="auto"/>
            <w:bottom w:val="none" w:sz="0" w:space="0" w:color="auto"/>
            <w:right w:val="none" w:sz="0" w:space="0" w:color="auto"/>
          </w:divBdr>
        </w:div>
        <w:div w:id="2560138">
          <w:marLeft w:val="640"/>
          <w:marRight w:val="0"/>
          <w:marTop w:val="0"/>
          <w:marBottom w:val="0"/>
          <w:divBdr>
            <w:top w:val="none" w:sz="0" w:space="0" w:color="auto"/>
            <w:left w:val="none" w:sz="0" w:space="0" w:color="auto"/>
            <w:bottom w:val="none" w:sz="0" w:space="0" w:color="auto"/>
            <w:right w:val="none" w:sz="0" w:space="0" w:color="auto"/>
          </w:divBdr>
        </w:div>
        <w:div w:id="226234900">
          <w:marLeft w:val="640"/>
          <w:marRight w:val="0"/>
          <w:marTop w:val="0"/>
          <w:marBottom w:val="0"/>
          <w:divBdr>
            <w:top w:val="none" w:sz="0" w:space="0" w:color="auto"/>
            <w:left w:val="none" w:sz="0" w:space="0" w:color="auto"/>
            <w:bottom w:val="none" w:sz="0" w:space="0" w:color="auto"/>
            <w:right w:val="none" w:sz="0" w:space="0" w:color="auto"/>
          </w:divBdr>
        </w:div>
        <w:div w:id="645470616">
          <w:marLeft w:val="640"/>
          <w:marRight w:val="0"/>
          <w:marTop w:val="0"/>
          <w:marBottom w:val="0"/>
          <w:divBdr>
            <w:top w:val="none" w:sz="0" w:space="0" w:color="auto"/>
            <w:left w:val="none" w:sz="0" w:space="0" w:color="auto"/>
            <w:bottom w:val="none" w:sz="0" w:space="0" w:color="auto"/>
            <w:right w:val="none" w:sz="0" w:space="0" w:color="auto"/>
          </w:divBdr>
        </w:div>
        <w:div w:id="1993555940">
          <w:marLeft w:val="640"/>
          <w:marRight w:val="0"/>
          <w:marTop w:val="0"/>
          <w:marBottom w:val="0"/>
          <w:divBdr>
            <w:top w:val="none" w:sz="0" w:space="0" w:color="auto"/>
            <w:left w:val="none" w:sz="0" w:space="0" w:color="auto"/>
            <w:bottom w:val="none" w:sz="0" w:space="0" w:color="auto"/>
            <w:right w:val="none" w:sz="0" w:space="0" w:color="auto"/>
          </w:divBdr>
        </w:div>
        <w:div w:id="729766008">
          <w:marLeft w:val="640"/>
          <w:marRight w:val="0"/>
          <w:marTop w:val="0"/>
          <w:marBottom w:val="0"/>
          <w:divBdr>
            <w:top w:val="none" w:sz="0" w:space="0" w:color="auto"/>
            <w:left w:val="none" w:sz="0" w:space="0" w:color="auto"/>
            <w:bottom w:val="none" w:sz="0" w:space="0" w:color="auto"/>
            <w:right w:val="none" w:sz="0" w:space="0" w:color="auto"/>
          </w:divBdr>
        </w:div>
        <w:div w:id="370230512">
          <w:marLeft w:val="640"/>
          <w:marRight w:val="0"/>
          <w:marTop w:val="0"/>
          <w:marBottom w:val="0"/>
          <w:divBdr>
            <w:top w:val="none" w:sz="0" w:space="0" w:color="auto"/>
            <w:left w:val="none" w:sz="0" w:space="0" w:color="auto"/>
            <w:bottom w:val="none" w:sz="0" w:space="0" w:color="auto"/>
            <w:right w:val="none" w:sz="0" w:space="0" w:color="auto"/>
          </w:divBdr>
        </w:div>
        <w:div w:id="885606891">
          <w:marLeft w:val="640"/>
          <w:marRight w:val="0"/>
          <w:marTop w:val="0"/>
          <w:marBottom w:val="0"/>
          <w:divBdr>
            <w:top w:val="none" w:sz="0" w:space="0" w:color="auto"/>
            <w:left w:val="none" w:sz="0" w:space="0" w:color="auto"/>
            <w:bottom w:val="none" w:sz="0" w:space="0" w:color="auto"/>
            <w:right w:val="none" w:sz="0" w:space="0" w:color="auto"/>
          </w:divBdr>
        </w:div>
        <w:div w:id="1394045730">
          <w:marLeft w:val="640"/>
          <w:marRight w:val="0"/>
          <w:marTop w:val="0"/>
          <w:marBottom w:val="0"/>
          <w:divBdr>
            <w:top w:val="none" w:sz="0" w:space="0" w:color="auto"/>
            <w:left w:val="none" w:sz="0" w:space="0" w:color="auto"/>
            <w:bottom w:val="none" w:sz="0" w:space="0" w:color="auto"/>
            <w:right w:val="none" w:sz="0" w:space="0" w:color="auto"/>
          </w:divBdr>
        </w:div>
        <w:div w:id="15230352">
          <w:marLeft w:val="640"/>
          <w:marRight w:val="0"/>
          <w:marTop w:val="0"/>
          <w:marBottom w:val="0"/>
          <w:divBdr>
            <w:top w:val="none" w:sz="0" w:space="0" w:color="auto"/>
            <w:left w:val="none" w:sz="0" w:space="0" w:color="auto"/>
            <w:bottom w:val="none" w:sz="0" w:space="0" w:color="auto"/>
            <w:right w:val="none" w:sz="0" w:space="0" w:color="auto"/>
          </w:divBdr>
        </w:div>
        <w:div w:id="1971009734">
          <w:marLeft w:val="640"/>
          <w:marRight w:val="0"/>
          <w:marTop w:val="0"/>
          <w:marBottom w:val="0"/>
          <w:divBdr>
            <w:top w:val="none" w:sz="0" w:space="0" w:color="auto"/>
            <w:left w:val="none" w:sz="0" w:space="0" w:color="auto"/>
            <w:bottom w:val="none" w:sz="0" w:space="0" w:color="auto"/>
            <w:right w:val="none" w:sz="0" w:space="0" w:color="auto"/>
          </w:divBdr>
        </w:div>
        <w:div w:id="507260042">
          <w:marLeft w:val="640"/>
          <w:marRight w:val="0"/>
          <w:marTop w:val="0"/>
          <w:marBottom w:val="0"/>
          <w:divBdr>
            <w:top w:val="none" w:sz="0" w:space="0" w:color="auto"/>
            <w:left w:val="none" w:sz="0" w:space="0" w:color="auto"/>
            <w:bottom w:val="none" w:sz="0" w:space="0" w:color="auto"/>
            <w:right w:val="none" w:sz="0" w:space="0" w:color="auto"/>
          </w:divBdr>
        </w:div>
        <w:div w:id="1303729622">
          <w:marLeft w:val="640"/>
          <w:marRight w:val="0"/>
          <w:marTop w:val="0"/>
          <w:marBottom w:val="0"/>
          <w:divBdr>
            <w:top w:val="none" w:sz="0" w:space="0" w:color="auto"/>
            <w:left w:val="none" w:sz="0" w:space="0" w:color="auto"/>
            <w:bottom w:val="none" w:sz="0" w:space="0" w:color="auto"/>
            <w:right w:val="none" w:sz="0" w:space="0" w:color="auto"/>
          </w:divBdr>
        </w:div>
        <w:div w:id="44764377">
          <w:marLeft w:val="640"/>
          <w:marRight w:val="0"/>
          <w:marTop w:val="0"/>
          <w:marBottom w:val="0"/>
          <w:divBdr>
            <w:top w:val="none" w:sz="0" w:space="0" w:color="auto"/>
            <w:left w:val="none" w:sz="0" w:space="0" w:color="auto"/>
            <w:bottom w:val="none" w:sz="0" w:space="0" w:color="auto"/>
            <w:right w:val="none" w:sz="0" w:space="0" w:color="auto"/>
          </w:divBdr>
        </w:div>
        <w:div w:id="1873953323">
          <w:marLeft w:val="640"/>
          <w:marRight w:val="0"/>
          <w:marTop w:val="0"/>
          <w:marBottom w:val="0"/>
          <w:divBdr>
            <w:top w:val="none" w:sz="0" w:space="0" w:color="auto"/>
            <w:left w:val="none" w:sz="0" w:space="0" w:color="auto"/>
            <w:bottom w:val="none" w:sz="0" w:space="0" w:color="auto"/>
            <w:right w:val="none" w:sz="0" w:space="0" w:color="auto"/>
          </w:divBdr>
        </w:div>
        <w:div w:id="294067822">
          <w:marLeft w:val="640"/>
          <w:marRight w:val="0"/>
          <w:marTop w:val="0"/>
          <w:marBottom w:val="0"/>
          <w:divBdr>
            <w:top w:val="none" w:sz="0" w:space="0" w:color="auto"/>
            <w:left w:val="none" w:sz="0" w:space="0" w:color="auto"/>
            <w:bottom w:val="none" w:sz="0" w:space="0" w:color="auto"/>
            <w:right w:val="none" w:sz="0" w:space="0" w:color="auto"/>
          </w:divBdr>
        </w:div>
        <w:div w:id="1673874360">
          <w:marLeft w:val="640"/>
          <w:marRight w:val="0"/>
          <w:marTop w:val="0"/>
          <w:marBottom w:val="0"/>
          <w:divBdr>
            <w:top w:val="none" w:sz="0" w:space="0" w:color="auto"/>
            <w:left w:val="none" w:sz="0" w:space="0" w:color="auto"/>
            <w:bottom w:val="none" w:sz="0" w:space="0" w:color="auto"/>
            <w:right w:val="none" w:sz="0" w:space="0" w:color="auto"/>
          </w:divBdr>
        </w:div>
        <w:div w:id="1762872353">
          <w:marLeft w:val="640"/>
          <w:marRight w:val="0"/>
          <w:marTop w:val="0"/>
          <w:marBottom w:val="0"/>
          <w:divBdr>
            <w:top w:val="none" w:sz="0" w:space="0" w:color="auto"/>
            <w:left w:val="none" w:sz="0" w:space="0" w:color="auto"/>
            <w:bottom w:val="none" w:sz="0" w:space="0" w:color="auto"/>
            <w:right w:val="none" w:sz="0" w:space="0" w:color="auto"/>
          </w:divBdr>
        </w:div>
        <w:div w:id="903301569">
          <w:marLeft w:val="640"/>
          <w:marRight w:val="0"/>
          <w:marTop w:val="0"/>
          <w:marBottom w:val="0"/>
          <w:divBdr>
            <w:top w:val="none" w:sz="0" w:space="0" w:color="auto"/>
            <w:left w:val="none" w:sz="0" w:space="0" w:color="auto"/>
            <w:bottom w:val="none" w:sz="0" w:space="0" w:color="auto"/>
            <w:right w:val="none" w:sz="0" w:space="0" w:color="auto"/>
          </w:divBdr>
        </w:div>
        <w:div w:id="117071891">
          <w:marLeft w:val="640"/>
          <w:marRight w:val="0"/>
          <w:marTop w:val="0"/>
          <w:marBottom w:val="0"/>
          <w:divBdr>
            <w:top w:val="none" w:sz="0" w:space="0" w:color="auto"/>
            <w:left w:val="none" w:sz="0" w:space="0" w:color="auto"/>
            <w:bottom w:val="none" w:sz="0" w:space="0" w:color="auto"/>
            <w:right w:val="none" w:sz="0" w:space="0" w:color="auto"/>
          </w:divBdr>
        </w:div>
        <w:div w:id="1270623435">
          <w:marLeft w:val="640"/>
          <w:marRight w:val="0"/>
          <w:marTop w:val="0"/>
          <w:marBottom w:val="0"/>
          <w:divBdr>
            <w:top w:val="none" w:sz="0" w:space="0" w:color="auto"/>
            <w:left w:val="none" w:sz="0" w:space="0" w:color="auto"/>
            <w:bottom w:val="none" w:sz="0" w:space="0" w:color="auto"/>
            <w:right w:val="none" w:sz="0" w:space="0" w:color="auto"/>
          </w:divBdr>
        </w:div>
        <w:div w:id="1954484098">
          <w:marLeft w:val="640"/>
          <w:marRight w:val="0"/>
          <w:marTop w:val="0"/>
          <w:marBottom w:val="0"/>
          <w:divBdr>
            <w:top w:val="none" w:sz="0" w:space="0" w:color="auto"/>
            <w:left w:val="none" w:sz="0" w:space="0" w:color="auto"/>
            <w:bottom w:val="none" w:sz="0" w:space="0" w:color="auto"/>
            <w:right w:val="none" w:sz="0" w:space="0" w:color="auto"/>
          </w:divBdr>
        </w:div>
        <w:div w:id="1806239421">
          <w:marLeft w:val="640"/>
          <w:marRight w:val="0"/>
          <w:marTop w:val="0"/>
          <w:marBottom w:val="0"/>
          <w:divBdr>
            <w:top w:val="none" w:sz="0" w:space="0" w:color="auto"/>
            <w:left w:val="none" w:sz="0" w:space="0" w:color="auto"/>
            <w:bottom w:val="none" w:sz="0" w:space="0" w:color="auto"/>
            <w:right w:val="none" w:sz="0" w:space="0" w:color="auto"/>
          </w:divBdr>
        </w:div>
        <w:div w:id="485318331">
          <w:marLeft w:val="640"/>
          <w:marRight w:val="0"/>
          <w:marTop w:val="0"/>
          <w:marBottom w:val="0"/>
          <w:divBdr>
            <w:top w:val="none" w:sz="0" w:space="0" w:color="auto"/>
            <w:left w:val="none" w:sz="0" w:space="0" w:color="auto"/>
            <w:bottom w:val="none" w:sz="0" w:space="0" w:color="auto"/>
            <w:right w:val="none" w:sz="0" w:space="0" w:color="auto"/>
          </w:divBdr>
        </w:div>
        <w:div w:id="1156992894">
          <w:marLeft w:val="640"/>
          <w:marRight w:val="0"/>
          <w:marTop w:val="0"/>
          <w:marBottom w:val="0"/>
          <w:divBdr>
            <w:top w:val="none" w:sz="0" w:space="0" w:color="auto"/>
            <w:left w:val="none" w:sz="0" w:space="0" w:color="auto"/>
            <w:bottom w:val="none" w:sz="0" w:space="0" w:color="auto"/>
            <w:right w:val="none" w:sz="0" w:space="0" w:color="auto"/>
          </w:divBdr>
        </w:div>
        <w:div w:id="706100616">
          <w:marLeft w:val="640"/>
          <w:marRight w:val="0"/>
          <w:marTop w:val="0"/>
          <w:marBottom w:val="0"/>
          <w:divBdr>
            <w:top w:val="none" w:sz="0" w:space="0" w:color="auto"/>
            <w:left w:val="none" w:sz="0" w:space="0" w:color="auto"/>
            <w:bottom w:val="none" w:sz="0" w:space="0" w:color="auto"/>
            <w:right w:val="none" w:sz="0" w:space="0" w:color="auto"/>
          </w:divBdr>
        </w:div>
        <w:div w:id="421337540">
          <w:marLeft w:val="640"/>
          <w:marRight w:val="0"/>
          <w:marTop w:val="0"/>
          <w:marBottom w:val="0"/>
          <w:divBdr>
            <w:top w:val="none" w:sz="0" w:space="0" w:color="auto"/>
            <w:left w:val="none" w:sz="0" w:space="0" w:color="auto"/>
            <w:bottom w:val="none" w:sz="0" w:space="0" w:color="auto"/>
            <w:right w:val="none" w:sz="0" w:space="0" w:color="auto"/>
          </w:divBdr>
        </w:div>
        <w:div w:id="1911118549">
          <w:marLeft w:val="640"/>
          <w:marRight w:val="0"/>
          <w:marTop w:val="0"/>
          <w:marBottom w:val="0"/>
          <w:divBdr>
            <w:top w:val="none" w:sz="0" w:space="0" w:color="auto"/>
            <w:left w:val="none" w:sz="0" w:space="0" w:color="auto"/>
            <w:bottom w:val="none" w:sz="0" w:space="0" w:color="auto"/>
            <w:right w:val="none" w:sz="0" w:space="0" w:color="auto"/>
          </w:divBdr>
        </w:div>
        <w:div w:id="975110299">
          <w:marLeft w:val="640"/>
          <w:marRight w:val="0"/>
          <w:marTop w:val="0"/>
          <w:marBottom w:val="0"/>
          <w:divBdr>
            <w:top w:val="none" w:sz="0" w:space="0" w:color="auto"/>
            <w:left w:val="none" w:sz="0" w:space="0" w:color="auto"/>
            <w:bottom w:val="none" w:sz="0" w:space="0" w:color="auto"/>
            <w:right w:val="none" w:sz="0" w:space="0" w:color="auto"/>
          </w:divBdr>
        </w:div>
        <w:div w:id="1222332235">
          <w:marLeft w:val="640"/>
          <w:marRight w:val="0"/>
          <w:marTop w:val="0"/>
          <w:marBottom w:val="0"/>
          <w:divBdr>
            <w:top w:val="none" w:sz="0" w:space="0" w:color="auto"/>
            <w:left w:val="none" w:sz="0" w:space="0" w:color="auto"/>
            <w:bottom w:val="none" w:sz="0" w:space="0" w:color="auto"/>
            <w:right w:val="none" w:sz="0" w:space="0" w:color="auto"/>
          </w:divBdr>
        </w:div>
        <w:div w:id="275526696">
          <w:marLeft w:val="640"/>
          <w:marRight w:val="0"/>
          <w:marTop w:val="0"/>
          <w:marBottom w:val="0"/>
          <w:divBdr>
            <w:top w:val="none" w:sz="0" w:space="0" w:color="auto"/>
            <w:left w:val="none" w:sz="0" w:space="0" w:color="auto"/>
            <w:bottom w:val="none" w:sz="0" w:space="0" w:color="auto"/>
            <w:right w:val="none" w:sz="0" w:space="0" w:color="auto"/>
          </w:divBdr>
        </w:div>
        <w:div w:id="1989748304">
          <w:marLeft w:val="640"/>
          <w:marRight w:val="0"/>
          <w:marTop w:val="0"/>
          <w:marBottom w:val="0"/>
          <w:divBdr>
            <w:top w:val="none" w:sz="0" w:space="0" w:color="auto"/>
            <w:left w:val="none" w:sz="0" w:space="0" w:color="auto"/>
            <w:bottom w:val="none" w:sz="0" w:space="0" w:color="auto"/>
            <w:right w:val="none" w:sz="0" w:space="0" w:color="auto"/>
          </w:divBdr>
        </w:div>
        <w:div w:id="1360815529">
          <w:marLeft w:val="640"/>
          <w:marRight w:val="0"/>
          <w:marTop w:val="0"/>
          <w:marBottom w:val="0"/>
          <w:divBdr>
            <w:top w:val="none" w:sz="0" w:space="0" w:color="auto"/>
            <w:left w:val="none" w:sz="0" w:space="0" w:color="auto"/>
            <w:bottom w:val="none" w:sz="0" w:space="0" w:color="auto"/>
            <w:right w:val="none" w:sz="0" w:space="0" w:color="auto"/>
          </w:divBdr>
        </w:div>
        <w:div w:id="904225619">
          <w:marLeft w:val="640"/>
          <w:marRight w:val="0"/>
          <w:marTop w:val="0"/>
          <w:marBottom w:val="0"/>
          <w:divBdr>
            <w:top w:val="none" w:sz="0" w:space="0" w:color="auto"/>
            <w:left w:val="none" w:sz="0" w:space="0" w:color="auto"/>
            <w:bottom w:val="none" w:sz="0" w:space="0" w:color="auto"/>
            <w:right w:val="none" w:sz="0" w:space="0" w:color="auto"/>
          </w:divBdr>
        </w:div>
        <w:div w:id="2110150545">
          <w:marLeft w:val="640"/>
          <w:marRight w:val="0"/>
          <w:marTop w:val="0"/>
          <w:marBottom w:val="0"/>
          <w:divBdr>
            <w:top w:val="none" w:sz="0" w:space="0" w:color="auto"/>
            <w:left w:val="none" w:sz="0" w:space="0" w:color="auto"/>
            <w:bottom w:val="none" w:sz="0" w:space="0" w:color="auto"/>
            <w:right w:val="none" w:sz="0" w:space="0" w:color="auto"/>
          </w:divBdr>
        </w:div>
        <w:div w:id="1801454331">
          <w:marLeft w:val="640"/>
          <w:marRight w:val="0"/>
          <w:marTop w:val="0"/>
          <w:marBottom w:val="0"/>
          <w:divBdr>
            <w:top w:val="none" w:sz="0" w:space="0" w:color="auto"/>
            <w:left w:val="none" w:sz="0" w:space="0" w:color="auto"/>
            <w:bottom w:val="none" w:sz="0" w:space="0" w:color="auto"/>
            <w:right w:val="none" w:sz="0" w:space="0" w:color="auto"/>
          </w:divBdr>
        </w:div>
        <w:div w:id="1925719719">
          <w:marLeft w:val="640"/>
          <w:marRight w:val="0"/>
          <w:marTop w:val="0"/>
          <w:marBottom w:val="0"/>
          <w:divBdr>
            <w:top w:val="none" w:sz="0" w:space="0" w:color="auto"/>
            <w:left w:val="none" w:sz="0" w:space="0" w:color="auto"/>
            <w:bottom w:val="none" w:sz="0" w:space="0" w:color="auto"/>
            <w:right w:val="none" w:sz="0" w:space="0" w:color="auto"/>
          </w:divBdr>
        </w:div>
        <w:div w:id="1958828520">
          <w:marLeft w:val="640"/>
          <w:marRight w:val="0"/>
          <w:marTop w:val="0"/>
          <w:marBottom w:val="0"/>
          <w:divBdr>
            <w:top w:val="none" w:sz="0" w:space="0" w:color="auto"/>
            <w:left w:val="none" w:sz="0" w:space="0" w:color="auto"/>
            <w:bottom w:val="none" w:sz="0" w:space="0" w:color="auto"/>
            <w:right w:val="none" w:sz="0" w:space="0" w:color="auto"/>
          </w:divBdr>
        </w:div>
        <w:div w:id="846990435">
          <w:marLeft w:val="640"/>
          <w:marRight w:val="0"/>
          <w:marTop w:val="0"/>
          <w:marBottom w:val="0"/>
          <w:divBdr>
            <w:top w:val="none" w:sz="0" w:space="0" w:color="auto"/>
            <w:left w:val="none" w:sz="0" w:space="0" w:color="auto"/>
            <w:bottom w:val="none" w:sz="0" w:space="0" w:color="auto"/>
            <w:right w:val="none" w:sz="0" w:space="0" w:color="auto"/>
          </w:divBdr>
        </w:div>
      </w:divsChild>
    </w:div>
    <w:div w:id="1136754385">
      <w:bodyDiv w:val="1"/>
      <w:marLeft w:val="0"/>
      <w:marRight w:val="0"/>
      <w:marTop w:val="0"/>
      <w:marBottom w:val="0"/>
      <w:divBdr>
        <w:top w:val="none" w:sz="0" w:space="0" w:color="auto"/>
        <w:left w:val="none" w:sz="0" w:space="0" w:color="auto"/>
        <w:bottom w:val="none" w:sz="0" w:space="0" w:color="auto"/>
        <w:right w:val="none" w:sz="0" w:space="0" w:color="auto"/>
      </w:divBdr>
      <w:divsChild>
        <w:div w:id="275064522">
          <w:marLeft w:val="640"/>
          <w:marRight w:val="0"/>
          <w:marTop w:val="0"/>
          <w:marBottom w:val="0"/>
          <w:divBdr>
            <w:top w:val="none" w:sz="0" w:space="0" w:color="auto"/>
            <w:left w:val="none" w:sz="0" w:space="0" w:color="auto"/>
            <w:bottom w:val="none" w:sz="0" w:space="0" w:color="auto"/>
            <w:right w:val="none" w:sz="0" w:space="0" w:color="auto"/>
          </w:divBdr>
        </w:div>
        <w:div w:id="743992671">
          <w:marLeft w:val="640"/>
          <w:marRight w:val="0"/>
          <w:marTop w:val="0"/>
          <w:marBottom w:val="0"/>
          <w:divBdr>
            <w:top w:val="none" w:sz="0" w:space="0" w:color="auto"/>
            <w:left w:val="none" w:sz="0" w:space="0" w:color="auto"/>
            <w:bottom w:val="none" w:sz="0" w:space="0" w:color="auto"/>
            <w:right w:val="none" w:sz="0" w:space="0" w:color="auto"/>
          </w:divBdr>
        </w:div>
        <w:div w:id="252515750">
          <w:marLeft w:val="640"/>
          <w:marRight w:val="0"/>
          <w:marTop w:val="0"/>
          <w:marBottom w:val="0"/>
          <w:divBdr>
            <w:top w:val="none" w:sz="0" w:space="0" w:color="auto"/>
            <w:left w:val="none" w:sz="0" w:space="0" w:color="auto"/>
            <w:bottom w:val="none" w:sz="0" w:space="0" w:color="auto"/>
            <w:right w:val="none" w:sz="0" w:space="0" w:color="auto"/>
          </w:divBdr>
        </w:div>
        <w:div w:id="173614285">
          <w:marLeft w:val="640"/>
          <w:marRight w:val="0"/>
          <w:marTop w:val="0"/>
          <w:marBottom w:val="0"/>
          <w:divBdr>
            <w:top w:val="none" w:sz="0" w:space="0" w:color="auto"/>
            <w:left w:val="none" w:sz="0" w:space="0" w:color="auto"/>
            <w:bottom w:val="none" w:sz="0" w:space="0" w:color="auto"/>
            <w:right w:val="none" w:sz="0" w:space="0" w:color="auto"/>
          </w:divBdr>
        </w:div>
        <w:div w:id="1764253255">
          <w:marLeft w:val="640"/>
          <w:marRight w:val="0"/>
          <w:marTop w:val="0"/>
          <w:marBottom w:val="0"/>
          <w:divBdr>
            <w:top w:val="none" w:sz="0" w:space="0" w:color="auto"/>
            <w:left w:val="none" w:sz="0" w:space="0" w:color="auto"/>
            <w:bottom w:val="none" w:sz="0" w:space="0" w:color="auto"/>
            <w:right w:val="none" w:sz="0" w:space="0" w:color="auto"/>
          </w:divBdr>
        </w:div>
        <w:div w:id="1592621815">
          <w:marLeft w:val="640"/>
          <w:marRight w:val="0"/>
          <w:marTop w:val="0"/>
          <w:marBottom w:val="0"/>
          <w:divBdr>
            <w:top w:val="none" w:sz="0" w:space="0" w:color="auto"/>
            <w:left w:val="none" w:sz="0" w:space="0" w:color="auto"/>
            <w:bottom w:val="none" w:sz="0" w:space="0" w:color="auto"/>
            <w:right w:val="none" w:sz="0" w:space="0" w:color="auto"/>
          </w:divBdr>
        </w:div>
        <w:div w:id="355665029">
          <w:marLeft w:val="640"/>
          <w:marRight w:val="0"/>
          <w:marTop w:val="0"/>
          <w:marBottom w:val="0"/>
          <w:divBdr>
            <w:top w:val="none" w:sz="0" w:space="0" w:color="auto"/>
            <w:left w:val="none" w:sz="0" w:space="0" w:color="auto"/>
            <w:bottom w:val="none" w:sz="0" w:space="0" w:color="auto"/>
            <w:right w:val="none" w:sz="0" w:space="0" w:color="auto"/>
          </w:divBdr>
        </w:div>
        <w:div w:id="1567229574">
          <w:marLeft w:val="640"/>
          <w:marRight w:val="0"/>
          <w:marTop w:val="0"/>
          <w:marBottom w:val="0"/>
          <w:divBdr>
            <w:top w:val="none" w:sz="0" w:space="0" w:color="auto"/>
            <w:left w:val="none" w:sz="0" w:space="0" w:color="auto"/>
            <w:bottom w:val="none" w:sz="0" w:space="0" w:color="auto"/>
            <w:right w:val="none" w:sz="0" w:space="0" w:color="auto"/>
          </w:divBdr>
        </w:div>
        <w:div w:id="1251819399">
          <w:marLeft w:val="640"/>
          <w:marRight w:val="0"/>
          <w:marTop w:val="0"/>
          <w:marBottom w:val="0"/>
          <w:divBdr>
            <w:top w:val="none" w:sz="0" w:space="0" w:color="auto"/>
            <w:left w:val="none" w:sz="0" w:space="0" w:color="auto"/>
            <w:bottom w:val="none" w:sz="0" w:space="0" w:color="auto"/>
            <w:right w:val="none" w:sz="0" w:space="0" w:color="auto"/>
          </w:divBdr>
        </w:div>
        <w:div w:id="851450676">
          <w:marLeft w:val="640"/>
          <w:marRight w:val="0"/>
          <w:marTop w:val="0"/>
          <w:marBottom w:val="0"/>
          <w:divBdr>
            <w:top w:val="none" w:sz="0" w:space="0" w:color="auto"/>
            <w:left w:val="none" w:sz="0" w:space="0" w:color="auto"/>
            <w:bottom w:val="none" w:sz="0" w:space="0" w:color="auto"/>
            <w:right w:val="none" w:sz="0" w:space="0" w:color="auto"/>
          </w:divBdr>
        </w:div>
        <w:div w:id="576939911">
          <w:marLeft w:val="640"/>
          <w:marRight w:val="0"/>
          <w:marTop w:val="0"/>
          <w:marBottom w:val="0"/>
          <w:divBdr>
            <w:top w:val="none" w:sz="0" w:space="0" w:color="auto"/>
            <w:left w:val="none" w:sz="0" w:space="0" w:color="auto"/>
            <w:bottom w:val="none" w:sz="0" w:space="0" w:color="auto"/>
            <w:right w:val="none" w:sz="0" w:space="0" w:color="auto"/>
          </w:divBdr>
        </w:div>
        <w:div w:id="1209756651">
          <w:marLeft w:val="640"/>
          <w:marRight w:val="0"/>
          <w:marTop w:val="0"/>
          <w:marBottom w:val="0"/>
          <w:divBdr>
            <w:top w:val="none" w:sz="0" w:space="0" w:color="auto"/>
            <w:left w:val="none" w:sz="0" w:space="0" w:color="auto"/>
            <w:bottom w:val="none" w:sz="0" w:space="0" w:color="auto"/>
            <w:right w:val="none" w:sz="0" w:space="0" w:color="auto"/>
          </w:divBdr>
        </w:div>
        <w:div w:id="1002197492">
          <w:marLeft w:val="640"/>
          <w:marRight w:val="0"/>
          <w:marTop w:val="0"/>
          <w:marBottom w:val="0"/>
          <w:divBdr>
            <w:top w:val="none" w:sz="0" w:space="0" w:color="auto"/>
            <w:left w:val="none" w:sz="0" w:space="0" w:color="auto"/>
            <w:bottom w:val="none" w:sz="0" w:space="0" w:color="auto"/>
            <w:right w:val="none" w:sz="0" w:space="0" w:color="auto"/>
          </w:divBdr>
        </w:div>
        <w:div w:id="812064363">
          <w:marLeft w:val="640"/>
          <w:marRight w:val="0"/>
          <w:marTop w:val="0"/>
          <w:marBottom w:val="0"/>
          <w:divBdr>
            <w:top w:val="none" w:sz="0" w:space="0" w:color="auto"/>
            <w:left w:val="none" w:sz="0" w:space="0" w:color="auto"/>
            <w:bottom w:val="none" w:sz="0" w:space="0" w:color="auto"/>
            <w:right w:val="none" w:sz="0" w:space="0" w:color="auto"/>
          </w:divBdr>
        </w:div>
        <w:div w:id="56362976">
          <w:marLeft w:val="640"/>
          <w:marRight w:val="0"/>
          <w:marTop w:val="0"/>
          <w:marBottom w:val="0"/>
          <w:divBdr>
            <w:top w:val="none" w:sz="0" w:space="0" w:color="auto"/>
            <w:left w:val="none" w:sz="0" w:space="0" w:color="auto"/>
            <w:bottom w:val="none" w:sz="0" w:space="0" w:color="auto"/>
            <w:right w:val="none" w:sz="0" w:space="0" w:color="auto"/>
          </w:divBdr>
        </w:div>
        <w:div w:id="351999054">
          <w:marLeft w:val="640"/>
          <w:marRight w:val="0"/>
          <w:marTop w:val="0"/>
          <w:marBottom w:val="0"/>
          <w:divBdr>
            <w:top w:val="none" w:sz="0" w:space="0" w:color="auto"/>
            <w:left w:val="none" w:sz="0" w:space="0" w:color="auto"/>
            <w:bottom w:val="none" w:sz="0" w:space="0" w:color="auto"/>
            <w:right w:val="none" w:sz="0" w:space="0" w:color="auto"/>
          </w:divBdr>
        </w:div>
        <w:div w:id="2071995802">
          <w:marLeft w:val="640"/>
          <w:marRight w:val="0"/>
          <w:marTop w:val="0"/>
          <w:marBottom w:val="0"/>
          <w:divBdr>
            <w:top w:val="none" w:sz="0" w:space="0" w:color="auto"/>
            <w:left w:val="none" w:sz="0" w:space="0" w:color="auto"/>
            <w:bottom w:val="none" w:sz="0" w:space="0" w:color="auto"/>
            <w:right w:val="none" w:sz="0" w:space="0" w:color="auto"/>
          </w:divBdr>
        </w:div>
        <w:div w:id="217056250">
          <w:marLeft w:val="640"/>
          <w:marRight w:val="0"/>
          <w:marTop w:val="0"/>
          <w:marBottom w:val="0"/>
          <w:divBdr>
            <w:top w:val="none" w:sz="0" w:space="0" w:color="auto"/>
            <w:left w:val="none" w:sz="0" w:space="0" w:color="auto"/>
            <w:bottom w:val="none" w:sz="0" w:space="0" w:color="auto"/>
            <w:right w:val="none" w:sz="0" w:space="0" w:color="auto"/>
          </w:divBdr>
        </w:div>
        <w:div w:id="213320648">
          <w:marLeft w:val="640"/>
          <w:marRight w:val="0"/>
          <w:marTop w:val="0"/>
          <w:marBottom w:val="0"/>
          <w:divBdr>
            <w:top w:val="none" w:sz="0" w:space="0" w:color="auto"/>
            <w:left w:val="none" w:sz="0" w:space="0" w:color="auto"/>
            <w:bottom w:val="none" w:sz="0" w:space="0" w:color="auto"/>
            <w:right w:val="none" w:sz="0" w:space="0" w:color="auto"/>
          </w:divBdr>
        </w:div>
        <w:div w:id="321471218">
          <w:marLeft w:val="640"/>
          <w:marRight w:val="0"/>
          <w:marTop w:val="0"/>
          <w:marBottom w:val="0"/>
          <w:divBdr>
            <w:top w:val="none" w:sz="0" w:space="0" w:color="auto"/>
            <w:left w:val="none" w:sz="0" w:space="0" w:color="auto"/>
            <w:bottom w:val="none" w:sz="0" w:space="0" w:color="auto"/>
            <w:right w:val="none" w:sz="0" w:space="0" w:color="auto"/>
          </w:divBdr>
        </w:div>
        <w:div w:id="1269193977">
          <w:marLeft w:val="640"/>
          <w:marRight w:val="0"/>
          <w:marTop w:val="0"/>
          <w:marBottom w:val="0"/>
          <w:divBdr>
            <w:top w:val="none" w:sz="0" w:space="0" w:color="auto"/>
            <w:left w:val="none" w:sz="0" w:space="0" w:color="auto"/>
            <w:bottom w:val="none" w:sz="0" w:space="0" w:color="auto"/>
            <w:right w:val="none" w:sz="0" w:space="0" w:color="auto"/>
          </w:divBdr>
        </w:div>
        <w:div w:id="1933657302">
          <w:marLeft w:val="640"/>
          <w:marRight w:val="0"/>
          <w:marTop w:val="0"/>
          <w:marBottom w:val="0"/>
          <w:divBdr>
            <w:top w:val="none" w:sz="0" w:space="0" w:color="auto"/>
            <w:left w:val="none" w:sz="0" w:space="0" w:color="auto"/>
            <w:bottom w:val="none" w:sz="0" w:space="0" w:color="auto"/>
            <w:right w:val="none" w:sz="0" w:space="0" w:color="auto"/>
          </w:divBdr>
        </w:div>
        <w:div w:id="1428110301">
          <w:marLeft w:val="640"/>
          <w:marRight w:val="0"/>
          <w:marTop w:val="0"/>
          <w:marBottom w:val="0"/>
          <w:divBdr>
            <w:top w:val="none" w:sz="0" w:space="0" w:color="auto"/>
            <w:left w:val="none" w:sz="0" w:space="0" w:color="auto"/>
            <w:bottom w:val="none" w:sz="0" w:space="0" w:color="auto"/>
            <w:right w:val="none" w:sz="0" w:space="0" w:color="auto"/>
          </w:divBdr>
        </w:div>
        <w:div w:id="478696876">
          <w:marLeft w:val="640"/>
          <w:marRight w:val="0"/>
          <w:marTop w:val="0"/>
          <w:marBottom w:val="0"/>
          <w:divBdr>
            <w:top w:val="none" w:sz="0" w:space="0" w:color="auto"/>
            <w:left w:val="none" w:sz="0" w:space="0" w:color="auto"/>
            <w:bottom w:val="none" w:sz="0" w:space="0" w:color="auto"/>
            <w:right w:val="none" w:sz="0" w:space="0" w:color="auto"/>
          </w:divBdr>
        </w:div>
        <w:div w:id="1300573307">
          <w:marLeft w:val="640"/>
          <w:marRight w:val="0"/>
          <w:marTop w:val="0"/>
          <w:marBottom w:val="0"/>
          <w:divBdr>
            <w:top w:val="none" w:sz="0" w:space="0" w:color="auto"/>
            <w:left w:val="none" w:sz="0" w:space="0" w:color="auto"/>
            <w:bottom w:val="none" w:sz="0" w:space="0" w:color="auto"/>
            <w:right w:val="none" w:sz="0" w:space="0" w:color="auto"/>
          </w:divBdr>
        </w:div>
        <w:div w:id="2063016288">
          <w:marLeft w:val="640"/>
          <w:marRight w:val="0"/>
          <w:marTop w:val="0"/>
          <w:marBottom w:val="0"/>
          <w:divBdr>
            <w:top w:val="none" w:sz="0" w:space="0" w:color="auto"/>
            <w:left w:val="none" w:sz="0" w:space="0" w:color="auto"/>
            <w:bottom w:val="none" w:sz="0" w:space="0" w:color="auto"/>
            <w:right w:val="none" w:sz="0" w:space="0" w:color="auto"/>
          </w:divBdr>
        </w:div>
        <w:div w:id="72974221">
          <w:marLeft w:val="640"/>
          <w:marRight w:val="0"/>
          <w:marTop w:val="0"/>
          <w:marBottom w:val="0"/>
          <w:divBdr>
            <w:top w:val="none" w:sz="0" w:space="0" w:color="auto"/>
            <w:left w:val="none" w:sz="0" w:space="0" w:color="auto"/>
            <w:bottom w:val="none" w:sz="0" w:space="0" w:color="auto"/>
            <w:right w:val="none" w:sz="0" w:space="0" w:color="auto"/>
          </w:divBdr>
        </w:div>
        <w:div w:id="1813864010">
          <w:marLeft w:val="640"/>
          <w:marRight w:val="0"/>
          <w:marTop w:val="0"/>
          <w:marBottom w:val="0"/>
          <w:divBdr>
            <w:top w:val="none" w:sz="0" w:space="0" w:color="auto"/>
            <w:left w:val="none" w:sz="0" w:space="0" w:color="auto"/>
            <w:bottom w:val="none" w:sz="0" w:space="0" w:color="auto"/>
            <w:right w:val="none" w:sz="0" w:space="0" w:color="auto"/>
          </w:divBdr>
        </w:div>
        <w:div w:id="1420787543">
          <w:marLeft w:val="640"/>
          <w:marRight w:val="0"/>
          <w:marTop w:val="0"/>
          <w:marBottom w:val="0"/>
          <w:divBdr>
            <w:top w:val="none" w:sz="0" w:space="0" w:color="auto"/>
            <w:left w:val="none" w:sz="0" w:space="0" w:color="auto"/>
            <w:bottom w:val="none" w:sz="0" w:space="0" w:color="auto"/>
            <w:right w:val="none" w:sz="0" w:space="0" w:color="auto"/>
          </w:divBdr>
        </w:div>
        <w:div w:id="1619875557">
          <w:marLeft w:val="640"/>
          <w:marRight w:val="0"/>
          <w:marTop w:val="0"/>
          <w:marBottom w:val="0"/>
          <w:divBdr>
            <w:top w:val="none" w:sz="0" w:space="0" w:color="auto"/>
            <w:left w:val="none" w:sz="0" w:space="0" w:color="auto"/>
            <w:bottom w:val="none" w:sz="0" w:space="0" w:color="auto"/>
            <w:right w:val="none" w:sz="0" w:space="0" w:color="auto"/>
          </w:divBdr>
        </w:div>
        <w:div w:id="520515238">
          <w:marLeft w:val="640"/>
          <w:marRight w:val="0"/>
          <w:marTop w:val="0"/>
          <w:marBottom w:val="0"/>
          <w:divBdr>
            <w:top w:val="none" w:sz="0" w:space="0" w:color="auto"/>
            <w:left w:val="none" w:sz="0" w:space="0" w:color="auto"/>
            <w:bottom w:val="none" w:sz="0" w:space="0" w:color="auto"/>
            <w:right w:val="none" w:sz="0" w:space="0" w:color="auto"/>
          </w:divBdr>
        </w:div>
        <w:div w:id="4014960">
          <w:marLeft w:val="640"/>
          <w:marRight w:val="0"/>
          <w:marTop w:val="0"/>
          <w:marBottom w:val="0"/>
          <w:divBdr>
            <w:top w:val="none" w:sz="0" w:space="0" w:color="auto"/>
            <w:left w:val="none" w:sz="0" w:space="0" w:color="auto"/>
            <w:bottom w:val="none" w:sz="0" w:space="0" w:color="auto"/>
            <w:right w:val="none" w:sz="0" w:space="0" w:color="auto"/>
          </w:divBdr>
        </w:div>
        <w:div w:id="828135458">
          <w:marLeft w:val="640"/>
          <w:marRight w:val="0"/>
          <w:marTop w:val="0"/>
          <w:marBottom w:val="0"/>
          <w:divBdr>
            <w:top w:val="none" w:sz="0" w:space="0" w:color="auto"/>
            <w:left w:val="none" w:sz="0" w:space="0" w:color="auto"/>
            <w:bottom w:val="none" w:sz="0" w:space="0" w:color="auto"/>
            <w:right w:val="none" w:sz="0" w:space="0" w:color="auto"/>
          </w:divBdr>
        </w:div>
        <w:div w:id="837227805">
          <w:marLeft w:val="640"/>
          <w:marRight w:val="0"/>
          <w:marTop w:val="0"/>
          <w:marBottom w:val="0"/>
          <w:divBdr>
            <w:top w:val="none" w:sz="0" w:space="0" w:color="auto"/>
            <w:left w:val="none" w:sz="0" w:space="0" w:color="auto"/>
            <w:bottom w:val="none" w:sz="0" w:space="0" w:color="auto"/>
            <w:right w:val="none" w:sz="0" w:space="0" w:color="auto"/>
          </w:divBdr>
        </w:div>
        <w:div w:id="184710293">
          <w:marLeft w:val="640"/>
          <w:marRight w:val="0"/>
          <w:marTop w:val="0"/>
          <w:marBottom w:val="0"/>
          <w:divBdr>
            <w:top w:val="none" w:sz="0" w:space="0" w:color="auto"/>
            <w:left w:val="none" w:sz="0" w:space="0" w:color="auto"/>
            <w:bottom w:val="none" w:sz="0" w:space="0" w:color="auto"/>
            <w:right w:val="none" w:sz="0" w:space="0" w:color="auto"/>
          </w:divBdr>
        </w:div>
        <w:div w:id="809126663">
          <w:marLeft w:val="640"/>
          <w:marRight w:val="0"/>
          <w:marTop w:val="0"/>
          <w:marBottom w:val="0"/>
          <w:divBdr>
            <w:top w:val="none" w:sz="0" w:space="0" w:color="auto"/>
            <w:left w:val="none" w:sz="0" w:space="0" w:color="auto"/>
            <w:bottom w:val="none" w:sz="0" w:space="0" w:color="auto"/>
            <w:right w:val="none" w:sz="0" w:space="0" w:color="auto"/>
          </w:divBdr>
        </w:div>
        <w:div w:id="1602833771">
          <w:marLeft w:val="640"/>
          <w:marRight w:val="0"/>
          <w:marTop w:val="0"/>
          <w:marBottom w:val="0"/>
          <w:divBdr>
            <w:top w:val="none" w:sz="0" w:space="0" w:color="auto"/>
            <w:left w:val="none" w:sz="0" w:space="0" w:color="auto"/>
            <w:bottom w:val="none" w:sz="0" w:space="0" w:color="auto"/>
            <w:right w:val="none" w:sz="0" w:space="0" w:color="auto"/>
          </w:divBdr>
        </w:div>
        <w:div w:id="375740468">
          <w:marLeft w:val="640"/>
          <w:marRight w:val="0"/>
          <w:marTop w:val="0"/>
          <w:marBottom w:val="0"/>
          <w:divBdr>
            <w:top w:val="none" w:sz="0" w:space="0" w:color="auto"/>
            <w:left w:val="none" w:sz="0" w:space="0" w:color="auto"/>
            <w:bottom w:val="none" w:sz="0" w:space="0" w:color="auto"/>
            <w:right w:val="none" w:sz="0" w:space="0" w:color="auto"/>
          </w:divBdr>
        </w:div>
        <w:div w:id="1798375456">
          <w:marLeft w:val="640"/>
          <w:marRight w:val="0"/>
          <w:marTop w:val="0"/>
          <w:marBottom w:val="0"/>
          <w:divBdr>
            <w:top w:val="none" w:sz="0" w:space="0" w:color="auto"/>
            <w:left w:val="none" w:sz="0" w:space="0" w:color="auto"/>
            <w:bottom w:val="none" w:sz="0" w:space="0" w:color="auto"/>
            <w:right w:val="none" w:sz="0" w:space="0" w:color="auto"/>
          </w:divBdr>
        </w:div>
        <w:div w:id="817959727">
          <w:marLeft w:val="640"/>
          <w:marRight w:val="0"/>
          <w:marTop w:val="0"/>
          <w:marBottom w:val="0"/>
          <w:divBdr>
            <w:top w:val="none" w:sz="0" w:space="0" w:color="auto"/>
            <w:left w:val="none" w:sz="0" w:space="0" w:color="auto"/>
            <w:bottom w:val="none" w:sz="0" w:space="0" w:color="auto"/>
            <w:right w:val="none" w:sz="0" w:space="0" w:color="auto"/>
          </w:divBdr>
        </w:div>
        <w:div w:id="44106936">
          <w:marLeft w:val="640"/>
          <w:marRight w:val="0"/>
          <w:marTop w:val="0"/>
          <w:marBottom w:val="0"/>
          <w:divBdr>
            <w:top w:val="none" w:sz="0" w:space="0" w:color="auto"/>
            <w:left w:val="none" w:sz="0" w:space="0" w:color="auto"/>
            <w:bottom w:val="none" w:sz="0" w:space="0" w:color="auto"/>
            <w:right w:val="none" w:sz="0" w:space="0" w:color="auto"/>
          </w:divBdr>
        </w:div>
        <w:div w:id="362289477">
          <w:marLeft w:val="640"/>
          <w:marRight w:val="0"/>
          <w:marTop w:val="0"/>
          <w:marBottom w:val="0"/>
          <w:divBdr>
            <w:top w:val="none" w:sz="0" w:space="0" w:color="auto"/>
            <w:left w:val="none" w:sz="0" w:space="0" w:color="auto"/>
            <w:bottom w:val="none" w:sz="0" w:space="0" w:color="auto"/>
            <w:right w:val="none" w:sz="0" w:space="0" w:color="auto"/>
          </w:divBdr>
        </w:div>
        <w:div w:id="2023698691">
          <w:marLeft w:val="640"/>
          <w:marRight w:val="0"/>
          <w:marTop w:val="0"/>
          <w:marBottom w:val="0"/>
          <w:divBdr>
            <w:top w:val="none" w:sz="0" w:space="0" w:color="auto"/>
            <w:left w:val="none" w:sz="0" w:space="0" w:color="auto"/>
            <w:bottom w:val="none" w:sz="0" w:space="0" w:color="auto"/>
            <w:right w:val="none" w:sz="0" w:space="0" w:color="auto"/>
          </w:divBdr>
        </w:div>
        <w:div w:id="1172178677">
          <w:marLeft w:val="640"/>
          <w:marRight w:val="0"/>
          <w:marTop w:val="0"/>
          <w:marBottom w:val="0"/>
          <w:divBdr>
            <w:top w:val="none" w:sz="0" w:space="0" w:color="auto"/>
            <w:left w:val="none" w:sz="0" w:space="0" w:color="auto"/>
            <w:bottom w:val="none" w:sz="0" w:space="0" w:color="auto"/>
            <w:right w:val="none" w:sz="0" w:space="0" w:color="auto"/>
          </w:divBdr>
        </w:div>
        <w:div w:id="1911500454">
          <w:marLeft w:val="640"/>
          <w:marRight w:val="0"/>
          <w:marTop w:val="0"/>
          <w:marBottom w:val="0"/>
          <w:divBdr>
            <w:top w:val="none" w:sz="0" w:space="0" w:color="auto"/>
            <w:left w:val="none" w:sz="0" w:space="0" w:color="auto"/>
            <w:bottom w:val="none" w:sz="0" w:space="0" w:color="auto"/>
            <w:right w:val="none" w:sz="0" w:space="0" w:color="auto"/>
          </w:divBdr>
        </w:div>
        <w:div w:id="613484280">
          <w:marLeft w:val="640"/>
          <w:marRight w:val="0"/>
          <w:marTop w:val="0"/>
          <w:marBottom w:val="0"/>
          <w:divBdr>
            <w:top w:val="none" w:sz="0" w:space="0" w:color="auto"/>
            <w:left w:val="none" w:sz="0" w:space="0" w:color="auto"/>
            <w:bottom w:val="none" w:sz="0" w:space="0" w:color="auto"/>
            <w:right w:val="none" w:sz="0" w:space="0" w:color="auto"/>
          </w:divBdr>
        </w:div>
        <w:div w:id="1742484835">
          <w:marLeft w:val="640"/>
          <w:marRight w:val="0"/>
          <w:marTop w:val="0"/>
          <w:marBottom w:val="0"/>
          <w:divBdr>
            <w:top w:val="none" w:sz="0" w:space="0" w:color="auto"/>
            <w:left w:val="none" w:sz="0" w:space="0" w:color="auto"/>
            <w:bottom w:val="none" w:sz="0" w:space="0" w:color="auto"/>
            <w:right w:val="none" w:sz="0" w:space="0" w:color="auto"/>
          </w:divBdr>
        </w:div>
        <w:div w:id="691226541">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57695231">
      <w:bodyDiv w:val="1"/>
      <w:marLeft w:val="0"/>
      <w:marRight w:val="0"/>
      <w:marTop w:val="0"/>
      <w:marBottom w:val="0"/>
      <w:divBdr>
        <w:top w:val="none" w:sz="0" w:space="0" w:color="auto"/>
        <w:left w:val="none" w:sz="0" w:space="0" w:color="auto"/>
        <w:bottom w:val="none" w:sz="0" w:space="0" w:color="auto"/>
        <w:right w:val="none" w:sz="0" w:space="0" w:color="auto"/>
      </w:divBdr>
      <w:divsChild>
        <w:div w:id="942421310">
          <w:marLeft w:val="640"/>
          <w:marRight w:val="0"/>
          <w:marTop w:val="0"/>
          <w:marBottom w:val="0"/>
          <w:divBdr>
            <w:top w:val="none" w:sz="0" w:space="0" w:color="auto"/>
            <w:left w:val="none" w:sz="0" w:space="0" w:color="auto"/>
            <w:bottom w:val="none" w:sz="0" w:space="0" w:color="auto"/>
            <w:right w:val="none" w:sz="0" w:space="0" w:color="auto"/>
          </w:divBdr>
        </w:div>
        <w:div w:id="756942999">
          <w:marLeft w:val="640"/>
          <w:marRight w:val="0"/>
          <w:marTop w:val="0"/>
          <w:marBottom w:val="0"/>
          <w:divBdr>
            <w:top w:val="none" w:sz="0" w:space="0" w:color="auto"/>
            <w:left w:val="none" w:sz="0" w:space="0" w:color="auto"/>
            <w:bottom w:val="none" w:sz="0" w:space="0" w:color="auto"/>
            <w:right w:val="none" w:sz="0" w:space="0" w:color="auto"/>
          </w:divBdr>
        </w:div>
        <w:div w:id="182279985">
          <w:marLeft w:val="640"/>
          <w:marRight w:val="0"/>
          <w:marTop w:val="0"/>
          <w:marBottom w:val="0"/>
          <w:divBdr>
            <w:top w:val="none" w:sz="0" w:space="0" w:color="auto"/>
            <w:left w:val="none" w:sz="0" w:space="0" w:color="auto"/>
            <w:bottom w:val="none" w:sz="0" w:space="0" w:color="auto"/>
            <w:right w:val="none" w:sz="0" w:space="0" w:color="auto"/>
          </w:divBdr>
        </w:div>
        <w:div w:id="19822206">
          <w:marLeft w:val="640"/>
          <w:marRight w:val="0"/>
          <w:marTop w:val="0"/>
          <w:marBottom w:val="0"/>
          <w:divBdr>
            <w:top w:val="none" w:sz="0" w:space="0" w:color="auto"/>
            <w:left w:val="none" w:sz="0" w:space="0" w:color="auto"/>
            <w:bottom w:val="none" w:sz="0" w:space="0" w:color="auto"/>
            <w:right w:val="none" w:sz="0" w:space="0" w:color="auto"/>
          </w:divBdr>
        </w:div>
        <w:div w:id="1728911287">
          <w:marLeft w:val="640"/>
          <w:marRight w:val="0"/>
          <w:marTop w:val="0"/>
          <w:marBottom w:val="0"/>
          <w:divBdr>
            <w:top w:val="none" w:sz="0" w:space="0" w:color="auto"/>
            <w:left w:val="none" w:sz="0" w:space="0" w:color="auto"/>
            <w:bottom w:val="none" w:sz="0" w:space="0" w:color="auto"/>
            <w:right w:val="none" w:sz="0" w:space="0" w:color="auto"/>
          </w:divBdr>
        </w:div>
        <w:div w:id="1589194990">
          <w:marLeft w:val="640"/>
          <w:marRight w:val="0"/>
          <w:marTop w:val="0"/>
          <w:marBottom w:val="0"/>
          <w:divBdr>
            <w:top w:val="none" w:sz="0" w:space="0" w:color="auto"/>
            <w:left w:val="none" w:sz="0" w:space="0" w:color="auto"/>
            <w:bottom w:val="none" w:sz="0" w:space="0" w:color="auto"/>
            <w:right w:val="none" w:sz="0" w:space="0" w:color="auto"/>
          </w:divBdr>
        </w:div>
        <w:div w:id="816413992">
          <w:marLeft w:val="640"/>
          <w:marRight w:val="0"/>
          <w:marTop w:val="0"/>
          <w:marBottom w:val="0"/>
          <w:divBdr>
            <w:top w:val="none" w:sz="0" w:space="0" w:color="auto"/>
            <w:left w:val="none" w:sz="0" w:space="0" w:color="auto"/>
            <w:bottom w:val="none" w:sz="0" w:space="0" w:color="auto"/>
            <w:right w:val="none" w:sz="0" w:space="0" w:color="auto"/>
          </w:divBdr>
        </w:div>
        <w:div w:id="392314536">
          <w:marLeft w:val="640"/>
          <w:marRight w:val="0"/>
          <w:marTop w:val="0"/>
          <w:marBottom w:val="0"/>
          <w:divBdr>
            <w:top w:val="none" w:sz="0" w:space="0" w:color="auto"/>
            <w:left w:val="none" w:sz="0" w:space="0" w:color="auto"/>
            <w:bottom w:val="none" w:sz="0" w:space="0" w:color="auto"/>
            <w:right w:val="none" w:sz="0" w:space="0" w:color="auto"/>
          </w:divBdr>
        </w:div>
        <w:div w:id="1269969366">
          <w:marLeft w:val="640"/>
          <w:marRight w:val="0"/>
          <w:marTop w:val="0"/>
          <w:marBottom w:val="0"/>
          <w:divBdr>
            <w:top w:val="none" w:sz="0" w:space="0" w:color="auto"/>
            <w:left w:val="none" w:sz="0" w:space="0" w:color="auto"/>
            <w:bottom w:val="none" w:sz="0" w:space="0" w:color="auto"/>
            <w:right w:val="none" w:sz="0" w:space="0" w:color="auto"/>
          </w:divBdr>
        </w:div>
        <w:div w:id="140973735">
          <w:marLeft w:val="640"/>
          <w:marRight w:val="0"/>
          <w:marTop w:val="0"/>
          <w:marBottom w:val="0"/>
          <w:divBdr>
            <w:top w:val="none" w:sz="0" w:space="0" w:color="auto"/>
            <w:left w:val="none" w:sz="0" w:space="0" w:color="auto"/>
            <w:bottom w:val="none" w:sz="0" w:space="0" w:color="auto"/>
            <w:right w:val="none" w:sz="0" w:space="0" w:color="auto"/>
          </w:divBdr>
        </w:div>
        <w:div w:id="298844367">
          <w:marLeft w:val="640"/>
          <w:marRight w:val="0"/>
          <w:marTop w:val="0"/>
          <w:marBottom w:val="0"/>
          <w:divBdr>
            <w:top w:val="none" w:sz="0" w:space="0" w:color="auto"/>
            <w:left w:val="none" w:sz="0" w:space="0" w:color="auto"/>
            <w:bottom w:val="none" w:sz="0" w:space="0" w:color="auto"/>
            <w:right w:val="none" w:sz="0" w:space="0" w:color="auto"/>
          </w:divBdr>
        </w:div>
        <w:div w:id="18239891">
          <w:marLeft w:val="640"/>
          <w:marRight w:val="0"/>
          <w:marTop w:val="0"/>
          <w:marBottom w:val="0"/>
          <w:divBdr>
            <w:top w:val="none" w:sz="0" w:space="0" w:color="auto"/>
            <w:left w:val="none" w:sz="0" w:space="0" w:color="auto"/>
            <w:bottom w:val="none" w:sz="0" w:space="0" w:color="auto"/>
            <w:right w:val="none" w:sz="0" w:space="0" w:color="auto"/>
          </w:divBdr>
        </w:div>
        <w:div w:id="497157295">
          <w:marLeft w:val="640"/>
          <w:marRight w:val="0"/>
          <w:marTop w:val="0"/>
          <w:marBottom w:val="0"/>
          <w:divBdr>
            <w:top w:val="none" w:sz="0" w:space="0" w:color="auto"/>
            <w:left w:val="none" w:sz="0" w:space="0" w:color="auto"/>
            <w:bottom w:val="none" w:sz="0" w:space="0" w:color="auto"/>
            <w:right w:val="none" w:sz="0" w:space="0" w:color="auto"/>
          </w:divBdr>
        </w:div>
        <w:div w:id="856581846">
          <w:marLeft w:val="640"/>
          <w:marRight w:val="0"/>
          <w:marTop w:val="0"/>
          <w:marBottom w:val="0"/>
          <w:divBdr>
            <w:top w:val="none" w:sz="0" w:space="0" w:color="auto"/>
            <w:left w:val="none" w:sz="0" w:space="0" w:color="auto"/>
            <w:bottom w:val="none" w:sz="0" w:space="0" w:color="auto"/>
            <w:right w:val="none" w:sz="0" w:space="0" w:color="auto"/>
          </w:divBdr>
        </w:div>
        <w:div w:id="885261954">
          <w:marLeft w:val="640"/>
          <w:marRight w:val="0"/>
          <w:marTop w:val="0"/>
          <w:marBottom w:val="0"/>
          <w:divBdr>
            <w:top w:val="none" w:sz="0" w:space="0" w:color="auto"/>
            <w:left w:val="none" w:sz="0" w:space="0" w:color="auto"/>
            <w:bottom w:val="none" w:sz="0" w:space="0" w:color="auto"/>
            <w:right w:val="none" w:sz="0" w:space="0" w:color="auto"/>
          </w:divBdr>
        </w:div>
        <w:div w:id="1153565066">
          <w:marLeft w:val="640"/>
          <w:marRight w:val="0"/>
          <w:marTop w:val="0"/>
          <w:marBottom w:val="0"/>
          <w:divBdr>
            <w:top w:val="none" w:sz="0" w:space="0" w:color="auto"/>
            <w:left w:val="none" w:sz="0" w:space="0" w:color="auto"/>
            <w:bottom w:val="none" w:sz="0" w:space="0" w:color="auto"/>
            <w:right w:val="none" w:sz="0" w:space="0" w:color="auto"/>
          </w:divBdr>
        </w:div>
        <w:div w:id="399408947">
          <w:marLeft w:val="640"/>
          <w:marRight w:val="0"/>
          <w:marTop w:val="0"/>
          <w:marBottom w:val="0"/>
          <w:divBdr>
            <w:top w:val="none" w:sz="0" w:space="0" w:color="auto"/>
            <w:left w:val="none" w:sz="0" w:space="0" w:color="auto"/>
            <w:bottom w:val="none" w:sz="0" w:space="0" w:color="auto"/>
            <w:right w:val="none" w:sz="0" w:space="0" w:color="auto"/>
          </w:divBdr>
        </w:div>
        <w:div w:id="2038583082">
          <w:marLeft w:val="640"/>
          <w:marRight w:val="0"/>
          <w:marTop w:val="0"/>
          <w:marBottom w:val="0"/>
          <w:divBdr>
            <w:top w:val="none" w:sz="0" w:space="0" w:color="auto"/>
            <w:left w:val="none" w:sz="0" w:space="0" w:color="auto"/>
            <w:bottom w:val="none" w:sz="0" w:space="0" w:color="auto"/>
            <w:right w:val="none" w:sz="0" w:space="0" w:color="auto"/>
          </w:divBdr>
        </w:div>
        <w:div w:id="765002574">
          <w:marLeft w:val="640"/>
          <w:marRight w:val="0"/>
          <w:marTop w:val="0"/>
          <w:marBottom w:val="0"/>
          <w:divBdr>
            <w:top w:val="none" w:sz="0" w:space="0" w:color="auto"/>
            <w:left w:val="none" w:sz="0" w:space="0" w:color="auto"/>
            <w:bottom w:val="none" w:sz="0" w:space="0" w:color="auto"/>
            <w:right w:val="none" w:sz="0" w:space="0" w:color="auto"/>
          </w:divBdr>
        </w:div>
        <w:div w:id="1025323785">
          <w:marLeft w:val="640"/>
          <w:marRight w:val="0"/>
          <w:marTop w:val="0"/>
          <w:marBottom w:val="0"/>
          <w:divBdr>
            <w:top w:val="none" w:sz="0" w:space="0" w:color="auto"/>
            <w:left w:val="none" w:sz="0" w:space="0" w:color="auto"/>
            <w:bottom w:val="none" w:sz="0" w:space="0" w:color="auto"/>
            <w:right w:val="none" w:sz="0" w:space="0" w:color="auto"/>
          </w:divBdr>
        </w:div>
        <w:div w:id="1779447060">
          <w:marLeft w:val="640"/>
          <w:marRight w:val="0"/>
          <w:marTop w:val="0"/>
          <w:marBottom w:val="0"/>
          <w:divBdr>
            <w:top w:val="none" w:sz="0" w:space="0" w:color="auto"/>
            <w:left w:val="none" w:sz="0" w:space="0" w:color="auto"/>
            <w:bottom w:val="none" w:sz="0" w:space="0" w:color="auto"/>
            <w:right w:val="none" w:sz="0" w:space="0" w:color="auto"/>
          </w:divBdr>
        </w:div>
        <w:div w:id="1323436233">
          <w:marLeft w:val="640"/>
          <w:marRight w:val="0"/>
          <w:marTop w:val="0"/>
          <w:marBottom w:val="0"/>
          <w:divBdr>
            <w:top w:val="none" w:sz="0" w:space="0" w:color="auto"/>
            <w:left w:val="none" w:sz="0" w:space="0" w:color="auto"/>
            <w:bottom w:val="none" w:sz="0" w:space="0" w:color="auto"/>
            <w:right w:val="none" w:sz="0" w:space="0" w:color="auto"/>
          </w:divBdr>
        </w:div>
        <w:div w:id="242110459">
          <w:marLeft w:val="640"/>
          <w:marRight w:val="0"/>
          <w:marTop w:val="0"/>
          <w:marBottom w:val="0"/>
          <w:divBdr>
            <w:top w:val="none" w:sz="0" w:space="0" w:color="auto"/>
            <w:left w:val="none" w:sz="0" w:space="0" w:color="auto"/>
            <w:bottom w:val="none" w:sz="0" w:space="0" w:color="auto"/>
            <w:right w:val="none" w:sz="0" w:space="0" w:color="auto"/>
          </w:divBdr>
        </w:div>
        <w:div w:id="1618220611">
          <w:marLeft w:val="640"/>
          <w:marRight w:val="0"/>
          <w:marTop w:val="0"/>
          <w:marBottom w:val="0"/>
          <w:divBdr>
            <w:top w:val="none" w:sz="0" w:space="0" w:color="auto"/>
            <w:left w:val="none" w:sz="0" w:space="0" w:color="auto"/>
            <w:bottom w:val="none" w:sz="0" w:space="0" w:color="auto"/>
            <w:right w:val="none" w:sz="0" w:space="0" w:color="auto"/>
          </w:divBdr>
        </w:div>
        <w:div w:id="540485531">
          <w:marLeft w:val="640"/>
          <w:marRight w:val="0"/>
          <w:marTop w:val="0"/>
          <w:marBottom w:val="0"/>
          <w:divBdr>
            <w:top w:val="none" w:sz="0" w:space="0" w:color="auto"/>
            <w:left w:val="none" w:sz="0" w:space="0" w:color="auto"/>
            <w:bottom w:val="none" w:sz="0" w:space="0" w:color="auto"/>
            <w:right w:val="none" w:sz="0" w:space="0" w:color="auto"/>
          </w:divBdr>
        </w:div>
        <w:div w:id="1913195759">
          <w:marLeft w:val="640"/>
          <w:marRight w:val="0"/>
          <w:marTop w:val="0"/>
          <w:marBottom w:val="0"/>
          <w:divBdr>
            <w:top w:val="none" w:sz="0" w:space="0" w:color="auto"/>
            <w:left w:val="none" w:sz="0" w:space="0" w:color="auto"/>
            <w:bottom w:val="none" w:sz="0" w:space="0" w:color="auto"/>
            <w:right w:val="none" w:sz="0" w:space="0" w:color="auto"/>
          </w:divBdr>
        </w:div>
        <w:div w:id="797532714">
          <w:marLeft w:val="640"/>
          <w:marRight w:val="0"/>
          <w:marTop w:val="0"/>
          <w:marBottom w:val="0"/>
          <w:divBdr>
            <w:top w:val="none" w:sz="0" w:space="0" w:color="auto"/>
            <w:left w:val="none" w:sz="0" w:space="0" w:color="auto"/>
            <w:bottom w:val="none" w:sz="0" w:space="0" w:color="auto"/>
            <w:right w:val="none" w:sz="0" w:space="0" w:color="auto"/>
          </w:divBdr>
        </w:div>
        <w:div w:id="355623543">
          <w:marLeft w:val="640"/>
          <w:marRight w:val="0"/>
          <w:marTop w:val="0"/>
          <w:marBottom w:val="0"/>
          <w:divBdr>
            <w:top w:val="none" w:sz="0" w:space="0" w:color="auto"/>
            <w:left w:val="none" w:sz="0" w:space="0" w:color="auto"/>
            <w:bottom w:val="none" w:sz="0" w:space="0" w:color="auto"/>
            <w:right w:val="none" w:sz="0" w:space="0" w:color="auto"/>
          </w:divBdr>
        </w:div>
        <w:div w:id="111366882">
          <w:marLeft w:val="640"/>
          <w:marRight w:val="0"/>
          <w:marTop w:val="0"/>
          <w:marBottom w:val="0"/>
          <w:divBdr>
            <w:top w:val="none" w:sz="0" w:space="0" w:color="auto"/>
            <w:left w:val="none" w:sz="0" w:space="0" w:color="auto"/>
            <w:bottom w:val="none" w:sz="0" w:space="0" w:color="auto"/>
            <w:right w:val="none" w:sz="0" w:space="0" w:color="auto"/>
          </w:divBdr>
        </w:div>
        <w:div w:id="1402606491">
          <w:marLeft w:val="640"/>
          <w:marRight w:val="0"/>
          <w:marTop w:val="0"/>
          <w:marBottom w:val="0"/>
          <w:divBdr>
            <w:top w:val="none" w:sz="0" w:space="0" w:color="auto"/>
            <w:left w:val="none" w:sz="0" w:space="0" w:color="auto"/>
            <w:bottom w:val="none" w:sz="0" w:space="0" w:color="auto"/>
            <w:right w:val="none" w:sz="0" w:space="0" w:color="auto"/>
          </w:divBdr>
        </w:div>
        <w:div w:id="481582527">
          <w:marLeft w:val="640"/>
          <w:marRight w:val="0"/>
          <w:marTop w:val="0"/>
          <w:marBottom w:val="0"/>
          <w:divBdr>
            <w:top w:val="none" w:sz="0" w:space="0" w:color="auto"/>
            <w:left w:val="none" w:sz="0" w:space="0" w:color="auto"/>
            <w:bottom w:val="none" w:sz="0" w:space="0" w:color="auto"/>
            <w:right w:val="none" w:sz="0" w:space="0" w:color="auto"/>
          </w:divBdr>
        </w:div>
        <w:div w:id="64449583">
          <w:marLeft w:val="640"/>
          <w:marRight w:val="0"/>
          <w:marTop w:val="0"/>
          <w:marBottom w:val="0"/>
          <w:divBdr>
            <w:top w:val="none" w:sz="0" w:space="0" w:color="auto"/>
            <w:left w:val="none" w:sz="0" w:space="0" w:color="auto"/>
            <w:bottom w:val="none" w:sz="0" w:space="0" w:color="auto"/>
            <w:right w:val="none" w:sz="0" w:space="0" w:color="auto"/>
          </w:divBdr>
        </w:div>
        <w:div w:id="2125072229">
          <w:marLeft w:val="640"/>
          <w:marRight w:val="0"/>
          <w:marTop w:val="0"/>
          <w:marBottom w:val="0"/>
          <w:divBdr>
            <w:top w:val="none" w:sz="0" w:space="0" w:color="auto"/>
            <w:left w:val="none" w:sz="0" w:space="0" w:color="auto"/>
            <w:bottom w:val="none" w:sz="0" w:space="0" w:color="auto"/>
            <w:right w:val="none" w:sz="0" w:space="0" w:color="auto"/>
          </w:divBdr>
        </w:div>
        <w:div w:id="728381015">
          <w:marLeft w:val="640"/>
          <w:marRight w:val="0"/>
          <w:marTop w:val="0"/>
          <w:marBottom w:val="0"/>
          <w:divBdr>
            <w:top w:val="none" w:sz="0" w:space="0" w:color="auto"/>
            <w:left w:val="none" w:sz="0" w:space="0" w:color="auto"/>
            <w:bottom w:val="none" w:sz="0" w:space="0" w:color="auto"/>
            <w:right w:val="none" w:sz="0" w:space="0" w:color="auto"/>
          </w:divBdr>
        </w:div>
        <w:div w:id="1102653770">
          <w:marLeft w:val="640"/>
          <w:marRight w:val="0"/>
          <w:marTop w:val="0"/>
          <w:marBottom w:val="0"/>
          <w:divBdr>
            <w:top w:val="none" w:sz="0" w:space="0" w:color="auto"/>
            <w:left w:val="none" w:sz="0" w:space="0" w:color="auto"/>
            <w:bottom w:val="none" w:sz="0" w:space="0" w:color="auto"/>
            <w:right w:val="none" w:sz="0" w:space="0" w:color="auto"/>
          </w:divBdr>
        </w:div>
        <w:div w:id="452214644">
          <w:marLeft w:val="640"/>
          <w:marRight w:val="0"/>
          <w:marTop w:val="0"/>
          <w:marBottom w:val="0"/>
          <w:divBdr>
            <w:top w:val="none" w:sz="0" w:space="0" w:color="auto"/>
            <w:left w:val="none" w:sz="0" w:space="0" w:color="auto"/>
            <w:bottom w:val="none" w:sz="0" w:space="0" w:color="auto"/>
            <w:right w:val="none" w:sz="0" w:space="0" w:color="auto"/>
          </w:divBdr>
        </w:div>
        <w:div w:id="1803422190">
          <w:marLeft w:val="640"/>
          <w:marRight w:val="0"/>
          <w:marTop w:val="0"/>
          <w:marBottom w:val="0"/>
          <w:divBdr>
            <w:top w:val="none" w:sz="0" w:space="0" w:color="auto"/>
            <w:left w:val="none" w:sz="0" w:space="0" w:color="auto"/>
            <w:bottom w:val="none" w:sz="0" w:space="0" w:color="auto"/>
            <w:right w:val="none" w:sz="0" w:space="0" w:color="auto"/>
          </w:divBdr>
        </w:div>
        <w:div w:id="1830905051">
          <w:marLeft w:val="640"/>
          <w:marRight w:val="0"/>
          <w:marTop w:val="0"/>
          <w:marBottom w:val="0"/>
          <w:divBdr>
            <w:top w:val="none" w:sz="0" w:space="0" w:color="auto"/>
            <w:left w:val="none" w:sz="0" w:space="0" w:color="auto"/>
            <w:bottom w:val="none" w:sz="0" w:space="0" w:color="auto"/>
            <w:right w:val="none" w:sz="0" w:space="0" w:color="auto"/>
          </w:divBdr>
        </w:div>
        <w:div w:id="1227758753">
          <w:marLeft w:val="640"/>
          <w:marRight w:val="0"/>
          <w:marTop w:val="0"/>
          <w:marBottom w:val="0"/>
          <w:divBdr>
            <w:top w:val="none" w:sz="0" w:space="0" w:color="auto"/>
            <w:left w:val="none" w:sz="0" w:space="0" w:color="auto"/>
            <w:bottom w:val="none" w:sz="0" w:space="0" w:color="auto"/>
            <w:right w:val="none" w:sz="0" w:space="0" w:color="auto"/>
          </w:divBdr>
        </w:div>
        <w:div w:id="1547446259">
          <w:marLeft w:val="640"/>
          <w:marRight w:val="0"/>
          <w:marTop w:val="0"/>
          <w:marBottom w:val="0"/>
          <w:divBdr>
            <w:top w:val="none" w:sz="0" w:space="0" w:color="auto"/>
            <w:left w:val="none" w:sz="0" w:space="0" w:color="auto"/>
            <w:bottom w:val="none" w:sz="0" w:space="0" w:color="auto"/>
            <w:right w:val="none" w:sz="0" w:space="0" w:color="auto"/>
          </w:divBdr>
        </w:div>
        <w:div w:id="691147255">
          <w:marLeft w:val="640"/>
          <w:marRight w:val="0"/>
          <w:marTop w:val="0"/>
          <w:marBottom w:val="0"/>
          <w:divBdr>
            <w:top w:val="none" w:sz="0" w:space="0" w:color="auto"/>
            <w:left w:val="none" w:sz="0" w:space="0" w:color="auto"/>
            <w:bottom w:val="none" w:sz="0" w:space="0" w:color="auto"/>
            <w:right w:val="none" w:sz="0" w:space="0" w:color="auto"/>
          </w:divBdr>
        </w:div>
        <w:div w:id="1201672641">
          <w:marLeft w:val="640"/>
          <w:marRight w:val="0"/>
          <w:marTop w:val="0"/>
          <w:marBottom w:val="0"/>
          <w:divBdr>
            <w:top w:val="none" w:sz="0" w:space="0" w:color="auto"/>
            <w:left w:val="none" w:sz="0" w:space="0" w:color="auto"/>
            <w:bottom w:val="none" w:sz="0" w:space="0" w:color="auto"/>
            <w:right w:val="none" w:sz="0" w:space="0" w:color="auto"/>
          </w:divBdr>
        </w:div>
        <w:div w:id="933901845">
          <w:marLeft w:val="640"/>
          <w:marRight w:val="0"/>
          <w:marTop w:val="0"/>
          <w:marBottom w:val="0"/>
          <w:divBdr>
            <w:top w:val="none" w:sz="0" w:space="0" w:color="auto"/>
            <w:left w:val="none" w:sz="0" w:space="0" w:color="auto"/>
            <w:bottom w:val="none" w:sz="0" w:space="0" w:color="auto"/>
            <w:right w:val="none" w:sz="0" w:space="0" w:color="auto"/>
          </w:divBdr>
        </w:div>
        <w:div w:id="1845241712">
          <w:marLeft w:val="640"/>
          <w:marRight w:val="0"/>
          <w:marTop w:val="0"/>
          <w:marBottom w:val="0"/>
          <w:divBdr>
            <w:top w:val="none" w:sz="0" w:space="0" w:color="auto"/>
            <w:left w:val="none" w:sz="0" w:space="0" w:color="auto"/>
            <w:bottom w:val="none" w:sz="0" w:space="0" w:color="auto"/>
            <w:right w:val="none" w:sz="0" w:space="0" w:color="auto"/>
          </w:divBdr>
        </w:div>
        <w:div w:id="93400049">
          <w:marLeft w:val="640"/>
          <w:marRight w:val="0"/>
          <w:marTop w:val="0"/>
          <w:marBottom w:val="0"/>
          <w:divBdr>
            <w:top w:val="none" w:sz="0" w:space="0" w:color="auto"/>
            <w:left w:val="none" w:sz="0" w:space="0" w:color="auto"/>
            <w:bottom w:val="none" w:sz="0" w:space="0" w:color="auto"/>
            <w:right w:val="none" w:sz="0" w:space="0" w:color="auto"/>
          </w:divBdr>
        </w:div>
      </w:divsChild>
    </w:div>
    <w:div w:id="1161119952">
      <w:bodyDiv w:val="1"/>
      <w:marLeft w:val="0"/>
      <w:marRight w:val="0"/>
      <w:marTop w:val="0"/>
      <w:marBottom w:val="0"/>
      <w:divBdr>
        <w:top w:val="none" w:sz="0" w:space="0" w:color="auto"/>
        <w:left w:val="none" w:sz="0" w:space="0" w:color="auto"/>
        <w:bottom w:val="none" w:sz="0" w:space="0" w:color="auto"/>
        <w:right w:val="none" w:sz="0" w:space="0" w:color="auto"/>
      </w:divBdr>
      <w:divsChild>
        <w:div w:id="1583637554">
          <w:marLeft w:val="640"/>
          <w:marRight w:val="0"/>
          <w:marTop w:val="0"/>
          <w:marBottom w:val="0"/>
          <w:divBdr>
            <w:top w:val="none" w:sz="0" w:space="0" w:color="auto"/>
            <w:left w:val="none" w:sz="0" w:space="0" w:color="auto"/>
            <w:bottom w:val="none" w:sz="0" w:space="0" w:color="auto"/>
            <w:right w:val="none" w:sz="0" w:space="0" w:color="auto"/>
          </w:divBdr>
        </w:div>
        <w:div w:id="1983919695">
          <w:marLeft w:val="640"/>
          <w:marRight w:val="0"/>
          <w:marTop w:val="0"/>
          <w:marBottom w:val="0"/>
          <w:divBdr>
            <w:top w:val="none" w:sz="0" w:space="0" w:color="auto"/>
            <w:left w:val="none" w:sz="0" w:space="0" w:color="auto"/>
            <w:bottom w:val="none" w:sz="0" w:space="0" w:color="auto"/>
            <w:right w:val="none" w:sz="0" w:space="0" w:color="auto"/>
          </w:divBdr>
        </w:div>
        <w:div w:id="457725724">
          <w:marLeft w:val="640"/>
          <w:marRight w:val="0"/>
          <w:marTop w:val="0"/>
          <w:marBottom w:val="0"/>
          <w:divBdr>
            <w:top w:val="none" w:sz="0" w:space="0" w:color="auto"/>
            <w:left w:val="none" w:sz="0" w:space="0" w:color="auto"/>
            <w:bottom w:val="none" w:sz="0" w:space="0" w:color="auto"/>
            <w:right w:val="none" w:sz="0" w:space="0" w:color="auto"/>
          </w:divBdr>
        </w:div>
        <w:div w:id="1847864801">
          <w:marLeft w:val="640"/>
          <w:marRight w:val="0"/>
          <w:marTop w:val="0"/>
          <w:marBottom w:val="0"/>
          <w:divBdr>
            <w:top w:val="none" w:sz="0" w:space="0" w:color="auto"/>
            <w:left w:val="none" w:sz="0" w:space="0" w:color="auto"/>
            <w:bottom w:val="none" w:sz="0" w:space="0" w:color="auto"/>
            <w:right w:val="none" w:sz="0" w:space="0" w:color="auto"/>
          </w:divBdr>
        </w:div>
        <w:div w:id="877350294">
          <w:marLeft w:val="640"/>
          <w:marRight w:val="0"/>
          <w:marTop w:val="0"/>
          <w:marBottom w:val="0"/>
          <w:divBdr>
            <w:top w:val="none" w:sz="0" w:space="0" w:color="auto"/>
            <w:left w:val="none" w:sz="0" w:space="0" w:color="auto"/>
            <w:bottom w:val="none" w:sz="0" w:space="0" w:color="auto"/>
            <w:right w:val="none" w:sz="0" w:space="0" w:color="auto"/>
          </w:divBdr>
        </w:div>
        <w:div w:id="143088380">
          <w:marLeft w:val="640"/>
          <w:marRight w:val="0"/>
          <w:marTop w:val="0"/>
          <w:marBottom w:val="0"/>
          <w:divBdr>
            <w:top w:val="none" w:sz="0" w:space="0" w:color="auto"/>
            <w:left w:val="none" w:sz="0" w:space="0" w:color="auto"/>
            <w:bottom w:val="none" w:sz="0" w:space="0" w:color="auto"/>
            <w:right w:val="none" w:sz="0" w:space="0" w:color="auto"/>
          </w:divBdr>
        </w:div>
        <w:div w:id="661858336">
          <w:marLeft w:val="640"/>
          <w:marRight w:val="0"/>
          <w:marTop w:val="0"/>
          <w:marBottom w:val="0"/>
          <w:divBdr>
            <w:top w:val="none" w:sz="0" w:space="0" w:color="auto"/>
            <w:left w:val="none" w:sz="0" w:space="0" w:color="auto"/>
            <w:bottom w:val="none" w:sz="0" w:space="0" w:color="auto"/>
            <w:right w:val="none" w:sz="0" w:space="0" w:color="auto"/>
          </w:divBdr>
        </w:div>
        <w:div w:id="1739203110">
          <w:marLeft w:val="640"/>
          <w:marRight w:val="0"/>
          <w:marTop w:val="0"/>
          <w:marBottom w:val="0"/>
          <w:divBdr>
            <w:top w:val="none" w:sz="0" w:space="0" w:color="auto"/>
            <w:left w:val="none" w:sz="0" w:space="0" w:color="auto"/>
            <w:bottom w:val="none" w:sz="0" w:space="0" w:color="auto"/>
            <w:right w:val="none" w:sz="0" w:space="0" w:color="auto"/>
          </w:divBdr>
        </w:div>
        <w:div w:id="638653404">
          <w:marLeft w:val="640"/>
          <w:marRight w:val="0"/>
          <w:marTop w:val="0"/>
          <w:marBottom w:val="0"/>
          <w:divBdr>
            <w:top w:val="none" w:sz="0" w:space="0" w:color="auto"/>
            <w:left w:val="none" w:sz="0" w:space="0" w:color="auto"/>
            <w:bottom w:val="none" w:sz="0" w:space="0" w:color="auto"/>
            <w:right w:val="none" w:sz="0" w:space="0" w:color="auto"/>
          </w:divBdr>
        </w:div>
        <w:div w:id="1650984452">
          <w:marLeft w:val="640"/>
          <w:marRight w:val="0"/>
          <w:marTop w:val="0"/>
          <w:marBottom w:val="0"/>
          <w:divBdr>
            <w:top w:val="none" w:sz="0" w:space="0" w:color="auto"/>
            <w:left w:val="none" w:sz="0" w:space="0" w:color="auto"/>
            <w:bottom w:val="none" w:sz="0" w:space="0" w:color="auto"/>
            <w:right w:val="none" w:sz="0" w:space="0" w:color="auto"/>
          </w:divBdr>
        </w:div>
        <w:div w:id="1092631220">
          <w:marLeft w:val="640"/>
          <w:marRight w:val="0"/>
          <w:marTop w:val="0"/>
          <w:marBottom w:val="0"/>
          <w:divBdr>
            <w:top w:val="none" w:sz="0" w:space="0" w:color="auto"/>
            <w:left w:val="none" w:sz="0" w:space="0" w:color="auto"/>
            <w:bottom w:val="none" w:sz="0" w:space="0" w:color="auto"/>
            <w:right w:val="none" w:sz="0" w:space="0" w:color="auto"/>
          </w:divBdr>
        </w:div>
        <w:div w:id="495072291">
          <w:marLeft w:val="640"/>
          <w:marRight w:val="0"/>
          <w:marTop w:val="0"/>
          <w:marBottom w:val="0"/>
          <w:divBdr>
            <w:top w:val="none" w:sz="0" w:space="0" w:color="auto"/>
            <w:left w:val="none" w:sz="0" w:space="0" w:color="auto"/>
            <w:bottom w:val="none" w:sz="0" w:space="0" w:color="auto"/>
            <w:right w:val="none" w:sz="0" w:space="0" w:color="auto"/>
          </w:divBdr>
        </w:div>
        <w:div w:id="891885166">
          <w:marLeft w:val="640"/>
          <w:marRight w:val="0"/>
          <w:marTop w:val="0"/>
          <w:marBottom w:val="0"/>
          <w:divBdr>
            <w:top w:val="none" w:sz="0" w:space="0" w:color="auto"/>
            <w:left w:val="none" w:sz="0" w:space="0" w:color="auto"/>
            <w:bottom w:val="none" w:sz="0" w:space="0" w:color="auto"/>
            <w:right w:val="none" w:sz="0" w:space="0" w:color="auto"/>
          </w:divBdr>
        </w:div>
        <w:div w:id="39715407">
          <w:marLeft w:val="640"/>
          <w:marRight w:val="0"/>
          <w:marTop w:val="0"/>
          <w:marBottom w:val="0"/>
          <w:divBdr>
            <w:top w:val="none" w:sz="0" w:space="0" w:color="auto"/>
            <w:left w:val="none" w:sz="0" w:space="0" w:color="auto"/>
            <w:bottom w:val="none" w:sz="0" w:space="0" w:color="auto"/>
            <w:right w:val="none" w:sz="0" w:space="0" w:color="auto"/>
          </w:divBdr>
        </w:div>
        <w:div w:id="733234863">
          <w:marLeft w:val="640"/>
          <w:marRight w:val="0"/>
          <w:marTop w:val="0"/>
          <w:marBottom w:val="0"/>
          <w:divBdr>
            <w:top w:val="none" w:sz="0" w:space="0" w:color="auto"/>
            <w:left w:val="none" w:sz="0" w:space="0" w:color="auto"/>
            <w:bottom w:val="none" w:sz="0" w:space="0" w:color="auto"/>
            <w:right w:val="none" w:sz="0" w:space="0" w:color="auto"/>
          </w:divBdr>
        </w:div>
        <w:div w:id="1470979017">
          <w:marLeft w:val="640"/>
          <w:marRight w:val="0"/>
          <w:marTop w:val="0"/>
          <w:marBottom w:val="0"/>
          <w:divBdr>
            <w:top w:val="none" w:sz="0" w:space="0" w:color="auto"/>
            <w:left w:val="none" w:sz="0" w:space="0" w:color="auto"/>
            <w:bottom w:val="none" w:sz="0" w:space="0" w:color="auto"/>
            <w:right w:val="none" w:sz="0" w:space="0" w:color="auto"/>
          </w:divBdr>
        </w:div>
        <w:div w:id="1412313480">
          <w:marLeft w:val="640"/>
          <w:marRight w:val="0"/>
          <w:marTop w:val="0"/>
          <w:marBottom w:val="0"/>
          <w:divBdr>
            <w:top w:val="none" w:sz="0" w:space="0" w:color="auto"/>
            <w:left w:val="none" w:sz="0" w:space="0" w:color="auto"/>
            <w:bottom w:val="none" w:sz="0" w:space="0" w:color="auto"/>
            <w:right w:val="none" w:sz="0" w:space="0" w:color="auto"/>
          </w:divBdr>
        </w:div>
        <w:div w:id="1359742380">
          <w:marLeft w:val="640"/>
          <w:marRight w:val="0"/>
          <w:marTop w:val="0"/>
          <w:marBottom w:val="0"/>
          <w:divBdr>
            <w:top w:val="none" w:sz="0" w:space="0" w:color="auto"/>
            <w:left w:val="none" w:sz="0" w:space="0" w:color="auto"/>
            <w:bottom w:val="none" w:sz="0" w:space="0" w:color="auto"/>
            <w:right w:val="none" w:sz="0" w:space="0" w:color="auto"/>
          </w:divBdr>
        </w:div>
        <w:div w:id="791628747">
          <w:marLeft w:val="640"/>
          <w:marRight w:val="0"/>
          <w:marTop w:val="0"/>
          <w:marBottom w:val="0"/>
          <w:divBdr>
            <w:top w:val="none" w:sz="0" w:space="0" w:color="auto"/>
            <w:left w:val="none" w:sz="0" w:space="0" w:color="auto"/>
            <w:bottom w:val="none" w:sz="0" w:space="0" w:color="auto"/>
            <w:right w:val="none" w:sz="0" w:space="0" w:color="auto"/>
          </w:divBdr>
        </w:div>
        <w:div w:id="1526168597">
          <w:marLeft w:val="640"/>
          <w:marRight w:val="0"/>
          <w:marTop w:val="0"/>
          <w:marBottom w:val="0"/>
          <w:divBdr>
            <w:top w:val="none" w:sz="0" w:space="0" w:color="auto"/>
            <w:left w:val="none" w:sz="0" w:space="0" w:color="auto"/>
            <w:bottom w:val="none" w:sz="0" w:space="0" w:color="auto"/>
            <w:right w:val="none" w:sz="0" w:space="0" w:color="auto"/>
          </w:divBdr>
        </w:div>
        <w:div w:id="1364331321">
          <w:marLeft w:val="640"/>
          <w:marRight w:val="0"/>
          <w:marTop w:val="0"/>
          <w:marBottom w:val="0"/>
          <w:divBdr>
            <w:top w:val="none" w:sz="0" w:space="0" w:color="auto"/>
            <w:left w:val="none" w:sz="0" w:space="0" w:color="auto"/>
            <w:bottom w:val="none" w:sz="0" w:space="0" w:color="auto"/>
            <w:right w:val="none" w:sz="0" w:space="0" w:color="auto"/>
          </w:divBdr>
        </w:div>
        <w:div w:id="567611840">
          <w:marLeft w:val="640"/>
          <w:marRight w:val="0"/>
          <w:marTop w:val="0"/>
          <w:marBottom w:val="0"/>
          <w:divBdr>
            <w:top w:val="none" w:sz="0" w:space="0" w:color="auto"/>
            <w:left w:val="none" w:sz="0" w:space="0" w:color="auto"/>
            <w:bottom w:val="none" w:sz="0" w:space="0" w:color="auto"/>
            <w:right w:val="none" w:sz="0" w:space="0" w:color="auto"/>
          </w:divBdr>
        </w:div>
        <w:div w:id="144053378">
          <w:marLeft w:val="640"/>
          <w:marRight w:val="0"/>
          <w:marTop w:val="0"/>
          <w:marBottom w:val="0"/>
          <w:divBdr>
            <w:top w:val="none" w:sz="0" w:space="0" w:color="auto"/>
            <w:left w:val="none" w:sz="0" w:space="0" w:color="auto"/>
            <w:bottom w:val="none" w:sz="0" w:space="0" w:color="auto"/>
            <w:right w:val="none" w:sz="0" w:space="0" w:color="auto"/>
          </w:divBdr>
        </w:div>
        <w:div w:id="1294751055">
          <w:marLeft w:val="640"/>
          <w:marRight w:val="0"/>
          <w:marTop w:val="0"/>
          <w:marBottom w:val="0"/>
          <w:divBdr>
            <w:top w:val="none" w:sz="0" w:space="0" w:color="auto"/>
            <w:left w:val="none" w:sz="0" w:space="0" w:color="auto"/>
            <w:bottom w:val="none" w:sz="0" w:space="0" w:color="auto"/>
            <w:right w:val="none" w:sz="0" w:space="0" w:color="auto"/>
          </w:divBdr>
        </w:div>
        <w:div w:id="1449547060">
          <w:marLeft w:val="640"/>
          <w:marRight w:val="0"/>
          <w:marTop w:val="0"/>
          <w:marBottom w:val="0"/>
          <w:divBdr>
            <w:top w:val="none" w:sz="0" w:space="0" w:color="auto"/>
            <w:left w:val="none" w:sz="0" w:space="0" w:color="auto"/>
            <w:bottom w:val="none" w:sz="0" w:space="0" w:color="auto"/>
            <w:right w:val="none" w:sz="0" w:space="0" w:color="auto"/>
          </w:divBdr>
        </w:div>
        <w:div w:id="1582254658">
          <w:marLeft w:val="640"/>
          <w:marRight w:val="0"/>
          <w:marTop w:val="0"/>
          <w:marBottom w:val="0"/>
          <w:divBdr>
            <w:top w:val="none" w:sz="0" w:space="0" w:color="auto"/>
            <w:left w:val="none" w:sz="0" w:space="0" w:color="auto"/>
            <w:bottom w:val="none" w:sz="0" w:space="0" w:color="auto"/>
            <w:right w:val="none" w:sz="0" w:space="0" w:color="auto"/>
          </w:divBdr>
        </w:div>
        <w:div w:id="1989094163">
          <w:marLeft w:val="640"/>
          <w:marRight w:val="0"/>
          <w:marTop w:val="0"/>
          <w:marBottom w:val="0"/>
          <w:divBdr>
            <w:top w:val="none" w:sz="0" w:space="0" w:color="auto"/>
            <w:left w:val="none" w:sz="0" w:space="0" w:color="auto"/>
            <w:bottom w:val="none" w:sz="0" w:space="0" w:color="auto"/>
            <w:right w:val="none" w:sz="0" w:space="0" w:color="auto"/>
          </w:divBdr>
        </w:div>
        <w:div w:id="150021657">
          <w:marLeft w:val="640"/>
          <w:marRight w:val="0"/>
          <w:marTop w:val="0"/>
          <w:marBottom w:val="0"/>
          <w:divBdr>
            <w:top w:val="none" w:sz="0" w:space="0" w:color="auto"/>
            <w:left w:val="none" w:sz="0" w:space="0" w:color="auto"/>
            <w:bottom w:val="none" w:sz="0" w:space="0" w:color="auto"/>
            <w:right w:val="none" w:sz="0" w:space="0" w:color="auto"/>
          </w:divBdr>
        </w:div>
        <w:div w:id="410471779">
          <w:marLeft w:val="640"/>
          <w:marRight w:val="0"/>
          <w:marTop w:val="0"/>
          <w:marBottom w:val="0"/>
          <w:divBdr>
            <w:top w:val="none" w:sz="0" w:space="0" w:color="auto"/>
            <w:left w:val="none" w:sz="0" w:space="0" w:color="auto"/>
            <w:bottom w:val="none" w:sz="0" w:space="0" w:color="auto"/>
            <w:right w:val="none" w:sz="0" w:space="0" w:color="auto"/>
          </w:divBdr>
        </w:div>
        <w:div w:id="1882009353">
          <w:marLeft w:val="640"/>
          <w:marRight w:val="0"/>
          <w:marTop w:val="0"/>
          <w:marBottom w:val="0"/>
          <w:divBdr>
            <w:top w:val="none" w:sz="0" w:space="0" w:color="auto"/>
            <w:left w:val="none" w:sz="0" w:space="0" w:color="auto"/>
            <w:bottom w:val="none" w:sz="0" w:space="0" w:color="auto"/>
            <w:right w:val="none" w:sz="0" w:space="0" w:color="auto"/>
          </w:divBdr>
        </w:div>
        <w:div w:id="138882992">
          <w:marLeft w:val="640"/>
          <w:marRight w:val="0"/>
          <w:marTop w:val="0"/>
          <w:marBottom w:val="0"/>
          <w:divBdr>
            <w:top w:val="none" w:sz="0" w:space="0" w:color="auto"/>
            <w:left w:val="none" w:sz="0" w:space="0" w:color="auto"/>
            <w:bottom w:val="none" w:sz="0" w:space="0" w:color="auto"/>
            <w:right w:val="none" w:sz="0" w:space="0" w:color="auto"/>
          </w:divBdr>
        </w:div>
        <w:div w:id="135683192">
          <w:marLeft w:val="640"/>
          <w:marRight w:val="0"/>
          <w:marTop w:val="0"/>
          <w:marBottom w:val="0"/>
          <w:divBdr>
            <w:top w:val="none" w:sz="0" w:space="0" w:color="auto"/>
            <w:left w:val="none" w:sz="0" w:space="0" w:color="auto"/>
            <w:bottom w:val="none" w:sz="0" w:space="0" w:color="auto"/>
            <w:right w:val="none" w:sz="0" w:space="0" w:color="auto"/>
          </w:divBdr>
        </w:div>
        <w:div w:id="197358283">
          <w:marLeft w:val="640"/>
          <w:marRight w:val="0"/>
          <w:marTop w:val="0"/>
          <w:marBottom w:val="0"/>
          <w:divBdr>
            <w:top w:val="none" w:sz="0" w:space="0" w:color="auto"/>
            <w:left w:val="none" w:sz="0" w:space="0" w:color="auto"/>
            <w:bottom w:val="none" w:sz="0" w:space="0" w:color="auto"/>
            <w:right w:val="none" w:sz="0" w:space="0" w:color="auto"/>
          </w:divBdr>
        </w:div>
        <w:div w:id="198249312">
          <w:marLeft w:val="640"/>
          <w:marRight w:val="0"/>
          <w:marTop w:val="0"/>
          <w:marBottom w:val="0"/>
          <w:divBdr>
            <w:top w:val="none" w:sz="0" w:space="0" w:color="auto"/>
            <w:left w:val="none" w:sz="0" w:space="0" w:color="auto"/>
            <w:bottom w:val="none" w:sz="0" w:space="0" w:color="auto"/>
            <w:right w:val="none" w:sz="0" w:space="0" w:color="auto"/>
          </w:divBdr>
        </w:div>
        <w:div w:id="1607351073">
          <w:marLeft w:val="640"/>
          <w:marRight w:val="0"/>
          <w:marTop w:val="0"/>
          <w:marBottom w:val="0"/>
          <w:divBdr>
            <w:top w:val="none" w:sz="0" w:space="0" w:color="auto"/>
            <w:left w:val="none" w:sz="0" w:space="0" w:color="auto"/>
            <w:bottom w:val="none" w:sz="0" w:space="0" w:color="auto"/>
            <w:right w:val="none" w:sz="0" w:space="0" w:color="auto"/>
          </w:divBdr>
        </w:div>
        <w:div w:id="2069765854">
          <w:marLeft w:val="640"/>
          <w:marRight w:val="0"/>
          <w:marTop w:val="0"/>
          <w:marBottom w:val="0"/>
          <w:divBdr>
            <w:top w:val="none" w:sz="0" w:space="0" w:color="auto"/>
            <w:left w:val="none" w:sz="0" w:space="0" w:color="auto"/>
            <w:bottom w:val="none" w:sz="0" w:space="0" w:color="auto"/>
            <w:right w:val="none" w:sz="0" w:space="0" w:color="auto"/>
          </w:divBdr>
        </w:div>
        <w:div w:id="712190451">
          <w:marLeft w:val="640"/>
          <w:marRight w:val="0"/>
          <w:marTop w:val="0"/>
          <w:marBottom w:val="0"/>
          <w:divBdr>
            <w:top w:val="none" w:sz="0" w:space="0" w:color="auto"/>
            <w:left w:val="none" w:sz="0" w:space="0" w:color="auto"/>
            <w:bottom w:val="none" w:sz="0" w:space="0" w:color="auto"/>
            <w:right w:val="none" w:sz="0" w:space="0" w:color="auto"/>
          </w:divBdr>
        </w:div>
        <w:div w:id="1549564378">
          <w:marLeft w:val="640"/>
          <w:marRight w:val="0"/>
          <w:marTop w:val="0"/>
          <w:marBottom w:val="0"/>
          <w:divBdr>
            <w:top w:val="none" w:sz="0" w:space="0" w:color="auto"/>
            <w:left w:val="none" w:sz="0" w:space="0" w:color="auto"/>
            <w:bottom w:val="none" w:sz="0" w:space="0" w:color="auto"/>
            <w:right w:val="none" w:sz="0" w:space="0" w:color="auto"/>
          </w:divBdr>
        </w:div>
        <w:div w:id="1579825736">
          <w:marLeft w:val="640"/>
          <w:marRight w:val="0"/>
          <w:marTop w:val="0"/>
          <w:marBottom w:val="0"/>
          <w:divBdr>
            <w:top w:val="none" w:sz="0" w:space="0" w:color="auto"/>
            <w:left w:val="none" w:sz="0" w:space="0" w:color="auto"/>
            <w:bottom w:val="none" w:sz="0" w:space="0" w:color="auto"/>
            <w:right w:val="none" w:sz="0" w:space="0" w:color="auto"/>
          </w:divBdr>
        </w:div>
        <w:div w:id="1757092327">
          <w:marLeft w:val="640"/>
          <w:marRight w:val="0"/>
          <w:marTop w:val="0"/>
          <w:marBottom w:val="0"/>
          <w:divBdr>
            <w:top w:val="none" w:sz="0" w:space="0" w:color="auto"/>
            <w:left w:val="none" w:sz="0" w:space="0" w:color="auto"/>
            <w:bottom w:val="none" w:sz="0" w:space="0" w:color="auto"/>
            <w:right w:val="none" w:sz="0" w:space="0" w:color="auto"/>
          </w:divBdr>
        </w:div>
        <w:div w:id="1195850428">
          <w:marLeft w:val="640"/>
          <w:marRight w:val="0"/>
          <w:marTop w:val="0"/>
          <w:marBottom w:val="0"/>
          <w:divBdr>
            <w:top w:val="none" w:sz="0" w:space="0" w:color="auto"/>
            <w:left w:val="none" w:sz="0" w:space="0" w:color="auto"/>
            <w:bottom w:val="none" w:sz="0" w:space="0" w:color="auto"/>
            <w:right w:val="none" w:sz="0" w:space="0" w:color="auto"/>
          </w:divBdr>
        </w:div>
        <w:div w:id="1285429585">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171796343">
      <w:bodyDiv w:val="1"/>
      <w:marLeft w:val="0"/>
      <w:marRight w:val="0"/>
      <w:marTop w:val="0"/>
      <w:marBottom w:val="0"/>
      <w:divBdr>
        <w:top w:val="none" w:sz="0" w:space="0" w:color="auto"/>
        <w:left w:val="none" w:sz="0" w:space="0" w:color="auto"/>
        <w:bottom w:val="none" w:sz="0" w:space="0" w:color="auto"/>
        <w:right w:val="none" w:sz="0" w:space="0" w:color="auto"/>
      </w:divBdr>
      <w:divsChild>
        <w:div w:id="1686446492">
          <w:marLeft w:val="640"/>
          <w:marRight w:val="0"/>
          <w:marTop w:val="0"/>
          <w:marBottom w:val="0"/>
          <w:divBdr>
            <w:top w:val="none" w:sz="0" w:space="0" w:color="auto"/>
            <w:left w:val="none" w:sz="0" w:space="0" w:color="auto"/>
            <w:bottom w:val="none" w:sz="0" w:space="0" w:color="auto"/>
            <w:right w:val="none" w:sz="0" w:space="0" w:color="auto"/>
          </w:divBdr>
        </w:div>
        <w:div w:id="1973631174">
          <w:marLeft w:val="640"/>
          <w:marRight w:val="0"/>
          <w:marTop w:val="0"/>
          <w:marBottom w:val="0"/>
          <w:divBdr>
            <w:top w:val="none" w:sz="0" w:space="0" w:color="auto"/>
            <w:left w:val="none" w:sz="0" w:space="0" w:color="auto"/>
            <w:bottom w:val="none" w:sz="0" w:space="0" w:color="auto"/>
            <w:right w:val="none" w:sz="0" w:space="0" w:color="auto"/>
          </w:divBdr>
        </w:div>
        <w:div w:id="366417033">
          <w:marLeft w:val="640"/>
          <w:marRight w:val="0"/>
          <w:marTop w:val="0"/>
          <w:marBottom w:val="0"/>
          <w:divBdr>
            <w:top w:val="none" w:sz="0" w:space="0" w:color="auto"/>
            <w:left w:val="none" w:sz="0" w:space="0" w:color="auto"/>
            <w:bottom w:val="none" w:sz="0" w:space="0" w:color="auto"/>
            <w:right w:val="none" w:sz="0" w:space="0" w:color="auto"/>
          </w:divBdr>
        </w:div>
        <w:div w:id="1393694014">
          <w:marLeft w:val="640"/>
          <w:marRight w:val="0"/>
          <w:marTop w:val="0"/>
          <w:marBottom w:val="0"/>
          <w:divBdr>
            <w:top w:val="none" w:sz="0" w:space="0" w:color="auto"/>
            <w:left w:val="none" w:sz="0" w:space="0" w:color="auto"/>
            <w:bottom w:val="none" w:sz="0" w:space="0" w:color="auto"/>
            <w:right w:val="none" w:sz="0" w:space="0" w:color="auto"/>
          </w:divBdr>
        </w:div>
        <w:div w:id="127094267">
          <w:marLeft w:val="640"/>
          <w:marRight w:val="0"/>
          <w:marTop w:val="0"/>
          <w:marBottom w:val="0"/>
          <w:divBdr>
            <w:top w:val="none" w:sz="0" w:space="0" w:color="auto"/>
            <w:left w:val="none" w:sz="0" w:space="0" w:color="auto"/>
            <w:bottom w:val="none" w:sz="0" w:space="0" w:color="auto"/>
            <w:right w:val="none" w:sz="0" w:space="0" w:color="auto"/>
          </w:divBdr>
        </w:div>
        <w:div w:id="1015577824">
          <w:marLeft w:val="640"/>
          <w:marRight w:val="0"/>
          <w:marTop w:val="0"/>
          <w:marBottom w:val="0"/>
          <w:divBdr>
            <w:top w:val="none" w:sz="0" w:space="0" w:color="auto"/>
            <w:left w:val="none" w:sz="0" w:space="0" w:color="auto"/>
            <w:bottom w:val="none" w:sz="0" w:space="0" w:color="auto"/>
            <w:right w:val="none" w:sz="0" w:space="0" w:color="auto"/>
          </w:divBdr>
        </w:div>
        <w:div w:id="1220824390">
          <w:marLeft w:val="640"/>
          <w:marRight w:val="0"/>
          <w:marTop w:val="0"/>
          <w:marBottom w:val="0"/>
          <w:divBdr>
            <w:top w:val="none" w:sz="0" w:space="0" w:color="auto"/>
            <w:left w:val="none" w:sz="0" w:space="0" w:color="auto"/>
            <w:bottom w:val="none" w:sz="0" w:space="0" w:color="auto"/>
            <w:right w:val="none" w:sz="0" w:space="0" w:color="auto"/>
          </w:divBdr>
        </w:div>
        <w:div w:id="511605609">
          <w:marLeft w:val="640"/>
          <w:marRight w:val="0"/>
          <w:marTop w:val="0"/>
          <w:marBottom w:val="0"/>
          <w:divBdr>
            <w:top w:val="none" w:sz="0" w:space="0" w:color="auto"/>
            <w:left w:val="none" w:sz="0" w:space="0" w:color="auto"/>
            <w:bottom w:val="none" w:sz="0" w:space="0" w:color="auto"/>
            <w:right w:val="none" w:sz="0" w:space="0" w:color="auto"/>
          </w:divBdr>
        </w:div>
        <w:div w:id="645353812">
          <w:marLeft w:val="640"/>
          <w:marRight w:val="0"/>
          <w:marTop w:val="0"/>
          <w:marBottom w:val="0"/>
          <w:divBdr>
            <w:top w:val="none" w:sz="0" w:space="0" w:color="auto"/>
            <w:left w:val="none" w:sz="0" w:space="0" w:color="auto"/>
            <w:bottom w:val="none" w:sz="0" w:space="0" w:color="auto"/>
            <w:right w:val="none" w:sz="0" w:space="0" w:color="auto"/>
          </w:divBdr>
        </w:div>
        <w:div w:id="309214229">
          <w:marLeft w:val="640"/>
          <w:marRight w:val="0"/>
          <w:marTop w:val="0"/>
          <w:marBottom w:val="0"/>
          <w:divBdr>
            <w:top w:val="none" w:sz="0" w:space="0" w:color="auto"/>
            <w:left w:val="none" w:sz="0" w:space="0" w:color="auto"/>
            <w:bottom w:val="none" w:sz="0" w:space="0" w:color="auto"/>
            <w:right w:val="none" w:sz="0" w:space="0" w:color="auto"/>
          </w:divBdr>
        </w:div>
        <w:div w:id="333338044">
          <w:marLeft w:val="640"/>
          <w:marRight w:val="0"/>
          <w:marTop w:val="0"/>
          <w:marBottom w:val="0"/>
          <w:divBdr>
            <w:top w:val="none" w:sz="0" w:space="0" w:color="auto"/>
            <w:left w:val="none" w:sz="0" w:space="0" w:color="auto"/>
            <w:bottom w:val="none" w:sz="0" w:space="0" w:color="auto"/>
            <w:right w:val="none" w:sz="0" w:space="0" w:color="auto"/>
          </w:divBdr>
        </w:div>
        <w:div w:id="664020315">
          <w:marLeft w:val="640"/>
          <w:marRight w:val="0"/>
          <w:marTop w:val="0"/>
          <w:marBottom w:val="0"/>
          <w:divBdr>
            <w:top w:val="none" w:sz="0" w:space="0" w:color="auto"/>
            <w:left w:val="none" w:sz="0" w:space="0" w:color="auto"/>
            <w:bottom w:val="none" w:sz="0" w:space="0" w:color="auto"/>
            <w:right w:val="none" w:sz="0" w:space="0" w:color="auto"/>
          </w:divBdr>
        </w:div>
        <w:div w:id="809714917">
          <w:marLeft w:val="640"/>
          <w:marRight w:val="0"/>
          <w:marTop w:val="0"/>
          <w:marBottom w:val="0"/>
          <w:divBdr>
            <w:top w:val="none" w:sz="0" w:space="0" w:color="auto"/>
            <w:left w:val="none" w:sz="0" w:space="0" w:color="auto"/>
            <w:bottom w:val="none" w:sz="0" w:space="0" w:color="auto"/>
            <w:right w:val="none" w:sz="0" w:space="0" w:color="auto"/>
          </w:divBdr>
        </w:div>
        <w:div w:id="336274685">
          <w:marLeft w:val="640"/>
          <w:marRight w:val="0"/>
          <w:marTop w:val="0"/>
          <w:marBottom w:val="0"/>
          <w:divBdr>
            <w:top w:val="none" w:sz="0" w:space="0" w:color="auto"/>
            <w:left w:val="none" w:sz="0" w:space="0" w:color="auto"/>
            <w:bottom w:val="none" w:sz="0" w:space="0" w:color="auto"/>
            <w:right w:val="none" w:sz="0" w:space="0" w:color="auto"/>
          </w:divBdr>
        </w:div>
        <w:div w:id="151213982">
          <w:marLeft w:val="640"/>
          <w:marRight w:val="0"/>
          <w:marTop w:val="0"/>
          <w:marBottom w:val="0"/>
          <w:divBdr>
            <w:top w:val="none" w:sz="0" w:space="0" w:color="auto"/>
            <w:left w:val="none" w:sz="0" w:space="0" w:color="auto"/>
            <w:bottom w:val="none" w:sz="0" w:space="0" w:color="auto"/>
            <w:right w:val="none" w:sz="0" w:space="0" w:color="auto"/>
          </w:divBdr>
        </w:div>
        <w:div w:id="2006474518">
          <w:marLeft w:val="640"/>
          <w:marRight w:val="0"/>
          <w:marTop w:val="0"/>
          <w:marBottom w:val="0"/>
          <w:divBdr>
            <w:top w:val="none" w:sz="0" w:space="0" w:color="auto"/>
            <w:left w:val="none" w:sz="0" w:space="0" w:color="auto"/>
            <w:bottom w:val="none" w:sz="0" w:space="0" w:color="auto"/>
            <w:right w:val="none" w:sz="0" w:space="0" w:color="auto"/>
          </w:divBdr>
        </w:div>
        <w:div w:id="1984236120">
          <w:marLeft w:val="640"/>
          <w:marRight w:val="0"/>
          <w:marTop w:val="0"/>
          <w:marBottom w:val="0"/>
          <w:divBdr>
            <w:top w:val="none" w:sz="0" w:space="0" w:color="auto"/>
            <w:left w:val="none" w:sz="0" w:space="0" w:color="auto"/>
            <w:bottom w:val="none" w:sz="0" w:space="0" w:color="auto"/>
            <w:right w:val="none" w:sz="0" w:space="0" w:color="auto"/>
          </w:divBdr>
        </w:div>
        <w:div w:id="1750419141">
          <w:marLeft w:val="640"/>
          <w:marRight w:val="0"/>
          <w:marTop w:val="0"/>
          <w:marBottom w:val="0"/>
          <w:divBdr>
            <w:top w:val="none" w:sz="0" w:space="0" w:color="auto"/>
            <w:left w:val="none" w:sz="0" w:space="0" w:color="auto"/>
            <w:bottom w:val="none" w:sz="0" w:space="0" w:color="auto"/>
            <w:right w:val="none" w:sz="0" w:space="0" w:color="auto"/>
          </w:divBdr>
        </w:div>
        <w:div w:id="283732813">
          <w:marLeft w:val="640"/>
          <w:marRight w:val="0"/>
          <w:marTop w:val="0"/>
          <w:marBottom w:val="0"/>
          <w:divBdr>
            <w:top w:val="none" w:sz="0" w:space="0" w:color="auto"/>
            <w:left w:val="none" w:sz="0" w:space="0" w:color="auto"/>
            <w:bottom w:val="none" w:sz="0" w:space="0" w:color="auto"/>
            <w:right w:val="none" w:sz="0" w:space="0" w:color="auto"/>
          </w:divBdr>
        </w:div>
        <w:div w:id="216547195">
          <w:marLeft w:val="640"/>
          <w:marRight w:val="0"/>
          <w:marTop w:val="0"/>
          <w:marBottom w:val="0"/>
          <w:divBdr>
            <w:top w:val="none" w:sz="0" w:space="0" w:color="auto"/>
            <w:left w:val="none" w:sz="0" w:space="0" w:color="auto"/>
            <w:bottom w:val="none" w:sz="0" w:space="0" w:color="auto"/>
            <w:right w:val="none" w:sz="0" w:space="0" w:color="auto"/>
          </w:divBdr>
        </w:div>
        <w:div w:id="1832677012">
          <w:marLeft w:val="640"/>
          <w:marRight w:val="0"/>
          <w:marTop w:val="0"/>
          <w:marBottom w:val="0"/>
          <w:divBdr>
            <w:top w:val="none" w:sz="0" w:space="0" w:color="auto"/>
            <w:left w:val="none" w:sz="0" w:space="0" w:color="auto"/>
            <w:bottom w:val="none" w:sz="0" w:space="0" w:color="auto"/>
            <w:right w:val="none" w:sz="0" w:space="0" w:color="auto"/>
          </w:divBdr>
        </w:div>
        <w:div w:id="1425881973">
          <w:marLeft w:val="640"/>
          <w:marRight w:val="0"/>
          <w:marTop w:val="0"/>
          <w:marBottom w:val="0"/>
          <w:divBdr>
            <w:top w:val="none" w:sz="0" w:space="0" w:color="auto"/>
            <w:left w:val="none" w:sz="0" w:space="0" w:color="auto"/>
            <w:bottom w:val="none" w:sz="0" w:space="0" w:color="auto"/>
            <w:right w:val="none" w:sz="0" w:space="0" w:color="auto"/>
          </w:divBdr>
        </w:div>
        <w:div w:id="209538328">
          <w:marLeft w:val="640"/>
          <w:marRight w:val="0"/>
          <w:marTop w:val="0"/>
          <w:marBottom w:val="0"/>
          <w:divBdr>
            <w:top w:val="none" w:sz="0" w:space="0" w:color="auto"/>
            <w:left w:val="none" w:sz="0" w:space="0" w:color="auto"/>
            <w:bottom w:val="none" w:sz="0" w:space="0" w:color="auto"/>
            <w:right w:val="none" w:sz="0" w:space="0" w:color="auto"/>
          </w:divBdr>
        </w:div>
        <w:div w:id="918635753">
          <w:marLeft w:val="640"/>
          <w:marRight w:val="0"/>
          <w:marTop w:val="0"/>
          <w:marBottom w:val="0"/>
          <w:divBdr>
            <w:top w:val="none" w:sz="0" w:space="0" w:color="auto"/>
            <w:left w:val="none" w:sz="0" w:space="0" w:color="auto"/>
            <w:bottom w:val="none" w:sz="0" w:space="0" w:color="auto"/>
            <w:right w:val="none" w:sz="0" w:space="0" w:color="auto"/>
          </w:divBdr>
        </w:div>
        <w:div w:id="752707146">
          <w:marLeft w:val="640"/>
          <w:marRight w:val="0"/>
          <w:marTop w:val="0"/>
          <w:marBottom w:val="0"/>
          <w:divBdr>
            <w:top w:val="none" w:sz="0" w:space="0" w:color="auto"/>
            <w:left w:val="none" w:sz="0" w:space="0" w:color="auto"/>
            <w:bottom w:val="none" w:sz="0" w:space="0" w:color="auto"/>
            <w:right w:val="none" w:sz="0" w:space="0" w:color="auto"/>
          </w:divBdr>
        </w:div>
        <w:div w:id="1188447769">
          <w:marLeft w:val="640"/>
          <w:marRight w:val="0"/>
          <w:marTop w:val="0"/>
          <w:marBottom w:val="0"/>
          <w:divBdr>
            <w:top w:val="none" w:sz="0" w:space="0" w:color="auto"/>
            <w:left w:val="none" w:sz="0" w:space="0" w:color="auto"/>
            <w:bottom w:val="none" w:sz="0" w:space="0" w:color="auto"/>
            <w:right w:val="none" w:sz="0" w:space="0" w:color="auto"/>
          </w:divBdr>
        </w:div>
        <w:div w:id="1503470802">
          <w:marLeft w:val="640"/>
          <w:marRight w:val="0"/>
          <w:marTop w:val="0"/>
          <w:marBottom w:val="0"/>
          <w:divBdr>
            <w:top w:val="none" w:sz="0" w:space="0" w:color="auto"/>
            <w:left w:val="none" w:sz="0" w:space="0" w:color="auto"/>
            <w:bottom w:val="none" w:sz="0" w:space="0" w:color="auto"/>
            <w:right w:val="none" w:sz="0" w:space="0" w:color="auto"/>
          </w:divBdr>
        </w:div>
        <w:div w:id="725107759">
          <w:marLeft w:val="640"/>
          <w:marRight w:val="0"/>
          <w:marTop w:val="0"/>
          <w:marBottom w:val="0"/>
          <w:divBdr>
            <w:top w:val="none" w:sz="0" w:space="0" w:color="auto"/>
            <w:left w:val="none" w:sz="0" w:space="0" w:color="auto"/>
            <w:bottom w:val="none" w:sz="0" w:space="0" w:color="auto"/>
            <w:right w:val="none" w:sz="0" w:space="0" w:color="auto"/>
          </w:divBdr>
        </w:div>
        <w:div w:id="1592008812">
          <w:marLeft w:val="640"/>
          <w:marRight w:val="0"/>
          <w:marTop w:val="0"/>
          <w:marBottom w:val="0"/>
          <w:divBdr>
            <w:top w:val="none" w:sz="0" w:space="0" w:color="auto"/>
            <w:left w:val="none" w:sz="0" w:space="0" w:color="auto"/>
            <w:bottom w:val="none" w:sz="0" w:space="0" w:color="auto"/>
            <w:right w:val="none" w:sz="0" w:space="0" w:color="auto"/>
          </w:divBdr>
        </w:div>
        <w:div w:id="1403215855">
          <w:marLeft w:val="640"/>
          <w:marRight w:val="0"/>
          <w:marTop w:val="0"/>
          <w:marBottom w:val="0"/>
          <w:divBdr>
            <w:top w:val="none" w:sz="0" w:space="0" w:color="auto"/>
            <w:left w:val="none" w:sz="0" w:space="0" w:color="auto"/>
            <w:bottom w:val="none" w:sz="0" w:space="0" w:color="auto"/>
            <w:right w:val="none" w:sz="0" w:space="0" w:color="auto"/>
          </w:divBdr>
        </w:div>
        <w:div w:id="2097630225">
          <w:marLeft w:val="640"/>
          <w:marRight w:val="0"/>
          <w:marTop w:val="0"/>
          <w:marBottom w:val="0"/>
          <w:divBdr>
            <w:top w:val="none" w:sz="0" w:space="0" w:color="auto"/>
            <w:left w:val="none" w:sz="0" w:space="0" w:color="auto"/>
            <w:bottom w:val="none" w:sz="0" w:space="0" w:color="auto"/>
            <w:right w:val="none" w:sz="0" w:space="0" w:color="auto"/>
          </w:divBdr>
        </w:div>
        <w:div w:id="1147893215">
          <w:marLeft w:val="640"/>
          <w:marRight w:val="0"/>
          <w:marTop w:val="0"/>
          <w:marBottom w:val="0"/>
          <w:divBdr>
            <w:top w:val="none" w:sz="0" w:space="0" w:color="auto"/>
            <w:left w:val="none" w:sz="0" w:space="0" w:color="auto"/>
            <w:bottom w:val="none" w:sz="0" w:space="0" w:color="auto"/>
            <w:right w:val="none" w:sz="0" w:space="0" w:color="auto"/>
          </w:divBdr>
        </w:div>
        <w:div w:id="656998781">
          <w:marLeft w:val="640"/>
          <w:marRight w:val="0"/>
          <w:marTop w:val="0"/>
          <w:marBottom w:val="0"/>
          <w:divBdr>
            <w:top w:val="none" w:sz="0" w:space="0" w:color="auto"/>
            <w:left w:val="none" w:sz="0" w:space="0" w:color="auto"/>
            <w:bottom w:val="none" w:sz="0" w:space="0" w:color="auto"/>
            <w:right w:val="none" w:sz="0" w:space="0" w:color="auto"/>
          </w:divBdr>
        </w:div>
        <w:div w:id="763913526">
          <w:marLeft w:val="640"/>
          <w:marRight w:val="0"/>
          <w:marTop w:val="0"/>
          <w:marBottom w:val="0"/>
          <w:divBdr>
            <w:top w:val="none" w:sz="0" w:space="0" w:color="auto"/>
            <w:left w:val="none" w:sz="0" w:space="0" w:color="auto"/>
            <w:bottom w:val="none" w:sz="0" w:space="0" w:color="auto"/>
            <w:right w:val="none" w:sz="0" w:space="0" w:color="auto"/>
          </w:divBdr>
        </w:div>
        <w:div w:id="1569146178">
          <w:marLeft w:val="640"/>
          <w:marRight w:val="0"/>
          <w:marTop w:val="0"/>
          <w:marBottom w:val="0"/>
          <w:divBdr>
            <w:top w:val="none" w:sz="0" w:space="0" w:color="auto"/>
            <w:left w:val="none" w:sz="0" w:space="0" w:color="auto"/>
            <w:bottom w:val="none" w:sz="0" w:space="0" w:color="auto"/>
            <w:right w:val="none" w:sz="0" w:space="0" w:color="auto"/>
          </w:divBdr>
        </w:div>
        <w:div w:id="331838656">
          <w:marLeft w:val="640"/>
          <w:marRight w:val="0"/>
          <w:marTop w:val="0"/>
          <w:marBottom w:val="0"/>
          <w:divBdr>
            <w:top w:val="none" w:sz="0" w:space="0" w:color="auto"/>
            <w:left w:val="none" w:sz="0" w:space="0" w:color="auto"/>
            <w:bottom w:val="none" w:sz="0" w:space="0" w:color="auto"/>
            <w:right w:val="none" w:sz="0" w:space="0" w:color="auto"/>
          </w:divBdr>
        </w:div>
        <w:div w:id="530608646">
          <w:marLeft w:val="640"/>
          <w:marRight w:val="0"/>
          <w:marTop w:val="0"/>
          <w:marBottom w:val="0"/>
          <w:divBdr>
            <w:top w:val="none" w:sz="0" w:space="0" w:color="auto"/>
            <w:left w:val="none" w:sz="0" w:space="0" w:color="auto"/>
            <w:bottom w:val="none" w:sz="0" w:space="0" w:color="auto"/>
            <w:right w:val="none" w:sz="0" w:space="0" w:color="auto"/>
          </w:divBdr>
        </w:div>
        <w:div w:id="1985885100">
          <w:marLeft w:val="640"/>
          <w:marRight w:val="0"/>
          <w:marTop w:val="0"/>
          <w:marBottom w:val="0"/>
          <w:divBdr>
            <w:top w:val="none" w:sz="0" w:space="0" w:color="auto"/>
            <w:left w:val="none" w:sz="0" w:space="0" w:color="auto"/>
            <w:bottom w:val="none" w:sz="0" w:space="0" w:color="auto"/>
            <w:right w:val="none" w:sz="0" w:space="0" w:color="auto"/>
          </w:divBdr>
        </w:div>
        <w:div w:id="1454058237">
          <w:marLeft w:val="640"/>
          <w:marRight w:val="0"/>
          <w:marTop w:val="0"/>
          <w:marBottom w:val="0"/>
          <w:divBdr>
            <w:top w:val="none" w:sz="0" w:space="0" w:color="auto"/>
            <w:left w:val="none" w:sz="0" w:space="0" w:color="auto"/>
            <w:bottom w:val="none" w:sz="0" w:space="0" w:color="auto"/>
            <w:right w:val="none" w:sz="0" w:space="0" w:color="auto"/>
          </w:divBdr>
        </w:div>
        <w:div w:id="1238176191">
          <w:marLeft w:val="640"/>
          <w:marRight w:val="0"/>
          <w:marTop w:val="0"/>
          <w:marBottom w:val="0"/>
          <w:divBdr>
            <w:top w:val="none" w:sz="0" w:space="0" w:color="auto"/>
            <w:left w:val="none" w:sz="0" w:space="0" w:color="auto"/>
            <w:bottom w:val="none" w:sz="0" w:space="0" w:color="auto"/>
            <w:right w:val="none" w:sz="0" w:space="0" w:color="auto"/>
          </w:divBdr>
        </w:div>
        <w:div w:id="1728794260">
          <w:marLeft w:val="640"/>
          <w:marRight w:val="0"/>
          <w:marTop w:val="0"/>
          <w:marBottom w:val="0"/>
          <w:divBdr>
            <w:top w:val="none" w:sz="0" w:space="0" w:color="auto"/>
            <w:left w:val="none" w:sz="0" w:space="0" w:color="auto"/>
            <w:bottom w:val="none" w:sz="0" w:space="0" w:color="auto"/>
            <w:right w:val="none" w:sz="0" w:space="0" w:color="auto"/>
          </w:divBdr>
        </w:div>
        <w:div w:id="442850151">
          <w:marLeft w:val="640"/>
          <w:marRight w:val="0"/>
          <w:marTop w:val="0"/>
          <w:marBottom w:val="0"/>
          <w:divBdr>
            <w:top w:val="none" w:sz="0" w:space="0" w:color="auto"/>
            <w:left w:val="none" w:sz="0" w:space="0" w:color="auto"/>
            <w:bottom w:val="none" w:sz="0" w:space="0" w:color="auto"/>
            <w:right w:val="none" w:sz="0" w:space="0" w:color="auto"/>
          </w:divBdr>
        </w:div>
        <w:div w:id="250507050">
          <w:marLeft w:val="640"/>
          <w:marRight w:val="0"/>
          <w:marTop w:val="0"/>
          <w:marBottom w:val="0"/>
          <w:divBdr>
            <w:top w:val="none" w:sz="0" w:space="0" w:color="auto"/>
            <w:left w:val="none" w:sz="0" w:space="0" w:color="auto"/>
            <w:bottom w:val="none" w:sz="0" w:space="0" w:color="auto"/>
            <w:right w:val="none" w:sz="0" w:space="0" w:color="auto"/>
          </w:divBdr>
        </w:div>
        <w:div w:id="1260063355">
          <w:marLeft w:val="640"/>
          <w:marRight w:val="0"/>
          <w:marTop w:val="0"/>
          <w:marBottom w:val="0"/>
          <w:divBdr>
            <w:top w:val="none" w:sz="0" w:space="0" w:color="auto"/>
            <w:left w:val="none" w:sz="0" w:space="0" w:color="auto"/>
            <w:bottom w:val="none" w:sz="0" w:space="0" w:color="auto"/>
            <w:right w:val="none" w:sz="0" w:space="0" w:color="auto"/>
          </w:divBdr>
        </w:div>
        <w:div w:id="785807010">
          <w:marLeft w:val="640"/>
          <w:marRight w:val="0"/>
          <w:marTop w:val="0"/>
          <w:marBottom w:val="0"/>
          <w:divBdr>
            <w:top w:val="none" w:sz="0" w:space="0" w:color="auto"/>
            <w:left w:val="none" w:sz="0" w:space="0" w:color="auto"/>
            <w:bottom w:val="none" w:sz="0" w:space="0" w:color="auto"/>
            <w:right w:val="none" w:sz="0" w:space="0" w:color="auto"/>
          </w:divBdr>
        </w:div>
      </w:divsChild>
    </w:div>
    <w:div w:id="1182430253">
      <w:bodyDiv w:val="1"/>
      <w:marLeft w:val="0"/>
      <w:marRight w:val="0"/>
      <w:marTop w:val="0"/>
      <w:marBottom w:val="0"/>
      <w:divBdr>
        <w:top w:val="none" w:sz="0" w:space="0" w:color="auto"/>
        <w:left w:val="none" w:sz="0" w:space="0" w:color="auto"/>
        <w:bottom w:val="none" w:sz="0" w:space="0" w:color="auto"/>
        <w:right w:val="none" w:sz="0" w:space="0" w:color="auto"/>
      </w:divBdr>
      <w:divsChild>
        <w:div w:id="554003244">
          <w:marLeft w:val="640"/>
          <w:marRight w:val="0"/>
          <w:marTop w:val="0"/>
          <w:marBottom w:val="0"/>
          <w:divBdr>
            <w:top w:val="none" w:sz="0" w:space="0" w:color="auto"/>
            <w:left w:val="none" w:sz="0" w:space="0" w:color="auto"/>
            <w:bottom w:val="none" w:sz="0" w:space="0" w:color="auto"/>
            <w:right w:val="none" w:sz="0" w:space="0" w:color="auto"/>
          </w:divBdr>
        </w:div>
        <w:div w:id="537622679">
          <w:marLeft w:val="640"/>
          <w:marRight w:val="0"/>
          <w:marTop w:val="0"/>
          <w:marBottom w:val="0"/>
          <w:divBdr>
            <w:top w:val="none" w:sz="0" w:space="0" w:color="auto"/>
            <w:left w:val="none" w:sz="0" w:space="0" w:color="auto"/>
            <w:bottom w:val="none" w:sz="0" w:space="0" w:color="auto"/>
            <w:right w:val="none" w:sz="0" w:space="0" w:color="auto"/>
          </w:divBdr>
        </w:div>
        <w:div w:id="1574974064">
          <w:marLeft w:val="640"/>
          <w:marRight w:val="0"/>
          <w:marTop w:val="0"/>
          <w:marBottom w:val="0"/>
          <w:divBdr>
            <w:top w:val="none" w:sz="0" w:space="0" w:color="auto"/>
            <w:left w:val="none" w:sz="0" w:space="0" w:color="auto"/>
            <w:bottom w:val="none" w:sz="0" w:space="0" w:color="auto"/>
            <w:right w:val="none" w:sz="0" w:space="0" w:color="auto"/>
          </w:divBdr>
        </w:div>
        <w:div w:id="71852429">
          <w:marLeft w:val="640"/>
          <w:marRight w:val="0"/>
          <w:marTop w:val="0"/>
          <w:marBottom w:val="0"/>
          <w:divBdr>
            <w:top w:val="none" w:sz="0" w:space="0" w:color="auto"/>
            <w:left w:val="none" w:sz="0" w:space="0" w:color="auto"/>
            <w:bottom w:val="none" w:sz="0" w:space="0" w:color="auto"/>
            <w:right w:val="none" w:sz="0" w:space="0" w:color="auto"/>
          </w:divBdr>
        </w:div>
        <w:div w:id="2032754879">
          <w:marLeft w:val="640"/>
          <w:marRight w:val="0"/>
          <w:marTop w:val="0"/>
          <w:marBottom w:val="0"/>
          <w:divBdr>
            <w:top w:val="none" w:sz="0" w:space="0" w:color="auto"/>
            <w:left w:val="none" w:sz="0" w:space="0" w:color="auto"/>
            <w:bottom w:val="none" w:sz="0" w:space="0" w:color="auto"/>
            <w:right w:val="none" w:sz="0" w:space="0" w:color="auto"/>
          </w:divBdr>
        </w:div>
        <w:div w:id="811023523">
          <w:marLeft w:val="640"/>
          <w:marRight w:val="0"/>
          <w:marTop w:val="0"/>
          <w:marBottom w:val="0"/>
          <w:divBdr>
            <w:top w:val="none" w:sz="0" w:space="0" w:color="auto"/>
            <w:left w:val="none" w:sz="0" w:space="0" w:color="auto"/>
            <w:bottom w:val="none" w:sz="0" w:space="0" w:color="auto"/>
            <w:right w:val="none" w:sz="0" w:space="0" w:color="auto"/>
          </w:divBdr>
        </w:div>
        <w:div w:id="1193879630">
          <w:marLeft w:val="640"/>
          <w:marRight w:val="0"/>
          <w:marTop w:val="0"/>
          <w:marBottom w:val="0"/>
          <w:divBdr>
            <w:top w:val="none" w:sz="0" w:space="0" w:color="auto"/>
            <w:left w:val="none" w:sz="0" w:space="0" w:color="auto"/>
            <w:bottom w:val="none" w:sz="0" w:space="0" w:color="auto"/>
            <w:right w:val="none" w:sz="0" w:space="0" w:color="auto"/>
          </w:divBdr>
        </w:div>
        <w:div w:id="1563833309">
          <w:marLeft w:val="640"/>
          <w:marRight w:val="0"/>
          <w:marTop w:val="0"/>
          <w:marBottom w:val="0"/>
          <w:divBdr>
            <w:top w:val="none" w:sz="0" w:space="0" w:color="auto"/>
            <w:left w:val="none" w:sz="0" w:space="0" w:color="auto"/>
            <w:bottom w:val="none" w:sz="0" w:space="0" w:color="auto"/>
            <w:right w:val="none" w:sz="0" w:space="0" w:color="auto"/>
          </w:divBdr>
        </w:div>
        <w:div w:id="1212183976">
          <w:marLeft w:val="640"/>
          <w:marRight w:val="0"/>
          <w:marTop w:val="0"/>
          <w:marBottom w:val="0"/>
          <w:divBdr>
            <w:top w:val="none" w:sz="0" w:space="0" w:color="auto"/>
            <w:left w:val="none" w:sz="0" w:space="0" w:color="auto"/>
            <w:bottom w:val="none" w:sz="0" w:space="0" w:color="auto"/>
            <w:right w:val="none" w:sz="0" w:space="0" w:color="auto"/>
          </w:divBdr>
        </w:div>
        <w:div w:id="1396975580">
          <w:marLeft w:val="640"/>
          <w:marRight w:val="0"/>
          <w:marTop w:val="0"/>
          <w:marBottom w:val="0"/>
          <w:divBdr>
            <w:top w:val="none" w:sz="0" w:space="0" w:color="auto"/>
            <w:left w:val="none" w:sz="0" w:space="0" w:color="auto"/>
            <w:bottom w:val="none" w:sz="0" w:space="0" w:color="auto"/>
            <w:right w:val="none" w:sz="0" w:space="0" w:color="auto"/>
          </w:divBdr>
        </w:div>
        <w:div w:id="1074544367">
          <w:marLeft w:val="640"/>
          <w:marRight w:val="0"/>
          <w:marTop w:val="0"/>
          <w:marBottom w:val="0"/>
          <w:divBdr>
            <w:top w:val="none" w:sz="0" w:space="0" w:color="auto"/>
            <w:left w:val="none" w:sz="0" w:space="0" w:color="auto"/>
            <w:bottom w:val="none" w:sz="0" w:space="0" w:color="auto"/>
            <w:right w:val="none" w:sz="0" w:space="0" w:color="auto"/>
          </w:divBdr>
        </w:div>
        <w:div w:id="1701971710">
          <w:marLeft w:val="640"/>
          <w:marRight w:val="0"/>
          <w:marTop w:val="0"/>
          <w:marBottom w:val="0"/>
          <w:divBdr>
            <w:top w:val="none" w:sz="0" w:space="0" w:color="auto"/>
            <w:left w:val="none" w:sz="0" w:space="0" w:color="auto"/>
            <w:bottom w:val="none" w:sz="0" w:space="0" w:color="auto"/>
            <w:right w:val="none" w:sz="0" w:space="0" w:color="auto"/>
          </w:divBdr>
        </w:div>
        <w:div w:id="1123117947">
          <w:marLeft w:val="640"/>
          <w:marRight w:val="0"/>
          <w:marTop w:val="0"/>
          <w:marBottom w:val="0"/>
          <w:divBdr>
            <w:top w:val="none" w:sz="0" w:space="0" w:color="auto"/>
            <w:left w:val="none" w:sz="0" w:space="0" w:color="auto"/>
            <w:bottom w:val="none" w:sz="0" w:space="0" w:color="auto"/>
            <w:right w:val="none" w:sz="0" w:space="0" w:color="auto"/>
          </w:divBdr>
        </w:div>
        <w:div w:id="1842042411">
          <w:marLeft w:val="640"/>
          <w:marRight w:val="0"/>
          <w:marTop w:val="0"/>
          <w:marBottom w:val="0"/>
          <w:divBdr>
            <w:top w:val="none" w:sz="0" w:space="0" w:color="auto"/>
            <w:left w:val="none" w:sz="0" w:space="0" w:color="auto"/>
            <w:bottom w:val="none" w:sz="0" w:space="0" w:color="auto"/>
            <w:right w:val="none" w:sz="0" w:space="0" w:color="auto"/>
          </w:divBdr>
        </w:div>
        <w:div w:id="1174103017">
          <w:marLeft w:val="640"/>
          <w:marRight w:val="0"/>
          <w:marTop w:val="0"/>
          <w:marBottom w:val="0"/>
          <w:divBdr>
            <w:top w:val="none" w:sz="0" w:space="0" w:color="auto"/>
            <w:left w:val="none" w:sz="0" w:space="0" w:color="auto"/>
            <w:bottom w:val="none" w:sz="0" w:space="0" w:color="auto"/>
            <w:right w:val="none" w:sz="0" w:space="0" w:color="auto"/>
          </w:divBdr>
        </w:div>
        <w:div w:id="1984577054">
          <w:marLeft w:val="640"/>
          <w:marRight w:val="0"/>
          <w:marTop w:val="0"/>
          <w:marBottom w:val="0"/>
          <w:divBdr>
            <w:top w:val="none" w:sz="0" w:space="0" w:color="auto"/>
            <w:left w:val="none" w:sz="0" w:space="0" w:color="auto"/>
            <w:bottom w:val="none" w:sz="0" w:space="0" w:color="auto"/>
            <w:right w:val="none" w:sz="0" w:space="0" w:color="auto"/>
          </w:divBdr>
        </w:div>
        <w:div w:id="804548998">
          <w:marLeft w:val="640"/>
          <w:marRight w:val="0"/>
          <w:marTop w:val="0"/>
          <w:marBottom w:val="0"/>
          <w:divBdr>
            <w:top w:val="none" w:sz="0" w:space="0" w:color="auto"/>
            <w:left w:val="none" w:sz="0" w:space="0" w:color="auto"/>
            <w:bottom w:val="none" w:sz="0" w:space="0" w:color="auto"/>
            <w:right w:val="none" w:sz="0" w:space="0" w:color="auto"/>
          </w:divBdr>
        </w:div>
        <w:div w:id="969361525">
          <w:marLeft w:val="640"/>
          <w:marRight w:val="0"/>
          <w:marTop w:val="0"/>
          <w:marBottom w:val="0"/>
          <w:divBdr>
            <w:top w:val="none" w:sz="0" w:space="0" w:color="auto"/>
            <w:left w:val="none" w:sz="0" w:space="0" w:color="auto"/>
            <w:bottom w:val="none" w:sz="0" w:space="0" w:color="auto"/>
            <w:right w:val="none" w:sz="0" w:space="0" w:color="auto"/>
          </w:divBdr>
        </w:div>
        <w:div w:id="1589850620">
          <w:marLeft w:val="640"/>
          <w:marRight w:val="0"/>
          <w:marTop w:val="0"/>
          <w:marBottom w:val="0"/>
          <w:divBdr>
            <w:top w:val="none" w:sz="0" w:space="0" w:color="auto"/>
            <w:left w:val="none" w:sz="0" w:space="0" w:color="auto"/>
            <w:bottom w:val="none" w:sz="0" w:space="0" w:color="auto"/>
            <w:right w:val="none" w:sz="0" w:space="0" w:color="auto"/>
          </w:divBdr>
        </w:div>
        <w:div w:id="889224822">
          <w:marLeft w:val="640"/>
          <w:marRight w:val="0"/>
          <w:marTop w:val="0"/>
          <w:marBottom w:val="0"/>
          <w:divBdr>
            <w:top w:val="none" w:sz="0" w:space="0" w:color="auto"/>
            <w:left w:val="none" w:sz="0" w:space="0" w:color="auto"/>
            <w:bottom w:val="none" w:sz="0" w:space="0" w:color="auto"/>
            <w:right w:val="none" w:sz="0" w:space="0" w:color="auto"/>
          </w:divBdr>
        </w:div>
        <w:div w:id="407965960">
          <w:marLeft w:val="640"/>
          <w:marRight w:val="0"/>
          <w:marTop w:val="0"/>
          <w:marBottom w:val="0"/>
          <w:divBdr>
            <w:top w:val="none" w:sz="0" w:space="0" w:color="auto"/>
            <w:left w:val="none" w:sz="0" w:space="0" w:color="auto"/>
            <w:bottom w:val="none" w:sz="0" w:space="0" w:color="auto"/>
            <w:right w:val="none" w:sz="0" w:space="0" w:color="auto"/>
          </w:divBdr>
        </w:div>
        <w:div w:id="2000569739">
          <w:marLeft w:val="640"/>
          <w:marRight w:val="0"/>
          <w:marTop w:val="0"/>
          <w:marBottom w:val="0"/>
          <w:divBdr>
            <w:top w:val="none" w:sz="0" w:space="0" w:color="auto"/>
            <w:left w:val="none" w:sz="0" w:space="0" w:color="auto"/>
            <w:bottom w:val="none" w:sz="0" w:space="0" w:color="auto"/>
            <w:right w:val="none" w:sz="0" w:space="0" w:color="auto"/>
          </w:divBdr>
        </w:div>
        <w:div w:id="328480512">
          <w:marLeft w:val="640"/>
          <w:marRight w:val="0"/>
          <w:marTop w:val="0"/>
          <w:marBottom w:val="0"/>
          <w:divBdr>
            <w:top w:val="none" w:sz="0" w:space="0" w:color="auto"/>
            <w:left w:val="none" w:sz="0" w:space="0" w:color="auto"/>
            <w:bottom w:val="none" w:sz="0" w:space="0" w:color="auto"/>
            <w:right w:val="none" w:sz="0" w:space="0" w:color="auto"/>
          </w:divBdr>
        </w:div>
        <w:div w:id="363796508">
          <w:marLeft w:val="640"/>
          <w:marRight w:val="0"/>
          <w:marTop w:val="0"/>
          <w:marBottom w:val="0"/>
          <w:divBdr>
            <w:top w:val="none" w:sz="0" w:space="0" w:color="auto"/>
            <w:left w:val="none" w:sz="0" w:space="0" w:color="auto"/>
            <w:bottom w:val="none" w:sz="0" w:space="0" w:color="auto"/>
            <w:right w:val="none" w:sz="0" w:space="0" w:color="auto"/>
          </w:divBdr>
        </w:div>
        <w:div w:id="2109570203">
          <w:marLeft w:val="640"/>
          <w:marRight w:val="0"/>
          <w:marTop w:val="0"/>
          <w:marBottom w:val="0"/>
          <w:divBdr>
            <w:top w:val="none" w:sz="0" w:space="0" w:color="auto"/>
            <w:left w:val="none" w:sz="0" w:space="0" w:color="auto"/>
            <w:bottom w:val="none" w:sz="0" w:space="0" w:color="auto"/>
            <w:right w:val="none" w:sz="0" w:space="0" w:color="auto"/>
          </w:divBdr>
        </w:div>
        <w:div w:id="1739551325">
          <w:marLeft w:val="640"/>
          <w:marRight w:val="0"/>
          <w:marTop w:val="0"/>
          <w:marBottom w:val="0"/>
          <w:divBdr>
            <w:top w:val="none" w:sz="0" w:space="0" w:color="auto"/>
            <w:left w:val="none" w:sz="0" w:space="0" w:color="auto"/>
            <w:bottom w:val="none" w:sz="0" w:space="0" w:color="auto"/>
            <w:right w:val="none" w:sz="0" w:space="0" w:color="auto"/>
          </w:divBdr>
        </w:div>
        <w:div w:id="1924099794">
          <w:marLeft w:val="640"/>
          <w:marRight w:val="0"/>
          <w:marTop w:val="0"/>
          <w:marBottom w:val="0"/>
          <w:divBdr>
            <w:top w:val="none" w:sz="0" w:space="0" w:color="auto"/>
            <w:left w:val="none" w:sz="0" w:space="0" w:color="auto"/>
            <w:bottom w:val="none" w:sz="0" w:space="0" w:color="auto"/>
            <w:right w:val="none" w:sz="0" w:space="0" w:color="auto"/>
          </w:divBdr>
        </w:div>
        <w:div w:id="538661064">
          <w:marLeft w:val="640"/>
          <w:marRight w:val="0"/>
          <w:marTop w:val="0"/>
          <w:marBottom w:val="0"/>
          <w:divBdr>
            <w:top w:val="none" w:sz="0" w:space="0" w:color="auto"/>
            <w:left w:val="none" w:sz="0" w:space="0" w:color="auto"/>
            <w:bottom w:val="none" w:sz="0" w:space="0" w:color="auto"/>
            <w:right w:val="none" w:sz="0" w:space="0" w:color="auto"/>
          </w:divBdr>
        </w:div>
        <w:div w:id="963342398">
          <w:marLeft w:val="640"/>
          <w:marRight w:val="0"/>
          <w:marTop w:val="0"/>
          <w:marBottom w:val="0"/>
          <w:divBdr>
            <w:top w:val="none" w:sz="0" w:space="0" w:color="auto"/>
            <w:left w:val="none" w:sz="0" w:space="0" w:color="auto"/>
            <w:bottom w:val="none" w:sz="0" w:space="0" w:color="auto"/>
            <w:right w:val="none" w:sz="0" w:space="0" w:color="auto"/>
          </w:divBdr>
        </w:div>
        <w:div w:id="430591913">
          <w:marLeft w:val="640"/>
          <w:marRight w:val="0"/>
          <w:marTop w:val="0"/>
          <w:marBottom w:val="0"/>
          <w:divBdr>
            <w:top w:val="none" w:sz="0" w:space="0" w:color="auto"/>
            <w:left w:val="none" w:sz="0" w:space="0" w:color="auto"/>
            <w:bottom w:val="none" w:sz="0" w:space="0" w:color="auto"/>
            <w:right w:val="none" w:sz="0" w:space="0" w:color="auto"/>
          </w:divBdr>
        </w:div>
        <w:div w:id="669065579">
          <w:marLeft w:val="640"/>
          <w:marRight w:val="0"/>
          <w:marTop w:val="0"/>
          <w:marBottom w:val="0"/>
          <w:divBdr>
            <w:top w:val="none" w:sz="0" w:space="0" w:color="auto"/>
            <w:left w:val="none" w:sz="0" w:space="0" w:color="auto"/>
            <w:bottom w:val="none" w:sz="0" w:space="0" w:color="auto"/>
            <w:right w:val="none" w:sz="0" w:space="0" w:color="auto"/>
          </w:divBdr>
        </w:div>
        <w:div w:id="179442268">
          <w:marLeft w:val="640"/>
          <w:marRight w:val="0"/>
          <w:marTop w:val="0"/>
          <w:marBottom w:val="0"/>
          <w:divBdr>
            <w:top w:val="none" w:sz="0" w:space="0" w:color="auto"/>
            <w:left w:val="none" w:sz="0" w:space="0" w:color="auto"/>
            <w:bottom w:val="none" w:sz="0" w:space="0" w:color="auto"/>
            <w:right w:val="none" w:sz="0" w:space="0" w:color="auto"/>
          </w:divBdr>
        </w:div>
        <w:div w:id="1578323578">
          <w:marLeft w:val="640"/>
          <w:marRight w:val="0"/>
          <w:marTop w:val="0"/>
          <w:marBottom w:val="0"/>
          <w:divBdr>
            <w:top w:val="none" w:sz="0" w:space="0" w:color="auto"/>
            <w:left w:val="none" w:sz="0" w:space="0" w:color="auto"/>
            <w:bottom w:val="none" w:sz="0" w:space="0" w:color="auto"/>
            <w:right w:val="none" w:sz="0" w:space="0" w:color="auto"/>
          </w:divBdr>
        </w:div>
        <w:div w:id="1350571651">
          <w:marLeft w:val="640"/>
          <w:marRight w:val="0"/>
          <w:marTop w:val="0"/>
          <w:marBottom w:val="0"/>
          <w:divBdr>
            <w:top w:val="none" w:sz="0" w:space="0" w:color="auto"/>
            <w:left w:val="none" w:sz="0" w:space="0" w:color="auto"/>
            <w:bottom w:val="none" w:sz="0" w:space="0" w:color="auto"/>
            <w:right w:val="none" w:sz="0" w:space="0" w:color="auto"/>
          </w:divBdr>
        </w:div>
        <w:div w:id="743722774">
          <w:marLeft w:val="640"/>
          <w:marRight w:val="0"/>
          <w:marTop w:val="0"/>
          <w:marBottom w:val="0"/>
          <w:divBdr>
            <w:top w:val="none" w:sz="0" w:space="0" w:color="auto"/>
            <w:left w:val="none" w:sz="0" w:space="0" w:color="auto"/>
            <w:bottom w:val="none" w:sz="0" w:space="0" w:color="auto"/>
            <w:right w:val="none" w:sz="0" w:space="0" w:color="auto"/>
          </w:divBdr>
        </w:div>
        <w:div w:id="614944126">
          <w:marLeft w:val="640"/>
          <w:marRight w:val="0"/>
          <w:marTop w:val="0"/>
          <w:marBottom w:val="0"/>
          <w:divBdr>
            <w:top w:val="none" w:sz="0" w:space="0" w:color="auto"/>
            <w:left w:val="none" w:sz="0" w:space="0" w:color="auto"/>
            <w:bottom w:val="none" w:sz="0" w:space="0" w:color="auto"/>
            <w:right w:val="none" w:sz="0" w:space="0" w:color="auto"/>
          </w:divBdr>
        </w:div>
        <w:div w:id="1728987265">
          <w:marLeft w:val="640"/>
          <w:marRight w:val="0"/>
          <w:marTop w:val="0"/>
          <w:marBottom w:val="0"/>
          <w:divBdr>
            <w:top w:val="none" w:sz="0" w:space="0" w:color="auto"/>
            <w:left w:val="none" w:sz="0" w:space="0" w:color="auto"/>
            <w:bottom w:val="none" w:sz="0" w:space="0" w:color="auto"/>
            <w:right w:val="none" w:sz="0" w:space="0" w:color="auto"/>
          </w:divBdr>
        </w:div>
        <w:div w:id="626854561">
          <w:marLeft w:val="640"/>
          <w:marRight w:val="0"/>
          <w:marTop w:val="0"/>
          <w:marBottom w:val="0"/>
          <w:divBdr>
            <w:top w:val="none" w:sz="0" w:space="0" w:color="auto"/>
            <w:left w:val="none" w:sz="0" w:space="0" w:color="auto"/>
            <w:bottom w:val="none" w:sz="0" w:space="0" w:color="auto"/>
            <w:right w:val="none" w:sz="0" w:space="0" w:color="auto"/>
          </w:divBdr>
        </w:div>
        <w:div w:id="1077438750">
          <w:marLeft w:val="640"/>
          <w:marRight w:val="0"/>
          <w:marTop w:val="0"/>
          <w:marBottom w:val="0"/>
          <w:divBdr>
            <w:top w:val="none" w:sz="0" w:space="0" w:color="auto"/>
            <w:left w:val="none" w:sz="0" w:space="0" w:color="auto"/>
            <w:bottom w:val="none" w:sz="0" w:space="0" w:color="auto"/>
            <w:right w:val="none" w:sz="0" w:space="0" w:color="auto"/>
          </w:divBdr>
        </w:div>
        <w:div w:id="1172915324">
          <w:marLeft w:val="640"/>
          <w:marRight w:val="0"/>
          <w:marTop w:val="0"/>
          <w:marBottom w:val="0"/>
          <w:divBdr>
            <w:top w:val="none" w:sz="0" w:space="0" w:color="auto"/>
            <w:left w:val="none" w:sz="0" w:space="0" w:color="auto"/>
            <w:bottom w:val="none" w:sz="0" w:space="0" w:color="auto"/>
            <w:right w:val="none" w:sz="0" w:space="0" w:color="auto"/>
          </w:divBdr>
        </w:div>
        <w:div w:id="1488935179">
          <w:marLeft w:val="640"/>
          <w:marRight w:val="0"/>
          <w:marTop w:val="0"/>
          <w:marBottom w:val="0"/>
          <w:divBdr>
            <w:top w:val="none" w:sz="0" w:space="0" w:color="auto"/>
            <w:left w:val="none" w:sz="0" w:space="0" w:color="auto"/>
            <w:bottom w:val="none" w:sz="0" w:space="0" w:color="auto"/>
            <w:right w:val="none" w:sz="0" w:space="0" w:color="auto"/>
          </w:divBdr>
        </w:div>
        <w:div w:id="526453507">
          <w:marLeft w:val="640"/>
          <w:marRight w:val="0"/>
          <w:marTop w:val="0"/>
          <w:marBottom w:val="0"/>
          <w:divBdr>
            <w:top w:val="none" w:sz="0" w:space="0" w:color="auto"/>
            <w:left w:val="none" w:sz="0" w:space="0" w:color="auto"/>
            <w:bottom w:val="none" w:sz="0" w:space="0" w:color="auto"/>
            <w:right w:val="none" w:sz="0" w:space="0" w:color="auto"/>
          </w:divBdr>
        </w:div>
        <w:div w:id="206188897">
          <w:marLeft w:val="640"/>
          <w:marRight w:val="0"/>
          <w:marTop w:val="0"/>
          <w:marBottom w:val="0"/>
          <w:divBdr>
            <w:top w:val="none" w:sz="0" w:space="0" w:color="auto"/>
            <w:left w:val="none" w:sz="0" w:space="0" w:color="auto"/>
            <w:bottom w:val="none" w:sz="0" w:space="0" w:color="auto"/>
            <w:right w:val="none" w:sz="0" w:space="0" w:color="auto"/>
          </w:divBdr>
        </w:div>
        <w:div w:id="1521045108">
          <w:marLeft w:val="640"/>
          <w:marRight w:val="0"/>
          <w:marTop w:val="0"/>
          <w:marBottom w:val="0"/>
          <w:divBdr>
            <w:top w:val="none" w:sz="0" w:space="0" w:color="auto"/>
            <w:left w:val="none" w:sz="0" w:space="0" w:color="auto"/>
            <w:bottom w:val="none" w:sz="0" w:space="0" w:color="auto"/>
            <w:right w:val="none" w:sz="0" w:space="0" w:color="auto"/>
          </w:divBdr>
        </w:div>
        <w:div w:id="1465663196">
          <w:marLeft w:val="640"/>
          <w:marRight w:val="0"/>
          <w:marTop w:val="0"/>
          <w:marBottom w:val="0"/>
          <w:divBdr>
            <w:top w:val="none" w:sz="0" w:space="0" w:color="auto"/>
            <w:left w:val="none" w:sz="0" w:space="0" w:color="auto"/>
            <w:bottom w:val="none" w:sz="0" w:space="0" w:color="auto"/>
            <w:right w:val="none" w:sz="0" w:space="0" w:color="auto"/>
          </w:divBdr>
        </w:div>
        <w:div w:id="257451792">
          <w:marLeft w:val="640"/>
          <w:marRight w:val="0"/>
          <w:marTop w:val="0"/>
          <w:marBottom w:val="0"/>
          <w:divBdr>
            <w:top w:val="none" w:sz="0" w:space="0" w:color="auto"/>
            <w:left w:val="none" w:sz="0" w:space="0" w:color="auto"/>
            <w:bottom w:val="none" w:sz="0" w:space="0" w:color="auto"/>
            <w:right w:val="none" w:sz="0" w:space="0" w:color="auto"/>
          </w:divBdr>
        </w:div>
        <w:div w:id="125321675">
          <w:marLeft w:val="640"/>
          <w:marRight w:val="0"/>
          <w:marTop w:val="0"/>
          <w:marBottom w:val="0"/>
          <w:divBdr>
            <w:top w:val="none" w:sz="0" w:space="0" w:color="auto"/>
            <w:left w:val="none" w:sz="0" w:space="0" w:color="auto"/>
            <w:bottom w:val="none" w:sz="0" w:space="0" w:color="auto"/>
            <w:right w:val="none" w:sz="0" w:space="0" w:color="auto"/>
          </w:divBdr>
        </w:div>
        <w:div w:id="396319695">
          <w:marLeft w:val="640"/>
          <w:marRight w:val="0"/>
          <w:marTop w:val="0"/>
          <w:marBottom w:val="0"/>
          <w:divBdr>
            <w:top w:val="none" w:sz="0" w:space="0" w:color="auto"/>
            <w:left w:val="none" w:sz="0" w:space="0" w:color="auto"/>
            <w:bottom w:val="none" w:sz="0" w:space="0" w:color="auto"/>
            <w:right w:val="none" w:sz="0" w:space="0" w:color="auto"/>
          </w:divBdr>
        </w:div>
      </w:divsChild>
    </w:div>
    <w:div w:id="1199200788">
      <w:bodyDiv w:val="1"/>
      <w:marLeft w:val="0"/>
      <w:marRight w:val="0"/>
      <w:marTop w:val="0"/>
      <w:marBottom w:val="0"/>
      <w:divBdr>
        <w:top w:val="none" w:sz="0" w:space="0" w:color="auto"/>
        <w:left w:val="none" w:sz="0" w:space="0" w:color="auto"/>
        <w:bottom w:val="none" w:sz="0" w:space="0" w:color="auto"/>
        <w:right w:val="none" w:sz="0" w:space="0" w:color="auto"/>
      </w:divBdr>
      <w:divsChild>
        <w:div w:id="504173370">
          <w:marLeft w:val="0"/>
          <w:marRight w:val="0"/>
          <w:marTop w:val="0"/>
          <w:marBottom w:val="0"/>
          <w:divBdr>
            <w:top w:val="none" w:sz="0" w:space="0" w:color="auto"/>
            <w:left w:val="none" w:sz="0" w:space="0" w:color="auto"/>
            <w:bottom w:val="none" w:sz="0" w:space="0" w:color="auto"/>
            <w:right w:val="none" w:sz="0" w:space="0" w:color="auto"/>
          </w:divBdr>
        </w:div>
        <w:div w:id="855659292">
          <w:marLeft w:val="0"/>
          <w:marRight w:val="0"/>
          <w:marTop w:val="0"/>
          <w:marBottom w:val="0"/>
          <w:divBdr>
            <w:top w:val="none" w:sz="0" w:space="0" w:color="auto"/>
            <w:left w:val="none" w:sz="0" w:space="0" w:color="auto"/>
            <w:bottom w:val="none" w:sz="0" w:space="0" w:color="auto"/>
            <w:right w:val="none" w:sz="0" w:space="0" w:color="auto"/>
          </w:divBdr>
        </w:div>
        <w:div w:id="67265910">
          <w:marLeft w:val="0"/>
          <w:marRight w:val="0"/>
          <w:marTop w:val="0"/>
          <w:marBottom w:val="0"/>
          <w:divBdr>
            <w:top w:val="none" w:sz="0" w:space="0" w:color="auto"/>
            <w:left w:val="none" w:sz="0" w:space="0" w:color="auto"/>
            <w:bottom w:val="none" w:sz="0" w:space="0" w:color="auto"/>
            <w:right w:val="none" w:sz="0" w:space="0" w:color="auto"/>
          </w:divBdr>
        </w:div>
        <w:div w:id="352417881">
          <w:marLeft w:val="0"/>
          <w:marRight w:val="0"/>
          <w:marTop w:val="0"/>
          <w:marBottom w:val="0"/>
          <w:divBdr>
            <w:top w:val="none" w:sz="0" w:space="0" w:color="auto"/>
            <w:left w:val="none" w:sz="0" w:space="0" w:color="auto"/>
            <w:bottom w:val="none" w:sz="0" w:space="0" w:color="auto"/>
            <w:right w:val="none" w:sz="0" w:space="0" w:color="auto"/>
          </w:divBdr>
        </w:div>
        <w:div w:id="433675397">
          <w:marLeft w:val="0"/>
          <w:marRight w:val="0"/>
          <w:marTop w:val="0"/>
          <w:marBottom w:val="0"/>
          <w:divBdr>
            <w:top w:val="none" w:sz="0" w:space="0" w:color="auto"/>
            <w:left w:val="none" w:sz="0" w:space="0" w:color="auto"/>
            <w:bottom w:val="none" w:sz="0" w:space="0" w:color="auto"/>
            <w:right w:val="none" w:sz="0" w:space="0" w:color="auto"/>
          </w:divBdr>
        </w:div>
        <w:div w:id="149561321">
          <w:marLeft w:val="0"/>
          <w:marRight w:val="0"/>
          <w:marTop w:val="0"/>
          <w:marBottom w:val="0"/>
          <w:divBdr>
            <w:top w:val="none" w:sz="0" w:space="0" w:color="auto"/>
            <w:left w:val="none" w:sz="0" w:space="0" w:color="auto"/>
            <w:bottom w:val="none" w:sz="0" w:space="0" w:color="auto"/>
            <w:right w:val="none" w:sz="0" w:space="0" w:color="auto"/>
          </w:divBdr>
        </w:div>
        <w:div w:id="1267269913">
          <w:marLeft w:val="0"/>
          <w:marRight w:val="0"/>
          <w:marTop w:val="0"/>
          <w:marBottom w:val="0"/>
          <w:divBdr>
            <w:top w:val="none" w:sz="0" w:space="0" w:color="auto"/>
            <w:left w:val="none" w:sz="0" w:space="0" w:color="auto"/>
            <w:bottom w:val="none" w:sz="0" w:space="0" w:color="auto"/>
            <w:right w:val="none" w:sz="0" w:space="0" w:color="auto"/>
          </w:divBdr>
        </w:div>
        <w:div w:id="302084439">
          <w:marLeft w:val="0"/>
          <w:marRight w:val="0"/>
          <w:marTop w:val="0"/>
          <w:marBottom w:val="0"/>
          <w:divBdr>
            <w:top w:val="none" w:sz="0" w:space="0" w:color="auto"/>
            <w:left w:val="none" w:sz="0" w:space="0" w:color="auto"/>
            <w:bottom w:val="none" w:sz="0" w:space="0" w:color="auto"/>
            <w:right w:val="none" w:sz="0" w:space="0" w:color="auto"/>
          </w:divBdr>
        </w:div>
        <w:div w:id="1391031558">
          <w:marLeft w:val="0"/>
          <w:marRight w:val="0"/>
          <w:marTop w:val="0"/>
          <w:marBottom w:val="0"/>
          <w:divBdr>
            <w:top w:val="none" w:sz="0" w:space="0" w:color="auto"/>
            <w:left w:val="none" w:sz="0" w:space="0" w:color="auto"/>
            <w:bottom w:val="none" w:sz="0" w:space="0" w:color="auto"/>
            <w:right w:val="none" w:sz="0" w:space="0" w:color="auto"/>
          </w:divBdr>
        </w:div>
        <w:div w:id="20016761">
          <w:marLeft w:val="0"/>
          <w:marRight w:val="0"/>
          <w:marTop w:val="0"/>
          <w:marBottom w:val="0"/>
          <w:divBdr>
            <w:top w:val="none" w:sz="0" w:space="0" w:color="auto"/>
            <w:left w:val="none" w:sz="0" w:space="0" w:color="auto"/>
            <w:bottom w:val="none" w:sz="0" w:space="0" w:color="auto"/>
            <w:right w:val="none" w:sz="0" w:space="0" w:color="auto"/>
          </w:divBdr>
        </w:div>
        <w:div w:id="1322269366">
          <w:marLeft w:val="0"/>
          <w:marRight w:val="0"/>
          <w:marTop w:val="0"/>
          <w:marBottom w:val="0"/>
          <w:divBdr>
            <w:top w:val="none" w:sz="0" w:space="0" w:color="auto"/>
            <w:left w:val="none" w:sz="0" w:space="0" w:color="auto"/>
            <w:bottom w:val="none" w:sz="0" w:space="0" w:color="auto"/>
            <w:right w:val="none" w:sz="0" w:space="0" w:color="auto"/>
          </w:divBdr>
        </w:div>
        <w:div w:id="1799716393">
          <w:marLeft w:val="0"/>
          <w:marRight w:val="0"/>
          <w:marTop w:val="0"/>
          <w:marBottom w:val="0"/>
          <w:divBdr>
            <w:top w:val="none" w:sz="0" w:space="0" w:color="auto"/>
            <w:left w:val="none" w:sz="0" w:space="0" w:color="auto"/>
            <w:bottom w:val="none" w:sz="0" w:space="0" w:color="auto"/>
            <w:right w:val="none" w:sz="0" w:space="0" w:color="auto"/>
          </w:divBdr>
        </w:div>
        <w:div w:id="211621256">
          <w:marLeft w:val="0"/>
          <w:marRight w:val="0"/>
          <w:marTop w:val="0"/>
          <w:marBottom w:val="0"/>
          <w:divBdr>
            <w:top w:val="none" w:sz="0" w:space="0" w:color="auto"/>
            <w:left w:val="none" w:sz="0" w:space="0" w:color="auto"/>
            <w:bottom w:val="none" w:sz="0" w:space="0" w:color="auto"/>
            <w:right w:val="none" w:sz="0" w:space="0" w:color="auto"/>
          </w:divBdr>
        </w:div>
        <w:div w:id="194543041">
          <w:marLeft w:val="0"/>
          <w:marRight w:val="0"/>
          <w:marTop w:val="0"/>
          <w:marBottom w:val="0"/>
          <w:divBdr>
            <w:top w:val="none" w:sz="0" w:space="0" w:color="auto"/>
            <w:left w:val="none" w:sz="0" w:space="0" w:color="auto"/>
            <w:bottom w:val="none" w:sz="0" w:space="0" w:color="auto"/>
            <w:right w:val="none" w:sz="0" w:space="0" w:color="auto"/>
          </w:divBdr>
        </w:div>
        <w:div w:id="173737363">
          <w:marLeft w:val="0"/>
          <w:marRight w:val="0"/>
          <w:marTop w:val="0"/>
          <w:marBottom w:val="0"/>
          <w:divBdr>
            <w:top w:val="none" w:sz="0" w:space="0" w:color="auto"/>
            <w:left w:val="none" w:sz="0" w:space="0" w:color="auto"/>
            <w:bottom w:val="none" w:sz="0" w:space="0" w:color="auto"/>
            <w:right w:val="none" w:sz="0" w:space="0" w:color="auto"/>
          </w:divBdr>
        </w:div>
        <w:div w:id="1457094551">
          <w:marLeft w:val="0"/>
          <w:marRight w:val="0"/>
          <w:marTop w:val="0"/>
          <w:marBottom w:val="0"/>
          <w:divBdr>
            <w:top w:val="none" w:sz="0" w:space="0" w:color="auto"/>
            <w:left w:val="none" w:sz="0" w:space="0" w:color="auto"/>
            <w:bottom w:val="none" w:sz="0" w:space="0" w:color="auto"/>
            <w:right w:val="none" w:sz="0" w:space="0" w:color="auto"/>
          </w:divBdr>
        </w:div>
        <w:div w:id="1711300584">
          <w:marLeft w:val="0"/>
          <w:marRight w:val="0"/>
          <w:marTop w:val="0"/>
          <w:marBottom w:val="0"/>
          <w:divBdr>
            <w:top w:val="none" w:sz="0" w:space="0" w:color="auto"/>
            <w:left w:val="none" w:sz="0" w:space="0" w:color="auto"/>
            <w:bottom w:val="none" w:sz="0" w:space="0" w:color="auto"/>
            <w:right w:val="none" w:sz="0" w:space="0" w:color="auto"/>
          </w:divBdr>
        </w:div>
        <w:div w:id="1721981450">
          <w:marLeft w:val="0"/>
          <w:marRight w:val="0"/>
          <w:marTop w:val="0"/>
          <w:marBottom w:val="0"/>
          <w:divBdr>
            <w:top w:val="none" w:sz="0" w:space="0" w:color="auto"/>
            <w:left w:val="none" w:sz="0" w:space="0" w:color="auto"/>
            <w:bottom w:val="none" w:sz="0" w:space="0" w:color="auto"/>
            <w:right w:val="none" w:sz="0" w:space="0" w:color="auto"/>
          </w:divBdr>
        </w:div>
        <w:div w:id="1699508807">
          <w:marLeft w:val="0"/>
          <w:marRight w:val="0"/>
          <w:marTop w:val="0"/>
          <w:marBottom w:val="0"/>
          <w:divBdr>
            <w:top w:val="none" w:sz="0" w:space="0" w:color="auto"/>
            <w:left w:val="none" w:sz="0" w:space="0" w:color="auto"/>
            <w:bottom w:val="none" w:sz="0" w:space="0" w:color="auto"/>
            <w:right w:val="none" w:sz="0" w:space="0" w:color="auto"/>
          </w:divBdr>
        </w:div>
        <w:div w:id="681511410">
          <w:marLeft w:val="0"/>
          <w:marRight w:val="0"/>
          <w:marTop w:val="0"/>
          <w:marBottom w:val="0"/>
          <w:divBdr>
            <w:top w:val="none" w:sz="0" w:space="0" w:color="auto"/>
            <w:left w:val="none" w:sz="0" w:space="0" w:color="auto"/>
            <w:bottom w:val="none" w:sz="0" w:space="0" w:color="auto"/>
            <w:right w:val="none" w:sz="0" w:space="0" w:color="auto"/>
          </w:divBdr>
        </w:div>
        <w:div w:id="448548987">
          <w:marLeft w:val="0"/>
          <w:marRight w:val="0"/>
          <w:marTop w:val="0"/>
          <w:marBottom w:val="0"/>
          <w:divBdr>
            <w:top w:val="none" w:sz="0" w:space="0" w:color="auto"/>
            <w:left w:val="none" w:sz="0" w:space="0" w:color="auto"/>
            <w:bottom w:val="none" w:sz="0" w:space="0" w:color="auto"/>
            <w:right w:val="none" w:sz="0" w:space="0" w:color="auto"/>
          </w:divBdr>
        </w:div>
        <w:div w:id="575869089">
          <w:marLeft w:val="0"/>
          <w:marRight w:val="0"/>
          <w:marTop w:val="0"/>
          <w:marBottom w:val="0"/>
          <w:divBdr>
            <w:top w:val="none" w:sz="0" w:space="0" w:color="auto"/>
            <w:left w:val="none" w:sz="0" w:space="0" w:color="auto"/>
            <w:bottom w:val="none" w:sz="0" w:space="0" w:color="auto"/>
            <w:right w:val="none" w:sz="0" w:space="0" w:color="auto"/>
          </w:divBdr>
        </w:div>
        <w:div w:id="238906440">
          <w:marLeft w:val="0"/>
          <w:marRight w:val="0"/>
          <w:marTop w:val="0"/>
          <w:marBottom w:val="0"/>
          <w:divBdr>
            <w:top w:val="none" w:sz="0" w:space="0" w:color="auto"/>
            <w:left w:val="none" w:sz="0" w:space="0" w:color="auto"/>
            <w:bottom w:val="none" w:sz="0" w:space="0" w:color="auto"/>
            <w:right w:val="none" w:sz="0" w:space="0" w:color="auto"/>
          </w:divBdr>
        </w:div>
        <w:div w:id="902790244">
          <w:marLeft w:val="0"/>
          <w:marRight w:val="0"/>
          <w:marTop w:val="0"/>
          <w:marBottom w:val="0"/>
          <w:divBdr>
            <w:top w:val="none" w:sz="0" w:space="0" w:color="auto"/>
            <w:left w:val="none" w:sz="0" w:space="0" w:color="auto"/>
            <w:bottom w:val="none" w:sz="0" w:space="0" w:color="auto"/>
            <w:right w:val="none" w:sz="0" w:space="0" w:color="auto"/>
          </w:divBdr>
        </w:div>
        <w:div w:id="1151755540">
          <w:marLeft w:val="0"/>
          <w:marRight w:val="0"/>
          <w:marTop w:val="0"/>
          <w:marBottom w:val="0"/>
          <w:divBdr>
            <w:top w:val="none" w:sz="0" w:space="0" w:color="auto"/>
            <w:left w:val="none" w:sz="0" w:space="0" w:color="auto"/>
            <w:bottom w:val="none" w:sz="0" w:space="0" w:color="auto"/>
            <w:right w:val="none" w:sz="0" w:space="0" w:color="auto"/>
          </w:divBdr>
        </w:div>
        <w:div w:id="1276015921">
          <w:marLeft w:val="0"/>
          <w:marRight w:val="0"/>
          <w:marTop w:val="0"/>
          <w:marBottom w:val="0"/>
          <w:divBdr>
            <w:top w:val="none" w:sz="0" w:space="0" w:color="auto"/>
            <w:left w:val="none" w:sz="0" w:space="0" w:color="auto"/>
            <w:bottom w:val="none" w:sz="0" w:space="0" w:color="auto"/>
            <w:right w:val="none" w:sz="0" w:space="0" w:color="auto"/>
          </w:divBdr>
        </w:div>
        <w:div w:id="26302292">
          <w:marLeft w:val="0"/>
          <w:marRight w:val="0"/>
          <w:marTop w:val="0"/>
          <w:marBottom w:val="0"/>
          <w:divBdr>
            <w:top w:val="none" w:sz="0" w:space="0" w:color="auto"/>
            <w:left w:val="none" w:sz="0" w:space="0" w:color="auto"/>
            <w:bottom w:val="none" w:sz="0" w:space="0" w:color="auto"/>
            <w:right w:val="none" w:sz="0" w:space="0" w:color="auto"/>
          </w:divBdr>
        </w:div>
        <w:div w:id="1523663189">
          <w:marLeft w:val="0"/>
          <w:marRight w:val="0"/>
          <w:marTop w:val="0"/>
          <w:marBottom w:val="0"/>
          <w:divBdr>
            <w:top w:val="none" w:sz="0" w:space="0" w:color="auto"/>
            <w:left w:val="none" w:sz="0" w:space="0" w:color="auto"/>
            <w:bottom w:val="none" w:sz="0" w:space="0" w:color="auto"/>
            <w:right w:val="none" w:sz="0" w:space="0" w:color="auto"/>
          </w:divBdr>
        </w:div>
        <w:div w:id="1836913579">
          <w:marLeft w:val="0"/>
          <w:marRight w:val="0"/>
          <w:marTop w:val="0"/>
          <w:marBottom w:val="0"/>
          <w:divBdr>
            <w:top w:val="none" w:sz="0" w:space="0" w:color="auto"/>
            <w:left w:val="none" w:sz="0" w:space="0" w:color="auto"/>
            <w:bottom w:val="none" w:sz="0" w:space="0" w:color="auto"/>
            <w:right w:val="none" w:sz="0" w:space="0" w:color="auto"/>
          </w:divBdr>
        </w:div>
        <w:div w:id="93865813">
          <w:marLeft w:val="0"/>
          <w:marRight w:val="0"/>
          <w:marTop w:val="0"/>
          <w:marBottom w:val="0"/>
          <w:divBdr>
            <w:top w:val="none" w:sz="0" w:space="0" w:color="auto"/>
            <w:left w:val="none" w:sz="0" w:space="0" w:color="auto"/>
            <w:bottom w:val="none" w:sz="0" w:space="0" w:color="auto"/>
            <w:right w:val="none" w:sz="0" w:space="0" w:color="auto"/>
          </w:divBdr>
        </w:div>
        <w:div w:id="645234596">
          <w:marLeft w:val="0"/>
          <w:marRight w:val="0"/>
          <w:marTop w:val="0"/>
          <w:marBottom w:val="0"/>
          <w:divBdr>
            <w:top w:val="none" w:sz="0" w:space="0" w:color="auto"/>
            <w:left w:val="none" w:sz="0" w:space="0" w:color="auto"/>
            <w:bottom w:val="none" w:sz="0" w:space="0" w:color="auto"/>
            <w:right w:val="none" w:sz="0" w:space="0" w:color="auto"/>
          </w:divBdr>
        </w:div>
        <w:div w:id="1469468286">
          <w:marLeft w:val="0"/>
          <w:marRight w:val="0"/>
          <w:marTop w:val="0"/>
          <w:marBottom w:val="0"/>
          <w:divBdr>
            <w:top w:val="none" w:sz="0" w:space="0" w:color="auto"/>
            <w:left w:val="none" w:sz="0" w:space="0" w:color="auto"/>
            <w:bottom w:val="none" w:sz="0" w:space="0" w:color="auto"/>
            <w:right w:val="none" w:sz="0" w:space="0" w:color="auto"/>
          </w:divBdr>
        </w:div>
        <w:div w:id="1146821295">
          <w:marLeft w:val="0"/>
          <w:marRight w:val="0"/>
          <w:marTop w:val="0"/>
          <w:marBottom w:val="0"/>
          <w:divBdr>
            <w:top w:val="none" w:sz="0" w:space="0" w:color="auto"/>
            <w:left w:val="none" w:sz="0" w:space="0" w:color="auto"/>
            <w:bottom w:val="none" w:sz="0" w:space="0" w:color="auto"/>
            <w:right w:val="none" w:sz="0" w:space="0" w:color="auto"/>
          </w:divBdr>
        </w:div>
        <w:div w:id="862480957">
          <w:marLeft w:val="0"/>
          <w:marRight w:val="0"/>
          <w:marTop w:val="0"/>
          <w:marBottom w:val="0"/>
          <w:divBdr>
            <w:top w:val="none" w:sz="0" w:space="0" w:color="auto"/>
            <w:left w:val="none" w:sz="0" w:space="0" w:color="auto"/>
            <w:bottom w:val="none" w:sz="0" w:space="0" w:color="auto"/>
            <w:right w:val="none" w:sz="0" w:space="0" w:color="auto"/>
          </w:divBdr>
        </w:div>
        <w:div w:id="1491092298">
          <w:marLeft w:val="0"/>
          <w:marRight w:val="0"/>
          <w:marTop w:val="0"/>
          <w:marBottom w:val="0"/>
          <w:divBdr>
            <w:top w:val="none" w:sz="0" w:space="0" w:color="auto"/>
            <w:left w:val="none" w:sz="0" w:space="0" w:color="auto"/>
            <w:bottom w:val="none" w:sz="0" w:space="0" w:color="auto"/>
            <w:right w:val="none" w:sz="0" w:space="0" w:color="auto"/>
          </w:divBdr>
        </w:div>
        <w:div w:id="323432878">
          <w:marLeft w:val="0"/>
          <w:marRight w:val="0"/>
          <w:marTop w:val="0"/>
          <w:marBottom w:val="0"/>
          <w:divBdr>
            <w:top w:val="none" w:sz="0" w:space="0" w:color="auto"/>
            <w:left w:val="none" w:sz="0" w:space="0" w:color="auto"/>
            <w:bottom w:val="none" w:sz="0" w:space="0" w:color="auto"/>
            <w:right w:val="none" w:sz="0" w:space="0" w:color="auto"/>
          </w:divBdr>
        </w:div>
        <w:div w:id="1758868757">
          <w:marLeft w:val="0"/>
          <w:marRight w:val="0"/>
          <w:marTop w:val="0"/>
          <w:marBottom w:val="0"/>
          <w:divBdr>
            <w:top w:val="none" w:sz="0" w:space="0" w:color="auto"/>
            <w:left w:val="none" w:sz="0" w:space="0" w:color="auto"/>
            <w:bottom w:val="none" w:sz="0" w:space="0" w:color="auto"/>
            <w:right w:val="none" w:sz="0" w:space="0" w:color="auto"/>
          </w:divBdr>
        </w:div>
        <w:div w:id="2088990030">
          <w:marLeft w:val="0"/>
          <w:marRight w:val="0"/>
          <w:marTop w:val="0"/>
          <w:marBottom w:val="0"/>
          <w:divBdr>
            <w:top w:val="none" w:sz="0" w:space="0" w:color="auto"/>
            <w:left w:val="none" w:sz="0" w:space="0" w:color="auto"/>
            <w:bottom w:val="none" w:sz="0" w:space="0" w:color="auto"/>
            <w:right w:val="none" w:sz="0" w:space="0" w:color="auto"/>
          </w:divBdr>
        </w:div>
        <w:div w:id="1584102065">
          <w:marLeft w:val="0"/>
          <w:marRight w:val="0"/>
          <w:marTop w:val="0"/>
          <w:marBottom w:val="0"/>
          <w:divBdr>
            <w:top w:val="none" w:sz="0" w:space="0" w:color="auto"/>
            <w:left w:val="none" w:sz="0" w:space="0" w:color="auto"/>
            <w:bottom w:val="none" w:sz="0" w:space="0" w:color="auto"/>
            <w:right w:val="none" w:sz="0" w:space="0" w:color="auto"/>
          </w:divBdr>
        </w:div>
        <w:div w:id="2079745952">
          <w:marLeft w:val="0"/>
          <w:marRight w:val="0"/>
          <w:marTop w:val="0"/>
          <w:marBottom w:val="0"/>
          <w:divBdr>
            <w:top w:val="none" w:sz="0" w:space="0" w:color="auto"/>
            <w:left w:val="none" w:sz="0" w:space="0" w:color="auto"/>
            <w:bottom w:val="none" w:sz="0" w:space="0" w:color="auto"/>
            <w:right w:val="none" w:sz="0" w:space="0" w:color="auto"/>
          </w:divBdr>
        </w:div>
        <w:div w:id="489449250">
          <w:marLeft w:val="0"/>
          <w:marRight w:val="0"/>
          <w:marTop w:val="0"/>
          <w:marBottom w:val="0"/>
          <w:divBdr>
            <w:top w:val="none" w:sz="0" w:space="0" w:color="auto"/>
            <w:left w:val="none" w:sz="0" w:space="0" w:color="auto"/>
            <w:bottom w:val="none" w:sz="0" w:space="0" w:color="auto"/>
            <w:right w:val="none" w:sz="0" w:space="0" w:color="auto"/>
          </w:divBdr>
        </w:div>
        <w:div w:id="581257105">
          <w:marLeft w:val="0"/>
          <w:marRight w:val="0"/>
          <w:marTop w:val="0"/>
          <w:marBottom w:val="0"/>
          <w:divBdr>
            <w:top w:val="none" w:sz="0" w:space="0" w:color="auto"/>
            <w:left w:val="none" w:sz="0" w:space="0" w:color="auto"/>
            <w:bottom w:val="none" w:sz="0" w:space="0" w:color="auto"/>
            <w:right w:val="none" w:sz="0" w:space="0" w:color="auto"/>
          </w:divBdr>
        </w:div>
        <w:div w:id="759060729">
          <w:marLeft w:val="0"/>
          <w:marRight w:val="0"/>
          <w:marTop w:val="0"/>
          <w:marBottom w:val="0"/>
          <w:divBdr>
            <w:top w:val="none" w:sz="0" w:space="0" w:color="auto"/>
            <w:left w:val="none" w:sz="0" w:space="0" w:color="auto"/>
            <w:bottom w:val="none" w:sz="0" w:space="0" w:color="auto"/>
            <w:right w:val="none" w:sz="0" w:space="0" w:color="auto"/>
          </w:divBdr>
        </w:div>
        <w:div w:id="1885751577">
          <w:marLeft w:val="0"/>
          <w:marRight w:val="0"/>
          <w:marTop w:val="0"/>
          <w:marBottom w:val="0"/>
          <w:divBdr>
            <w:top w:val="none" w:sz="0" w:space="0" w:color="auto"/>
            <w:left w:val="none" w:sz="0" w:space="0" w:color="auto"/>
            <w:bottom w:val="none" w:sz="0" w:space="0" w:color="auto"/>
            <w:right w:val="none" w:sz="0" w:space="0" w:color="auto"/>
          </w:divBdr>
        </w:div>
        <w:div w:id="1720939909">
          <w:marLeft w:val="0"/>
          <w:marRight w:val="0"/>
          <w:marTop w:val="0"/>
          <w:marBottom w:val="0"/>
          <w:divBdr>
            <w:top w:val="none" w:sz="0" w:space="0" w:color="auto"/>
            <w:left w:val="none" w:sz="0" w:space="0" w:color="auto"/>
            <w:bottom w:val="none" w:sz="0" w:space="0" w:color="auto"/>
            <w:right w:val="none" w:sz="0" w:space="0" w:color="auto"/>
          </w:divBdr>
        </w:div>
        <w:div w:id="163935886">
          <w:marLeft w:val="0"/>
          <w:marRight w:val="0"/>
          <w:marTop w:val="0"/>
          <w:marBottom w:val="0"/>
          <w:divBdr>
            <w:top w:val="none" w:sz="0" w:space="0" w:color="auto"/>
            <w:left w:val="none" w:sz="0" w:space="0" w:color="auto"/>
            <w:bottom w:val="none" w:sz="0" w:space="0" w:color="auto"/>
            <w:right w:val="none" w:sz="0" w:space="0" w:color="auto"/>
          </w:divBdr>
        </w:div>
      </w:divsChild>
    </w:div>
    <w:div w:id="1202860305">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07982850">
      <w:bodyDiv w:val="1"/>
      <w:marLeft w:val="0"/>
      <w:marRight w:val="0"/>
      <w:marTop w:val="0"/>
      <w:marBottom w:val="0"/>
      <w:divBdr>
        <w:top w:val="none" w:sz="0" w:space="0" w:color="auto"/>
        <w:left w:val="none" w:sz="0" w:space="0" w:color="auto"/>
        <w:bottom w:val="none" w:sz="0" w:space="0" w:color="auto"/>
        <w:right w:val="none" w:sz="0" w:space="0" w:color="auto"/>
      </w:divBdr>
      <w:divsChild>
        <w:div w:id="1959212840">
          <w:marLeft w:val="640"/>
          <w:marRight w:val="0"/>
          <w:marTop w:val="0"/>
          <w:marBottom w:val="0"/>
          <w:divBdr>
            <w:top w:val="none" w:sz="0" w:space="0" w:color="auto"/>
            <w:left w:val="none" w:sz="0" w:space="0" w:color="auto"/>
            <w:bottom w:val="none" w:sz="0" w:space="0" w:color="auto"/>
            <w:right w:val="none" w:sz="0" w:space="0" w:color="auto"/>
          </w:divBdr>
        </w:div>
        <w:div w:id="382606948">
          <w:marLeft w:val="640"/>
          <w:marRight w:val="0"/>
          <w:marTop w:val="0"/>
          <w:marBottom w:val="0"/>
          <w:divBdr>
            <w:top w:val="none" w:sz="0" w:space="0" w:color="auto"/>
            <w:left w:val="none" w:sz="0" w:space="0" w:color="auto"/>
            <w:bottom w:val="none" w:sz="0" w:space="0" w:color="auto"/>
            <w:right w:val="none" w:sz="0" w:space="0" w:color="auto"/>
          </w:divBdr>
        </w:div>
        <w:div w:id="1967811370">
          <w:marLeft w:val="640"/>
          <w:marRight w:val="0"/>
          <w:marTop w:val="0"/>
          <w:marBottom w:val="0"/>
          <w:divBdr>
            <w:top w:val="none" w:sz="0" w:space="0" w:color="auto"/>
            <w:left w:val="none" w:sz="0" w:space="0" w:color="auto"/>
            <w:bottom w:val="none" w:sz="0" w:space="0" w:color="auto"/>
            <w:right w:val="none" w:sz="0" w:space="0" w:color="auto"/>
          </w:divBdr>
        </w:div>
        <w:div w:id="1400405213">
          <w:marLeft w:val="640"/>
          <w:marRight w:val="0"/>
          <w:marTop w:val="0"/>
          <w:marBottom w:val="0"/>
          <w:divBdr>
            <w:top w:val="none" w:sz="0" w:space="0" w:color="auto"/>
            <w:left w:val="none" w:sz="0" w:space="0" w:color="auto"/>
            <w:bottom w:val="none" w:sz="0" w:space="0" w:color="auto"/>
            <w:right w:val="none" w:sz="0" w:space="0" w:color="auto"/>
          </w:divBdr>
        </w:div>
        <w:div w:id="1508057544">
          <w:marLeft w:val="640"/>
          <w:marRight w:val="0"/>
          <w:marTop w:val="0"/>
          <w:marBottom w:val="0"/>
          <w:divBdr>
            <w:top w:val="none" w:sz="0" w:space="0" w:color="auto"/>
            <w:left w:val="none" w:sz="0" w:space="0" w:color="auto"/>
            <w:bottom w:val="none" w:sz="0" w:space="0" w:color="auto"/>
            <w:right w:val="none" w:sz="0" w:space="0" w:color="auto"/>
          </w:divBdr>
        </w:div>
        <w:div w:id="113332492">
          <w:marLeft w:val="640"/>
          <w:marRight w:val="0"/>
          <w:marTop w:val="0"/>
          <w:marBottom w:val="0"/>
          <w:divBdr>
            <w:top w:val="none" w:sz="0" w:space="0" w:color="auto"/>
            <w:left w:val="none" w:sz="0" w:space="0" w:color="auto"/>
            <w:bottom w:val="none" w:sz="0" w:space="0" w:color="auto"/>
            <w:right w:val="none" w:sz="0" w:space="0" w:color="auto"/>
          </w:divBdr>
        </w:div>
        <w:div w:id="1621719764">
          <w:marLeft w:val="640"/>
          <w:marRight w:val="0"/>
          <w:marTop w:val="0"/>
          <w:marBottom w:val="0"/>
          <w:divBdr>
            <w:top w:val="none" w:sz="0" w:space="0" w:color="auto"/>
            <w:left w:val="none" w:sz="0" w:space="0" w:color="auto"/>
            <w:bottom w:val="none" w:sz="0" w:space="0" w:color="auto"/>
            <w:right w:val="none" w:sz="0" w:space="0" w:color="auto"/>
          </w:divBdr>
        </w:div>
        <w:div w:id="1335231252">
          <w:marLeft w:val="640"/>
          <w:marRight w:val="0"/>
          <w:marTop w:val="0"/>
          <w:marBottom w:val="0"/>
          <w:divBdr>
            <w:top w:val="none" w:sz="0" w:space="0" w:color="auto"/>
            <w:left w:val="none" w:sz="0" w:space="0" w:color="auto"/>
            <w:bottom w:val="none" w:sz="0" w:space="0" w:color="auto"/>
            <w:right w:val="none" w:sz="0" w:space="0" w:color="auto"/>
          </w:divBdr>
        </w:div>
        <w:div w:id="350105918">
          <w:marLeft w:val="640"/>
          <w:marRight w:val="0"/>
          <w:marTop w:val="0"/>
          <w:marBottom w:val="0"/>
          <w:divBdr>
            <w:top w:val="none" w:sz="0" w:space="0" w:color="auto"/>
            <w:left w:val="none" w:sz="0" w:space="0" w:color="auto"/>
            <w:bottom w:val="none" w:sz="0" w:space="0" w:color="auto"/>
            <w:right w:val="none" w:sz="0" w:space="0" w:color="auto"/>
          </w:divBdr>
        </w:div>
        <w:div w:id="560482473">
          <w:marLeft w:val="640"/>
          <w:marRight w:val="0"/>
          <w:marTop w:val="0"/>
          <w:marBottom w:val="0"/>
          <w:divBdr>
            <w:top w:val="none" w:sz="0" w:space="0" w:color="auto"/>
            <w:left w:val="none" w:sz="0" w:space="0" w:color="auto"/>
            <w:bottom w:val="none" w:sz="0" w:space="0" w:color="auto"/>
            <w:right w:val="none" w:sz="0" w:space="0" w:color="auto"/>
          </w:divBdr>
        </w:div>
        <w:div w:id="154759760">
          <w:marLeft w:val="640"/>
          <w:marRight w:val="0"/>
          <w:marTop w:val="0"/>
          <w:marBottom w:val="0"/>
          <w:divBdr>
            <w:top w:val="none" w:sz="0" w:space="0" w:color="auto"/>
            <w:left w:val="none" w:sz="0" w:space="0" w:color="auto"/>
            <w:bottom w:val="none" w:sz="0" w:space="0" w:color="auto"/>
            <w:right w:val="none" w:sz="0" w:space="0" w:color="auto"/>
          </w:divBdr>
        </w:div>
        <w:div w:id="46491987">
          <w:marLeft w:val="640"/>
          <w:marRight w:val="0"/>
          <w:marTop w:val="0"/>
          <w:marBottom w:val="0"/>
          <w:divBdr>
            <w:top w:val="none" w:sz="0" w:space="0" w:color="auto"/>
            <w:left w:val="none" w:sz="0" w:space="0" w:color="auto"/>
            <w:bottom w:val="none" w:sz="0" w:space="0" w:color="auto"/>
            <w:right w:val="none" w:sz="0" w:space="0" w:color="auto"/>
          </w:divBdr>
        </w:div>
        <w:div w:id="798570773">
          <w:marLeft w:val="640"/>
          <w:marRight w:val="0"/>
          <w:marTop w:val="0"/>
          <w:marBottom w:val="0"/>
          <w:divBdr>
            <w:top w:val="none" w:sz="0" w:space="0" w:color="auto"/>
            <w:left w:val="none" w:sz="0" w:space="0" w:color="auto"/>
            <w:bottom w:val="none" w:sz="0" w:space="0" w:color="auto"/>
            <w:right w:val="none" w:sz="0" w:space="0" w:color="auto"/>
          </w:divBdr>
        </w:div>
        <w:div w:id="1994942872">
          <w:marLeft w:val="640"/>
          <w:marRight w:val="0"/>
          <w:marTop w:val="0"/>
          <w:marBottom w:val="0"/>
          <w:divBdr>
            <w:top w:val="none" w:sz="0" w:space="0" w:color="auto"/>
            <w:left w:val="none" w:sz="0" w:space="0" w:color="auto"/>
            <w:bottom w:val="none" w:sz="0" w:space="0" w:color="auto"/>
            <w:right w:val="none" w:sz="0" w:space="0" w:color="auto"/>
          </w:divBdr>
        </w:div>
        <w:div w:id="545992728">
          <w:marLeft w:val="640"/>
          <w:marRight w:val="0"/>
          <w:marTop w:val="0"/>
          <w:marBottom w:val="0"/>
          <w:divBdr>
            <w:top w:val="none" w:sz="0" w:space="0" w:color="auto"/>
            <w:left w:val="none" w:sz="0" w:space="0" w:color="auto"/>
            <w:bottom w:val="none" w:sz="0" w:space="0" w:color="auto"/>
            <w:right w:val="none" w:sz="0" w:space="0" w:color="auto"/>
          </w:divBdr>
        </w:div>
        <w:div w:id="251861806">
          <w:marLeft w:val="640"/>
          <w:marRight w:val="0"/>
          <w:marTop w:val="0"/>
          <w:marBottom w:val="0"/>
          <w:divBdr>
            <w:top w:val="none" w:sz="0" w:space="0" w:color="auto"/>
            <w:left w:val="none" w:sz="0" w:space="0" w:color="auto"/>
            <w:bottom w:val="none" w:sz="0" w:space="0" w:color="auto"/>
            <w:right w:val="none" w:sz="0" w:space="0" w:color="auto"/>
          </w:divBdr>
        </w:div>
        <w:div w:id="1083600416">
          <w:marLeft w:val="640"/>
          <w:marRight w:val="0"/>
          <w:marTop w:val="0"/>
          <w:marBottom w:val="0"/>
          <w:divBdr>
            <w:top w:val="none" w:sz="0" w:space="0" w:color="auto"/>
            <w:left w:val="none" w:sz="0" w:space="0" w:color="auto"/>
            <w:bottom w:val="none" w:sz="0" w:space="0" w:color="auto"/>
            <w:right w:val="none" w:sz="0" w:space="0" w:color="auto"/>
          </w:divBdr>
        </w:div>
        <w:div w:id="1647394499">
          <w:marLeft w:val="640"/>
          <w:marRight w:val="0"/>
          <w:marTop w:val="0"/>
          <w:marBottom w:val="0"/>
          <w:divBdr>
            <w:top w:val="none" w:sz="0" w:space="0" w:color="auto"/>
            <w:left w:val="none" w:sz="0" w:space="0" w:color="auto"/>
            <w:bottom w:val="none" w:sz="0" w:space="0" w:color="auto"/>
            <w:right w:val="none" w:sz="0" w:space="0" w:color="auto"/>
          </w:divBdr>
        </w:div>
        <w:div w:id="1515992357">
          <w:marLeft w:val="640"/>
          <w:marRight w:val="0"/>
          <w:marTop w:val="0"/>
          <w:marBottom w:val="0"/>
          <w:divBdr>
            <w:top w:val="none" w:sz="0" w:space="0" w:color="auto"/>
            <w:left w:val="none" w:sz="0" w:space="0" w:color="auto"/>
            <w:bottom w:val="none" w:sz="0" w:space="0" w:color="auto"/>
            <w:right w:val="none" w:sz="0" w:space="0" w:color="auto"/>
          </w:divBdr>
        </w:div>
        <w:div w:id="1728871752">
          <w:marLeft w:val="640"/>
          <w:marRight w:val="0"/>
          <w:marTop w:val="0"/>
          <w:marBottom w:val="0"/>
          <w:divBdr>
            <w:top w:val="none" w:sz="0" w:space="0" w:color="auto"/>
            <w:left w:val="none" w:sz="0" w:space="0" w:color="auto"/>
            <w:bottom w:val="none" w:sz="0" w:space="0" w:color="auto"/>
            <w:right w:val="none" w:sz="0" w:space="0" w:color="auto"/>
          </w:divBdr>
        </w:div>
        <w:div w:id="1358702031">
          <w:marLeft w:val="640"/>
          <w:marRight w:val="0"/>
          <w:marTop w:val="0"/>
          <w:marBottom w:val="0"/>
          <w:divBdr>
            <w:top w:val="none" w:sz="0" w:space="0" w:color="auto"/>
            <w:left w:val="none" w:sz="0" w:space="0" w:color="auto"/>
            <w:bottom w:val="none" w:sz="0" w:space="0" w:color="auto"/>
            <w:right w:val="none" w:sz="0" w:space="0" w:color="auto"/>
          </w:divBdr>
        </w:div>
        <w:div w:id="2000033429">
          <w:marLeft w:val="640"/>
          <w:marRight w:val="0"/>
          <w:marTop w:val="0"/>
          <w:marBottom w:val="0"/>
          <w:divBdr>
            <w:top w:val="none" w:sz="0" w:space="0" w:color="auto"/>
            <w:left w:val="none" w:sz="0" w:space="0" w:color="auto"/>
            <w:bottom w:val="none" w:sz="0" w:space="0" w:color="auto"/>
            <w:right w:val="none" w:sz="0" w:space="0" w:color="auto"/>
          </w:divBdr>
        </w:div>
        <w:div w:id="1433933937">
          <w:marLeft w:val="640"/>
          <w:marRight w:val="0"/>
          <w:marTop w:val="0"/>
          <w:marBottom w:val="0"/>
          <w:divBdr>
            <w:top w:val="none" w:sz="0" w:space="0" w:color="auto"/>
            <w:left w:val="none" w:sz="0" w:space="0" w:color="auto"/>
            <w:bottom w:val="none" w:sz="0" w:space="0" w:color="auto"/>
            <w:right w:val="none" w:sz="0" w:space="0" w:color="auto"/>
          </w:divBdr>
        </w:div>
        <w:div w:id="902331992">
          <w:marLeft w:val="640"/>
          <w:marRight w:val="0"/>
          <w:marTop w:val="0"/>
          <w:marBottom w:val="0"/>
          <w:divBdr>
            <w:top w:val="none" w:sz="0" w:space="0" w:color="auto"/>
            <w:left w:val="none" w:sz="0" w:space="0" w:color="auto"/>
            <w:bottom w:val="none" w:sz="0" w:space="0" w:color="auto"/>
            <w:right w:val="none" w:sz="0" w:space="0" w:color="auto"/>
          </w:divBdr>
        </w:div>
        <w:div w:id="304118870">
          <w:marLeft w:val="640"/>
          <w:marRight w:val="0"/>
          <w:marTop w:val="0"/>
          <w:marBottom w:val="0"/>
          <w:divBdr>
            <w:top w:val="none" w:sz="0" w:space="0" w:color="auto"/>
            <w:left w:val="none" w:sz="0" w:space="0" w:color="auto"/>
            <w:bottom w:val="none" w:sz="0" w:space="0" w:color="auto"/>
            <w:right w:val="none" w:sz="0" w:space="0" w:color="auto"/>
          </w:divBdr>
        </w:div>
        <w:div w:id="740176519">
          <w:marLeft w:val="640"/>
          <w:marRight w:val="0"/>
          <w:marTop w:val="0"/>
          <w:marBottom w:val="0"/>
          <w:divBdr>
            <w:top w:val="none" w:sz="0" w:space="0" w:color="auto"/>
            <w:left w:val="none" w:sz="0" w:space="0" w:color="auto"/>
            <w:bottom w:val="none" w:sz="0" w:space="0" w:color="auto"/>
            <w:right w:val="none" w:sz="0" w:space="0" w:color="auto"/>
          </w:divBdr>
        </w:div>
        <w:div w:id="200241789">
          <w:marLeft w:val="640"/>
          <w:marRight w:val="0"/>
          <w:marTop w:val="0"/>
          <w:marBottom w:val="0"/>
          <w:divBdr>
            <w:top w:val="none" w:sz="0" w:space="0" w:color="auto"/>
            <w:left w:val="none" w:sz="0" w:space="0" w:color="auto"/>
            <w:bottom w:val="none" w:sz="0" w:space="0" w:color="auto"/>
            <w:right w:val="none" w:sz="0" w:space="0" w:color="auto"/>
          </w:divBdr>
        </w:div>
        <w:div w:id="1019355741">
          <w:marLeft w:val="640"/>
          <w:marRight w:val="0"/>
          <w:marTop w:val="0"/>
          <w:marBottom w:val="0"/>
          <w:divBdr>
            <w:top w:val="none" w:sz="0" w:space="0" w:color="auto"/>
            <w:left w:val="none" w:sz="0" w:space="0" w:color="auto"/>
            <w:bottom w:val="none" w:sz="0" w:space="0" w:color="auto"/>
            <w:right w:val="none" w:sz="0" w:space="0" w:color="auto"/>
          </w:divBdr>
        </w:div>
        <w:div w:id="1623611025">
          <w:marLeft w:val="640"/>
          <w:marRight w:val="0"/>
          <w:marTop w:val="0"/>
          <w:marBottom w:val="0"/>
          <w:divBdr>
            <w:top w:val="none" w:sz="0" w:space="0" w:color="auto"/>
            <w:left w:val="none" w:sz="0" w:space="0" w:color="auto"/>
            <w:bottom w:val="none" w:sz="0" w:space="0" w:color="auto"/>
            <w:right w:val="none" w:sz="0" w:space="0" w:color="auto"/>
          </w:divBdr>
        </w:div>
        <w:div w:id="415908121">
          <w:marLeft w:val="640"/>
          <w:marRight w:val="0"/>
          <w:marTop w:val="0"/>
          <w:marBottom w:val="0"/>
          <w:divBdr>
            <w:top w:val="none" w:sz="0" w:space="0" w:color="auto"/>
            <w:left w:val="none" w:sz="0" w:space="0" w:color="auto"/>
            <w:bottom w:val="none" w:sz="0" w:space="0" w:color="auto"/>
            <w:right w:val="none" w:sz="0" w:space="0" w:color="auto"/>
          </w:divBdr>
        </w:div>
        <w:div w:id="24016252">
          <w:marLeft w:val="640"/>
          <w:marRight w:val="0"/>
          <w:marTop w:val="0"/>
          <w:marBottom w:val="0"/>
          <w:divBdr>
            <w:top w:val="none" w:sz="0" w:space="0" w:color="auto"/>
            <w:left w:val="none" w:sz="0" w:space="0" w:color="auto"/>
            <w:bottom w:val="none" w:sz="0" w:space="0" w:color="auto"/>
            <w:right w:val="none" w:sz="0" w:space="0" w:color="auto"/>
          </w:divBdr>
        </w:div>
        <w:div w:id="790175022">
          <w:marLeft w:val="640"/>
          <w:marRight w:val="0"/>
          <w:marTop w:val="0"/>
          <w:marBottom w:val="0"/>
          <w:divBdr>
            <w:top w:val="none" w:sz="0" w:space="0" w:color="auto"/>
            <w:left w:val="none" w:sz="0" w:space="0" w:color="auto"/>
            <w:bottom w:val="none" w:sz="0" w:space="0" w:color="auto"/>
            <w:right w:val="none" w:sz="0" w:space="0" w:color="auto"/>
          </w:divBdr>
        </w:div>
        <w:div w:id="199051977">
          <w:marLeft w:val="640"/>
          <w:marRight w:val="0"/>
          <w:marTop w:val="0"/>
          <w:marBottom w:val="0"/>
          <w:divBdr>
            <w:top w:val="none" w:sz="0" w:space="0" w:color="auto"/>
            <w:left w:val="none" w:sz="0" w:space="0" w:color="auto"/>
            <w:bottom w:val="none" w:sz="0" w:space="0" w:color="auto"/>
            <w:right w:val="none" w:sz="0" w:space="0" w:color="auto"/>
          </w:divBdr>
        </w:div>
        <w:div w:id="289169827">
          <w:marLeft w:val="640"/>
          <w:marRight w:val="0"/>
          <w:marTop w:val="0"/>
          <w:marBottom w:val="0"/>
          <w:divBdr>
            <w:top w:val="none" w:sz="0" w:space="0" w:color="auto"/>
            <w:left w:val="none" w:sz="0" w:space="0" w:color="auto"/>
            <w:bottom w:val="none" w:sz="0" w:space="0" w:color="auto"/>
            <w:right w:val="none" w:sz="0" w:space="0" w:color="auto"/>
          </w:divBdr>
        </w:div>
        <w:div w:id="1418557358">
          <w:marLeft w:val="640"/>
          <w:marRight w:val="0"/>
          <w:marTop w:val="0"/>
          <w:marBottom w:val="0"/>
          <w:divBdr>
            <w:top w:val="none" w:sz="0" w:space="0" w:color="auto"/>
            <w:left w:val="none" w:sz="0" w:space="0" w:color="auto"/>
            <w:bottom w:val="none" w:sz="0" w:space="0" w:color="auto"/>
            <w:right w:val="none" w:sz="0" w:space="0" w:color="auto"/>
          </w:divBdr>
        </w:div>
        <w:div w:id="1878816349">
          <w:marLeft w:val="640"/>
          <w:marRight w:val="0"/>
          <w:marTop w:val="0"/>
          <w:marBottom w:val="0"/>
          <w:divBdr>
            <w:top w:val="none" w:sz="0" w:space="0" w:color="auto"/>
            <w:left w:val="none" w:sz="0" w:space="0" w:color="auto"/>
            <w:bottom w:val="none" w:sz="0" w:space="0" w:color="auto"/>
            <w:right w:val="none" w:sz="0" w:space="0" w:color="auto"/>
          </w:divBdr>
        </w:div>
        <w:div w:id="66150838">
          <w:marLeft w:val="640"/>
          <w:marRight w:val="0"/>
          <w:marTop w:val="0"/>
          <w:marBottom w:val="0"/>
          <w:divBdr>
            <w:top w:val="none" w:sz="0" w:space="0" w:color="auto"/>
            <w:left w:val="none" w:sz="0" w:space="0" w:color="auto"/>
            <w:bottom w:val="none" w:sz="0" w:space="0" w:color="auto"/>
            <w:right w:val="none" w:sz="0" w:space="0" w:color="auto"/>
          </w:divBdr>
        </w:div>
        <w:div w:id="581305157">
          <w:marLeft w:val="640"/>
          <w:marRight w:val="0"/>
          <w:marTop w:val="0"/>
          <w:marBottom w:val="0"/>
          <w:divBdr>
            <w:top w:val="none" w:sz="0" w:space="0" w:color="auto"/>
            <w:left w:val="none" w:sz="0" w:space="0" w:color="auto"/>
            <w:bottom w:val="none" w:sz="0" w:space="0" w:color="auto"/>
            <w:right w:val="none" w:sz="0" w:space="0" w:color="auto"/>
          </w:divBdr>
        </w:div>
        <w:div w:id="124352730">
          <w:marLeft w:val="640"/>
          <w:marRight w:val="0"/>
          <w:marTop w:val="0"/>
          <w:marBottom w:val="0"/>
          <w:divBdr>
            <w:top w:val="none" w:sz="0" w:space="0" w:color="auto"/>
            <w:left w:val="none" w:sz="0" w:space="0" w:color="auto"/>
            <w:bottom w:val="none" w:sz="0" w:space="0" w:color="auto"/>
            <w:right w:val="none" w:sz="0" w:space="0" w:color="auto"/>
          </w:divBdr>
        </w:div>
        <w:div w:id="2049914955">
          <w:marLeft w:val="640"/>
          <w:marRight w:val="0"/>
          <w:marTop w:val="0"/>
          <w:marBottom w:val="0"/>
          <w:divBdr>
            <w:top w:val="none" w:sz="0" w:space="0" w:color="auto"/>
            <w:left w:val="none" w:sz="0" w:space="0" w:color="auto"/>
            <w:bottom w:val="none" w:sz="0" w:space="0" w:color="auto"/>
            <w:right w:val="none" w:sz="0" w:space="0" w:color="auto"/>
          </w:divBdr>
        </w:div>
        <w:div w:id="1002129048">
          <w:marLeft w:val="640"/>
          <w:marRight w:val="0"/>
          <w:marTop w:val="0"/>
          <w:marBottom w:val="0"/>
          <w:divBdr>
            <w:top w:val="none" w:sz="0" w:space="0" w:color="auto"/>
            <w:left w:val="none" w:sz="0" w:space="0" w:color="auto"/>
            <w:bottom w:val="none" w:sz="0" w:space="0" w:color="auto"/>
            <w:right w:val="none" w:sz="0" w:space="0" w:color="auto"/>
          </w:divBdr>
        </w:div>
        <w:div w:id="1293705643">
          <w:marLeft w:val="640"/>
          <w:marRight w:val="0"/>
          <w:marTop w:val="0"/>
          <w:marBottom w:val="0"/>
          <w:divBdr>
            <w:top w:val="none" w:sz="0" w:space="0" w:color="auto"/>
            <w:left w:val="none" w:sz="0" w:space="0" w:color="auto"/>
            <w:bottom w:val="none" w:sz="0" w:space="0" w:color="auto"/>
            <w:right w:val="none" w:sz="0" w:space="0" w:color="auto"/>
          </w:divBdr>
        </w:div>
        <w:div w:id="2708603">
          <w:marLeft w:val="640"/>
          <w:marRight w:val="0"/>
          <w:marTop w:val="0"/>
          <w:marBottom w:val="0"/>
          <w:divBdr>
            <w:top w:val="none" w:sz="0" w:space="0" w:color="auto"/>
            <w:left w:val="none" w:sz="0" w:space="0" w:color="auto"/>
            <w:bottom w:val="none" w:sz="0" w:space="0" w:color="auto"/>
            <w:right w:val="none" w:sz="0" w:space="0" w:color="auto"/>
          </w:divBdr>
        </w:div>
        <w:div w:id="409693485">
          <w:marLeft w:val="640"/>
          <w:marRight w:val="0"/>
          <w:marTop w:val="0"/>
          <w:marBottom w:val="0"/>
          <w:divBdr>
            <w:top w:val="none" w:sz="0" w:space="0" w:color="auto"/>
            <w:left w:val="none" w:sz="0" w:space="0" w:color="auto"/>
            <w:bottom w:val="none" w:sz="0" w:space="0" w:color="auto"/>
            <w:right w:val="none" w:sz="0" w:space="0" w:color="auto"/>
          </w:divBdr>
        </w:div>
        <w:div w:id="2109495029">
          <w:marLeft w:val="640"/>
          <w:marRight w:val="0"/>
          <w:marTop w:val="0"/>
          <w:marBottom w:val="0"/>
          <w:divBdr>
            <w:top w:val="none" w:sz="0" w:space="0" w:color="auto"/>
            <w:left w:val="none" w:sz="0" w:space="0" w:color="auto"/>
            <w:bottom w:val="none" w:sz="0" w:space="0" w:color="auto"/>
            <w:right w:val="none" w:sz="0" w:space="0" w:color="auto"/>
          </w:divBdr>
        </w:div>
        <w:div w:id="132719504">
          <w:marLeft w:val="640"/>
          <w:marRight w:val="0"/>
          <w:marTop w:val="0"/>
          <w:marBottom w:val="0"/>
          <w:divBdr>
            <w:top w:val="none" w:sz="0" w:space="0" w:color="auto"/>
            <w:left w:val="none" w:sz="0" w:space="0" w:color="auto"/>
            <w:bottom w:val="none" w:sz="0" w:space="0" w:color="auto"/>
            <w:right w:val="none" w:sz="0" w:space="0" w:color="auto"/>
          </w:divBdr>
        </w:div>
        <w:div w:id="1855219586">
          <w:marLeft w:val="640"/>
          <w:marRight w:val="0"/>
          <w:marTop w:val="0"/>
          <w:marBottom w:val="0"/>
          <w:divBdr>
            <w:top w:val="none" w:sz="0" w:space="0" w:color="auto"/>
            <w:left w:val="none" w:sz="0" w:space="0" w:color="auto"/>
            <w:bottom w:val="none" w:sz="0" w:space="0" w:color="auto"/>
            <w:right w:val="none" w:sz="0" w:space="0" w:color="auto"/>
          </w:divBdr>
        </w:div>
        <w:div w:id="352154981">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30992253">
      <w:bodyDiv w:val="1"/>
      <w:marLeft w:val="0"/>
      <w:marRight w:val="0"/>
      <w:marTop w:val="0"/>
      <w:marBottom w:val="0"/>
      <w:divBdr>
        <w:top w:val="none" w:sz="0" w:space="0" w:color="auto"/>
        <w:left w:val="none" w:sz="0" w:space="0" w:color="auto"/>
        <w:bottom w:val="none" w:sz="0" w:space="0" w:color="auto"/>
        <w:right w:val="none" w:sz="0" w:space="0" w:color="auto"/>
      </w:divBdr>
      <w:divsChild>
        <w:div w:id="388847596">
          <w:marLeft w:val="640"/>
          <w:marRight w:val="0"/>
          <w:marTop w:val="0"/>
          <w:marBottom w:val="0"/>
          <w:divBdr>
            <w:top w:val="none" w:sz="0" w:space="0" w:color="auto"/>
            <w:left w:val="none" w:sz="0" w:space="0" w:color="auto"/>
            <w:bottom w:val="none" w:sz="0" w:space="0" w:color="auto"/>
            <w:right w:val="none" w:sz="0" w:space="0" w:color="auto"/>
          </w:divBdr>
        </w:div>
        <w:div w:id="621813086">
          <w:marLeft w:val="640"/>
          <w:marRight w:val="0"/>
          <w:marTop w:val="0"/>
          <w:marBottom w:val="0"/>
          <w:divBdr>
            <w:top w:val="none" w:sz="0" w:space="0" w:color="auto"/>
            <w:left w:val="none" w:sz="0" w:space="0" w:color="auto"/>
            <w:bottom w:val="none" w:sz="0" w:space="0" w:color="auto"/>
            <w:right w:val="none" w:sz="0" w:space="0" w:color="auto"/>
          </w:divBdr>
        </w:div>
        <w:div w:id="785467391">
          <w:marLeft w:val="640"/>
          <w:marRight w:val="0"/>
          <w:marTop w:val="0"/>
          <w:marBottom w:val="0"/>
          <w:divBdr>
            <w:top w:val="none" w:sz="0" w:space="0" w:color="auto"/>
            <w:left w:val="none" w:sz="0" w:space="0" w:color="auto"/>
            <w:bottom w:val="none" w:sz="0" w:space="0" w:color="auto"/>
            <w:right w:val="none" w:sz="0" w:space="0" w:color="auto"/>
          </w:divBdr>
        </w:div>
        <w:div w:id="721098126">
          <w:marLeft w:val="640"/>
          <w:marRight w:val="0"/>
          <w:marTop w:val="0"/>
          <w:marBottom w:val="0"/>
          <w:divBdr>
            <w:top w:val="none" w:sz="0" w:space="0" w:color="auto"/>
            <w:left w:val="none" w:sz="0" w:space="0" w:color="auto"/>
            <w:bottom w:val="none" w:sz="0" w:space="0" w:color="auto"/>
            <w:right w:val="none" w:sz="0" w:space="0" w:color="auto"/>
          </w:divBdr>
        </w:div>
        <w:div w:id="1945768122">
          <w:marLeft w:val="640"/>
          <w:marRight w:val="0"/>
          <w:marTop w:val="0"/>
          <w:marBottom w:val="0"/>
          <w:divBdr>
            <w:top w:val="none" w:sz="0" w:space="0" w:color="auto"/>
            <w:left w:val="none" w:sz="0" w:space="0" w:color="auto"/>
            <w:bottom w:val="none" w:sz="0" w:space="0" w:color="auto"/>
            <w:right w:val="none" w:sz="0" w:space="0" w:color="auto"/>
          </w:divBdr>
        </w:div>
        <w:div w:id="1245531213">
          <w:marLeft w:val="640"/>
          <w:marRight w:val="0"/>
          <w:marTop w:val="0"/>
          <w:marBottom w:val="0"/>
          <w:divBdr>
            <w:top w:val="none" w:sz="0" w:space="0" w:color="auto"/>
            <w:left w:val="none" w:sz="0" w:space="0" w:color="auto"/>
            <w:bottom w:val="none" w:sz="0" w:space="0" w:color="auto"/>
            <w:right w:val="none" w:sz="0" w:space="0" w:color="auto"/>
          </w:divBdr>
        </w:div>
        <w:div w:id="976183803">
          <w:marLeft w:val="640"/>
          <w:marRight w:val="0"/>
          <w:marTop w:val="0"/>
          <w:marBottom w:val="0"/>
          <w:divBdr>
            <w:top w:val="none" w:sz="0" w:space="0" w:color="auto"/>
            <w:left w:val="none" w:sz="0" w:space="0" w:color="auto"/>
            <w:bottom w:val="none" w:sz="0" w:space="0" w:color="auto"/>
            <w:right w:val="none" w:sz="0" w:space="0" w:color="auto"/>
          </w:divBdr>
        </w:div>
        <w:div w:id="268244100">
          <w:marLeft w:val="640"/>
          <w:marRight w:val="0"/>
          <w:marTop w:val="0"/>
          <w:marBottom w:val="0"/>
          <w:divBdr>
            <w:top w:val="none" w:sz="0" w:space="0" w:color="auto"/>
            <w:left w:val="none" w:sz="0" w:space="0" w:color="auto"/>
            <w:bottom w:val="none" w:sz="0" w:space="0" w:color="auto"/>
            <w:right w:val="none" w:sz="0" w:space="0" w:color="auto"/>
          </w:divBdr>
        </w:div>
        <w:div w:id="323779744">
          <w:marLeft w:val="640"/>
          <w:marRight w:val="0"/>
          <w:marTop w:val="0"/>
          <w:marBottom w:val="0"/>
          <w:divBdr>
            <w:top w:val="none" w:sz="0" w:space="0" w:color="auto"/>
            <w:left w:val="none" w:sz="0" w:space="0" w:color="auto"/>
            <w:bottom w:val="none" w:sz="0" w:space="0" w:color="auto"/>
            <w:right w:val="none" w:sz="0" w:space="0" w:color="auto"/>
          </w:divBdr>
        </w:div>
        <w:div w:id="862935318">
          <w:marLeft w:val="640"/>
          <w:marRight w:val="0"/>
          <w:marTop w:val="0"/>
          <w:marBottom w:val="0"/>
          <w:divBdr>
            <w:top w:val="none" w:sz="0" w:space="0" w:color="auto"/>
            <w:left w:val="none" w:sz="0" w:space="0" w:color="auto"/>
            <w:bottom w:val="none" w:sz="0" w:space="0" w:color="auto"/>
            <w:right w:val="none" w:sz="0" w:space="0" w:color="auto"/>
          </w:divBdr>
        </w:div>
        <w:div w:id="1251354311">
          <w:marLeft w:val="640"/>
          <w:marRight w:val="0"/>
          <w:marTop w:val="0"/>
          <w:marBottom w:val="0"/>
          <w:divBdr>
            <w:top w:val="none" w:sz="0" w:space="0" w:color="auto"/>
            <w:left w:val="none" w:sz="0" w:space="0" w:color="auto"/>
            <w:bottom w:val="none" w:sz="0" w:space="0" w:color="auto"/>
            <w:right w:val="none" w:sz="0" w:space="0" w:color="auto"/>
          </w:divBdr>
        </w:div>
        <w:div w:id="823275830">
          <w:marLeft w:val="640"/>
          <w:marRight w:val="0"/>
          <w:marTop w:val="0"/>
          <w:marBottom w:val="0"/>
          <w:divBdr>
            <w:top w:val="none" w:sz="0" w:space="0" w:color="auto"/>
            <w:left w:val="none" w:sz="0" w:space="0" w:color="auto"/>
            <w:bottom w:val="none" w:sz="0" w:space="0" w:color="auto"/>
            <w:right w:val="none" w:sz="0" w:space="0" w:color="auto"/>
          </w:divBdr>
        </w:div>
        <w:div w:id="2037464717">
          <w:marLeft w:val="640"/>
          <w:marRight w:val="0"/>
          <w:marTop w:val="0"/>
          <w:marBottom w:val="0"/>
          <w:divBdr>
            <w:top w:val="none" w:sz="0" w:space="0" w:color="auto"/>
            <w:left w:val="none" w:sz="0" w:space="0" w:color="auto"/>
            <w:bottom w:val="none" w:sz="0" w:space="0" w:color="auto"/>
            <w:right w:val="none" w:sz="0" w:space="0" w:color="auto"/>
          </w:divBdr>
        </w:div>
        <w:div w:id="867179514">
          <w:marLeft w:val="640"/>
          <w:marRight w:val="0"/>
          <w:marTop w:val="0"/>
          <w:marBottom w:val="0"/>
          <w:divBdr>
            <w:top w:val="none" w:sz="0" w:space="0" w:color="auto"/>
            <w:left w:val="none" w:sz="0" w:space="0" w:color="auto"/>
            <w:bottom w:val="none" w:sz="0" w:space="0" w:color="auto"/>
            <w:right w:val="none" w:sz="0" w:space="0" w:color="auto"/>
          </w:divBdr>
        </w:div>
        <w:div w:id="1342124730">
          <w:marLeft w:val="640"/>
          <w:marRight w:val="0"/>
          <w:marTop w:val="0"/>
          <w:marBottom w:val="0"/>
          <w:divBdr>
            <w:top w:val="none" w:sz="0" w:space="0" w:color="auto"/>
            <w:left w:val="none" w:sz="0" w:space="0" w:color="auto"/>
            <w:bottom w:val="none" w:sz="0" w:space="0" w:color="auto"/>
            <w:right w:val="none" w:sz="0" w:space="0" w:color="auto"/>
          </w:divBdr>
        </w:div>
        <w:div w:id="512230956">
          <w:marLeft w:val="640"/>
          <w:marRight w:val="0"/>
          <w:marTop w:val="0"/>
          <w:marBottom w:val="0"/>
          <w:divBdr>
            <w:top w:val="none" w:sz="0" w:space="0" w:color="auto"/>
            <w:left w:val="none" w:sz="0" w:space="0" w:color="auto"/>
            <w:bottom w:val="none" w:sz="0" w:space="0" w:color="auto"/>
            <w:right w:val="none" w:sz="0" w:space="0" w:color="auto"/>
          </w:divBdr>
        </w:div>
        <w:div w:id="1359427681">
          <w:marLeft w:val="640"/>
          <w:marRight w:val="0"/>
          <w:marTop w:val="0"/>
          <w:marBottom w:val="0"/>
          <w:divBdr>
            <w:top w:val="none" w:sz="0" w:space="0" w:color="auto"/>
            <w:left w:val="none" w:sz="0" w:space="0" w:color="auto"/>
            <w:bottom w:val="none" w:sz="0" w:space="0" w:color="auto"/>
            <w:right w:val="none" w:sz="0" w:space="0" w:color="auto"/>
          </w:divBdr>
        </w:div>
        <w:div w:id="1848134219">
          <w:marLeft w:val="640"/>
          <w:marRight w:val="0"/>
          <w:marTop w:val="0"/>
          <w:marBottom w:val="0"/>
          <w:divBdr>
            <w:top w:val="none" w:sz="0" w:space="0" w:color="auto"/>
            <w:left w:val="none" w:sz="0" w:space="0" w:color="auto"/>
            <w:bottom w:val="none" w:sz="0" w:space="0" w:color="auto"/>
            <w:right w:val="none" w:sz="0" w:space="0" w:color="auto"/>
          </w:divBdr>
        </w:div>
        <w:div w:id="895971780">
          <w:marLeft w:val="640"/>
          <w:marRight w:val="0"/>
          <w:marTop w:val="0"/>
          <w:marBottom w:val="0"/>
          <w:divBdr>
            <w:top w:val="none" w:sz="0" w:space="0" w:color="auto"/>
            <w:left w:val="none" w:sz="0" w:space="0" w:color="auto"/>
            <w:bottom w:val="none" w:sz="0" w:space="0" w:color="auto"/>
            <w:right w:val="none" w:sz="0" w:space="0" w:color="auto"/>
          </w:divBdr>
        </w:div>
        <w:div w:id="483353510">
          <w:marLeft w:val="640"/>
          <w:marRight w:val="0"/>
          <w:marTop w:val="0"/>
          <w:marBottom w:val="0"/>
          <w:divBdr>
            <w:top w:val="none" w:sz="0" w:space="0" w:color="auto"/>
            <w:left w:val="none" w:sz="0" w:space="0" w:color="auto"/>
            <w:bottom w:val="none" w:sz="0" w:space="0" w:color="auto"/>
            <w:right w:val="none" w:sz="0" w:space="0" w:color="auto"/>
          </w:divBdr>
        </w:div>
        <w:div w:id="2091154274">
          <w:marLeft w:val="640"/>
          <w:marRight w:val="0"/>
          <w:marTop w:val="0"/>
          <w:marBottom w:val="0"/>
          <w:divBdr>
            <w:top w:val="none" w:sz="0" w:space="0" w:color="auto"/>
            <w:left w:val="none" w:sz="0" w:space="0" w:color="auto"/>
            <w:bottom w:val="none" w:sz="0" w:space="0" w:color="auto"/>
            <w:right w:val="none" w:sz="0" w:space="0" w:color="auto"/>
          </w:divBdr>
        </w:div>
        <w:div w:id="2059475937">
          <w:marLeft w:val="640"/>
          <w:marRight w:val="0"/>
          <w:marTop w:val="0"/>
          <w:marBottom w:val="0"/>
          <w:divBdr>
            <w:top w:val="none" w:sz="0" w:space="0" w:color="auto"/>
            <w:left w:val="none" w:sz="0" w:space="0" w:color="auto"/>
            <w:bottom w:val="none" w:sz="0" w:space="0" w:color="auto"/>
            <w:right w:val="none" w:sz="0" w:space="0" w:color="auto"/>
          </w:divBdr>
        </w:div>
        <w:div w:id="168522413">
          <w:marLeft w:val="640"/>
          <w:marRight w:val="0"/>
          <w:marTop w:val="0"/>
          <w:marBottom w:val="0"/>
          <w:divBdr>
            <w:top w:val="none" w:sz="0" w:space="0" w:color="auto"/>
            <w:left w:val="none" w:sz="0" w:space="0" w:color="auto"/>
            <w:bottom w:val="none" w:sz="0" w:space="0" w:color="auto"/>
            <w:right w:val="none" w:sz="0" w:space="0" w:color="auto"/>
          </w:divBdr>
        </w:div>
        <w:div w:id="236522844">
          <w:marLeft w:val="640"/>
          <w:marRight w:val="0"/>
          <w:marTop w:val="0"/>
          <w:marBottom w:val="0"/>
          <w:divBdr>
            <w:top w:val="none" w:sz="0" w:space="0" w:color="auto"/>
            <w:left w:val="none" w:sz="0" w:space="0" w:color="auto"/>
            <w:bottom w:val="none" w:sz="0" w:space="0" w:color="auto"/>
            <w:right w:val="none" w:sz="0" w:space="0" w:color="auto"/>
          </w:divBdr>
        </w:div>
        <w:div w:id="229384530">
          <w:marLeft w:val="640"/>
          <w:marRight w:val="0"/>
          <w:marTop w:val="0"/>
          <w:marBottom w:val="0"/>
          <w:divBdr>
            <w:top w:val="none" w:sz="0" w:space="0" w:color="auto"/>
            <w:left w:val="none" w:sz="0" w:space="0" w:color="auto"/>
            <w:bottom w:val="none" w:sz="0" w:space="0" w:color="auto"/>
            <w:right w:val="none" w:sz="0" w:space="0" w:color="auto"/>
          </w:divBdr>
        </w:div>
        <w:div w:id="1212618041">
          <w:marLeft w:val="640"/>
          <w:marRight w:val="0"/>
          <w:marTop w:val="0"/>
          <w:marBottom w:val="0"/>
          <w:divBdr>
            <w:top w:val="none" w:sz="0" w:space="0" w:color="auto"/>
            <w:left w:val="none" w:sz="0" w:space="0" w:color="auto"/>
            <w:bottom w:val="none" w:sz="0" w:space="0" w:color="auto"/>
            <w:right w:val="none" w:sz="0" w:space="0" w:color="auto"/>
          </w:divBdr>
        </w:div>
        <w:div w:id="906916757">
          <w:marLeft w:val="640"/>
          <w:marRight w:val="0"/>
          <w:marTop w:val="0"/>
          <w:marBottom w:val="0"/>
          <w:divBdr>
            <w:top w:val="none" w:sz="0" w:space="0" w:color="auto"/>
            <w:left w:val="none" w:sz="0" w:space="0" w:color="auto"/>
            <w:bottom w:val="none" w:sz="0" w:space="0" w:color="auto"/>
            <w:right w:val="none" w:sz="0" w:space="0" w:color="auto"/>
          </w:divBdr>
        </w:div>
        <w:div w:id="1127163297">
          <w:marLeft w:val="640"/>
          <w:marRight w:val="0"/>
          <w:marTop w:val="0"/>
          <w:marBottom w:val="0"/>
          <w:divBdr>
            <w:top w:val="none" w:sz="0" w:space="0" w:color="auto"/>
            <w:left w:val="none" w:sz="0" w:space="0" w:color="auto"/>
            <w:bottom w:val="none" w:sz="0" w:space="0" w:color="auto"/>
            <w:right w:val="none" w:sz="0" w:space="0" w:color="auto"/>
          </w:divBdr>
        </w:div>
        <w:div w:id="475494110">
          <w:marLeft w:val="640"/>
          <w:marRight w:val="0"/>
          <w:marTop w:val="0"/>
          <w:marBottom w:val="0"/>
          <w:divBdr>
            <w:top w:val="none" w:sz="0" w:space="0" w:color="auto"/>
            <w:left w:val="none" w:sz="0" w:space="0" w:color="auto"/>
            <w:bottom w:val="none" w:sz="0" w:space="0" w:color="auto"/>
            <w:right w:val="none" w:sz="0" w:space="0" w:color="auto"/>
          </w:divBdr>
        </w:div>
        <w:div w:id="1499267991">
          <w:marLeft w:val="640"/>
          <w:marRight w:val="0"/>
          <w:marTop w:val="0"/>
          <w:marBottom w:val="0"/>
          <w:divBdr>
            <w:top w:val="none" w:sz="0" w:space="0" w:color="auto"/>
            <w:left w:val="none" w:sz="0" w:space="0" w:color="auto"/>
            <w:bottom w:val="none" w:sz="0" w:space="0" w:color="auto"/>
            <w:right w:val="none" w:sz="0" w:space="0" w:color="auto"/>
          </w:divBdr>
        </w:div>
        <w:div w:id="992217075">
          <w:marLeft w:val="640"/>
          <w:marRight w:val="0"/>
          <w:marTop w:val="0"/>
          <w:marBottom w:val="0"/>
          <w:divBdr>
            <w:top w:val="none" w:sz="0" w:space="0" w:color="auto"/>
            <w:left w:val="none" w:sz="0" w:space="0" w:color="auto"/>
            <w:bottom w:val="none" w:sz="0" w:space="0" w:color="auto"/>
            <w:right w:val="none" w:sz="0" w:space="0" w:color="auto"/>
          </w:divBdr>
        </w:div>
        <w:div w:id="1827235678">
          <w:marLeft w:val="640"/>
          <w:marRight w:val="0"/>
          <w:marTop w:val="0"/>
          <w:marBottom w:val="0"/>
          <w:divBdr>
            <w:top w:val="none" w:sz="0" w:space="0" w:color="auto"/>
            <w:left w:val="none" w:sz="0" w:space="0" w:color="auto"/>
            <w:bottom w:val="none" w:sz="0" w:space="0" w:color="auto"/>
            <w:right w:val="none" w:sz="0" w:space="0" w:color="auto"/>
          </w:divBdr>
        </w:div>
        <w:div w:id="403917475">
          <w:marLeft w:val="640"/>
          <w:marRight w:val="0"/>
          <w:marTop w:val="0"/>
          <w:marBottom w:val="0"/>
          <w:divBdr>
            <w:top w:val="none" w:sz="0" w:space="0" w:color="auto"/>
            <w:left w:val="none" w:sz="0" w:space="0" w:color="auto"/>
            <w:bottom w:val="none" w:sz="0" w:space="0" w:color="auto"/>
            <w:right w:val="none" w:sz="0" w:space="0" w:color="auto"/>
          </w:divBdr>
        </w:div>
        <w:div w:id="1707758696">
          <w:marLeft w:val="640"/>
          <w:marRight w:val="0"/>
          <w:marTop w:val="0"/>
          <w:marBottom w:val="0"/>
          <w:divBdr>
            <w:top w:val="none" w:sz="0" w:space="0" w:color="auto"/>
            <w:left w:val="none" w:sz="0" w:space="0" w:color="auto"/>
            <w:bottom w:val="none" w:sz="0" w:space="0" w:color="auto"/>
            <w:right w:val="none" w:sz="0" w:space="0" w:color="auto"/>
          </w:divBdr>
        </w:div>
        <w:div w:id="1105347738">
          <w:marLeft w:val="640"/>
          <w:marRight w:val="0"/>
          <w:marTop w:val="0"/>
          <w:marBottom w:val="0"/>
          <w:divBdr>
            <w:top w:val="none" w:sz="0" w:space="0" w:color="auto"/>
            <w:left w:val="none" w:sz="0" w:space="0" w:color="auto"/>
            <w:bottom w:val="none" w:sz="0" w:space="0" w:color="auto"/>
            <w:right w:val="none" w:sz="0" w:space="0" w:color="auto"/>
          </w:divBdr>
        </w:div>
        <w:div w:id="1965036116">
          <w:marLeft w:val="640"/>
          <w:marRight w:val="0"/>
          <w:marTop w:val="0"/>
          <w:marBottom w:val="0"/>
          <w:divBdr>
            <w:top w:val="none" w:sz="0" w:space="0" w:color="auto"/>
            <w:left w:val="none" w:sz="0" w:space="0" w:color="auto"/>
            <w:bottom w:val="none" w:sz="0" w:space="0" w:color="auto"/>
            <w:right w:val="none" w:sz="0" w:space="0" w:color="auto"/>
          </w:divBdr>
        </w:div>
        <w:div w:id="741683212">
          <w:marLeft w:val="640"/>
          <w:marRight w:val="0"/>
          <w:marTop w:val="0"/>
          <w:marBottom w:val="0"/>
          <w:divBdr>
            <w:top w:val="none" w:sz="0" w:space="0" w:color="auto"/>
            <w:left w:val="none" w:sz="0" w:space="0" w:color="auto"/>
            <w:bottom w:val="none" w:sz="0" w:space="0" w:color="auto"/>
            <w:right w:val="none" w:sz="0" w:space="0" w:color="auto"/>
          </w:divBdr>
        </w:div>
        <w:div w:id="1105076327">
          <w:marLeft w:val="640"/>
          <w:marRight w:val="0"/>
          <w:marTop w:val="0"/>
          <w:marBottom w:val="0"/>
          <w:divBdr>
            <w:top w:val="none" w:sz="0" w:space="0" w:color="auto"/>
            <w:left w:val="none" w:sz="0" w:space="0" w:color="auto"/>
            <w:bottom w:val="none" w:sz="0" w:space="0" w:color="auto"/>
            <w:right w:val="none" w:sz="0" w:space="0" w:color="auto"/>
          </w:divBdr>
        </w:div>
        <w:div w:id="468404613">
          <w:marLeft w:val="640"/>
          <w:marRight w:val="0"/>
          <w:marTop w:val="0"/>
          <w:marBottom w:val="0"/>
          <w:divBdr>
            <w:top w:val="none" w:sz="0" w:space="0" w:color="auto"/>
            <w:left w:val="none" w:sz="0" w:space="0" w:color="auto"/>
            <w:bottom w:val="none" w:sz="0" w:space="0" w:color="auto"/>
            <w:right w:val="none" w:sz="0" w:space="0" w:color="auto"/>
          </w:divBdr>
        </w:div>
        <w:div w:id="10298023">
          <w:marLeft w:val="640"/>
          <w:marRight w:val="0"/>
          <w:marTop w:val="0"/>
          <w:marBottom w:val="0"/>
          <w:divBdr>
            <w:top w:val="none" w:sz="0" w:space="0" w:color="auto"/>
            <w:left w:val="none" w:sz="0" w:space="0" w:color="auto"/>
            <w:bottom w:val="none" w:sz="0" w:space="0" w:color="auto"/>
            <w:right w:val="none" w:sz="0" w:space="0" w:color="auto"/>
          </w:divBdr>
        </w:div>
        <w:div w:id="2118669702">
          <w:marLeft w:val="640"/>
          <w:marRight w:val="0"/>
          <w:marTop w:val="0"/>
          <w:marBottom w:val="0"/>
          <w:divBdr>
            <w:top w:val="none" w:sz="0" w:space="0" w:color="auto"/>
            <w:left w:val="none" w:sz="0" w:space="0" w:color="auto"/>
            <w:bottom w:val="none" w:sz="0" w:space="0" w:color="auto"/>
            <w:right w:val="none" w:sz="0" w:space="0" w:color="auto"/>
          </w:divBdr>
        </w:div>
        <w:div w:id="603077506">
          <w:marLeft w:val="640"/>
          <w:marRight w:val="0"/>
          <w:marTop w:val="0"/>
          <w:marBottom w:val="0"/>
          <w:divBdr>
            <w:top w:val="none" w:sz="0" w:space="0" w:color="auto"/>
            <w:left w:val="none" w:sz="0" w:space="0" w:color="auto"/>
            <w:bottom w:val="none" w:sz="0" w:space="0" w:color="auto"/>
            <w:right w:val="none" w:sz="0" w:space="0" w:color="auto"/>
          </w:divBdr>
        </w:div>
        <w:div w:id="90324938">
          <w:marLeft w:val="640"/>
          <w:marRight w:val="0"/>
          <w:marTop w:val="0"/>
          <w:marBottom w:val="0"/>
          <w:divBdr>
            <w:top w:val="none" w:sz="0" w:space="0" w:color="auto"/>
            <w:left w:val="none" w:sz="0" w:space="0" w:color="auto"/>
            <w:bottom w:val="none" w:sz="0" w:space="0" w:color="auto"/>
            <w:right w:val="none" w:sz="0" w:space="0" w:color="auto"/>
          </w:divBdr>
        </w:div>
        <w:div w:id="1379165513">
          <w:marLeft w:val="640"/>
          <w:marRight w:val="0"/>
          <w:marTop w:val="0"/>
          <w:marBottom w:val="0"/>
          <w:divBdr>
            <w:top w:val="none" w:sz="0" w:space="0" w:color="auto"/>
            <w:left w:val="none" w:sz="0" w:space="0" w:color="auto"/>
            <w:bottom w:val="none" w:sz="0" w:space="0" w:color="auto"/>
            <w:right w:val="none" w:sz="0" w:space="0" w:color="auto"/>
          </w:divBdr>
        </w:div>
        <w:div w:id="999846267">
          <w:marLeft w:val="640"/>
          <w:marRight w:val="0"/>
          <w:marTop w:val="0"/>
          <w:marBottom w:val="0"/>
          <w:divBdr>
            <w:top w:val="none" w:sz="0" w:space="0" w:color="auto"/>
            <w:left w:val="none" w:sz="0" w:space="0" w:color="auto"/>
            <w:bottom w:val="none" w:sz="0" w:space="0" w:color="auto"/>
            <w:right w:val="none" w:sz="0" w:space="0" w:color="auto"/>
          </w:divBdr>
        </w:div>
        <w:div w:id="485977423">
          <w:marLeft w:val="640"/>
          <w:marRight w:val="0"/>
          <w:marTop w:val="0"/>
          <w:marBottom w:val="0"/>
          <w:divBdr>
            <w:top w:val="none" w:sz="0" w:space="0" w:color="auto"/>
            <w:left w:val="none" w:sz="0" w:space="0" w:color="auto"/>
            <w:bottom w:val="none" w:sz="0" w:space="0" w:color="auto"/>
            <w:right w:val="none" w:sz="0" w:space="0" w:color="auto"/>
          </w:divBdr>
        </w:div>
        <w:div w:id="403798460">
          <w:marLeft w:val="640"/>
          <w:marRight w:val="0"/>
          <w:marTop w:val="0"/>
          <w:marBottom w:val="0"/>
          <w:divBdr>
            <w:top w:val="none" w:sz="0" w:space="0" w:color="auto"/>
            <w:left w:val="none" w:sz="0" w:space="0" w:color="auto"/>
            <w:bottom w:val="none" w:sz="0" w:space="0" w:color="auto"/>
            <w:right w:val="none" w:sz="0" w:space="0" w:color="auto"/>
          </w:divBdr>
        </w:div>
        <w:div w:id="1576934013">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57713939">
      <w:bodyDiv w:val="1"/>
      <w:marLeft w:val="0"/>
      <w:marRight w:val="0"/>
      <w:marTop w:val="0"/>
      <w:marBottom w:val="0"/>
      <w:divBdr>
        <w:top w:val="none" w:sz="0" w:space="0" w:color="auto"/>
        <w:left w:val="none" w:sz="0" w:space="0" w:color="auto"/>
        <w:bottom w:val="none" w:sz="0" w:space="0" w:color="auto"/>
        <w:right w:val="none" w:sz="0" w:space="0" w:color="auto"/>
      </w:divBdr>
      <w:divsChild>
        <w:div w:id="515776862">
          <w:marLeft w:val="480"/>
          <w:marRight w:val="0"/>
          <w:marTop w:val="0"/>
          <w:marBottom w:val="0"/>
          <w:divBdr>
            <w:top w:val="none" w:sz="0" w:space="0" w:color="auto"/>
            <w:left w:val="none" w:sz="0" w:space="0" w:color="auto"/>
            <w:bottom w:val="none" w:sz="0" w:space="0" w:color="auto"/>
            <w:right w:val="none" w:sz="0" w:space="0" w:color="auto"/>
          </w:divBdr>
        </w:div>
        <w:div w:id="438183919">
          <w:marLeft w:val="480"/>
          <w:marRight w:val="0"/>
          <w:marTop w:val="0"/>
          <w:marBottom w:val="0"/>
          <w:divBdr>
            <w:top w:val="none" w:sz="0" w:space="0" w:color="auto"/>
            <w:left w:val="none" w:sz="0" w:space="0" w:color="auto"/>
            <w:bottom w:val="none" w:sz="0" w:space="0" w:color="auto"/>
            <w:right w:val="none" w:sz="0" w:space="0" w:color="auto"/>
          </w:divBdr>
        </w:div>
        <w:div w:id="2094084787">
          <w:marLeft w:val="480"/>
          <w:marRight w:val="0"/>
          <w:marTop w:val="0"/>
          <w:marBottom w:val="0"/>
          <w:divBdr>
            <w:top w:val="none" w:sz="0" w:space="0" w:color="auto"/>
            <w:left w:val="none" w:sz="0" w:space="0" w:color="auto"/>
            <w:bottom w:val="none" w:sz="0" w:space="0" w:color="auto"/>
            <w:right w:val="none" w:sz="0" w:space="0" w:color="auto"/>
          </w:divBdr>
        </w:div>
        <w:div w:id="85813349">
          <w:marLeft w:val="480"/>
          <w:marRight w:val="0"/>
          <w:marTop w:val="0"/>
          <w:marBottom w:val="0"/>
          <w:divBdr>
            <w:top w:val="none" w:sz="0" w:space="0" w:color="auto"/>
            <w:left w:val="none" w:sz="0" w:space="0" w:color="auto"/>
            <w:bottom w:val="none" w:sz="0" w:space="0" w:color="auto"/>
            <w:right w:val="none" w:sz="0" w:space="0" w:color="auto"/>
          </w:divBdr>
        </w:div>
        <w:div w:id="552620418">
          <w:marLeft w:val="480"/>
          <w:marRight w:val="0"/>
          <w:marTop w:val="0"/>
          <w:marBottom w:val="0"/>
          <w:divBdr>
            <w:top w:val="none" w:sz="0" w:space="0" w:color="auto"/>
            <w:left w:val="none" w:sz="0" w:space="0" w:color="auto"/>
            <w:bottom w:val="none" w:sz="0" w:space="0" w:color="auto"/>
            <w:right w:val="none" w:sz="0" w:space="0" w:color="auto"/>
          </w:divBdr>
        </w:div>
        <w:div w:id="426074649">
          <w:marLeft w:val="480"/>
          <w:marRight w:val="0"/>
          <w:marTop w:val="0"/>
          <w:marBottom w:val="0"/>
          <w:divBdr>
            <w:top w:val="none" w:sz="0" w:space="0" w:color="auto"/>
            <w:left w:val="none" w:sz="0" w:space="0" w:color="auto"/>
            <w:bottom w:val="none" w:sz="0" w:space="0" w:color="auto"/>
            <w:right w:val="none" w:sz="0" w:space="0" w:color="auto"/>
          </w:divBdr>
        </w:div>
        <w:div w:id="1843156842">
          <w:marLeft w:val="480"/>
          <w:marRight w:val="0"/>
          <w:marTop w:val="0"/>
          <w:marBottom w:val="0"/>
          <w:divBdr>
            <w:top w:val="none" w:sz="0" w:space="0" w:color="auto"/>
            <w:left w:val="none" w:sz="0" w:space="0" w:color="auto"/>
            <w:bottom w:val="none" w:sz="0" w:space="0" w:color="auto"/>
            <w:right w:val="none" w:sz="0" w:space="0" w:color="auto"/>
          </w:divBdr>
        </w:div>
        <w:div w:id="319894099">
          <w:marLeft w:val="480"/>
          <w:marRight w:val="0"/>
          <w:marTop w:val="0"/>
          <w:marBottom w:val="0"/>
          <w:divBdr>
            <w:top w:val="none" w:sz="0" w:space="0" w:color="auto"/>
            <w:left w:val="none" w:sz="0" w:space="0" w:color="auto"/>
            <w:bottom w:val="none" w:sz="0" w:space="0" w:color="auto"/>
            <w:right w:val="none" w:sz="0" w:space="0" w:color="auto"/>
          </w:divBdr>
        </w:div>
        <w:div w:id="724139101">
          <w:marLeft w:val="480"/>
          <w:marRight w:val="0"/>
          <w:marTop w:val="0"/>
          <w:marBottom w:val="0"/>
          <w:divBdr>
            <w:top w:val="none" w:sz="0" w:space="0" w:color="auto"/>
            <w:left w:val="none" w:sz="0" w:space="0" w:color="auto"/>
            <w:bottom w:val="none" w:sz="0" w:space="0" w:color="auto"/>
            <w:right w:val="none" w:sz="0" w:space="0" w:color="auto"/>
          </w:divBdr>
        </w:div>
        <w:div w:id="752044531">
          <w:marLeft w:val="480"/>
          <w:marRight w:val="0"/>
          <w:marTop w:val="0"/>
          <w:marBottom w:val="0"/>
          <w:divBdr>
            <w:top w:val="none" w:sz="0" w:space="0" w:color="auto"/>
            <w:left w:val="none" w:sz="0" w:space="0" w:color="auto"/>
            <w:bottom w:val="none" w:sz="0" w:space="0" w:color="auto"/>
            <w:right w:val="none" w:sz="0" w:space="0" w:color="auto"/>
          </w:divBdr>
        </w:div>
        <w:div w:id="543059816">
          <w:marLeft w:val="480"/>
          <w:marRight w:val="0"/>
          <w:marTop w:val="0"/>
          <w:marBottom w:val="0"/>
          <w:divBdr>
            <w:top w:val="none" w:sz="0" w:space="0" w:color="auto"/>
            <w:left w:val="none" w:sz="0" w:space="0" w:color="auto"/>
            <w:bottom w:val="none" w:sz="0" w:space="0" w:color="auto"/>
            <w:right w:val="none" w:sz="0" w:space="0" w:color="auto"/>
          </w:divBdr>
        </w:div>
        <w:div w:id="587618397">
          <w:marLeft w:val="480"/>
          <w:marRight w:val="0"/>
          <w:marTop w:val="0"/>
          <w:marBottom w:val="0"/>
          <w:divBdr>
            <w:top w:val="none" w:sz="0" w:space="0" w:color="auto"/>
            <w:left w:val="none" w:sz="0" w:space="0" w:color="auto"/>
            <w:bottom w:val="none" w:sz="0" w:space="0" w:color="auto"/>
            <w:right w:val="none" w:sz="0" w:space="0" w:color="auto"/>
          </w:divBdr>
        </w:div>
        <w:div w:id="349793804">
          <w:marLeft w:val="480"/>
          <w:marRight w:val="0"/>
          <w:marTop w:val="0"/>
          <w:marBottom w:val="0"/>
          <w:divBdr>
            <w:top w:val="none" w:sz="0" w:space="0" w:color="auto"/>
            <w:left w:val="none" w:sz="0" w:space="0" w:color="auto"/>
            <w:bottom w:val="none" w:sz="0" w:space="0" w:color="auto"/>
            <w:right w:val="none" w:sz="0" w:space="0" w:color="auto"/>
          </w:divBdr>
        </w:div>
        <w:div w:id="2027946321">
          <w:marLeft w:val="480"/>
          <w:marRight w:val="0"/>
          <w:marTop w:val="0"/>
          <w:marBottom w:val="0"/>
          <w:divBdr>
            <w:top w:val="none" w:sz="0" w:space="0" w:color="auto"/>
            <w:left w:val="none" w:sz="0" w:space="0" w:color="auto"/>
            <w:bottom w:val="none" w:sz="0" w:space="0" w:color="auto"/>
            <w:right w:val="none" w:sz="0" w:space="0" w:color="auto"/>
          </w:divBdr>
        </w:div>
        <w:div w:id="2142065442">
          <w:marLeft w:val="480"/>
          <w:marRight w:val="0"/>
          <w:marTop w:val="0"/>
          <w:marBottom w:val="0"/>
          <w:divBdr>
            <w:top w:val="none" w:sz="0" w:space="0" w:color="auto"/>
            <w:left w:val="none" w:sz="0" w:space="0" w:color="auto"/>
            <w:bottom w:val="none" w:sz="0" w:space="0" w:color="auto"/>
            <w:right w:val="none" w:sz="0" w:space="0" w:color="auto"/>
          </w:divBdr>
        </w:div>
        <w:div w:id="1652640216">
          <w:marLeft w:val="480"/>
          <w:marRight w:val="0"/>
          <w:marTop w:val="0"/>
          <w:marBottom w:val="0"/>
          <w:divBdr>
            <w:top w:val="none" w:sz="0" w:space="0" w:color="auto"/>
            <w:left w:val="none" w:sz="0" w:space="0" w:color="auto"/>
            <w:bottom w:val="none" w:sz="0" w:space="0" w:color="auto"/>
            <w:right w:val="none" w:sz="0" w:space="0" w:color="auto"/>
          </w:divBdr>
        </w:div>
        <w:div w:id="2136946280">
          <w:marLeft w:val="480"/>
          <w:marRight w:val="0"/>
          <w:marTop w:val="0"/>
          <w:marBottom w:val="0"/>
          <w:divBdr>
            <w:top w:val="none" w:sz="0" w:space="0" w:color="auto"/>
            <w:left w:val="none" w:sz="0" w:space="0" w:color="auto"/>
            <w:bottom w:val="none" w:sz="0" w:space="0" w:color="auto"/>
            <w:right w:val="none" w:sz="0" w:space="0" w:color="auto"/>
          </w:divBdr>
        </w:div>
        <w:div w:id="1582176618">
          <w:marLeft w:val="480"/>
          <w:marRight w:val="0"/>
          <w:marTop w:val="0"/>
          <w:marBottom w:val="0"/>
          <w:divBdr>
            <w:top w:val="none" w:sz="0" w:space="0" w:color="auto"/>
            <w:left w:val="none" w:sz="0" w:space="0" w:color="auto"/>
            <w:bottom w:val="none" w:sz="0" w:space="0" w:color="auto"/>
            <w:right w:val="none" w:sz="0" w:space="0" w:color="auto"/>
          </w:divBdr>
        </w:div>
        <w:div w:id="82646557">
          <w:marLeft w:val="480"/>
          <w:marRight w:val="0"/>
          <w:marTop w:val="0"/>
          <w:marBottom w:val="0"/>
          <w:divBdr>
            <w:top w:val="none" w:sz="0" w:space="0" w:color="auto"/>
            <w:left w:val="none" w:sz="0" w:space="0" w:color="auto"/>
            <w:bottom w:val="none" w:sz="0" w:space="0" w:color="auto"/>
            <w:right w:val="none" w:sz="0" w:space="0" w:color="auto"/>
          </w:divBdr>
        </w:div>
        <w:div w:id="1553692444">
          <w:marLeft w:val="480"/>
          <w:marRight w:val="0"/>
          <w:marTop w:val="0"/>
          <w:marBottom w:val="0"/>
          <w:divBdr>
            <w:top w:val="none" w:sz="0" w:space="0" w:color="auto"/>
            <w:left w:val="none" w:sz="0" w:space="0" w:color="auto"/>
            <w:bottom w:val="none" w:sz="0" w:space="0" w:color="auto"/>
            <w:right w:val="none" w:sz="0" w:space="0" w:color="auto"/>
          </w:divBdr>
        </w:div>
        <w:div w:id="469635934">
          <w:marLeft w:val="480"/>
          <w:marRight w:val="0"/>
          <w:marTop w:val="0"/>
          <w:marBottom w:val="0"/>
          <w:divBdr>
            <w:top w:val="none" w:sz="0" w:space="0" w:color="auto"/>
            <w:left w:val="none" w:sz="0" w:space="0" w:color="auto"/>
            <w:bottom w:val="none" w:sz="0" w:space="0" w:color="auto"/>
            <w:right w:val="none" w:sz="0" w:space="0" w:color="auto"/>
          </w:divBdr>
        </w:div>
        <w:div w:id="389381237">
          <w:marLeft w:val="480"/>
          <w:marRight w:val="0"/>
          <w:marTop w:val="0"/>
          <w:marBottom w:val="0"/>
          <w:divBdr>
            <w:top w:val="none" w:sz="0" w:space="0" w:color="auto"/>
            <w:left w:val="none" w:sz="0" w:space="0" w:color="auto"/>
            <w:bottom w:val="none" w:sz="0" w:space="0" w:color="auto"/>
            <w:right w:val="none" w:sz="0" w:space="0" w:color="auto"/>
          </w:divBdr>
        </w:div>
        <w:div w:id="1402093314">
          <w:marLeft w:val="480"/>
          <w:marRight w:val="0"/>
          <w:marTop w:val="0"/>
          <w:marBottom w:val="0"/>
          <w:divBdr>
            <w:top w:val="none" w:sz="0" w:space="0" w:color="auto"/>
            <w:left w:val="none" w:sz="0" w:space="0" w:color="auto"/>
            <w:bottom w:val="none" w:sz="0" w:space="0" w:color="auto"/>
            <w:right w:val="none" w:sz="0" w:space="0" w:color="auto"/>
          </w:divBdr>
        </w:div>
        <w:div w:id="1451164570">
          <w:marLeft w:val="480"/>
          <w:marRight w:val="0"/>
          <w:marTop w:val="0"/>
          <w:marBottom w:val="0"/>
          <w:divBdr>
            <w:top w:val="none" w:sz="0" w:space="0" w:color="auto"/>
            <w:left w:val="none" w:sz="0" w:space="0" w:color="auto"/>
            <w:bottom w:val="none" w:sz="0" w:space="0" w:color="auto"/>
            <w:right w:val="none" w:sz="0" w:space="0" w:color="auto"/>
          </w:divBdr>
        </w:div>
        <w:div w:id="661785142">
          <w:marLeft w:val="480"/>
          <w:marRight w:val="0"/>
          <w:marTop w:val="0"/>
          <w:marBottom w:val="0"/>
          <w:divBdr>
            <w:top w:val="none" w:sz="0" w:space="0" w:color="auto"/>
            <w:left w:val="none" w:sz="0" w:space="0" w:color="auto"/>
            <w:bottom w:val="none" w:sz="0" w:space="0" w:color="auto"/>
            <w:right w:val="none" w:sz="0" w:space="0" w:color="auto"/>
          </w:divBdr>
        </w:div>
        <w:div w:id="1030566771">
          <w:marLeft w:val="480"/>
          <w:marRight w:val="0"/>
          <w:marTop w:val="0"/>
          <w:marBottom w:val="0"/>
          <w:divBdr>
            <w:top w:val="none" w:sz="0" w:space="0" w:color="auto"/>
            <w:left w:val="none" w:sz="0" w:space="0" w:color="auto"/>
            <w:bottom w:val="none" w:sz="0" w:space="0" w:color="auto"/>
            <w:right w:val="none" w:sz="0" w:space="0" w:color="auto"/>
          </w:divBdr>
        </w:div>
        <w:div w:id="1412704049">
          <w:marLeft w:val="480"/>
          <w:marRight w:val="0"/>
          <w:marTop w:val="0"/>
          <w:marBottom w:val="0"/>
          <w:divBdr>
            <w:top w:val="none" w:sz="0" w:space="0" w:color="auto"/>
            <w:left w:val="none" w:sz="0" w:space="0" w:color="auto"/>
            <w:bottom w:val="none" w:sz="0" w:space="0" w:color="auto"/>
            <w:right w:val="none" w:sz="0" w:space="0" w:color="auto"/>
          </w:divBdr>
        </w:div>
        <w:div w:id="555312372">
          <w:marLeft w:val="480"/>
          <w:marRight w:val="0"/>
          <w:marTop w:val="0"/>
          <w:marBottom w:val="0"/>
          <w:divBdr>
            <w:top w:val="none" w:sz="0" w:space="0" w:color="auto"/>
            <w:left w:val="none" w:sz="0" w:space="0" w:color="auto"/>
            <w:bottom w:val="none" w:sz="0" w:space="0" w:color="auto"/>
            <w:right w:val="none" w:sz="0" w:space="0" w:color="auto"/>
          </w:divBdr>
        </w:div>
        <w:div w:id="2022511138">
          <w:marLeft w:val="480"/>
          <w:marRight w:val="0"/>
          <w:marTop w:val="0"/>
          <w:marBottom w:val="0"/>
          <w:divBdr>
            <w:top w:val="none" w:sz="0" w:space="0" w:color="auto"/>
            <w:left w:val="none" w:sz="0" w:space="0" w:color="auto"/>
            <w:bottom w:val="none" w:sz="0" w:space="0" w:color="auto"/>
            <w:right w:val="none" w:sz="0" w:space="0" w:color="auto"/>
          </w:divBdr>
        </w:div>
        <w:div w:id="916983435">
          <w:marLeft w:val="480"/>
          <w:marRight w:val="0"/>
          <w:marTop w:val="0"/>
          <w:marBottom w:val="0"/>
          <w:divBdr>
            <w:top w:val="none" w:sz="0" w:space="0" w:color="auto"/>
            <w:left w:val="none" w:sz="0" w:space="0" w:color="auto"/>
            <w:bottom w:val="none" w:sz="0" w:space="0" w:color="auto"/>
            <w:right w:val="none" w:sz="0" w:space="0" w:color="auto"/>
          </w:divBdr>
        </w:div>
        <w:div w:id="148641523">
          <w:marLeft w:val="480"/>
          <w:marRight w:val="0"/>
          <w:marTop w:val="0"/>
          <w:marBottom w:val="0"/>
          <w:divBdr>
            <w:top w:val="none" w:sz="0" w:space="0" w:color="auto"/>
            <w:left w:val="none" w:sz="0" w:space="0" w:color="auto"/>
            <w:bottom w:val="none" w:sz="0" w:space="0" w:color="auto"/>
            <w:right w:val="none" w:sz="0" w:space="0" w:color="auto"/>
          </w:divBdr>
        </w:div>
        <w:div w:id="30158768">
          <w:marLeft w:val="480"/>
          <w:marRight w:val="0"/>
          <w:marTop w:val="0"/>
          <w:marBottom w:val="0"/>
          <w:divBdr>
            <w:top w:val="none" w:sz="0" w:space="0" w:color="auto"/>
            <w:left w:val="none" w:sz="0" w:space="0" w:color="auto"/>
            <w:bottom w:val="none" w:sz="0" w:space="0" w:color="auto"/>
            <w:right w:val="none" w:sz="0" w:space="0" w:color="auto"/>
          </w:divBdr>
        </w:div>
        <w:div w:id="2069763938">
          <w:marLeft w:val="480"/>
          <w:marRight w:val="0"/>
          <w:marTop w:val="0"/>
          <w:marBottom w:val="0"/>
          <w:divBdr>
            <w:top w:val="none" w:sz="0" w:space="0" w:color="auto"/>
            <w:left w:val="none" w:sz="0" w:space="0" w:color="auto"/>
            <w:bottom w:val="none" w:sz="0" w:space="0" w:color="auto"/>
            <w:right w:val="none" w:sz="0" w:space="0" w:color="auto"/>
          </w:divBdr>
        </w:div>
        <w:div w:id="496310379">
          <w:marLeft w:val="480"/>
          <w:marRight w:val="0"/>
          <w:marTop w:val="0"/>
          <w:marBottom w:val="0"/>
          <w:divBdr>
            <w:top w:val="none" w:sz="0" w:space="0" w:color="auto"/>
            <w:left w:val="none" w:sz="0" w:space="0" w:color="auto"/>
            <w:bottom w:val="none" w:sz="0" w:space="0" w:color="auto"/>
            <w:right w:val="none" w:sz="0" w:space="0" w:color="auto"/>
          </w:divBdr>
        </w:div>
        <w:div w:id="1264649118">
          <w:marLeft w:val="480"/>
          <w:marRight w:val="0"/>
          <w:marTop w:val="0"/>
          <w:marBottom w:val="0"/>
          <w:divBdr>
            <w:top w:val="none" w:sz="0" w:space="0" w:color="auto"/>
            <w:left w:val="none" w:sz="0" w:space="0" w:color="auto"/>
            <w:bottom w:val="none" w:sz="0" w:space="0" w:color="auto"/>
            <w:right w:val="none" w:sz="0" w:space="0" w:color="auto"/>
          </w:divBdr>
        </w:div>
        <w:div w:id="1600407197">
          <w:marLeft w:val="480"/>
          <w:marRight w:val="0"/>
          <w:marTop w:val="0"/>
          <w:marBottom w:val="0"/>
          <w:divBdr>
            <w:top w:val="none" w:sz="0" w:space="0" w:color="auto"/>
            <w:left w:val="none" w:sz="0" w:space="0" w:color="auto"/>
            <w:bottom w:val="none" w:sz="0" w:space="0" w:color="auto"/>
            <w:right w:val="none" w:sz="0" w:space="0" w:color="auto"/>
          </w:divBdr>
        </w:div>
        <w:div w:id="599727819">
          <w:marLeft w:val="480"/>
          <w:marRight w:val="0"/>
          <w:marTop w:val="0"/>
          <w:marBottom w:val="0"/>
          <w:divBdr>
            <w:top w:val="none" w:sz="0" w:space="0" w:color="auto"/>
            <w:left w:val="none" w:sz="0" w:space="0" w:color="auto"/>
            <w:bottom w:val="none" w:sz="0" w:space="0" w:color="auto"/>
            <w:right w:val="none" w:sz="0" w:space="0" w:color="auto"/>
          </w:divBdr>
        </w:div>
        <w:div w:id="1431319332">
          <w:marLeft w:val="480"/>
          <w:marRight w:val="0"/>
          <w:marTop w:val="0"/>
          <w:marBottom w:val="0"/>
          <w:divBdr>
            <w:top w:val="none" w:sz="0" w:space="0" w:color="auto"/>
            <w:left w:val="none" w:sz="0" w:space="0" w:color="auto"/>
            <w:bottom w:val="none" w:sz="0" w:space="0" w:color="auto"/>
            <w:right w:val="none" w:sz="0" w:space="0" w:color="auto"/>
          </w:divBdr>
        </w:div>
        <w:div w:id="239294569">
          <w:marLeft w:val="48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87782646">
      <w:bodyDiv w:val="1"/>
      <w:marLeft w:val="0"/>
      <w:marRight w:val="0"/>
      <w:marTop w:val="0"/>
      <w:marBottom w:val="0"/>
      <w:divBdr>
        <w:top w:val="none" w:sz="0" w:space="0" w:color="auto"/>
        <w:left w:val="none" w:sz="0" w:space="0" w:color="auto"/>
        <w:bottom w:val="none" w:sz="0" w:space="0" w:color="auto"/>
        <w:right w:val="none" w:sz="0" w:space="0" w:color="auto"/>
      </w:divBdr>
      <w:divsChild>
        <w:div w:id="1618684021">
          <w:marLeft w:val="640"/>
          <w:marRight w:val="0"/>
          <w:marTop w:val="0"/>
          <w:marBottom w:val="0"/>
          <w:divBdr>
            <w:top w:val="none" w:sz="0" w:space="0" w:color="auto"/>
            <w:left w:val="none" w:sz="0" w:space="0" w:color="auto"/>
            <w:bottom w:val="none" w:sz="0" w:space="0" w:color="auto"/>
            <w:right w:val="none" w:sz="0" w:space="0" w:color="auto"/>
          </w:divBdr>
        </w:div>
        <w:div w:id="827130428">
          <w:marLeft w:val="640"/>
          <w:marRight w:val="0"/>
          <w:marTop w:val="0"/>
          <w:marBottom w:val="0"/>
          <w:divBdr>
            <w:top w:val="none" w:sz="0" w:space="0" w:color="auto"/>
            <w:left w:val="none" w:sz="0" w:space="0" w:color="auto"/>
            <w:bottom w:val="none" w:sz="0" w:space="0" w:color="auto"/>
            <w:right w:val="none" w:sz="0" w:space="0" w:color="auto"/>
          </w:divBdr>
        </w:div>
        <w:div w:id="1032416032">
          <w:marLeft w:val="640"/>
          <w:marRight w:val="0"/>
          <w:marTop w:val="0"/>
          <w:marBottom w:val="0"/>
          <w:divBdr>
            <w:top w:val="none" w:sz="0" w:space="0" w:color="auto"/>
            <w:left w:val="none" w:sz="0" w:space="0" w:color="auto"/>
            <w:bottom w:val="none" w:sz="0" w:space="0" w:color="auto"/>
            <w:right w:val="none" w:sz="0" w:space="0" w:color="auto"/>
          </w:divBdr>
        </w:div>
        <w:div w:id="1480927246">
          <w:marLeft w:val="640"/>
          <w:marRight w:val="0"/>
          <w:marTop w:val="0"/>
          <w:marBottom w:val="0"/>
          <w:divBdr>
            <w:top w:val="none" w:sz="0" w:space="0" w:color="auto"/>
            <w:left w:val="none" w:sz="0" w:space="0" w:color="auto"/>
            <w:bottom w:val="none" w:sz="0" w:space="0" w:color="auto"/>
            <w:right w:val="none" w:sz="0" w:space="0" w:color="auto"/>
          </w:divBdr>
        </w:div>
        <w:div w:id="824903846">
          <w:marLeft w:val="640"/>
          <w:marRight w:val="0"/>
          <w:marTop w:val="0"/>
          <w:marBottom w:val="0"/>
          <w:divBdr>
            <w:top w:val="none" w:sz="0" w:space="0" w:color="auto"/>
            <w:left w:val="none" w:sz="0" w:space="0" w:color="auto"/>
            <w:bottom w:val="none" w:sz="0" w:space="0" w:color="auto"/>
            <w:right w:val="none" w:sz="0" w:space="0" w:color="auto"/>
          </w:divBdr>
        </w:div>
        <w:div w:id="1164398801">
          <w:marLeft w:val="640"/>
          <w:marRight w:val="0"/>
          <w:marTop w:val="0"/>
          <w:marBottom w:val="0"/>
          <w:divBdr>
            <w:top w:val="none" w:sz="0" w:space="0" w:color="auto"/>
            <w:left w:val="none" w:sz="0" w:space="0" w:color="auto"/>
            <w:bottom w:val="none" w:sz="0" w:space="0" w:color="auto"/>
            <w:right w:val="none" w:sz="0" w:space="0" w:color="auto"/>
          </w:divBdr>
        </w:div>
        <w:div w:id="2109426097">
          <w:marLeft w:val="640"/>
          <w:marRight w:val="0"/>
          <w:marTop w:val="0"/>
          <w:marBottom w:val="0"/>
          <w:divBdr>
            <w:top w:val="none" w:sz="0" w:space="0" w:color="auto"/>
            <w:left w:val="none" w:sz="0" w:space="0" w:color="auto"/>
            <w:bottom w:val="none" w:sz="0" w:space="0" w:color="auto"/>
            <w:right w:val="none" w:sz="0" w:space="0" w:color="auto"/>
          </w:divBdr>
        </w:div>
        <w:div w:id="807238949">
          <w:marLeft w:val="640"/>
          <w:marRight w:val="0"/>
          <w:marTop w:val="0"/>
          <w:marBottom w:val="0"/>
          <w:divBdr>
            <w:top w:val="none" w:sz="0" w:space="0" w:color="auto"/>
            <w:left w:val="none" w:sz="0" w:space="0" w:color="auto"/>
            <w:bottom w:val="none" w:sz="0" w:space="0" w:color="auto"/>
            <w:right w:val="none" w:sz="0" w:space="0" w:color="auto"/>
          </w:divBdr>
        </w:div>
        <w:div w:id="549921126">
          <w:marLeft w:val="640"/>
          <w:marRight w:val="0"/>
          <w:marTop w:val="0"/>
          <w:marBottom w:val="0"/>
          <w:divBdr>
            <w:top w:val="none" w:sz="0" w:space="0" w:color="auto"/>
            <w:left w:val="none" w:sz="0" w:space="0" w:color="auto"/>
            <w:bottom w:val="none" w:sz="0" w:space="0" w:color="auto"/>
            <w:right w:val="none" w:sz="0" w:space="0" w:color="auto"/>
          </w:divBdr>
        </w:div>
        <w:div w:id="1745955402">
          <w:marLeft w:val="640"/>
          <w:marRight w:val="0"/>
          <w:marTop w:val="0"/>
          <w:marBottom w:val="0"/>
          <w:divBdr>
            <w:top w:val="none" w:sz="0" w:space="0" w:color="auto"/>
            <w:left w:val="none" w:sz="0" w:space="0" w:color="auto"/>
            <w:bottom w:val="none" w:sz="0" w:space="0" w:color="auto"/>
            <w:right w:val="none" w:sz="0" w:space="0" w:color="auto"/>
          </w:divBdr>
        </w:div>
        <w:div w:id="1531215405">
          <w:marLeft w:val="640"/>
          <w:marRight w:val="0"/>
          <w:marTop w:val="0"/>
          <w:marBottom w:val="0"/>
          <w:divBdr>
            <w:top w:val="none" w:sz="0" w:space="0" w:color="auto"/>
            <w:left w:val="none" w:sz="0" w:space="0" w:color="auto"/>
            <w:bottom w:val="none" w:sz="0" w:space="0" w:color="auto"/>
            <w:right w:val="none" w:sz="0" w:space="0" w:color="auto"/>
          </w:divBdr>
        </w:div>
        <w:div w:id="883642932">
          <w:marLeft w:val="640"/>
          <w:marRight w:val="0"/>
          <w:marTop w:val="0"/>
          <w:marBottom w:val="0"/>
          <w:divBdr>
            <w:top w:val="none" w:sz="0" w:space="0" w:color="auto"/>
            <w:left w:val="none" w:sz="0" w:space="0" w:color="auto"/>
            <w:bottom w:val="none" w:sz="0" w:space="0" w:color="auto"/>
            <w:right w:val="none" w:sz="0" w:space="0" w:color="auto"/>
          </w:divBdr>
        </w:div>
        <w:div w:id="738674070">
          <w:marLeft w:val="640"/>
          <w:marRight w:val="0"/>
          <w:marTop w:val="0"/>
          <w:marBottom w:val="0"/>
          <w:divBdr>
            <w:top w:val="none" w:sz="0" w:space="0" w:color="auto"/>
            <w:left w:val="none" w:sz="0" w:space="0" w:color="auto"/>
            <w:bottom w:val="none" w:sz="0" w:space="0" w:color="auto"/>
            <w:right w:val="none" w:sz="0" w:space="0" w:color="auto"/>
          </w:divBdr>
        </w:div>
        <w:div w:id="425155096">
          <w:marLeft w:val="640"/>
          <w:marRight w:val="0"/>
          <w:marTop w:val="0"/>
          <w:marBottom w:val="0"/>
          <w:divBdr>
            <w:top w:val="none" w:sz="0" w:space="0" w:color="auto"/>
            <w:left w:val="none" w:sz="0" w:space="0" w:color="auto"/>
            <w:bottom w:val="none" w:sz="0" w:space="0" w:color="auto"/>
            <w:right w:val="none" w:sz="0" w:space="0" w:color="auto"/>
          </w:divBdr>
        </w:div>
        <w:div w:id="1638294482">
          <w:marLeft w:val="640"/>
          <w:marRight w:val="0"/>
          <w:marTop w:val="0"/>
          <w:marBottom w:val="0"/>
          <w:divBdr>
            <w:top w:val="none" w:sz="0" w:space="0" w:color="auto"/>
            <w:left w:val="none" w:sz="0" w:space="0" w:color="auto"/>
            <w:bottom w:val="none" w:sz="0" w:space="0" w:color="auto"/>
            <w:right w:val="none" w:sz="0" w:space="0" w:color="auto"/>
          </w:divBdr>
        </w:div>
        <w:div w:id="306905882">
          <w:marLeft w:val="640"/>
          <w:marRight w:val="0"/>
          <w:marTop w:val="0"/>
          <w:marBottom w:val="0"/>
          <w:divBdr>
            <w:top w:val="none" w:sz="0" w:space="0" w:color="auto"/>
            <w:left w:val="none" w:sz="0" w:space="0" w:color="auto"/>
            <w:bottom w:val="none" w:sz="0" w:space="0" w:color="auto"/>
            <w:right w:val="none" w:sz="0" w:space="0" w:color="auto"/>
          </w:divBdr>
        </w:div>
        <w:div w:id="2146192461">
          <w:marLeft w:val="640"/>
          <w:marRight w:val="0"/>
          <w:marTop w:val="0"/>
          <w:marBottom w:val="0"/>
          <w:divBdr>
            <w:top w:val="none" w:sz="0" w:space="0" w:color="auto"/>
            <w:left w:val="none" w:sz="0" w:space="0" w:color="auto"/>
            <w:bottom w:val="none" w:sz="0" w:space="0" w:color="auto"/>
            <w:right w:val="none" w:sz="0" w:space="0" w:color="auto"/>
          </w:divBdr>
        </w:div>
        <w:div w:id="1050229930">
          <w:marLeft w:val="640"/>
          <w:marRight w:val="0"/>
          <w:marTop w:val="0"/>
          <w:marBottom w:val="0"/>
          <w:divBdr>
            <w:top w:val="none" w:sz="0" w:space="0" w:color="auto"/>
            <w:left w:val="none" w:sz="0" w:space="0" w:color="auto"/>
            <w:bottom w:val="none" w:sz="0" w:space="0" w:color="auto"/>
            <w:right w:val="none" w:sz="0" w:space="0" w:color="auto"/>
          </w:divBdr>
        </w:div>
        <w:div w:id="1550141625">
          <w:marLeft w:val="640"/>
          <w:marRight w:val="0"/>
          <w:marTop w:val="0"/>
          <w:marBottom w:val="0"/>
          <w:divBdr>
            <w:top w:val="none" w:sz="0" w:space="0" w:color="auto"/>
            <w:left w:val="none" w:sz="0" w:space="0" w:color="auto"/>
            <w:bottom w:val="none" w:sz="0" w:space="0" w:color="auto"/>
            <w:right w:val="none" w:sz="0" w:space="0" w:color="auto"/>
          </w:divBdr>
        </w:div>
        <w:div w:id="1984046460">
          <w:marLeft w:val="640"/>
          <w:marRight w:val="0"/>
          <w:marTop w:val="0"/>
          <w:marBottom w:val="0"/>
          <w:divBdr>
            <w:top w:val="none" w:sz="0" w:space="0" w:color="auto"/>
            <w:left w:val="none" w:sz="0" w:space="0" w:color="auto"/>
            <w:bottom w:val="none" w:sz="0" w:space="0" w:color="auto"/>
            <w:right w:val="none" w:sz="0" w:space="0" w:color="auto"/>
          </w:divBdr>
        </w:div>
        <w:div w:id="221794601">
          <w:marLeft w:val="640"/>
          <w:marRight w:val="0"/>
          <w:marTop w:val="0"/>
          <w:marBottom w:val="0"/>
          <w:divBdr>
            <w:top w:val="none" w:sz="0" w:space="0" w:color="auto"/>
            <w:left w:val="none" w:sz="0" w:space="0" w:color="auto"/>
            <w:bottom w:val="none" w:sz="0" w:space="0" w:color="auto"/>
            <w:right w:val="none" w:sz="0" w:space="0" w:color="auto"/>
          </w:divBdr>
        </w:div>
        <w:div w:id="1132941327">
          <w:marLeft w:val="640"/>
          <w:marRight w:val="0"/>
          <w:marTop w:val="0"/>
          <w:marBottom w:val="0"/>
          <w:divBdr>
            <w:top w:val="none" w:sz="0" w:space="0" w:color="auto"/>
            <w:left w:val="none" w:sz="0" w:space="0" w:color="auto"/>
            <w:bottom w:val="none" w:sz="0" w:space="0" w:color="auto"/>
            <w:right w:val="none" w:sz="0" w:space="0" w:color="auto"/>
          </w:divBdr>
        </w:div>
        <w:div w:id="1986739725">
          <w:marLeft w:val="640"/>
          <w:marRight w:val="0"/>
          <w:marTop w:val="0"/>
          <w:marBottom w:val="0"/>
          <w:divBdr>
            <w:top w:val="none" w:sz="0" w:space="0" w:color="auto"/>
            <w:left w:val="none" w:sz="0" w:space="0" w:color="auto"/>
            <w:bottom w:val="none" w:sz="0" w:space="0" w:color="auto"/>
            <w:right w:val="none" w:sz="0" w:space="0" w:color="auto"/>
          </w:divBdr>
        </w:div>
        <w:div w:id="264768848">
          <w:marLeft w:val="640"/>
          <w:marRight w:val="0"/>
          <w:marTop w:val="0"/>
          <w:marBottom w:val="0"/>
          <w:divBdr>
            <w:top w:val="none" w:sz="0" w:space="0" w:color="auto"/>
            <w:left w:val="none" w:sz="0" w:space="0" w:color="auto"/>
            <w:bottom w:val="none" w:sz="0" w:space="0" w:color="auto"/>
            <w:right w:val="none" w:sz="0" w:space="0" w:color="auto"/>
          </w:divBdr>
        </w:div>
        <w:div w:id="1221096320">
          <w:marLeft w:val="640"/>
          <w:marRight w:val="0"/>
          <w:marTop w:val="0"/>
          <w:marBottom w:val="0"/>
          <w:divBdr>
            <w:top w:val="none" w:sz="0" w:space="0" w:color="auto"/>
            <w:left w:val="none" w:sz="0" w:space="0" w:color="auto"/>
            <w:bottom w:val="none" w:sz="0" w:space="0" w:color="auto"/>
            <w:right w:val="none" w:sz="0" w:space="0" w:color="auto"/>
          </w:divBdr>
        </w:div>
        <w:div w:id="857306609">
          <w:marLeft w:val="640"/>
          <w:marRight w:val="0"/>
          <w:marTop w:val="0"/>
          <w:marBottom w:val="0"/>
          <w:divBdr>
            <w:top w:val="none" w:sz="0" w:space="0" w:color="auto"/>
            <w:left w:val="none" w:sz="0" w:space="0" w:color="auto"/>
            <w:bottom w:val="none" w:sz="0" w:space="0" w:color="auto"/>
            <w:right w:val="none" w:sz="0" w:space="0" w:color="auto"/>
          </w:divBdr>
        </w:div>
        <w:div w:id="949894751">
          <w:marLeft w:val="640"/>
          <w:marRight w:val="0"/>
          <w:marTop w:val="0"/>
          <w:marBottom w:val="0"/>
          <w:divBdr>
            <w:top w:val="none" w:sz="0" w:space="0" w:color="auto"/>
            <w:left w:val="none" w:sz="0" w:space="0" w:color="auto"/>
            <w:bottom w:val="none" w:sz="0" w:space="0" w:color="auto"/>
            <w:right w:val="none" w:sz="0" w:space="0" w:color="auto"/>
          </w:divBdr>
        </w:div>
        <w:div w:id="1790464587">
          <w:marLeft w:val="640"/>
          <w:marRight w:val="0"/>
          <w:marTop w:val="0"/>
          <w:marBottom w:val="0"/>
          <w:divBdr>
            <w:top w:val="none" w:sz="0" w:space="0" w:color="auto"/>
            <w:left w:val="none" w:sz="0" w:space="0" w:color="auto"/>
            <w:bottom w:val="none" w:sz="0" w:space="0" w:color="auto"/>
            <w:right w:val="none" w:sz="0" w:space="0" w:color="auto"/>
          </w:divBdr>
        </w:div>
        <w:div w:id="921572899">
          <w:marLeft w:val="640"/>
          <w:marRight w:val="0"/>
          <w:marTop w:val="0"/>
          <w:marBottom w:val="0"/>
          <w:divBdr>
            <w:top w:val="none" w:sz="0" w:space="0" w:color="auto"/>
            <w:left w:val="none" w:sz="0" w:space="0" w:color="auto"/>
            <w:bottom w:val="none" w:sz="0" w:space="0" w:color="auto"/>
            <w:right w:val="none" w:sz="0" w:space="0" w:color="auto"/>
          </w:divBdr>
        </w:div>
        <w:div w:id="1474328009">
          <w:marLeft w:val="640"/>
          <w:marRight w:val="0"/>
          <w:marTop w:val="0"/>
          <w:marBottom w:val="0"/>
          <w:divBdr>
            <w:top w:val="none" w:sz="0" w:space="0" w:color="auto"/>
            <w:left w:val="none" w:sz="0" w:space="0" w:color="auto"/>
            <w:bottom w:val="none" w:sz="0" w:space="0" w:color="auto"/>
            <w:right w:val="none" w:sz="0" w:space="0" w:color="auto"/>
          </w:divBdr>
        </w:div>
        <w:div w:id="1199663257">
          <w:marLeft w:val="640"/>
          <w:marRight w:val="0"/>
          <w:marTop w:val="0"/>
          <w:marBottom w:val="0"/>
          <w:divBdr>
            <w:top w:val="none" w:sz="0" w:space="0" w:color="auto"/>
            <w:left w:val="none" w:sz="0" w:space="0" w:color="auto"/>
            <w:bottom w:val="none" w:sz="0" w:space="0" w:color="auto"/>
            <w:right w:val="none" w:sz="0" w:space="0" w:color="auto"/>
          </w:divBdr>
        </w:div>
        <w:div w:id="1732072361">
          <w:marLeft w:val="640"/>
          <w:marRight w:val="0"/>
          <w:marTop w:val="0"/>
          <w:marBottom w:val="0"/>
          <w:divBdr>
            <w:top w:val="none" w:sz="0" w:space="0" w:color="auto"/>
            <w:left w:val="none" w:sz="0" w:space="0" w:color="auto"/>
            <w:bottom w:val="none" w:sz="0" w:space="0" w:color="auto"/>
            <w:right w:val="none" w:sz="0" w:space="0" w:color="auto"/>
          </w:divBdr>
        </w:div>
        <w:div w:id="384334468">
          <w:marLeft w:val="640"/>
          <w:marRight w:val="0"/>
          <w:marTop w:val="0"/>
          <w:marBottom w:val="0"/>
          <w:divBdr>
            <w:top w:val="none" w:sz="0" w:space="0" w:color="auto"/>
            <w:left w:val="none" w:sz="0" w:space="0" w:color="auto"/>
            <w:bottom w:val="none" w:sz="0" w:space="0" w:color="auto"/>
            <w:right w:val="none" w:sz="0" w:space="0" w:color="auto"/>
          </w:divBdr>
        </w:div>
        <w:div w:id="987439773">
          <w:marLeft w:val="640"/>
          <w:marRight w:val="0"/>
          <w:marTop w:val="0"/>
          <w:marBottom w:val="0"/>
          <w:divBdr>
            <w:top w:val="none" w:sz="0" w:space="0" w:color="auto"/>
            <w:left w:val="none" w:sz="0" w:space="0" w:color="auto"/>
            <w:bottom w:val="none" w:sz="0" w:space="0" w:color="auto"/>
            <w:right w:val="none" w:sz="0" w:space="0" w:color="auto"/>
          </w:divBdr>
        </w:div>
        <w:div w:id="1810004093">
          <w:marLeft w:val="640"/>
          <w:marRight w:val="0"/>
          <w:marTop w:val="0"/>
          <w:marBottom w:val="0"/>
          <w:divBdr>
            <w:top w:val="none" w:sz="0" w:space="0" w:color="auto"/>
            <w:left w:val="none" w:sz="0" w:space="0" w:color="auto"/>
            <w:bottom w:val="none" w:sz="0" w:space="0" w:color="auto"/>
            <w:right w:val="none" w:sz="0" w:space="0" w:color="auto"/>
          </w:divBdr>
        </w:div>
        <w:div w:id="1989357267">
          <w:marLeft w:val="640"/>
          <w:marRight w:val="0"/>
          <w:marTop w:val="0"/>
          <w:marBottom w:val="0"/>
          <w:divBdr>
            <w:top w:val="none" w:sz="0" w:space="0" w:color="auto"/>
            <w:left w:val="none" w:sz="0" w:space="0" w:color="auto"/>
            <w:bottom w:val="none" w:sz="0" w:space="0" w:color="auto"/>
            <w:right w:val="none" w:sz="0" w:space="0" w:color="auto"/>
          </w:divBdr>
        </w:div>
        <w:div w:id="1799759942">
          <w:marLeft w:val="640"/>
          <w:marRight w:val="0"/>
          <w:marTop w:val="0"/>
          <w:marBottom w:val="0"/>
          <w:divBdr>
            <w:top w:val="none" w:sz="0" w:space="0" w:color="auto"/>
            <w:left w:val="none" w:sz="0" w:space="0" w:color="auto"/>
            <w:bottom w:val="none" w:sz="0" w:space="0" w:color="auto"/>
            <w:right w:val="none" w:sz="0" w:space="0" w:color="auto"/>
          </w:divBdr>
        </w:div>
        <w:div w:id="510342892">
          <w:marLeft w:val="640"/>
          <w:marRight w:val="0"/>
          <w:marTop w:val="0"/>
          <w:marBottom w:val="0"/>
          <w:divBdr>
            <w:top w:val="none" w:sz="0" w:space="0" w:color="auto"/>
            <w:left w:val="none" w:sz="0" w:space="0" w:color="auto"/>
            <w:bottom w:val="none" w:sz="0" w:space="0" w:color="auto"/>
            <w:right w:val="none" w:sz="0" w:space="0" w:color="auto"/>
          </w:divBdr>
        </w:div>
        <w:div w:id="326790575">
          <w:marLeft w:val="640"/>
          <w:marRight w:val="0"/>
          <w:marTop w:val="0"/>
          <w:marBottom w:val="0"/>
          <w:divBdr>
            <w:top w:val="none" w:sz="0" w:space="0" w:color="auto"/>
            <w:left w:val="none" w:sz="0" w:space="0" w:color="auto"/>
            <w:bottom w:val="none" w:sz="0" w:space="0" w:color="auto"/>
            <w:right w:val="none" w:sz="0" w:space="0" w:color="auto"/>
          </w:divBdr>
        </w:div>
        <w:div w:id="137116048">
          <w:marLeft w:val="640"/>
          <w:marRight w:val="0"/>
          <w:marTop w:val="0"/>
          <w:marBottom w:val="0"/>
          <w:divBdr>
            <w:top w:val="none" w:sz="0" w:space="0" w:color="auto"/>
            <w:left w:val="none" w:sz="0" w:space="0" w:color="auto"/>
            <w:bottom w:val="none" w:sz="0" w:space="0" w:color="auto"/>
            <w:right w:val="none" w:sz="0" w:space="0" w:color="auto"/>
          </w:divBdr>
        </w:div>
        <w:div w:id="1603683735">
          <w:marLeft w:val="640"/>
          <w:marRight w:val="0"/>
          <w:marTop w:val="0"/>
          <w:marBottom w:val="0"/>
          <w:divBdr>
            <w:top w:val="none" w:sz="0" w:space="0" w:color="auto"/>
            <w:left w:val="none" w:sz="0" w:space="0" w:color="auto"/>
            <w:bottom w:val="none" w:sz="0" w:space="0" w:color="auto"/>
            <w:right w:val="none" w:sz="0" w:space="0" w:color="auto"/>
          </w:divBdr>
        </w:div>
        <w:div w:id="1356807339">
          <w:marLeft w:val="640"/>
          <w:marRight w:val="0"/>
          <w:marTop w:val="0"/>
          <w:marBottom w:val="0"/>
          <w:divBdr>
            <w:top w:val="none" w:sz="0" w:space="0" w:color="auto"/>
            <w:left w:val="none" w:sz="0" w:space="0" w:color="auto"/>
            <w:bottom w:val="none" w:sz="0" w:space="0" w:color="auto"/>
            <w:right w:val="none" w:sz="0" w:space="0" w:color="auto"/>
          </w:divBdr>
        </w:div>
        <w:div w:id="355693211">
          <w:marLeft w:val="640"/>
          <w:marRight w:val="0"/>
          <w:marTop w:val="0"/>
          <w:marBottom w:val="0"/>
          <w:divBdr>
            <w:top w:val="none" w:sz="0" w:space="0" w:color="auto"/>
            <w:left w:val="none" w:sz="0" w:space="0" w:color="auto"/>
            <w:bottom w:val="none" w:sz="0" w:space="0" w:color="auto"/>
            <w:right w:val="none" w:sz="0" w:space="0" w:color="auto"/>
          </w:divBdr>
        </w:div>
        <w:div w:id="1627732384">
          <w:marLeft w:val="64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07858170">
      <w:bodyDiv w:val="1"/>
      <w:marLeft w:val="0"/>
      <w:marRight w:val="0"/>
      <w:marTop w:val="0"/>
      <w:marBottom w:val="0"/>
      <w:divBdr>
        <w:top w:val="none" w:sz="0" w:space="0" w:color="auto"/>
        <w:left w:val="none" w:sz="0" w:space="0" w:color="auto"/>
        <w:bottom w:val="none" w:sz="0" w:space="0" w:color="auto"/>
        <w:right w:val="none" w:sz="0" w:space="0" w:color="auto"/>
      </w:divBdr>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19505126">
      <w:bodyDiv w:val="1"/>
      <w:marLeft w:val="0"/>
      <w:marRight w:val="0"/>
      <w:marTop w:val="0"/>
      <w:marBottom w:val="0"/>
      <w:divBdr>
        <w:top w:val="none" w:sz="0" w:space="0" w:color="auto"/>
        <w:left w:val="none" w:sz="0" w:space="0" w:color="auto"/>
        <w:bottom w:val="none" w:sz="0" w:space="0" w:color="auto"/>
        <w:right w:val="none" w:sz="0" w:space="0" w:color="auto"/>
      </w:divBdr>
      <w:divsChild>
        <w:div w:id="1478065122">
          <w:marLeft w:val="640"/>
          <w:marRight w:val="0"/>
          <w:marTop w:val="0"/>
          <w:marBottom w:val="0"/>
          <w:divBdr>
            <w:top w:val="none" w:sz="0" w:space="0" w:color="auto"/>
            <w:left w:val="none" w:sz="0" w:space="0" w:color="auto"/>
            <w:bottom w:val="none" w:sz="0" w:space="0" w:color="auto"/>
            <w:right w:val="none" w:sz="0" w:space="0" w:color="auto"/>
          </w:divBdr>
        </w:div>
        <w:div w:id="964118439">
          <w:marLeft w:val="640"/>
          <w:marRight w:val="0"/>
          <w:marTop w:val="0"/>
          <w:marBottom w:val="0"/>
          <w:divBdr>
            <w:top w:val="none" w:sz="0" w:space="0" w:color="auto"/>
            <w:left w:val="none" w:sz="0" w:space="0" w:color="auto"/>
            <w:bottom w:val="none" w:sz="0" w:space="0" w:color="auto"/>
            <w:right w:val="none" w:sz="0" w:space="0" w:color="auto"/>
          </w:divBdr>
        </w:div>
        <w:div w:id="1554196037">
          <w:marLeft w:val="640"/>
          <w:marRight w:val="0"/>
          <w:marTop w:val="0"/>
          <w:marBottom w:val="0"/>
          <w:divBdr>
            <w:top w:val="none" w:sz="0" w:space="0" w:color="auto"/>
            <w:left w:val="none" w:sz="0" w:space="0" w:color="auto"/>
            <w:bottom w:val="none" w:sz="0" w:space="0" w:color="auto"/>
            <w:right w:val="none" w:sz="0" w:space="0" w:color="auto"/>
          </w:divBdr>
        </w:div>
        <w:div w:id="1018313733">
          <w:marLeft w:val="640"/>
          <w:marRight w:val="0"/>
          <w:marTop w:val="0"/>
          <w:marBottom w:val="0"/>
          <w:divBdr>
            <w:top w:val="none" w:sz="0" w:space="0" w:color="auto"/>
            <w:left w:val="none" w:sz="0" w:space="0" w:color="auto"/>
            <w:bottom w:val="none" w:sz="0" w:space="0" w:color="auto"/>
            <w:right w:val="none" w:sz="0" w:space="0" w:color="auto"/>
          </w:divBdr>
        </w:div>
        <w:div w:id="746270119">
          <w:marLeft w:val="640"/>
          <w:marRight w:val="0"/>
          <w:marTop w:val="0"/>
          <w:marBottom w:val="0"/>
          <w:divBdr>
            <w:top w:val="none" w:sz="0" w:space="0" w:color="auto"/>
            <w:left w:val="none" w:sz="0" w:space="0" w:color="auto"/>
            <w:bottom w:val="none" w:sz="0" w:space="0" w:color="auto"/>
            <w:right w:val="none" w:sz="0" w:space="0" w:color="auto"/>
          </w:divBdr>
        </w:div>
        <w:div w:id="1857189280">
          <w:marLeft w:val="640"/>
          <w:marRight w:val="0"/>
          <w:marTop w:val="0"/>
          <w:marBottom w:val="0"/>
          <w:divBdr>
            <w:top w:val="none" w:sz="0" w:space="0" w:color="auto"/>
            <w:left w:val="none" w:sz="0" w:space="0" w:color="auto"/>
            <w:bottom w:val="none" w:sz="0" w:space="0" w:color="auto"/>
            <w:right w:val="none" w:sz="0" w:space="0" w:color="auto"/>
          </w:divBdr>
        </w:div>
        <w:div w:id="749153856">
          <w:marLeft w:val="640"/>
          <w:marRight w:val="0"/>
          <w:marTop w:val="0"/>
          <w:marBottom w:val="0"/>
          <w:divBdr>
            <w:top w:val="none" w:sz="0" w:space="0" w:color="auto"/>
            <w:left w:val="none" w:sz="0" w:space="0" w:color="auto"/>
            <w:bottom w:val="none" w:sz="0" w:space="0" w:color="auto"/>
            <w:right w:val="none" w:sz="0" w:space="0" w:color="auto"/>
          </w:divBdr>
        </w:div>
        <w:div w:id="1744910331">
          <w:marLeft w:val="640"/>
          <w:marRight w:val="0"/>
          <w:marTop w:val="0"/>
          <w:marBottom w:val="0"/>
          <w:divBdr>
            <w:top w:val="none" w:sz="0" w:space="0" w:color="auto"/>
            <w:left w:val="none" w:sz="0" w:space="0" w:color="auto"/>
            <w:bottom w:val="none" w:sz="0" w:space="0" w:color="auto"/>
            <w:right w:val="none" w:sz="0" w:space="0" w:color="auto"/>
          </w:divBdr>
        </w:div>
        <w:div w:id="1064452707">
          <w:marLeft w:val="640"/>
          <w:marRight w:val="0"/>
          <w:marTop w:val="0"/>
          <w:marBottom w:val="0"/>
          <w:divBdr>
            <w:top w:val="none" w:sz="0" w:space="0" w:color="auto"/>
            <w:left w:val="none" w:sz="0" w:space="0" w:color="auto"/>
            <w:bottom w:val="none" w:sz="0" w:space="0" w:color="auto"/>
            <w:right w:val="none" w:sz="0" w:space="0" w:color="auto"/>
          </w:divBdr>
        </w:div>
        <w:div w:id="2062709689">
          <w:marLeft w:val="640"/>
          <w:marRight w:val="0"/>
          <w:marTop w:val="0"/>
          <w:marBottom w:val="0"/>
          <w:divBdr>
            <w:top w:val="none" w:sz="0" w:space="0" w:color="auto"/>
            <w:left w:val="none" w:sz="0" w:space="0" w:color="auto"/>
            <w:bottom w:val="none" w:sz="0" w:space="0" w:color="auto"/>
            <w:right w:val="none" w:sz="0" w:space="0" w:color="auto"/>
          </w:divBdr>
        </w:div>
        <w:div w:id="538082412">
          <w:marLeft w:val="640"/>
          <w:marRight w:val="0"/>
          <w:marTop w:val="0"/>
          <w:marBottom w:val="0"/>
          <w:divBdr>
            <w:top w:val="none" w:sz="0" w:space="0" w:color="auto"/>
            <w:left w:val="none" w:sz="0" w:space="0" w:color="auto"/>
            <w:bottom w:val="none" w:sz="0" w:space="0" w:color="auto"/>
            <w:right w:val="none" w:sz="0" w:space="0" w:color="auto"/>
          </w:divBdr>
        </w:div>
        <w:div w:id="1621103517">
          <w:marLeft w:val="640"/>
          <w:marRight w:val="0"/>
          <w:marTop w:val="0"/>
          <w:marBottom w:val="0"/>
          <w:divBdr>
            <w:top w:val="none" w:sz="0" w:space="0" w:color="auto"/>
            <w:left w:val="none" w:sz="0" w:space="0" w:color="auto"/>
            <w:bottom w:val="none" w:sz="0" w:space="0" w:color="auto"/>
            <w:right w:val="none" w:sz="0" w:space="0" w:color="auto"/>
          </w:divBdr>
        </w:div>
        <w:div w:id="1919441711">
          <w:marLeft w:val="640"/>
          <w:marRight w:val="0"/>
          <w:marTop w:val="0"/>
          <w:marBottom w:val="0"/>
          <w:divBdr>
            <w:top w:val="none" w:sz="0" w:space="0" w:color="auto"/>
            <w:left w:val="none" w:sz="0" w:space="0" w:color="auto"/>
            <w:bottom w:val="none" w:sz="0" w:space="0" w:color="auto"/>
            <w:right w:val="none" w:sz="0" w:space="0" w:color="auto"/>
          </w:divBdr>
        </w:div>
        <w:div w:id="1194617495">
          <w:marLeft w:val="640"/>
          <w:marRight w:val="0"/>
          <w:marTop w:val="0"/>
          <w:marBottom w:val="0"/>
          <w:divBdr>
            <w:top w:val="none" w:sz="0" w:space="0" w:color="auto"/>
            <w:left w:val="none" w:sz="0" w:space="0" w:color="auto"/>
            <w:bottom w:val="none" w:sz="0" w:space="0" w:color="auto"/>
            <w:right w:val="none" w:sz="0" w:space="0" w:color="auto"/>
          </w:divBdr>
        </w:div>
        <w:div w:id="1272123544">
          <w:marLeft w:val="640"/>
          <w:marRight w:val="0"/>
          <w:marTop w:val="0"/>
          <w:marBottom w:val="0"/>
          <w:divBdr>
            <w:top w:val="none" w:sz="0" w:space="0" w:color="auto"/>
            <w:left w:val="none" w:sz="0" w:space="0" w:color="auto"/>
            <w:bottom w:val="none" w:sz="0" w:space="0" w:color="auto"/>
            <w:right w:val="none" w:sz="0" w:space="0" w:color="auto"/>
          </w:divBdr>
        </w:div>
        <w:div w:id="725445704">
          <w:marLeft w:val="640"/>
          <w:marRight w:val="0"/>
          <w:marTop w:val="0"/>
          <w:marBottom w:val="0"/>
          <w:divBdr>
            <w:top w:val="none" w:sz="0" w:space="0" w:color="auto"/>
            <w:left w:val="none" w:sz="0" w:space="0" w:color="auto"/>
            <w:bottom w:val="none" w:sz="0" w:space="0" w:color="auto"/>
            <w:right w:val="none" w:sz="0" w:space="0" w:color="auto"/>
          </w:divBdr>
        </w:div>
        <w:div w:id="892620630">
          <w:marLeft w:val="640"/>
          <w:marRight w:val="0"/>
          <w:marTop w:val="0"/>
          <w:marBottom w:val="0"/>
          <w:divBdr>
            <w:top w:val="none" w:sz="0" w:space="0" w:color="auto"/>
            <w:left w:val="none" w:sz="0" w:space="0" w:color="auto"/>
            <w:bottom w:val="none" w:sz="0" w:space="0" w:color="auto"/>
            <w:right w:val="none" w:sz="0" w:space="0" w:color="auto"/>
          </w:divBdr>
        </w:div>
        <w:div w:id="779185929">
          <w:marLeft w:val="640"/>
          <w:marRight w:val="0"/>
          <w:marTop w:val="0"/>
          <w:marBottom w:val="0"/>
          <w:divBdr>
            <w:top w:val="none" w:sz="0" w:space="0" w:color="auto"/>
            <w:left w:val="none" w:sz="0" w:space="0" w:color="auto"/>
            <w:bottom w:val="none" w:sz="0" w:space="0" w:color="auto"/>
            <w:right w:val="none" w:sz="0" w:space="0" w:color="auto"/>
          </w:divBdr>
        </w:div>
        <w:div w:id="1262688318">
          <w:marLeft w:val="640"/>
          <w:marRight w:val="0"/>
          <w:marTop w:val="0"/>
          <w:marBottom w:val="0"/>
          <w:divBdr>
            <w:top w:val="none" w:sz="0" w:space="0" w:color="auto"/>
            <w:left w:val="none" w:sz="0" w:space="0" w:color="auto"/>
            <w:bottom w:val="none" w:sz="0" w:space="0" w:color="auto"/>
            <w:right w:val="none" w:sz="0" w:space="0" w:color="auto"/>
          </w:divBdr>
        </w:div>
        <w:div w:id="577060713">
          <w:marLeft w:val="640"/>
          <w:marRight w:val="0"/>
          <w:marTop w:val="0"/>
          <w:marBottom w:val="0"/>
          <w:divBdr>
            <w:top w:val="none" w:sz="0" w:space="0" w:color="auto"/>
            <w:left w:val="none" w:sz="0" w:space="0" w:color="auto"/>
            <w:bottom w:val="none" w:sz="0" w:space="0" w:color="auto"/>
            <w:right w:val="none" w:sz="0" w:space="0" w:color="auto"/>
          </w:divBdr>
        </w:div>
        <w:div w:id="1024524345">
          <w:marLeft w:val="640"/>
          <w:marRight w:val="0"/>
          <w:marTop w:val="0"/>
          <w:marBottom w:val="0"/>
          <w:divBdr>
            <w:top w:val="none" w:sz="0" w:space="0" w:color="auto"/>
            <w:left w:val="none" w:sz="0" w:space="0" w:color="auto"/>
            <w:bottom w:val="none" w:sz="0" w:space="0" w:color="auto"/>
            <w:right w:val="none" w:sz="0" w:space="0" w:color="auto"/>
          </w:divBdr>
        </w:div>
        <w:div w:id="454523557">
          <w:marLeft w:val="640"/>
          <w:marRight w:val="0"/>
          <w:marTop w:val="0"/>
          <w:marBottom w:val="0"/>
          <w:divBdr>
            <w:top w:val="none" w:sz="0" w:space="0" w:color="auto"/>
            <w:left w:val="none" w:sz="0" w:space="0" w:color="auto"/>
            <w:bottom w:val="none" w:sz="0" w:space="0" w:color="auto"/>
            <w:right w:val="none" w:sz="0" w:space="0" w:color="auto"/>
          </w:divBdr>
        </w:div>
        <w:div w:id="1021391397">
          <w:marLeft w:val="640"/>
          <w:marRight w:val="0"/>
          <w:marTop w:val="0"/>
          <w:marBottom w:val="0"/>
          <w:divBdr>
            <w:top w:val="none" w:sz="0" w:space="0" w:color="auto"/>
            <w:left w:val="none" w:sz="0" w:space="0" w:color="auto"/>
            <w:bottom w:val="none" w:sz="0" w:space="0" w:color="auto"/>
            <w:right w:val="none" w:sz="0" w:space="0" w:color="auto"/>
          </w:divBdr>
        </w:div>
        <w:div w:id="1585454248">
          <w:marLeft w:val="640"/>
          <w:marRight w:val="0"/>
          <w:marTop w:val="0"/>
          <w:marBottom w:val="0"/>
          <w:divBdr>
            <w:top w:val="none" w:sz="0" w:space="0" w:color="auto"/>
            <w:left w:val="none" w:sz="0" w:space="0" w:color="auto"/>
            <w:bottom w:val="none" w:sz="0" w:space="0" w:color="auto"/>
            <w:right w:val="none" w:sz="0" w:space="0" w:color="auto"/>
          </w:divBdr>
        </w:div>
        <w:div w:id="1490170502">
          <w:marLeft w:val="640"/>
          <w:marRight w:val="0"/>
          <w:marTop w:val="0"/>
          <w:marBottom w:val="0"/>
          <w:divBdr>
            <w:top w:val="none" w:sz="0" w:space="0" w:color="auto"/>
            <w:left w:val="none" w:sz="0" w:space="0" w:color="auto"/>
            <w:bottom w:val="none" w:sz="0" w:space="0" w:color="auto"/>
            <w:right w:val="none" w:sz="0" w:space="0" w:color="auto"/>
          </w:divBdr>
        </w:div>
        <w:div w:id="1149056261">
          <w:marLeft w:val="640"/>
          <w:marRight w:val="0"/>
          <w:marTop w:val="0"/>
          <w:marBottom w:val="0"/>
          <w:divBdr>
            <w:top w:val="none" w:sz="0" w:space="0" w:color="auto"/>
            <w:left w:val="none" w:sz="0" w:space="0" w:color="auto"/>
            <w:bottom w:val="none" w:sz="0" w:space="0" w:color="auto"/>
            <w:right w:val="none" w:sz="0" w:space="0" w:color="auto"/>
          </w:divBdr>
        </w:div>
        <w:div w:id="651300223">
          <w:marLeft w:val="640"/>
          <w:marRight w:val="0"/>
          <w:marTop w:val="0"/>
          <w:marBottom w:val="0"/>
          <w:divBdr>
            <w:top w:val="none" w:sz="0" w:space="0" w:color="auto"/>
            <w:left w:val="none" w:sz="0" w:space="0" w:color="auto"/>
            <w:bottom w:val="none" w:sz="0" w:space="0" w:color="auto"/>
            <w:right w:val="none" w:sz="0" w:space="0" w:color="auto"/>
          </w:divBdr>
        </w:div>
        <w:div w:id="1102871899">
          <w:marLeft w:val="640"/>
          <w:marRight w:val="0"/>
          <w:marTop w:val="0"/>
          <w:marBottom w:val="0"/>
          <w:divBdr>
            <w:top w:val="none" w:sz="0" w:space="0" w:color="auto"/>
            <w:left w:val="none" w:sz="0" w:space="0" w:color="auto"/>
            <w:bottom w:val="none" w:sz="0" w:space="0" w:color="auto"/>
            <w:right w:val="none" w:sz="0" w:space="0" w:color="auto"/>
          </w:divBdr>
        </w:div>
        <w:div w:id="690227597">
          <w:marLeft w:val="640"/>
          <w:marRight w:val="0"/>
          <w:marTop w:val="0"/>
          <w:marBottom w:val="0"/>
          <w:divBdr>
            <w:top w:val="none" w:sz="0" w:space="0" w:color="auto"/>
            <w:left w:val="none" w:sz="0" w:space="0" w:color="auto"/>
            <w:bottom w:val="none" w:sz="0" w:space="0" w:color="auto"/>
            <w:right w:val="none" w:sz="0" w:space="0" w:color="auto"/>
          </w:divBdr>
        </w:div>
        <w:div w:id="1738672574">
          <w:marLeft w:val="640"/>
          <w:marRight w:val="0"/>
          <w:marTop w:val="0"/>
          <w:marBottom w:val="0"/>
          <w:divBdr>
            <w:top w:val="none" w:sz="0" w:space="0" w:color="auto"/>
            <w:left w:val="none" w:sz="0" w:space="0" w:color="auto"/>
            <w:bottom w:val="none" w:sz="0" w:space="0" w:color="auto"/>
            <w:right w:val="none" w:sz="0" w:space="0" w:color="auto"/>
          </w:divBdr>
        </w:div>
        <w:div w:id="1451821828">
          <w:marLeft w:val="640"/>
          <w:marRight w:val="0"/>
          <w:marTop w:val="0"/>
          <w:marBottom w:val="0"/>
          <w:divBdr>
            <w:top w:val="none" w:sz="0" w:space="0" w:color="auto"/>
            <w:left w:val="none" w:sz="0" w:space="0" w:color="auto"/>
            <w:bottom w:val="none" w:sz="0" w:space="0" w:color="auto"/>
            <w:right w:val="none" w:sz="0" w:space="0" w:color="auto"/>
          </w:divBdr>
        </w:div>
        <w:div w:id="855311898">
          <w:marLeft w:val="640"/>
          <w:marRight w:val="0"/>
          <w:marTop w:val="0"/>
          <w:marBottom w:val="0"/>
          <w:divBdr>
            <w:top w:val="none" w:sz="0" w:space="0" w:color="auto"/>
            <w:left w:val="none" w:sz="0" w:space="0" w:color="auto"/>
            <w:bottom w:val="none" w:sz="0" w:space="0" w:color="auto"/>
            <w:right w:val="none" w:sz="0" w:space="0" w:color="auto"/>
          </w:divBdr>
        </w:div>
        <w:div w:id="398793258">
          <w:marLeft w:val="640"/>
          <w:marRight w:val="0"/>
          <w:marTop w:val="0"/>
          <w:marBottom w:val="0"/>
          <w:divBdr>
            <w:top w:val="none" w:sz="0" w:space="0" w:color="auto"/>
            <w:left w:val="none" w:sz="0" w:space="0" w:color="auto"/>
            <w:bottom w:val="none" w:sz="0" w:space="0" w:color="auto"/>
            <w:right w:val="none" w:sz="0" w:space="0" w:color="auto"/>
          </w:divBdr>
        </w:div>
        <w:div w:id="1452093518">
          <w:marLeft w:val="640"/>
          <w:marRight w:val="0"/>
          <w:marTop w:val="0"/>
          <w:marBottom w:val="0"/>
          <w:divBdr>
            <w:top w:val="none" w:sz="0" w:space="0" w:color="auto"/>
            <w:left w:val="none" w:sz="0" w:space="0" w:color="auto"/>
            <w:bottom w:val="none" w:sz="0" w:space="0" w:color="auto"/>
            <w:right w:val="none" w:sz="0" w:space="0" w:color="auto"/>
          </w:divBdr>
        </w:div>
        <w:div w:id="677662550">
          <w:marLeft w:val="640"/>
          <w:marRight w:val="0"/>
          <w:marTop w:val="0"/>
          <w:marBottom w:val="0"/>
          <w:divBdr>
            <w:top w:val="none" w:sz="0" w:space="0" w:color="auto"/>
            <w:left w:val="none" w:sz="0" w:space="0" w:color="auto"/>
            <w:bottom w:val="none" w:sz="0" w:space="0" w:color="auto"/>
            <w:right w:val="none" w:sz="0" w:space="0" w:color="auto"/>
          </w:divBdr>
        </w:div>
        <w:div w:id="1049233322">
          <w:marLeft w:val="640"/>
          <w:marRight w:val="0"/>
          <w:marTop w:val="0"/>
          <w:marBottom w:val="0"/>
          <w:divBdr>
            <w:top w:val="none" w:sz="0" w:space="0" w:color="auto"/>
            <w:left w:val="none" w:sz="0" w:space="0" w:color="auto"/>
            <w:bottom w:val="none" w:sz="0" w:space="0" w:color="auto"/>
            <w:right w:val="none" w:sz="0" w:space="0" w:color="auto"/>
          </w:divBdr>
        </w:div>
        <w:div w:id="113182733">
          <w:marLeft w:val="640"/>
          <w:marRight w:val="0"/>
          <w:marTop w:val="0"/>
          <w:marBottom w:val="0"/>
          <w:divBdr>
            <w:top w:val="none" w:sz="0" w:space="0" w:color="auto"/>
            <w:left w:val="none" w:sz="0" w:space="0" w:color="auto"/>
            <w:bottom w:val="none" w:sz="0" w:space="0" w:color="auto"/>
            <w:right w:val="none" w:sz="0" w:space="0" w:color="auto"/>
          </w:divBdr>
        </w:div>
        <w:div w:id="2009013628">
          <w:marLeft w:val="640"/>
          <w:marRight w:val="0"/>
          <w:marTop w:val="0"/>
          <w:marBottom w:val="0"/>
          <w:divBdr>
            <w:top w:val="none" w:sz="0" w:space="0" w:color="auto"/>
            <w:left w:val="none" w:sz="0" w:space="0" w:color="auto"/>
            <w:bottom w:val="none" w:sz="0" w:space="0" w:color="auto"/>
            <w:right w:val="none" w:sz="0" w:space="0" w:color="auto"/>
          </w:divBdr>
        </w:div>
        <w:div w:id="834685976">
          <w:marLeft w:val="640"/>
          <w:marRight w:val="0"/>
          <w:marTop w:val="0"/>
          <w:marBottom w:val="0"/>
          <w:divBdr>
            <w:top w:val="none" w:sz="0" w:space="0" w:color="auto"/>
            <w:left w:val="none" w:sz="0" w:space="0" w:color="auto"/>
            <w:bottom w:val="none" w:sz="0" w:space="0" w:color="auto"/>
            <w:right w:val="none" w:sz="0" w:space="0" w:color="auto"/>
          </w:divBdr>
        </w:div>
        <w:div w:id="1400787680">
          <w:marLeft w:val="640"/>
          <w:marRight w:val="0"/>
          <w:marTop w:val="0"/>
          <w:marBottom w:val="0"/>
          <w:divBdr>
            <w:top w:val="none" w:sz="0" w:space="0" w:color="auto"/>
            <w:left w:val="none" w:sz="0" w:space="0" w:color="auto"/>
            <w:bottom w:val="none" w:sz="0" w:space="0" w:color="auto"/>
            <w:right w:val="none" w:sz="0" w:space="0" w:color="auto"/>
          </w:divBdr>
        </w:div>
        <w:div w:id="239947808">
          <w:marLeft w:val="640"/>
          <w:marRight w:val="0"/>
          <w:marTop w:val="0"/>
          <w:marBottom w:val="0"/>
          <w:divBdr>
            <w:top w:val="none" w:sz="0" w:space="0" w:color="auto"/>
            <w:left w:val="none" w:sz="0" w:space="0" w:color="auto"/>
            <w:bottom w:val="none" w:sz="0" w:space="0" w:color="auto"/>
            <w:right w:val="none" w:sz="0" w:space="0" w:color="auto"/>
          </w:divBdr>
        </w:div>
        <w:div w:id="2074699709">
          <w:marLeft w:val="640"/>
          <w:marRight w:val="0"/>
          <w:marTop w:val="0"/>
          <w:marBottom w:val="0"/>
          <w:divBdr>
            <w:top w:val="none" w:sz="0" w:space="0" w:color="auto"/>
            <w:left w:val="none" w:sz="0" w:space="0" w:color="auto"/>
            <w:bottom w:val="none" w:sz="0" w:space="0" w:color="auto"/>
            <w:right w:val="none" w:sz="0" w:space="0" w:color="auto"/>
          </w:divBdr>
        </w:div>
        <w:div w:id="1745910879">
          <w:marLeft w:val="640"/>
          <w:marRight w:val="0"/>
          <w:marTop w:val="0"/>
          <w:marBottom w:val="0"/>
          <w:divBdr>
            <w:top w:val="none" w:sz="0" w:space="0" w:color="auto"/>
            <w:left w:val="none" w:sz="0" w:space="0" w:color="auto"/>
            <w:bottom w:val="none" w:sz="0" w:space="0" w:color="auto"/>
            <w:right w:val="none" w:sz="0" w:space="0" w:color="auto"/>
          </w:divBdr>
        </w:div>
        <w:div w:id="1756510036">
          <w:marLeft w:val="640"/>
          <w:marRight w:val="0"/>
          <w:marTop w:val="0"/>
          <w:marBottom w:val="0"/>
          <w:divBdr>
            <w:top w:val="none" w:sz="0" w:space="0" w:color="auto"/>
            <w:left w:val="none" w:sz="0" w:space="0" w:color="auto"/>
            <w:bottom w:val="none" w:sz="0" w:space="0" w:color="auto"/>
            <w:right w:val="none" w:sz="0" w:space="0" w:color="auto"/>
          </w:divBdr>
        </w:div>
        <w:div w:id="505100978">
          <w:marLeft w:val="640"/>
          <w:marRight w:val="0"/>
          <w:marTop w:val="0"/>
          <w:marBottom w:val="0"/>
          <w:divBdr>
            <w:top w:val="none" w:sz="0" w:space="0" w:color="auto"/>
            <w:left w:val="none" w:sz="0" w:space="0" w:color="auto"/>
            <w:bottom w:val="none" w:sz="0" w:space="0" w:color="auto"/>
            <w:right w:val="none" w:sz="0" w:space="0" w:color="auto"/>
          </w:divBdr>
        </w:div>
        <w:div w:id="1543908779">
          <w:marLeft w:val="640"/>
          <w:marRight w:val="0"/>
          <w:marTop w:val="0"/>
          <w:marBottom w:val="0"/>
          <w:divBdr>
            <w:top w:val="none" w:sz="0" w:space="0" w:color="auto"/>
            <w:left w:val="none" w:sz="0" w:space="0" w:color="auto"/>
            <w:bottom w:val="none" w:sz="0" w:space="0" w:color="auto"/>
            <w:right w:val="none" w:sz="0" w:space="0" w:color="auto"/>
          </w:divBdr>
        </w:div>
        <w:div w:id="515732744">
          <w:marLeft w:val="640"/>
          <w:marRight w:val="0"/>
          <w:marTop w:val="0"/>
          <w:marBottom w:val="0"/>
          <w:divBdr>
            <w:top w:val="none" w:sz="0" w:space="0" w:color="auto"/>
            <w:left w:val="none" w:sz="0" w:space="0" w:color="auto"/>
            <w:bottom w:val="none" w:sz="0" w:space="0" w:color="auto"/>
            <w:right w:val="none" w:sz="0" w:space="0" w:color="auto"/>
          </w:divBdr>
        </w:div>
        <w:div w:id="1756705122">
          <w:marLeft w:val="640"/>
          <w:marRight w:val="0"/>
          <w:marTop w:val="0"/>
          <w:marBottom w:val="0"/>
          <w:divBdr>
            <w:top w:val="none" w:sz="0" w:space="0" w:color="auto"/>
            <w:left w:val="none" w:sz="0" w:space="0" w:color="auto"/>
            <w:bottom w:val="none" w:sz="0" w:space="0" w:color="auto"/>
            <w:right w:val="none" w:sz="0" w:space="0" w:color="auto"/>
          </w:divBdr>
        </w:div>
        <w:div w:id="320668371">
          <w:marLeft w:val="64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2507703">
      <w:bodyDiv w:val="1"/>
      <w:marLeft w:val="0"/>
      <w:marRight w:val="0"/>
      <w:marTop w:val="0"/>
      <w:marBottom w:val="0"/>
      <w:divBdr>
        <w:top w:val="none" w:sz="0" w:space="0" w:color="auto"/>
        <w:left w:val="none" w:sz="0" w:space="0" w:color="auto"/>
        <w:bottom w:val="none" w:sz="0" w:space="0" w:color="auto"/>
        <w:right w:val="none" w:sz="0" w:space="0" w:color="auto"/>
      </w:divBdr>
      <w:divsChild>
        <w:div w:id="719673123">
          <w:marLeft w:val="640"/>
          <w:marRight w:val="0"/>
          <w:marTop w:val="0"/>
          <w:marBottom w:val="0"/>
          <w:divBdr>
            <w:top w:val="none" w:sz="0" w:space="0" w:color="auto"/>
            <w:left w:val="none" w:sz="0" w:space="0" w:color="auto"/>
            <w:bottom w:val="none" w:sz="0" w:space="0" w:color="auto"/>
            <w:right w:val="none" w:sz="0" w:space="0" w:color="auto"/>
          </w:divBdr>
        </w:div>
        <w:div w:id="59332280">
          <w:marLeft w:val="640"/>
          <w:marRight w:val="0"/>
          <w:marTop w:val="0"/>
          <w:marBottom w:val="0"/>
          <w:divBdr>
            <w:top w:val="none" w:sz="0" w:space="0" w:color="auto"/>
            <w:left w:val="none" w:sz="0" w:space="0" w:color="auto"/>
            <w:bottom w:val="none" w:sz="0" w:space="0" w:color="auto"/>
            <w:right w:val="none" w:sz="0" w:space="0" w:color="auto"/>
          </w:divBdr>
        </w:div>
        <w:div w:id="1938441262">
          <w:marLeft w:val="640"/>
          <w:marRight w:val="0"/>
          <w:marTop w:val="0"/>
          <w:marBottom w:val="0"/>
          <w:divBdr>
            <w:top w:val="none" w:sz="0" w:space="0" w:color="auto"/>
            <w:left w:val="none" w:sz="0" w:space="0" w:color="auto"/>
            <w:bottom w:val="none" w:sz="0" w:space="0" w:color="auto"/>
            <w:right w:val="none" w:sz="0" w:space="0" w:color="auto"/>
          </w:divBdr>
        </w:div>
        <w:div w:id="949245796">
          <w:marLeft w:val="640"/>
          <w:marRight w:val="0"/>
          <w:marTop w:val="0"/>
          <w:marBottom w:val="0"/>
          <w:divBdr>
            <w:top w:val="none" w:sz="0" w:space="0" w:color="auto"/>
            <w:left w:val="none" w:sz="0" w:space="0" w:color="auto"/>
            <w:bottom w:val="none" w:sz="0" w:space="0" w:color="auto"/>
            <w:right w:val="none" w:sz="0" w:space="0" w:color="auto"/>
          </w:divBdr>
        </w:div>
        <w:div w:id="1009452399">
          <w:marLeft w:val="640"/>
          <w:marRight w:val="0"/>
          <w:marTop w:val="0"/>
          <w:marBottom w:val="0"/>
          <w:divBdr>
            <w:top w:val="none" w:sz="0" w:space="0" w:color="auto"/>
            <w:left w:val="none" w:sz="0" w:space="0" w:color="auto"/>
            <w:bottom w:val="none" w:sz="0" w:space="0" w:color="auto"/>
            <w:right w:val="none" w:sz="0" w:space="0" w:color="auto"/>
          </w:divBdr>
        </w:div>
        <w:div w:id="1909029533">
          <w:marLeft w:val="640"/>
          <w:marRight w:val="0"/>
          <w:marTop w:val="0"/>
          <w:marBottom w:val="0"/>
          <w:divBdr>
            <w:top w:val="none" w:sz="0" w:space="0" w:color="auto"/>
            <w:left w:val="none" w:sz="0" w:space="0" w:color="auto"/>
            <w:bottom w:val="none" w:sz="0" w:space="0" w:color="auto"/>
            <w:right w:val="none" w:sz="0" w:space="0" w:color="auto"/>
          </w:divBdr>
        </w:div>
        <w:div w:id="188567299">
          <w:marLeft w:val="640"/>
          <w:marRight w:val="0"/>
          <w:marTop w:val="0"/>
          <w:marBottom w:val="0"/>
          <w:divBdr>
            <w:top w:val="none" w:sz="0" w:space="0" w:color="auto"/>
            <w:left w:val="none" w:sz="0" w:space="0" w:color="auto"/>
            <w:bottom w:val="none" w:sz="0" w:space="0" w:color="auto"/>
            <w:right w:val="none" w:sz="0" w:space="0" w:color="auto"/>
          </w:divBdr>
        </w:div>
        <w:div w:id="1339312778">
          <w:marLeft w:val="640"/>
          <w:marRight w:val="0"/>
          <w:marTop w:val="0"/>
          <w:marBottom w:val="0"/>
          <w:divBdr>
            <w:top w:val="none" w:sz="0" w:space="0" w:color="auto"/>
            <w:left w:val="none" w:sz="0" w:space="0" w:color="auto"/>
            <w:bottom w:val="none" w:sz="0" w:space="0" w:color="auto"/>
            <w:right w:val="none" w:sz="0" w:space="0" w:color="auto"/>
          </w:divBdr>
        </w:div>
        <w:div w:id="724329821">
          <w:marLeft w:val="640"/>
          <w:marRight w:val="0"/>
          <w:marTop w:val="0"/>
          <w:marBottom w:val="0"/>
          <w:divBdr>
            <w:top w:val="none" w:sz="0" w:space="0" w:color="auto"/>
            <w:left w:val="none" w:sz="0" w:space="0" w:color="auto"/>
            <w:bottom w:val="none" w:sz="0" w:space="0" w:color="auto"/>
            <w:right w:val="none" w:sz="0" w:space="0" w:color="auto"/>
          </w:divBdr>
        </w:div>
        <w:div w:id="1194465544">
          <w:marLeft w:val="640"/>
          <w:marRight w:val="0"/>
          <w:marTop w:val="0"/>
          <w:marBottom w:val="0"/>
          <w:divBdr>
            <w:top w:val="none" w:sz="0" w:space="0" w:color="auto"/>
            <w:left w:val="none" w:sz="0" w:space="0" w:color="auto"/>
            <w:bottom w:val="none" w:sz="0" w:space="0" w:color="auto"/>
            <w:right w:val="none" w:sz="0" w:space="0" w:color="auto"/>
          </w:divBdr>
        </w:div>
        <w:div w:id="1767771030">
          <w:marLeft w:val="640"/>
          <w:marRight w:val="0"/>
          <w:marTop w:val="0"/>
          <w:marBottom w:val="0"/>
          <w:divBdr>
            <w:top w:val="none" w:sz="0" w:space="0" w:color="auto"/>
            <w:left w:val="none" w:sz="0" w:space="0" w:color="auto"/>
            <w:bottom w:val="none" w:sz="0" w:space="0" w:color="auto"/>
            <w:right w:val="none" w:sz="0" w:space="0" w:color="auto"/>
          </w:divBdr>
        </w:div>
        <w:div w:id="169375867">
          <w:marLeft w:val="640"/>
          <w:marRight w:val="0"/>
          <w:marTop w:val="0"/>
          <w:marBottom w:val="0"/>
          <w:divBdr>
            <w:top w:val="none" w:sz="0" w:space="0" w:color="auto"/>
            <w:left w:val="none" w:sz="0" w:space="0" w:color="auto"/>
            <w:bottom w:val="none" w:sz="0" w:space="0" w:color="auto"/>
            <w:right w:val="none" w:sz="0" w:space="0" w:color="auto"/>
          </w:divBdr>
        </w:div>
        <w:div w:id="1025209293">
          <w:marLeft w:val="640"/>
          <w:marRight w:val="0"/>
          <w:marTop w:val="0"/>
          <w:marBottom w:val="0"/>
          <w:divBdr>
            <w:top w:val="none" w:sz="0" w:space="0" w:color="auto"/>
            <w:left w:val="none" w:sz="0" w:space="0" w:color="auto"/>
            <w:bottom w:val="none" w:sz="0" w:space="0" w:color="auto"/>
            <w:right w:val="none" w:sz="0" w:space="0" w:color="auto"/>
          </w:divBdr>
        </w:div>
        <w:div w:id="651983580">
          <w:marLeft w:val="640"/>
          <w:marRight w:val="0"/>
          <w:marTop w:val="0"/>
          <w:marBottom w:val="0"/>
          <w:divBdr>
            <w:top w:val="none" w:sz="0" w:space="0" w:color="auto"/>
            <w:left w:val="none" w:sz="0" w:space="0" w:color="auto"/>
            <w:bottom w:val="none" w:sz="0" w:space="0" w:color="auto"/>
            <w:right w:val="none" w:sz="0" w:space="0" w:color="auto"/>
          </w:divBdr>
        </w:div>
        <w:div w:id="113183698">
          <w:marLeft w:val="640"/>
          <w:marRight w:val="0"/>
          <w:marTop w:val="0"/>
          <w:marBottom w:val="0"/>
          <w:divBdr>
            <w:top w:val="none" w:sz="0" w:space="0" w:color="auto"/>
            <w:left w:val="none" w:sz="0" w:space="0" w:color="auto"/>
            <w:bottom w:val="none" w:sz="0" w:space="0" w:color="auto"/>
            <w:right w:val="none" w:sz="0" w:space="0" w:color="auto"/>
          </w:divBdr>
        </w:div>
        <w:div w:id="108862139">
          <w:marLeft w:val="640"/>
          <w:marRight w:val="0"/>
          <w:marTop w:val="0"/>
          <w:marBottom w:val="0"/>
          <w:divBdr>
            <w:top w:val="none" w:sz="0" w:space="0" w:color="auto"/>
            <w:left w:val="none" w:sz="0" w:space="0" w:color="auto"/>
            <w:bottom w:val="none" w:sz="0" w:space="0" w:color="auto"/>
            <w:right w:val="none" w:sz="0" w:space="0" w:color="auto"/>
          </w:divBdr>
        </w:div>
        <w:div w:id="2083552878">
          <w:marLeft w:val="640"/>
          <w:marRight w:val="0"/>
          <w:marTop w:val="0"/>
          <w:marBottom w:val="0"/>
          <w:divBdr>
            <w:top w:val="none" w:sz="0" w:space="0" w:color="auto"/>
            <w:left w:val="none" w:sz="0" w:space="0" w:color="auto"/>
            <w:bottom w:val="none" w:sz="0" w:space="0" w:color="auto"/>
            <w:right w:val="none" w:sz="0" w:space="0" w:color="auto"/>
          </w:divBdr>
        </w:div>
        <w:div w:id="2004123244">
          <w:marLeft w:val="640"/>
          <w:marRight w:val="0"/>
          <w:marTop w:val="0"/>
          <w:marBottom w:val="0"/>
          <w:divBdr>
            <w:top w:val="none" w:sz="0" w:space="0" w:color="auto"/>
            <w:left w:val="none" w:sz="0" w:space="0" w:color="auto"/>
            <w:bottom w:val="none" w:sz="0" w:space="0" w:color="auto"/>
            <w:right w:val="none" w:sz="0" w:space="0" w:color="auto"/>
          </w:divBdr>
        </w:div>
        <w:div w:id="717972888">
          <w:marLeft w:val="640"/>
          <w:marRight w:val="0"/>
          <w:marTop w:val="0"/>
          <w:marBottom w:val="0"/>
          <w:divBdr>
            <w:top w:val="none" w:sz="0" w:space="0" w:color="auto"/>
            <w:left w:val="none" w:sz="0" w:space="0" w:color="auto"/>
            <w:bottom w:val="none" w:sz="0" w:space="0" w:color="auto"/>
            <w:right w:val="none" w:sz="0" w:space="0" w:color="auto"/>
          </w:divBdr>
        </w:div>
        <w:div w:id="460543012">
          <w:marLeft w:val="640"/>
          <w:marRight w:val="0"/>
          <w:marTop w:val="0"/>
          <w:marBottom w:val="0"/>
          <w:divBdr>
            <w:top w:val="none" w:sz="0" w:space="0" w:color="auto"/>
            <w:left w:val="none" w:sz="0" w:space="0" w:color="auto"/>
            <w:bottom w:val="none" w:sz="0" w:space="0" w:color="auto"/>
            <w:right w:val="none" w:sz="0" w:space="0" w:color="auto"/>
          </w:divBdr>
        </w:div>
        <w:div w:id="17850806">
          <w:marLeft w:val="640"/>
          <w:marRight w:val="0"/>
          <w:marTop w:val="0"/>
          <w:marBottom w:val="0"/>
          <w:divBdr>
            <w:top w:val="none" w:sz="0" w:space="0" w:color="auto"/>
            <w:left w:val="none" w:sz="0" w:space="0" w:color="auto"/>
            <w:bottom w:val="none" w:sz="0" w:space="0" w:color="auto"/>
            <w:right w:val="none" w:sz="0" w:space="0" w:color="auto"/>
          </w:divBdr>
        </w:div>
        <w:div w:id="970132475">
          <w:marLeft w:val="640"/>
          <w:marRight w:val="0"/>
          <w:marTop w:val="0"/>
          <w:marBottom w:val="0"/>
          <w:divBdr>
            <w:top w:val="none" w:sz="0" w:space="0" w:color="auto"/>
            <w:left w:val="none" w:sz="0" w:space="0" w:color="auto"/>
            <w:bottom w:val="none" w:sz="0" w:space="0" w:color="auto"/>
            <w:right w:val="none" w:sz="0" w:space="0" w:color="auto"/>
          </w:divBdr>
        </w:div>
        <w:div w:id="552541046">
          <w:marLeft w:val="640"/>
          <w:marRight w:val="0"/>
          <w:marTop w:val="0"/>
          <w:marBottom w:val="0"/>
          <w:divBdr>
            <w:top w:val="none" w:sz="0" w:space="0" w:color="auto"/>
            <w:left w:val="none" w:sz="0" w:space="0" w:color="auto"/>
            <w:bottom w:val="none" w:sz="0" w:space="0" w:color="auto"/>
            <w:right w:val="none" w:sz="0" w:space="0" w:color="auto"/>
          </w:divBdr>
        </w:div>
        <w:div w:id="333655194">
          <w:marLeft w:val="640"/>
          <w:marRight w:val="0"/>
          <w:marTop w:val="0"/>
          <w:marBottom w:val="0"/>
          <w:divBdr>
            <w:top w:val="none" w:sz="0" w:space="0" w:color="auto"/>
            <w:left w:val="none" w:sz="0" w:space="0" w:color="auto"/>
            <w:bottom w:val="none" w:sz="0" w:space="0" w:color="auto"/>
            <w:right w:val="none" w:sz="0" w:space="0" w:color="auto"/>
          </w:divBdr>
        </w:div>
        <w:div w:id="709304356">
          <w:marLeft w:val="640"/>
          <w:marRight w:val="0"/>
          <w:marTop w:val="0"/>
          <w:marBottom w:val="0"/>
          <w:divBdr>
            <w:top w:val="none" w:sz="0" w:space="0" w:color="auto"/>
            <w:left w:val="none" w:sz="0" w:space="0" w:color="auto"/>
            <w:bottom w:val="none" w:sz="0" w:space="0" w:color="auto"/>
            <w:right w:val="none" w:sz="0" w:space="0" w:color="auto"/>
          </w:divBdr>
        </w:div>
        <w:div w:id="241650453">
          <w:marLeft w:val="640"/>
          <w:marRight w:val="0"/>
          <w:marTop w:val="0"/>
          <w:marBottom w:val="0"/>
          <w:divBdr>
            <w:top w:val="none" w:sz="0" w:space="0" w:color="auto"/>
            <w:left w:val="none" w:sz="0" w:space="0" w:color="auto"/>
            <w:bottom w:val="none" w:sz="0" w:space="0" w:color="auto"/>
            <w:right w:val="none" w:sz="0" w:space="0" w:color="auto"/>
          </w:divBdr>
        </w:div>
        <w:div w:id="1989164516">
          <w:marLeft w:val="640"/>
          <w:marRight w:val="0"/>
          <w:marTop w:val="0"/>
          <w:marBottom w:val="0"/>
          <w:divBdr>
            <w:top w:val="none" w:sz="0" w:space="0" w:color="auto"/>
            <w:left w:val="none" w:sz="0" w:space="0" w:color="auto"/>
            <w:bottom w:val="none" w:sz="0" w:space="0" w:color="auto"/>
            <w:right w:val="none" w:sz="0" w:space="0" w:color="auto"/>
          </w:divBdr>
        </w:div>
        <w:div w:id="1958441582">
          <w:marLeft w:val="640"/>
          <w:marRight w:val="0"/>
          <w:marTop w:val="0"/>
          <w:marBottom w:val="0"/>
          <w:divBdr>
            <w:top w:val="none" w:sz="0" w:space="0" w:color="auto"/>
            <w:left w:val="none" w:sz="0" w:space="0" w:color="auto"/>
            <w:bottom w:val="none" w:sz="0" w:space="0" w:color="auto"/>
            <w:right w:val="none" w:sz="0" w:space="0" w:color="auto"/>
          </w:divBdr>
        </w:div>
        <w:div w:id="34476810">
          <w:marLeft w:val="640"/>
          <w:marRight w:val="0"/>
          <w:marTop w:val="0"/>
          <w:marBottom w:val="0"/>
          <w:divBdr>
            <w:top w:val="none" w:sz="0" w:space="0" w:color="auto"/>
            <w:left w:val="none" w:sz="0" w:space="0" w:color="auto"/>
            <w:bottom w:val="none" w:sz="0" w:space="0" w:color="auto"/>
            <w:right w:val="none" w:sz="0" w:space="0" w:color="auto"/>
          </w:divBdr>
        </w:div>
        <w:div w:id="1926038208">
          <w:marLeft w:val="640"/>
          <w:marRight w:val="0"/>
          <w:marTop w:val="0"/>
          <w:marBottom w:val="0"/>
          <w:divBdr>
            <w:top w:val="none" w:sz="0" w:space="0" w:color="auto"/>
            <w:left w:val="none" w:sz="0" w:space="0" w:color="auto"/>
            <w:bottom w:val="none" w:sz="0" w:space="0" w:color="auto"/>
            <w:right w:val="none" w:sz="0" w:space="0" w:color="auto"/>
          </w:divBdr>
        </w:div>
        <w:div w:id="2117864517">
          <w:marLeft w:val="640"/>
          <w:marRight w:val="0"/>
          <w:marTop w:val="0"/>
          <w:marBottom w:val="0"/>
          <w:divBdr>
            <w:top w:val="none" w:sz="0" w:space="0" w:color="auto"/>
            <w:left w:val="none" w:sz="0" w:space="0" w:color="auto"/>
            <w:bottom w:val="none" w:sz="0" w:space="0" w:color="auto"/>
            <w:right w:val="none" w:sz="0" w:space="0" w:color="auto"/>
          </w:divBdr>
        </w:div>
        <w:div w:id="842746589">
          <w:marLeft w:val="640"/>
          <w:marRight w:val="0"/>
          <w:marTop w:val="0"/>
          <w:marBottom w:val="0"/>
          <w:divBdr>
            <w:top w:val="none" w:sz="0" w:space="0" w:color="auto"/>
            <w:left w:val="none" w:sz="0" w:space="0" w:color="auto"/>
            <w:bottom w:val="none" w:sz="0" w:space="0" w:color="auto"/>
            <w:right w:val="none" w:sz="0" w:space="0" w:color="auto"/>
          </w:divBdr>
        </w:div>
        <w:div w:id="559485896">
          <w:marLeft w:val="640"/>
          <w:marRight w:val="0"/>
          <w:marTop w:val="0"/>
          <w:marBottom w:val="0"/>
          <w:divBdr>
            <w:top w:val="none" w:sz="0" w:space="0" w:color="auto"/>
            <w:left w:val="none" w:sz="0" w:space="0" w:color="auto"/>
            <w:bottom w:val="none" w:sz="0" w:space="0" w:color="auto"/>
            <w:right w:val="none" w:sz="0" w:space="0" w:color="auto"/>
          </w:divBdr>
        </w:div>
        <w:div w:id="2138066314">
          <w:marLeft w:val="640"/>
          <w:marRight w:val="0"/>
          <w:marTop w:val="0"/>
          <w:marBottom w:val="0"/>
          <w:divBdr>
            <w:top w:val="none" w:sz="0" w:space="0" w:color="auto"/>
            <w:left w:val="none" w:sz="0" w:space="0" w:color="auto"/>
            <w:bottom w:val="none" w:sz="0" w:space="0" w:color="auto"/>
            <w:right w:val="none" w:sz="0" w:space="0" w:color="auto"/>
          </w:divBdr>
        </w:div>
        <w:div w:id="1430272080">
          <w:marLeft w:val="640"/>
          <w:marRight w:val="0"/>
          <w:marTop w:val="0"/>
          <w:marBottom w:val="0"/>
          <w:divBdr>
            <w:top w:val="none" w:sz="0" w:space="0" w:color="auto"/>
            <w:left w:val="none" w:sz="0" w:space="0" w:color="auto"/>
            <w:bottom w:val="none" w:sz="0" w:space="0" w:color="auto"/>
            <w:right w:val="none" w:sz="0" w:space="0" w:color="auto"/>
          </w:divBdr>
        </w:div>
        <w:div w:id="2115442837">
          <w:marLeft w:val="640"/>
          <w:marRight w:val="0"/>
          <w:marTop w:val="0"/>
          <w:marBottom w:val="0"/>
          <w:divBdr>
            <w:top w:val="none" w:sz="0" w:space="0" w:color="auto"/>
            <w:left w:val="none" w:sz="0" w:space="0" w:color="auto"/>
            <w:bottom w:val="none" w:sz="0" w:space="0" w:color="auto"/>
            <w:right w:val="none" w:sz="0" w:space="0" w:color="auto"/>
          </w:divBdr>
        </w:div>
        <w:div w:id="425198801">
          <w:marLeft w:val="640"/>
          <w:marRight w:val="0"/>
          <w:marTop w:val="0"/>
          <w:marBottom w:val="0"/>
          <w:divBdr>
            <w:top w:val="none" w:sz="0" w:space="0" w:color="auto"/>
            <w:left w:val="none" w:sz="0" w:space="0" w:color="auto"/>
            <w:bottom w:val="none" w:sz="0" w:space="0" w:color="auto"/>
            <w:right w:val="none" w:sz="0" w:space="0" w:color="auto"/>
          </w:divBdr>
        </w:div>
        <w:div w:id="1583679811">
          <w:marLeft w:val="640"/>
          <w:marRight w:val="0"/>
          <w:marTop w:val="0"/>
          <w:marBottom w:val="0"/>
          <w:divBdr>
            <w:top w:val="none" w:sz="0" w:space="0" w:color="auto"/>
            <w:left w:val="none" w:sz="0" w:space="0" w:color="auto"/>
            <w:bottom w:val="none" w:sz="0" w:space="0" w:color="auto"/>
            <w:right w:val="none" w:sz="0" w:space="0" w:color="auto"/>
          </w:divBdr>
        </w:div>
        <w:div w:id="1822038312">
          <w:marLeft w:val="640"/>
          <w:marRight w:val="0"/>
          <w:marTop w:val="0"/>
          <w:marBottom w:val="0"/>
          <w:divBdr>
            <w:top w:val="none" w:sz="0" w:space="0" w:color="auto"/>
            <w:left w:val="none" w:sz="0" w:space="0" w:color="auto"/>
            <w:bottom w:val="none" w:sz="0" w:space="0" w:color="auto"/>
            <w:right w:val="none" w:sz="0" w:space="0" w:color="auto"/>
          </w:divBdr>
        </w:div>
        <w:div w:id="538708998">
          <w:marLeft w:val="640"/>
          <w:marRight w:val="0"/>
          <w:marTop w:val="0"/>
          <w:marBottom w:val="0"/>
          <w:divBdr>
            <w:top w:val="none" w:sz="0" w:space="0" w:color="auto"/>
            <w:left w:val="none" w:sz="0" w:space="0" w:color="auto"/>
            <w:bottom w:val="none" w:sz="0" w:space="0" w:color="auto"/>
            <w:right w:val="none" w:sz="0" w:space="0" w:color="auto"/>
          </w:divBdr>
        </w:div>
        <w:div w:id="1267927573">
          <w:marLeft w:val="640"/>
          <w:marRight w:val="0"/>
          <w:marTop w:val="0"/>
          <w:marBottom w:val="0"/>
          <w:divBdr>
            <w:top w:val="none" w:sz="0" w:space="0" w:color="auto"/>
            <w:left w:val="none" w:sz="0" w:space="0" w:color="auto"/>
            <w:bottom w:val="none" w:sz="0" w:space="0" w:color="auto"/>
            <w:right w:val="none" w:sz="0" w:space="0" w:color="auto"/>
          </w:divBdr>
        </w:div>
        <w:div w:id="1355498858">
          <w:marLeft w:val="640"/>
          <w:marRight w:val="0"/>
          <w:marTop w:val="0"/>
          <w:marBottom w:val="0"/>
          <w:divBdr>
            <w:top w:val="none" w:sz="0" w:space="0" w:color="auto"/>
            <w:left w:val="none" w:sz="0" w:space="0" w:color="auto"/>
            <w:bottom w:val="none" w:sz="0" w:space="0" w:color="auto"/>
            <w:right w:val="none" w:sz="0" w:space="0" w:color="auto"/>
          </w:divBdr>
        </w:div>
        <w:div w:id="146479895">
          <w:marLeft w:val="640"/>
          <w:marRight w:val="0"/>
          <w:marTop w:val="0"/>
          <w:marBottom w:val="0"/>
          <w:divBdr>
            <w:top w:val="none" w:sz="0" w:space="0" w:color="auto"/>
            <w:left w:val="none" w:sz="0" w:space="0" w:color="auto"/>
            <w:bottom w:val="none" w:sz="0" w:space="0" w:color="auto"/>
            <w:right w:val="none" w:sz="0" w:space="0" w:color="auto"/>
          </w:divBdr>
        </w:div>
        <w:div w:id="1378628874">
          <w:marLeft w:val="640"/>
          <w:marRight w:val="0"/>
          <w:marTop w:val="0"/>
          <w:marBottom w:val="0"/>
          <w:divBdr>
            <w:top w:val="none" w:sz="0" w:space="0" w:color="auto"/>
            <w:left w:val="none" w:sz="0" w:space="0" w:color="auto"/>
            <w:bottom w:val="none" w:sz="0" w:space="0" w:color="auto"/>
            <w:right w:val="none" w:sz="0" w:space="0" w:color="auto"/>
          </w:divBdr>
        </w:div>
        <w:div w:id="1345739764">
          <w:marLeft w:val="640"/>
          <w:marRight w:val="0"/>
          <w:marTop w:val="0"/>
          <w:marBottom w:val="0"/>
          <w:divBdr>
            <w:top w:val="none" w:sz="0" w:space="0" w:color="auto"/>
            <w:left w:val="none" w:sz="0" w:space="0" w:color="auto"/>
            <w:bottom w:val="none" w:sz="0" w:space="0" w:color="auto"/>
            <w:right w:val="none" w:sz="0" w:space="0" w:color="auto"/>
          </w:divBdr>
        </w:div>
        <w:div w:id="967590723">
          <w:marLeft w:val="640"/>
          <w:marRight w:val="0"/>
          <w:marTop w:val="0"/>
          <w:marBottom w:val="0"/>
          <w:divBdr>
            <w:top w:val="none" w:sz="0" w:space="0" w:color="auto"/>
            <w:left w:val="none" w:sz="0" w:space="0" w:color="auto"/>
            <w:bottom w:val="none" w:sz="0" w:space="0" w:color="auto"/>
            <w:right w:val="none" w:sz="0" w:space="0" w:color="auto"/>
          </w:divBdr>
        </w:div>
        <w:div w:id="2141800665">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2413250">
      <w:bodyDiv w:val="1"/>
      <w:marLeft w:val="0"/>
      <w:marRight w:val="0"/>
      <w:marTop w:val="0"/>
      <w:marBottom w:val="0"/>
      <w:divBdr>
        <w:top w:val="none" w:sz="0" w:space="0" w:color="auto"/>
        <w:left w:val="none" w:sz="0" w:space="0" w:color="auto"/>
        <w:bottom w:val="none" w:sz="0" w:space="0" w:color="auto"/>
        <w:right w:val="none" w:sz="0" w:space="0" w:color="auto"/>
      </w:divBdr>
      <w:divsChild>
        <w:div w:id="154418227">
          <w:marLeft w:val="480"/>
          <w:marRight w:val="0"/>
          <w:marTop w:val="0"/>
          <w:marBottom w:val="0"/>
          <w:divBdr>
            <w:top w:val="none" w:sz="0" w:space="0" w:color="auto"/>
            <w:left w:val="none" w:sz="0" w:space="0" w:color="auto"/>
            <w:bottom w:val="none" w:sz="0" w:space="0" w:color="auto"/>
            <w:right w:val="none" w:sz="0" w:space="0" w:color="auto"/>
          </w:divBdr>
        </w:div>
        <w:div w:id="62415462">
          <w:marLeft w:val="480"/>
          <w:marRight w:val="0"/>
          <w:marTop w:val="0"/>
          <w:marBottom w:val="0"/>
          <w:divBdr>
            <w:top w:val="none" w:sz="0" w:space="0" w:color="auto"/>
            <w:left w:val="none" w:sz="0" w:space="0" w:color="auto"/>
            <w:bottom w:val="none" w:sz="0" w:space="0" w:color="auto"/>
            <w:right w:val="none" w:sz="0" w:space="0" w:color="auto"/>
          </w:divBdr>
        </w:div>
        <w:div w:id="2027515352">
          <w:marLeft w:val="480"/>
          <w:marRight w:val="0"/>
          <w:marTop w:val="0"/>
          <w:marBottom w:val="0"/>
          <w:divBdr>
            <w:top w:val="none" w:sz="0" w:space="0" w:color="auto"/>
            <w:left w:val="none" w:sz="0" w:space="0" w:color="auto"/>
            <w:bottom w:val="none" w:sz="0" w:space="0" w:color="auto"/>
            <w:right w:val="none" w:sz="0" w:space="0" w:color="auto"/>
          </w:divBdr>
        </w:div>
        <w:div w:id="310597746">
          <w:marLeft w:val="480"/>
          <w:marRight w:val="0"/>
          <w:marTop w:val="0"/>
          <w:marBottom w:val="0"/>
          <w:divBdr>
            <w:top w:val="none" w:sz="0" w:space="0" w:color="auto"/>
            <w:left w:val="none" w:sz="0" w:space="0" w:color="auto"/>
            <w:bottom w:val="none" w:sz="0" w:space="0" w:color="auto"/>
            <w:right w:val="none" w:sz="0" w:space="0" w:color="auto"/>
          </w:divBdr>
        </w:div>
        <w:div w:id="1009647885">
          <w:marLeft w:val="480"/>
          <w:marRight w:val="0"/>
          <w:marTop w:val="0"/>
          <w:marBottom w:val="0"/>
          <w:divBdr>
            <w:top w:val="none" w:sz="0" w:space="0" w:color="auto"/>
            <w:left w:val="none" w:sz="0" w:space="0" w:color="auto"/>
            <w:bottom w:val="none" w:sz="0" w:space="0" w:color="auto"/>
            <w:right w:val="none" w:sz="0" w:space="0" w:color="auto"/>
          </w:divBdr>
        </w:div>
        <w:div w:id="1464421236">
          <w:marLeft w:val="480"/>
          <w:marRight w:val="0"/>
          <w:marTop w:val="0"/>
          <w:marBottom w:val="0"/>
          <w:divBdr>
            <w:top w:val="none" w:sz="0" w:space="0" w:color="auto"/>
            <w:left w:val="none" w:sz="0" w:space="0" w:color="auto"/>
            <w:bottom w:val="none" w:sz="0" w:space="0" w:color="auto"/>
            <w:right w:val="none" w:sz="0" w:space="0" w:color="auto"/>
          </w:divBdr>
        </w:div>
        <w:div w:id="1054309693">
          <w:marLeft w:val="480"/>
          <w:marRight w:val="0"/>
          <w:marTop w:val="0"/>
          <w:marBottom w:val="0"/>
          <w:divBdr>
            <w:top w:val="none" w:sz="0" w:space="0" w:color="auto"/>
            <w:left w:val="none" w:sz="0" w:space="0" w:color="auto"/>
            <w:bottom w:val="none" w:sz="0" w:space="0" w:color="auto"/>
            <w:right w:val="none" w:sz="0" w:space="0" w:color="auto"/>
          </w:divBdr>
        </w:div>
        <w:div w:id="1005788620">
          <w:marLeft w:val="480"/>
          <w:marRight w:val="0"/>
          <w:marTop w:val="0"/>
          <w:marBottom w:val="0"/>
          <w:divBdr>
            <w:top w:val="none" w:sz="0" w:space="0" w:color="auto"/>
            <w:left w:val="none" w:sz="0" w:space="0" w:color="auto"/>
            <w:bottom w:val="none" w:sz="0" w:space="0" w:color="auto"/>
            <w:right w:val="none" w:sz="0" w:space="0" w:color="auto"/>
          </w:divBdr>
        </w:div>
        <w:div w:id="775518870">
          <w:marLeft w:val="480"/>
          <w:marRight w:val="0"/>
          <w:marTop w:val="0"/>
          <w:marBottom w:val="0"/>
          <w:divBdr>
            <w:top w:val="none" w:sz="0" w:space="0" w:color="auto"/>
            <w:left w:val="none" w:sz="0" w:space="0" w:color="auto"/>
            <w:bottom w:val="none" w:sz="0" w:space="0" w:color="auto"/>
            <w:right w:val="none" w:sz="0" w:space="0" w:color="auto"/>
          </w:divBdr>
        </w:div>
        <w:div w:id="1784306238">
          <w:marLeft w:val="480"/>
          <w:marRight w:val="0"/>
          <w:marTop w:val="0"/>
          <w:marBottom w:val="0"/>
          <w:divBdr>
            <w:top w:val="none" w:sz="0" w:space="0" w:color="auto"/>
            <w:left w:val="none" w:sz="0" w:space="0" w:color="auto"/>
            <w:bottom w:val="none" w:sz="0" w:space="0" w:color="auto"/>
            <w:right w:val="none" w:sz="0" w:space="0" w:color="auto"/>
          </w:divBdr>
        </w:div>
        <w:div w:id="456921017">
          <w:marLeft w:val="480"/>
          <w:marRight w:val="0"/>
          <w:marTop w:val="0"/>
          <w:marBottom w:val="0"/>
          <w:divBdr>
            <w:top w:val="none" w:sz="0" w:space="0" w:color="auto"/>
            <w:left w:val="none" w:sz="0" w:space="0" w:color="auto"/>
            <w:bottom w:val="none" w:sz="0" w:space="0" w:color="auto"/>
            <w:right w:val="none" w:sz="0" w:space="0" w:color="auto"/>
          </w:divBdr>
        </w:div>
        <w:div w:id="993535436">
          <w:marLeft w:val="480"/>
          <w:marRight w:val="0"/>
          <w:marTop w:val="0"/>
          <w:marBottom w:val="0"/>
          <w:divBdr>
            <w:top w:val="none" w:sz="0" w:space="0" w:color="auto"/>
            <w:left w:val="none" w:sz="0" w:space="0" w:color="auto"/>
            <w:bottom w:val="none" w:sz="0" w:space="0" w:color="auto"/>
            <w:right w:val="none" w:sz="0" w:space="0" w:color="auto"/>
          </w:divBdr>
        </w:div>
        <w:div w:id="192501095">
          <w:marLeft w:val="480"/>
          <w:marRight w:val="0"/>
          <w:marTop w:val="0"/>
          <w:marBottom w:val="0"/>
          <w:divBdr>
            <w:top w:val="none" w:sz="0" w:space="0" w:color="auto"/>
            <w:left w:val="none" w:sz="0" w:space="0" w:color="auto"/>
            <w:bottom w:val="none" w:sz="0" w:space="0" w:color="auto"/>
            <w:right w:val="none" w:sz="0" w:space="0" w:color="auto"/>
          </w:divBdr>
        </w:div>
        <w:div w:id="1968313547">
          <w:marLeft w:val="480"/>
          <w:marRight w:val="0"/>
          <w:marTop w:val="0"/>
          <w:marBottom w:val="0"/>
          <w:divBdr>
            <w:top w:val="none" w:sz="0" w:space="0" w:color="auto"/>
            <w:left w:val="none" w:sz="0" w:space="0" w:color="auto"/>
            <w:bottom w:val="none" w:sz="0" w:space="0" w:color="auto"/>
            <w:right w:val="none" w:sz="0" w:space="0" w:color="auto"/>
          </w:divBdr>
        </w:div>
        <w:div w:id="1200314643">
          <w:marLeft w:val="480"/>
          <w:marRight w:val="0"/>
          <w:marTop w:val="0"/>
          <w:marBottom w:val="0"/>
          <w:divBdr>
            <w:top w:val="none" w:sz="0" w:space="0" w:color="auto"/>
            <w:left w:val="none" w:sz="0" w:space="0" w:color="auto"/>
            <w:bottom w:val="none" w:sz="0" w:space="0" w:color="auto"/>
            <w:right w:val="none" w:sz="0" w:space="0" w:color="auto"/>
          </w:divBdr>
        </w:div>
        <w:div w:id="1219777355">
          <w:marLeft w:val="480"/>
          <w:marRight w:val="0"/>
          <w:marTop w:val="0"/>
          <w:marBottom w:val="0"/>
          <w:divBdr>
            <w:top w:val="none" w:sz="0" w:space="0" w:color="auto"/>
            <w:left w:val="none" w:sz="0" w:space="0" w:color="auto"/>
            <w:bottom w:val="none" w:sz="0" w:space="0" w:color="auto"/>
            <w:right w:val="none" w:sz="0" w:space="0" w:color="auto"/>
          </w:divBdr>
        </w:div>
        <w:div w:id="2005932754">
          <w:marLeft w:val="480"/>
          <w:marRight w:val="0"/>
          <w:marTop w:val="0"/>
          <w:marBottom w:val="0"/>
          <w:divBdr>
            <w:top w:val="none" w:sz="0" w:space="0" w:color="auto"/>
            <w:left w:val="none" w:sz="0" w:space="0" w:color="auto"/>
            <w:bottom w:val="none" w:sz="0" w:space="0" w:color="auto"/>
            <w:right w:val="none" w:sz="0" w:space="0" w:color="auto"/>
          </w:divBdr>
        </w:div>
        <w:div w:id="1853110295">
          <w:marLeft w:val="480"/>
          <w:marRight w:val="0"/>
          <w:marTop w:val="0"/>
          <w:marBottom w:val="0"/>
          <w:divBdr>
            <w:top w:val="none" w:sz="0" w:space="0" w:color="auto"/>
            <w:left w:val="none" w:sz="0" w:space="0" w:color="auto"/>
            <w:bottom w:val="none" w:sz="0" w:space="0" w:color="auto"/>
            <w:right w:val="none" w:sz="0" w:space="0" w:color="auto"/>
          </w:divBdr>
        </w:div>
        <w:div w:id="1778283487">
          <w:marLeft w:val="480"/>
          <w:marRight w:val="0"/>
          <w:marTop w:val="0"/>
          <w:marBottom w:val="0"/>
          <w:divBdr>
            <w:top w:val="none" w:sz="0" w:space="0" w:color="auto"/>
            <w:left w:val="none" w:sz="0" w:space="0" w:color="auto"/>
            <w:bottom w:val="none" w:sz="0" w:space="0" w:color="auto"/>
            <w:right w:val="none" w:sz="0" w:space="0" w:color="auto"/>
          </w:divBdr>
        </w:div>
        <w:div w:id="1418400747">
          <w:marLeft w:val="480"/>
          <w:marRight w:val="0"/>
          <w:marTop w:val="0"/>
          <w:marBottom w:val="0"/>
          <w:divBdr>
            <w:top w:val="none" w:sz="0" w:space="0" w:color="auto"/>
            <w:left w:val="none" w:sz="0" w:space="0" w:color="auto"/>
            <w:bottom w:val="none" w:sz="0" w:space="0" w:color="auto"/>
            <w:right w:val="none" w:sz="0" w:space="0" w:color="auto"/>
          </w:divBdr>
        </w:div>
        <w:div w:id="1044253475">
          <w:marLeft w:val="480"/>
          <w:marRight w:val="0"/>
          <w:marTop w:val="0"/>
          <w:marBottom w:val="0"/>
          <w:divBdr>
            <w:top w:val="none" w:sz="0" w:space="0" w:color="auto"/>
            <w:left w:val="none" w:sz="0" w:space="0" w:color="auto"/>
            <w:bottom w:val="none" w:sz="0" w:space="0" w:color="auto"/>
            <w:right w:val="none" w:sz="0" w:space="0" w:color="auto"/>
          </w:divBdr>
        </w:div>
        <w:div w:id="1289504315">
          <w:marLeft w:val="480"/>
          <w:marRight w:val="0"/>
          <w:marTop w:val="0"/>
          <w:marBottom w:val="0"/>
          <w:divBdr>
            <w:top w:val="none" w:sz="0" w:space="0" w:color="auto"/>
            <w:left w:val="none" w:sz="0" w:space="0" w:color="auto"/>
            <w:bottom w:val="none" w:sz="0" w:space="0" w:color="auto"/>
            <w:right w:val="none" w:sz="0" w:space="0" w:color="auto"/>
          </w:divBdr>
        </w:div>
        <w:div w:id="1956671010">
          <w:marLeft w:val="480"/>
          <w:marRight w:val="0"/>
          <w:marTop w:val="0"/>
          <w:marBottom w:val="0"/>
          <w:divBdr>
            <w:top w:val="none" w:sz="0" w:space="0" w:color="auto"/>
            <w:left w:val="none" w:sz="0" w:space="0" w:color="auto"/>
            <w:bottom w:val="none" w:sz="0" w:space="0" w:color="auto"/>
            <w:right w:val="none" w:sz="0" w:space="0" w:color="auto"/>
          </w:divBdr>
        </w:div>
        <w:div w:id="613170584">
          <w:marLeft w:val="480"/>
          <w:marRight w:val="0"/>
          <w:marTop w:val="0"/>
          <w:marBottom w:val="0"/>
          <w:divBdr>
            <w:top w:val="none" w:sz="0" w:space="0" w:color="auto"/>
            <w:left w:val="none" w:sz="0" w:space="0" w:color="auto"/>
            <w:bottom w:val="none" w:sz="0" w:space="0" w:color="auto"/>
            <w:right w:val="none" w:sz="0" w:space="0" w:color="auto"/>
          </w:divBdr>
        </w:div>
        <w:div w:id="2104648716">
          <w:marLeft w:val="480"/>
          <w:marRight w:val="0"/>
          <w:marTop w:val="0"/>
          <w:marBottom w:val="0"/>
          <w:divBdr>
            <w:top w:val="none" w:sz="0" w:space="0" w:color="auto"/>
            <w:left w:val="none" w:sz="0" w:space="0" w:color="auto"/>
            <w:bottom w:val="none" w:sz="0" w:space="0" w:color="auto"/>
            <w:right w:val="none" w:sz="0" w:space="0" w:color="auto"/>
          </w:divBdr>
        </w:div>
        <w:div w:id="1112431958">
          <w:marLeft w:val="480"/>
          <w:marRight w:val="0"/>
          <w:marTop w:val="0"/>
          <w:marBottom w:val="0"/>
          <w:divBdr>
            <w:top w:val="none" w:sz="0" w:space="0" w:color="auto"/>
            <w:left w:val="none" w:sz="0" w:space="0" w:color="auto"/>
            <w:bottom w:val="none" w:sz="0" w:space="0" w:color="auto"/>
            <w:right w:val="none" w:sz="0" w:space="0" w:color="auto"/>
          </w:divBdr>
        </w:div>
        <w:div w:id="1455824992">
          <w:marLeft w:val="480"/>
          <w:marRight w:val="0"/>
          <w:marTop w:val="0"/>
          <w:marBottom w:val="0"/>
          <w:divBdr>
            <w:top w:val="none" w:sz="0" w:space="0" w:color="auto"/>
            <w:left w:val="none" w:sz="0" w:space="0" w:color="auto"/>
            <w:bottom w:val="none" w:sz="0" w:space="0" w:color="auto"/>
            <w:right w:val="none" w:sz="0" w:space="0" w:color="auto"/>
          </w:divBdr>
        </w:div>
        <w:div w:id="26487287">
          <w:marLeft w:val="480"/>
          <w:marRight w:val="0"/>
          <w:marTop w:val="0"/>
          <w:marBottom w:val="0"/>
          <w:divBdr>
            <w:top w:val="none" w:sz="0" w:space="0" w:color="auto"/>
            <w:left w:val="none" w:sz="0" w:space="0" w:color="auto"/>
            <w:bottom w:val="none" w:sz="0" w:space="0" w:color="auto"/>
            <w:right w:val="none" w:sz="0" w:space="0" w:color="auto"/>
          </w:divBdr>
        </w:div>
        <w:div w:id="2033413238">
          <w:marLeft w:val="480"/>
          <w:marRight w:val="0"/>
          <w:marTop w:val="0"/>
          <w:marBottom w:val="0"/>
          <w:divBdr>
            <w:top w:val="none" w:sz="0" w:space="0" w:color="auto"/>
            <w:left w:val="none" w:sz="0" w:space="0" w:color="auto"/>
            <w:bottom w:val="none" w:sz="0" w:space="0" w:color="auto"/>
            <w:right w:val="none" w:sz="0" w:space="0" w:color="auto"/>
          </w:divBdr>
        </w:div>
        <w:div w:id="334110666">
          <w:marLeft w:val="480"/>
          <w:marRight w:val="0"/>
          <w:marTop w:val="0"/>
          <w:marBottom w:val="0"/>
          <w:divBdr>
            <w:top w:val="none" w:sz="0" w:space="0" w:color="auto"/>
            <w:left w:val="none" w:sz="0" w:space="0" w:color="auto"/>
            <w:bottom w:val="none" w:sz="0" w:space="0" w:color="auto"/>
            <w:right w:val="none" w:sz="0" w:space="0" w:color="auto"/>
          </w:divBdr>
        </w:div>
        <w:div w:id="304357887">
          <w:marLeft w:val="480"/>
          <w:marRight w:val="0"/>
          <w:marTop w:val="0"/>
          <w:marBottom w:val="0"/>
          <w:divBdr>
            <w:top w:val="none" w:sz="0" w:space="0" w:color="auto"/>
            <w:left w:val="none" w:sz="0" w:space="0" w:color="auto"/>
            <w:bottom w:val="none" w:sz="0" w:space="0" w:color="auto"/>
            <w:right w:val="none" w:sz="0" w:space="0" w:color="auto"/>
          </w:divBdr>
        </w:div>
        <w:div w:id="931010425">
          <w:marLeft w:val="480"/>
          <w:marRight w:val="0"/>
          <w:marTop w:val="0"/>
          <w:marBottom w:val="0"/>
          <w:divBdr>
            <w:top w:val="none" w:sz="0" w:space="0" w:color="auto"/>
            <w:left w:val="none" w:sz="0" w:space="0" w:color="auto"/>
            <w:bottom w:val="none" w:sz="0" w:space="0" w:color="auto"/>
            <w:right w:val="none" w:sz="0" w:space="0" w:color="auto"/>
          </w:divBdr>
        </w:div>
        <w:div w:id="257448538">
          <w:marLeft w:val="480"/>
          <w:marRight w:val="0"/>
          <w:marTop w:val="0"/>
          <w:marBottom w:val="0"/>
          <w:divBdr>
            <w:top w:val="none" w:sz="0" w:space="0" w:color="auto"/>
            <w:left w:val="none" w:sz="0" w:space="0" w:color="auto"/>
            <w:bottom w:val="none" w:sz="0" w:space="0" w:color="auto"/>
            <w:right w:val="none" w:sz="0" w:space="0" w:color="auto"/>
          </w:divBdr>
        </w:div>
        <w:div w:id="1218400536">
          <w:marLeft w:val="480"/>
          <w:marRight w:val="0"/>
          <w:marTop w:val="0"/>
          <w:marBottom w:val="0"/>
          <w:divBdr>
            <w:top w:val="none" w:sz="0" w:space="0" w:color="auto"/>
            <w:left w:val="none" w:sz="0" w:space="0" w:color="auto"/>
            <w:bottom w:val="none" w:sz="0" w:space="0" w:color="auto"/>
            <w:right w:val="none" w:sz="0" w:space="0" w:color="auto"/>
          </w:divBdr>
        </w:div>
        <w:div w:id="680009193">
          <w:marLeft w:val="480"/>
          <w:marRight w:val="0"/>
          <w:marTop w:val="0"/>
          <w:marBottom w:val="0"/>
          <w:divBdr>
            <w:top w:val="none" w:sz="0" w:space="0" w:color="auto"/>
            <w:left w:val="none" w:sz="0" w:space="0" w:color="auto"/>
            <w:bottom w:val="none" w:sz="0" w:space="0" w:color="auto"/>
            <w:right w:val="none" w:sz="0" w:space="0" w:color="auto"/>
          </w:divBdr>
        </w:div>
        <w:div w:id="111438740">
          <w:marLeft w:val="480"/>
          <w:marRight w:val="0"/>
          <w:marTop w:val="0"/>
          <w:marBottom w:val="0"/>
          <w:divBdr>
            <w:top w:val="none" w:sz="0" w:space="0" w:color="auto"/>
            <w:left w:val="none" w:sz="0" w:space="0" w:color="auto"/>
            <w:bottom w:val="none" w:sz="0" w:space="0" w:color="auto"/>
            <w:right w:val="none" w:sz="0" w:space="0" w:color="auto"/>
          </w:divBdr>
        </w:div>
        <w:div w:id="1033266400">
          <w:marLeft w:val="480"/>
          <w:marRight w:val="0"/>
          <w:marTop w:val="0"/>
          <w:marBottom w:val="0"/>
          <w:divBdr>
            <w:top w:val="none" w:sz="0" w:space="0" w:color="auto"/>
            <w:left w:val="none" w:sz="0" w:space="0" w:color="auto"/>
            <w:bottom w:val="none" w:sz="0" w:space="0" w:color="auto"/>
            <w:right w:val="none" w:sz="0" w:space="0" w:color="auto"/>
          </w:divBdr>
        </w:div>
        <w:div w:id="194657800">
          <w:marLeft w:val="48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24573408">
      <w:bodyDiv w:val="1"/>
      <w:marLeft w:val="0"/>
      <w:marRight w:val="0"/>
      <w:marTop w:val="0"/>
      <w:marBottom w:val="0"/>
      <w:divBdr>
        <w:top w:val="none" w:sz="0" w:space="0" w:color="auto"/>
        <w:left w:val="none" w:sz="0" w:space="0" w:color="auto"/>
        <w:bottom w:val="none" w:sz="0" w:space="0" w:color="auto"/>
        <w:right w:val="none" w:sz="0" w:space="0" w:color="auto"/>
      </w:divBdr>
      <w:divsChild>
        <w:div w:id="1447577003">
          <w:marLeft w:val="640"/>
          <w:marRight w:val="0"/>
          <w:marTop w:val="0"/>
          <w:marBottom w:val="0"/>
          <w:divBdr>
            <w:top w:val="none" w:sz="0" w:space="0" w:color="auto"/>
            <w:left w:val="none" w:sz="0" w:space="0" w:color="auto"/>
            <w:bottom w:val="none" w:sz="0" w:space="0" w:color="auto"/>
            <w:right w:val="none" w:sz="0" w:space="0" w:color="auto"/>
          </w:divBdr>
          <w:divsChild>
            <w:div w:id="1763454117">
              <w:marLeft w:val="0"/>
              <w:marRight w:val="0"/>
              <w:marTop w:val="0"/>
              <w:marBottom w:val="0"/>
              <w:divBdr>
                <w:top w:val="none" w:sz="0" w:space="0" w:color="auto"/>
                <w:left w:val="none" w:sz="0" w:space="0" w:color="auto"/>
                <w:bottom w:val="none" w:sz="0" w:space="0" w:color="auto"/>
                <w:right w:val="none" w:sz="0" w:space="0" w:color="auto"/>
              </w:divBdr>
              <w:divsChild>
                <w:div w:id="496775575">
                  <w:marLeft w:val="640"/>
                  <w:marRight w:val="0"/>
                  <w:marTop w:val="0"/>
                  <w:marBottom w:val="0"/>
                  <w:divBdr>
                    <w:top w:val="none" w:sz="0" w:space="0" w:color="auto"/>
                    <w:left w:val="none" w:sz="0" w:space="0" w:color="auto"/>
                    <w:bottom w:val="none" w:sz="0" w:space="0" w:color="auto"/>
                    <w:right w:val="none" w:sz="0" w:space="0" w:color="auto"/>
                  </w:divBdr>
                </w:div>
                <w:div w:id="227035275">
                  <w:marLeft w:val="640"/>
                  <w:marRight w:val="0"/>
                  <w:marTop w:val="0"/>
                  <w:marBottom w:val="0"/>
                  <w:divBdr>
                    <w:top w:val="none" w:sz="0" w:space="0" w:color="auto"/>
                    <w:left w:val="none" w:sz="0" w:space="0" w:color="auto"/>
                    <w:bottom w:val="none" w:sz="0" w:space="0" w:color="auto"/>
                    <w:right w:val="none" w:sz="0" w:space="0" w:color="auto"/>
                  </w:divBdr>
                </w:div>
                <w:div w:id="508104000">
                  <w:marLeft w:val="640"/>
                  <w:marRight w:val="0"/>
                  <w:marTop w:val="0"/>
                  <w:marBottom w:val="0"/>
                  <w:divBdr>
                    <w:top w:val="none" w:sz="0" w:space="0" w:color="auto"/>
                    <w:left w:val="none" w:sz="0" w:space="0" w:color="auto"/>
                    <w:bottom w:val="none" w:sz="0" w:space="0" w:color="auto"/>
                    <w:right w:val="none" w:sz="0" w:space="0" w:color="auto"/>
                  </w:divBdr>
                </w:div>
                <w:div w:id="1655791782">
                  <w:marLeft w:val="640"/>
                  <w:marRight w:val="0"/>
                  <w:marTop w:val="0"/>
                  <w:marBottom w:val="0"/>
                  <w:divBdr>
                    <w:top w:val="none" w:sz="0" w:space="0" w:color="auto"/>
                    <w:left w:val="none" w:sz="0" w:space="0" w:color="auto"/>
                    <w:bottom w:val="none" w:sz="0" w:space="0" w:color="auto"/>
                    <w:right w:val="none" w:sz="0" w:space="0" w:color="auto"/>
                  </w:divBdr>
                </w:div>
                <w:div w:id="1872760679">
                  <w:marLeft w:val="640"/>
                  <w:marRight w:val="0"/>
                  <w:marTop w:val="0"/>
                  <w:marBottom w:val="0"/>
                  <w:divBdr>
                    <w:top w:val="none" w:sz="0" w:space="0" w:color="auto"/>
                    <w:left w:val="none" w:sz="0" w:space="0" w:color="auto"/>
                    <w:bottom w:val="none" w:sz="0" w:space="0" w:color="auto"/>
                    <w:right w:val="none" w:sz="0" w:space="0" w:color="auto"/>
                  </w:divBdr>
                </w:div>
                <w:div w:id="2045978728">
                  <w:marLeft w:val="640"/>
                  <w:marRight w:val="0"/>
                  <w:marTop w:val="0"/>
                  <w:marBottom w:val="0"/>
                  <w:divBdr>
                    <w:top w:val="none" w:sz="0" w:space="0" w:color="auto"/>
                    <w:left w:val="none" w:sz="0" w:space="0" w:color="auto"/>
                    <w:bottom w:val="none" w:sz="0" w:space="0" w:color="auto"/>
                    <w:right w:val="none" w:sz="0" w:space="0" w:color="auto"/>
                  </w:divBdr>
                </w:div>
                <w:div w:id="735667339">
                  <w:marLeft w:val="640"/>
                  <w:marRight w:val="0"/>
                  <w:marTop w:val="0"/>
                  <w:marBottom w:val="0"/>
                  <w:divBdr>
                    <w:top w:val="none" w:sz="0" w:space="0" w:color="auto"/>
                    <w:left w:val="none" w:sz="0" w:space="0" w:color="auto"/>
                    <w:bottom w:val="none" w:sz="0" w:space="0" w:color="auto"/>
                    <w:right w:val="none" w:sz="0" w:space="0" w:color="auto"/>
                  </w:divBdr>
                </w:div>
                <w:div w:id="1536654880">
                  <w:marLeft w:val="640"/>
                  <w:marRight w:val="0"/>
                  <w:marTop w:val="0"/>
                  <w:marBottom w:val="0"/>
                  <w:divBdr>
                    <w:top w:val="none" w:sz="0" w:space="0" w:color="auto"/>
                    <w:left w:val="none" w:sz="0" w:space="0" w:color="auto"/>
                    <w:bottom w:val="none" w:sz="0" w:space="0" w:color="auto"/>
                    <w:right w:val="none" w:sz="0" w:space="0" w:color="auto"/>
                  </w:divBdr>
                </w:div>
                <w:div w:id="786393019">
                  <w:marLeft w:val="640"/>
                  <w:marRight w:val="0"/>
                  <w:marTop w:val="0"/>
                  <w:marBottom w:val="0"/>
                  <w:divBdr>
                    <w:top w:val="none" w:sz="0" w:space="0" w:color="auto"/>
                    <w:left w:val="none" w:sz="0" w:space="0" w:color="auto"/>
                    <w:bottom w:val="none" w:sz="0" w:space="0" w:color="auto"/>
                    <w:right w:val="none" w:sz="0" w:space="0" w:color="auto"/>
                  </w:divBdr>
                </w:div>
                <w:div w:id="612327860">
                  <w:marLeft w:val="640"/>
                  <w:marRight w:val="0"/>
                  <w:marTop w:val="0"/>
                  <w:marBottom w:val="0"/>
                  <w:divBdr>
                    <w:top w:val="none" w:sz="0" w:space="0" w:color="auto"/>
                    <w:left w:val="none" w:sz="0" w:space="0" w:color="auto"/>
                    <w:bottom w:val="none" w:sz="0" w:space="0" w:color="auto"/>
                    <w:right w:val="none" w:sz="0" w:space="0" w:color="auto"/>
                  </w:divBdr>
                </w:div>
                <w:div w:id="1497913348">
                  <w:marLeft w:val="640"/>
                  <w:marRight w:val="0"/>
                  <w:marTop w:val="0"/>
                  <w:marBottom w:val="0"/>
                  <w:divBdr>
                    <w:top w:val="none" w:sz="0" w:space="0" w:color="auto"/>
                    <w:left w:val="none" w:sz="0" w:space="0" w:color="auto"/>
                    <w:bottom w:val="none" w:sz="0" w:space="0" w:color="auto"/>
                    <w:right w:val="none" w:sz="0" w:space="0" w:color="auto"/>
                  </w:divBdr>
                </w:div>
                <w:div w:id="794367050">
                  <w:marLeft w:val="640"/>
                  <w:marRight w:val="0"/>
                  <w:marTop w:val="0"/>
                  <w:marBottom w:val="0"/>
                  <w:divBdr>
                    <w:top w:val="none" w:sz="0" w:space="0" w:color="auto"/>
                    <w:left w:val="none" w:sz="0" w:space="0" w:color="auto"/>
                    <w:bottom w:val="none" w:sz="0" w:space="0" w:color="auto"/>
                    <w:right w:val="none" w:sz="0" w:space="0" w:color="auto"/>
                  </w:divBdr>
                </w:div>
                <w:div w:id="1977056996">
                  <w:marLeft w:val="640"/>
                  <w:marRight w:val="0"/>
                  <w:marTop w:val="0"/>
                  <w:marBottom w:val="0"/>
                  <w:divBdr>
                    <w:top w:val="none" w:sz="0" w:space="0" w:color="auto"/>
                    <w:left w:val="none" w:sz="0" w:space="0" w:color="auto"/>
                    <w:bottom w:val="none" w:sz="0" w:space="0" w:color="auto"/>
                    <w:right w:val="none" w:sz="0" w:space="0" w:color="auto"/>
                  </w:divBdr>
                </w:div>
                <w:div w:id="514002954">
                  <w:marLeft w:val="640"/>
                  <w:marRight w:val="0"/>
                  <w:marTop w:val="0"/>
                  <w:marBottom w:val="0"/>
                  <w:divBdr>
                    <w:top w:val="none" w:sz="0" w:space="0" w:color="auto"/>
                    <w:left w:val="none" w:sz="0" w:space="0" w:color="auto"/>
                    <w:bottom w:val="none" w:sz="0" w:space="0" w:color="auto"/>
                    <w:right w:val="none" w:sz="0" w:space="0" w:color="auto"/>
                  </w:divBdr>
                </w:div>
                <w:div w:id="1702395145">
                  <w:marLeft w:val="640"/>
                  <w:marRight w:val="0"/>
                  <w:marTop w:val="0"/>
                  <w:marBottom w:val="0"/>
                  <w:divBdr>
                    <w:top w:val="none" w:sz="0" w:space="0" w:color="auto"/>
                    <w:left w:val="none" w:sz="0" w:space="0" w:color="auto"/>
                    <w:bottom w:val="none" w:sz="0" w:space="0" w:color="auto"/>
                    <w:right w:val="none" w:sz="0" w:space="0" w:color="auto"/>
                  </w:divBdr>
                </w:div>
                <w:div w:id="1912807314">
                  <w:marLeft w:val="640"/>
                  <w:marRight w:val="0"/>
                  <w:marTop w:val="0"/>
                  <w:marBottom w:val="0"/>
                  <w:divBdr>
                    <w:top w:val="none" w:sz="0" w:space="0" w:color="auto"/>
                    <w:left w:val="none" w:sz="0" w:space="0" w:color="auto"/>
                    <w:bottom w:val="none" w:sz="0" w:space="0" w:color="auto"/>
                    <w:right w:val="none" w:sz="0" w:space="0" w:color="auto"/>
                  </w:divBdr>
                </w:div>
                <w:div w:id="1133524218">
                  <w:marLeft w:val="640"/>
                  <w:marRight w:val="0"/>
                  <w:marTop w:val="0"/>
                  <w:marBottom w:val="0"/>
                  <w:divBdr>
                    <w:top w:val="none" w:sz="0" w:space="0" w:color="auto"/>
                    <w:left w:val="none" w:sz="0" w:space="0" w:color="auto"/>
                    <w:bottom w:val="none" w:sz="0" w:space="0" w:color="auto"/>
                    <w:right w:val="none" w:sz="0" w:space="0" w:color="auto"/>
                  </w:divBdr>
                </w:div>
                <w:div w:id="1817330185">
                  <w:marLeft w:val="640"/>
                  <w:marRight w:val="0"/>
                  <w:marTop w:val="0"/>
                  <w:marBottom w:val="0"/>
                  <w:divBdr>
                    <w:top w:val="none" w:sz="0" w:space="0" w:color="auto"/>
                    <w:left w:val="none" w:sz="0" w:space="0" w:color="auto"/>
                    <w:bottom w:val="none" w:sz="0" w:space="0" w:color="auto"/>
                    <w:right w:val="none" w:sz="0" w:space="0" w:color="auto"/>
                  </w:divBdr>
                </w:div>
                <w:div w:id="2126190234">
                  <w:marLeft w:val="640"/>
                  <w:marRight w:val="0"/>
                  <w:marTop w:val="0"/>
                  <w:marBottom w:val="0"/>
                  <w:divBdr>
                    <w:top w:val="none" w:sz="0" w:space="0" w:color="auto"/>
                    <w:left w:val="none" w:sz="0" w:space="0" w:color="auto"/>
                    <w:bottom w:val="none" w:sz="0" w:space="0" w:color="auto"/>
                    <w:right w:val="none" w:sz="0" w:space="0" w:color="auto"/>
                  </w:divBdr>
                </w:div>
                <w:div w:id="474420566">
                  <w:marLeft w:val="640"/>
                  <w:marRight w:val="0"/>
                  <w:marTop w:val="0"/>
                  <w:marBottom w:val="0"/>
                  <w:divBdr>
                    <w:top w:val="none" w:sz="0" w:space="0" w:color="auto"/>
                    <w:left w:val="none" w:sz="0" w:space="0" w:color="auto"/>
                    <w:bottom w:val="none" w:sz="0" w:space="0" w:color="auto"/>
                    <w:right w:val="none" w:sz="0" w:space="0" w:color="auto"/>
                  </w:divBdr>
                </w:div>
                <w:div w:id="178199545">
                  <w:marLeft w:val="640"/>
                  <w:marRight w:val="0"/>
                  <w:marTop w:val="0"/>
                  <w:marBottom w:val="0"/>
                  <w:divBdr>
                    <w:top w:val="none" w:sz="0" w:space="0" w:color="auto"/>
                    <w:left w:val="none" w:sz="0" w:space="0" w:color="auto"/>
                    <w:bottom w:val="none" w:sz="0" w:space="0" w:color="auto"/>
                    <w:right w:val="none" w:sz="0" w:space="0" w:color="auto"/>
                  </w:divBdr>
                </w:div>
                <w:div w:id="549147483">
                  <w:marLeft w:val="640"/>
                  <w:marRight w:val="0"/>
                  <w:marTop w:val="0"/>
                  <w:marBottom w:val="0"/>
                  <w:divBdr>
                    <w:top w:val="none" w:sz="0" w:space="0" w:color="auto"/>
                    <w:left w:val="none" w:sz="0" w:space="0" w:color="auto"/>
                    <w:bottom w:val="none" w:sz="0" w:space="0" w:color="auto"/>
                    <w:right w:val="none" w:sz="0" w:space="0" w:color="auto"/>
                  </w:divBdr>
                </w:div>
                <w:div w:id="2101295571">
                  <w:marLeft w:val="640"/>
                  <w:marRight w:val="0"/>
                  <w:marTop w:val="0"/>
                  <w:marBottom w:val="0"/>
                  <w:divBdr>
                    <w:top w:val="none" w:sz="0" w:space="0" w:color="auto"/>
                    <w:left w:val="none" w:sz="0" w:space="0" w:color="auto"/>
                    <w:bottom w:val="none" w:sz="0" w:space="0" w:color="auto"/>
                    <w:right w:val="none" w:sz="0" w:space="0" w:color="auto"/>
                  </w:divBdr>
                </w:div>
                <w:div w:id="2075081794">
                  <w:marLeft w:val="640"/>
                  <w:marRight w:val="0"/>
                  <w:marTop w:val="0"/>
                  <w:marBottom w:val="0"/>
                  <w:divBdr>
                    <w:top w:val="none" w:sz="0" w:space="0" w:color="auto"/>
                    <w:left w:val="none" w:sz="0" w:space="0" w:color="auto"/>
                    <w:bottom w:val="none" w:sz="0" w:space="0" w:color="auto"/>
                    <w:right w:val="none" w:sz="0" w:space="0" w:color="auto"/>
                  </w:divBdr>
                </w:div>
                <w:div w:id="1311788365">
                  <w:marLeft w:val="640"/>
                  <w:marRight w:val="0"/>
                  <w:marTop w:val="0"/>
                  <w:marBottom w:val="0"/>
                  <w:divBdr>
                    <w:top w:val="none" w:sz="0" w:space="0" w:color="auto"/>
                    <w:left w:val="none" w:sz="0" w:space="0" w:color="auto"/>
                    <w:bottom w:val="none" w:sz="0" w:space="0" w:color="auto"/>
                    <w:right w:val="none" w:sz="0" w:space="0" w:color="auto"/>
                  </w:divBdr>
                </w:div>
                <w:div w:id="733086236">
                  <w:marLeft w:val="640"/>
                  <w:marRight w:val="0"/>
                  <w:marTop w:val="0"/>
                  <w:marBottom w:val="0"/>
                  <w:divBdr>
                    <w:top w:val="none" w:sz="0" w:space="0" w:color="auto"/>
                    <w:left w:val="none" w:sz="0" w:space="0" w:color="auto"/>
                    <w:bottom w:val="none" w:sz="0" w:space="0" w:color="auto"/>
                    <w:right w:val="none" w:sz="0" w:space="0" w:color="auto"/>
                  </w:divBdr>
                </w:div>
                <w:div w:id="1719546702">
                  <w:marLeft w:val="640"/>
                  <w:marRight w:val="0"/>
                  <w:marTop w:val="0"/>
                  <w:marBottom w:val="0"/>
                  <w:divBdr>
                    <w:top w:val="none" w:sz="0" w:space="0" w:color="auto"/>
                    <w:left w:val="none" w:sz="0" w:space="0" w:color="auto"/>
                    <w:bottom w:val="none" w:sz="0" w:space="0" w:color="auto"/>
                    <w:right w:val="none" w:sz="0" w:space="0" w:color="auto"/>
                  </w:divBdr>
                </w:div>
                <w:div w:id="1000162653">
                  <w:marLeft w:val="640"/>
                  <w:marRight w:val="0"/>
                  <w:marTop w:val="0"/>
                  <w:marBottom w:val="0"/>
                  <w:divBdr>
                    <w:top w:val="none" w:sz="0" w:space="0" w:color="auto"/>
                    <w:left w:val="none" w:sz="0" w:space="0" w:color="auto"/>
                    <w:bottom w:val="none" w:sz="0" w:space="0" w:color="auto"/>
                    <w:right w:val="none" w:sz="0" w:space="0" w:color="auto"/>
                  </w:divBdr>
                </w:div>
                <w:div w:id="266616531">
                  <w:marLeft w:val="640"/>
                  <w:marRight w:val="0"/>
                  <w:marTop w:val="0"/>
                  <w:marBottom w:val="0"/>
                  <w:divBdr>
                    <w:top w:val="none" w:sz="0" w:space="0" w:color="auto"/>
                    <w:left w:val="none" w:sz="0" w:space="0" w:color="auto"/>
                    <w:bottom w:val="none" w:sz="0" w:space="0" w:color="auto"/>
                    <w:right w:val="none" w:sz="0" w:space="0" w:color="auto"/>
                  </w:divBdr>
                </w:div>
                <w:div w:id="1109935353">
                  <w:marLeft w:val="640"/>
                  <w:marRight w:val="0"/>
                  <w:marTop w:val="0"/>
                  <w:marBottom w:val="0"/>
                  <w:divBdr>
                    <w:top w:val="none" w:sz="0" w:space="0" w:color="auto"/>
                    <w:left w:val="none" w:sz="0" w:space="0" w:color="auto"/>
                    <w:bottom w:val="none" w:sz="0" w:space="0" w:color="auto"/>
                    <w:right w:val="none" w:sz="0" w:space="0" w:color="auto"/>
                  </w:divBdr>
                </w:div>
                <w:div w:id="42607958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1491945369">
                  <w:marLeft w:val="640"/>
                  <w:marRight w:val="0"/>
                  <w:marTop w:val="0"/>
                  <w:marBottom w:val="0"/>
                  <w:divBdr>
                    <w:top w:val="none" w:sz="0" w:space="0" w:color="auto"/>
                    <w:left w:val="none" w:sz="0" w:space="0" w:color="auto"/>
                    <w:bottom w:val="none" w:sz="0" w:space="0" w:color="auto"/>
                    <w:right w:val="none" w:sz="0" w:space="0" w:color="auto"/>
                  </w:divBdr>
                </w:div>
                <w:div w:id="1597207887">
                  <w:marLeft w:val="640"/>
                  <w:marRight w:val="0"/>
                  <w:marTop w:val="0"/>
                  <w:marBottom w:val="0"/>
                  <w:divBdr>
                    <w:top w:val="none" w:sz="0" w:space="0" w:color="auto"/>
                    <w:left w:val="none" w:sz="0" w:space="0" w:color="auto"/>
                    <w:bottom w:val="none" w:sz="0" w:space="0" w:color="auto"/>
                    <w:right w:val="none" w:sz="0" w:space="0" w:color="auto"/>
                  </w:divBdr>
                </w:div>
                <w:div w:id="1946575066">
                  <w:marLeft w:val="640"/>
                  <w:marRight w:val="0"/>
                  <w:marTop w:val="0"/>
                  <w:marBottom w:val="0"/>
                  <w:divBdr>
                    <w:top w:val="none" w:sz="0" w:space="0" w:color="auto"/>
                    <w:left w:val="none" w:sz="0" w:space="0" w:color="auto"/>
                    <w:bottom w:val="none" w:sz="0" w:space="0" w:color="auto"/>
                    <w:right w:val="none" w:sz="0" w:space="0" w:color="auto"/>
                  </w:divBdr>
                </w:div>
                <w:div w:id="887185544">
                  <w:marLeft w:val="640"/>
                  <w:marRight w:val="0"/>
                  <w:marTop w:val="0"/>
                  <w:marBottom w:val="0"/>
                  <w:divBdr>
                    <w:top w:val="none" w:sz="0" w:space="0" w:color="auto"/>
                    <w:left w:val="none" w:sz="0" w:space="0" w:color="auto"/>
                    <w:bottom w:val="none" w:sz="0" w:space="0" w:color="auto"/>
                    <w:right w:val="none" w:sz="0" w:space="0" w:color="auto"/>
                  </w:divBdr>
                </w:div>
                <w:div w:id="1973516967">
                  <w:marLeft w:val="640"/>
                  <w:marRight w:val="0"/>
                  <w:marTop w:val="0"/>
                  <w:marBottom w:val="0"/>
                  <w:divBdr>
                    <w:top w:val="none" w:sz="0" w:space="0" w:color="auto"/>
                    <w:left w:val="none" w:sz="0" w:space="0" w:color="auto"/>
                    <w:bottom w:val="none" w:sz="0" w:space="0" w:color="auto"/>
                    <w:right w:val="none" w:sz="0" w:space="0" w:color="auto"/>
                  </w:divBdr>
                </w:div>
                <w:div w:id="279528344">
                  <w:marLeft w:val="640"/>
                  <w:marRight w:val="0"/>
                  <w:marTop w:val="0"/>
                  <w:marBottom w:val="0"/>
                  <w:divBdr>
                    <w:top w:val="none" w:sz="0" w:space="0" w:color="auto"/>
                    <w:left w:val="none" w:sz="0" w:space="0" w:color="auto"/>
                    <w:bottom w:val="none" w:sz="0" w:space="0" w:color="auto"/>
                    <w:right w:val="none" w:sz="0" w:space="0" w:color="auto"/>
                  </w:divBdr>
                </w:div>
                <w:div w:id="1271089490">
                  <w:marLeft w:val="640"/>
                  <w:marRight w:val="0"/>
                  <w:marTop w:val="0"/>
                  <w:marBottom w:val="0"/>
                  <w:divBdr>
                    <w:top w:val="none" w:sz="0" w:space="0" w:color="auto"/>
                    <w:left w:val="none" w:sz="0" w:space="0" w:color="auto"/>
                    <w:bottom w:val="none" w:sz="0" w:space="0" w:color="auto"/>
                    <w:right w:val="none" w:sz="0" w:space="0" w:color="auto"/>
                  </w:divBdr>
                </w:div>
                <w:div w:id="2050564665">
                  <w:marLeft w:val="640"/>
                  <w:marRight w:val="0"/>
                  <w:marTop w:val="0"/>
                  <w:marBottom w:val="0"/>
                  <w:divBdr>
                    <w:top w:val="none" w:sz="0" w:space="0" w:color="auto"/>
                    <w:left w:val="none" w:sz="0" w:space="0" w:color="auto"/>
                    <w:bottom w:val="none" w:sz="0" w:space="0" w:color="auto"/>
                    <w:right w:val="none" w:sz="0" w:space="0" w:color="auto"/>
                  </w:divBdr>
                </w:div>
                <w:div w:id="1984389059">
                  <w:marLeft w:val="640"/>
                  <w:marRight w:val="0"/>
                  <w:marTop w:val="0"/>
                  <w:marBottom w:val="0"/>
                  <w:divBdr>
                    <w:top w:val="none" w:sz="0" w:space="0" w:color="auto"/>
                    <w:left w:val="none" w:sz="0" w:space="0" w:color="auto"/>
                    <w:bottom w:val="none" w:sz="0" w:space="0" w:color="auto"/>
                    <w:right w:val="none" w:sz="0" w:space="0" w:color="auto"/>
                  </w:divBdr>
                </w:div>
                <w:div w:id="1517428231">
                  <w:marLeft w:val="640"/>
                  <w:marRight w:val="0"/>
                  <w:marTop w:val="0"/>
                  <w:marBottom w:val="0"/>
                  <w:divBdr>
                    <w:top w:val="none" w:sz="0" w:space="0" w:color="auto"/>
                    <w:left w:val="none" w:sz="0" w:space="0" w:color="auto"/>
                    <w:bottom w:val="none" w:sz="0" w:space="0" w:color="auto"/>
                    <w:right w:val="none" w:sz="0" w:space="0" w:color="auto"/>
                  </w:divBdr>
                </w:div>
                <w:div w:id="1910459629">
                  <w:marLeft w:val="640"/>
                  <w:marRight w:val="0"/>
                  <w:marTop w:val="0"/>
                  <w:marBottom w:val="0"/>
                  <w:divBdr>
                    <w:top w:val="none" w:sz="0" w:space="0" w:color="auto"/>
                    <w:left w:val="none" w:sz="0" w:space="0" w:color="auto"/>
                    <w:bottom w:val="none" w:sz="0" w:space="0" w:color="auto"/>
                    <w:right w:val="none" w:sz="0" w:space="0" w:color="auto"/>
                  </w:divBdr>
                </w:div>
                <w:div w:id="1087767144">
                  <w:marLeft w:val="640"/>
                  <w:marRight w:val="0"/>
                  <w:marTop w:val="0"/>
                  <w:marBottom w:val="0"/>
                  <w:divBdr>
                    <w:top w:val="none" w:sz="0" w:space="0" w:color="auto"/>
                    <w:left w:val="none" w:sz="0" w:space="0" w:color="auto"/>
                    <w:bottom w:val="none" w:sz="0" w:space="0" w:color="auto"/>
                    <w:right w:val="none" w:sz="0" w:space="0" w:color="auto"/>
                  </w:divBdr>
                </w:div>
                <w:div w:id="1207528247">
                  <w:marLeft w:val="640"/>
                  <w:marRight w:val="0"/>
                  <w:marTop w:val="0"/>
                  <w:marBottom w:val="0"/>
                  <w:divBdr>
                    <w:top w:val="none" w:sz="0" w:space="0" w:color="auto"/>
                    <w:left w:val="none" w:sz="0" w:space="0" w:color="auto"/>
                    <w:bottom w:val="none" w:sz="0" w:space="0" w:color="auto"/>
                    <w:right w:val="none" w:sz="0" w:space="0" w:color="auto"/>
                  </w:divBdr>
                </w:div>
                <w:div w:id="1116143634">
                  <w:marLeft w:val="640"/>
                  <w:marRight w:val="0"/>
                  <w:marTop w:val="0"/>
                  <w:marBottom w:val="0"/>
                  <w:divBdr>
                    <w:top w:val="none" w:sz="0" w:space="0" w:color="auto"/>
                    <w:left w:val="none" w:sz="0" w:space="0" w:color="auto"/>
                    <w:bottom w:val="none" w:sz="0" w:space="0" w:color="auto"/>
                    <w:right w:val="none" w:sz="0" w:space="0" w:color="auto"/>
                  </w:divBdr>
                </w:div>
                <w:div w:id="870916985">
                  <w:marLeft w:val="640"/>
                  <w:marRight w:val="0"/>
                  <w:marTop w:val="0"/>
                  <w:marBottom w:val="0"/>
                  <w:divBdr>
                    <w:top w:val="none" w:sz="0" w:space="0" w:color="auto"/>
                    <w:left w:val="none" w:sz="0" w:space="0" w:color="auto"/>
                    <w:bottom w:val="none" w:sz="0" w:space="0" w:color="auto"/>
                    <w:right w:val="none" w:sz="0" w:space="0" w:color="auto"/>
                  </w:divBdr>
                </w:div>
                <w:div w:id="1564179262">
                  <w:marLeft w:val="640"/>
                  <w:marRight w:val="0"/>
                  <w:marTop w:val="0"/>
                  <w:marBottom w:val="0"/>
                  <w:divBdr>
                    <w:top w:val="none" w:sz="0" w:space="0" w:color="auto"/>
                    <w:left w:val="none" w:sz="0" w:space="0" w:color="auto"/>
                    <w:bottom w:val="none" w:sz="0" w:space="0" w:color="auto"/>
                    <w:right w:val="none" w:sz="0" w:space="0" w:color="auto"/>
                  </w:divBdr>
                </w:div>
                <w:div w:id="440420168">
                  <w:marLeft w:val="640"/>
                  <w:marRight w:val="0"/>
                  <w:marTop w:val="0"/>
                  <w:marBottom w:val="0"/>
                  <w:divBdr>
                    <w:top w:val="none" w:sz="0" w:space="0" w:color="auto"/>
                    <w:left w:val="none" w:sz="0" w:space="0" w:color="auto"/>
                    <w:bottom w:val="none" w:sz="0" w:space="0" w:color="auto"/>
                    <w:right w:val="none" w:sz="0" w:space="0" w:color="auto"/>
                  </w:divBdr>
                </w:div>
                <w:div w:id="836312286">
                  <w:marLeft w:val="640"/>
                  <w:marRight w:val="0"/>
                  <w:marTop w:val="0"/>
                  <w:marBottom w:val="0"/>
                  <w:divBdr>
                    <w:top w:val="none" w:sz="0" w:space="0" w:color="auto"/>
                    <w:left w:val="none" w:sz="0" w:space="0" w:color="auto"/>
                    <w:bottom w:val="none" w:sz="0" w:space="0" w:color="auto"/>
                    <w:right w:val="none" w:sz="0" w:space="0" w:color="auto"/>
                  </w:divBdr>
                </w:div>
                <w:div w:id="299849686">
                  <w:marLeft w:val="640"/>
                  <w:marRight w:val="0"/>
                  <w:marTop w:val="0"/>
                  <w:marBottom w:val="0"/>
                  <w:divBdr>
                    <w:top w:val="none" w:sz="0" w:space="0" w:color="auto"/>
                    <w:left w:val="none" w:sz="0" w:space="0" w:color="auto"/>
                    <w:bottom w:val="none" w:sz="0" w:space="0" w:color="auto"/>
                    <w:right w:val="none" w:sz="0" w:space="0" w:color="auto"/>
                  </w:divBdr>
                </w:div>
                <w:div w:id="1372266404">
                  <w:marLeft w:val="640"/>
                  <w:marRight w:val="0"/>
                  <w:marTop w:val="0"/>
                  <w:marBottom w:val="0"/>
                  <w:divBdr>
                    <w:top w:val="none" w:sz="0" w:space="0" w:color="auto"/>
                    <w:left w:val="none" w:sz="0" w:space="0" w:color="auto"/>
                    <w:bottom w:val="none" w:sz="0" w:space="0" w:color="auto"/>
                    <w:right w:val="none" w:sz="0" w:space="0" w:color="auto"/>
                  </w:divBdr>
                </w:div>
                <w:div w:id="2046103700">
                  <w:marLeft w:val="640"/>
                  <w:marRight w:val="0"/>
                  <w:marTop w:val="0"/>
                  <w:marBottom w:val="0"/>
                  <w:divBdr>
                    <w:top w:val="none" w:sz="0" w:space="0" w:color="auto"/>
                    <w:left w:val="none" w:sz="0" w:space="0" w:color="auto"/>
                    <w:bottom w:val="none" w:sz="0" w:space="0" w:color="auto"/>
                    <w:right w:val="none" w:sz="0" w:space="0" w:color="auto"/>
                  </w:divBdr>
                </w:div>
                <w:div w:id="3241031">
                  <w:marLeft w:val="640"/>
                  <w:marRight w:val="0"/>
                  <w:marTop w:val="0"/>
                  <w:marBottom w:val="0"/>
                  <w:divBdr>
                    <w:top w:val="none" w:sz="0" w:space="0" w:color="auto"/>
                    <w:left w:val="none" w:sz="0" w:space="0" w:color="auto"/>
                    <w:bottom w:val="none" w:sz="0" w:space="0" w:color="auto"/>
                    <w:right w:val="none" w:sz="0" w:space="0" w:color="auto"/>
                  </w:divBdr>
                </w:div>
                <w:div w:id="21236470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4088361">
          <w:marLeft w:val="640"/>
          <w:marRight w:val="0"/>
          <w:marTop w:val="0"/>
          <w:marBottom w:val="0"/>
          <w:divBdr>
            <w:top w:val="none" w:sz="0" w:space="0" w:color="auto"/>
            <w:left w:val="none" w:sz="0" w:space="0" w:color="auto"/>
            <w:bottom w:val="none" w:sz="0" w:space="0" w:color="auto"/>
            <w:right w:val="none" w:sz="0" w:space="0" w:color="auto"/>
          </w:divBdr>
        </w:div>
        <w:div w:id="329412181">
          <w:marLeft w:val="640"/>
          <w:marRight w:val="0"/>
          <w:marTop w:val="0"/>
          <w:marBottom w:val="0"/>
          <w:divBdr>
            <w:top w:val="none" w:sz="0" w:space="0" w:color="auto"/>
            <w:left w:val="none" w:sz="0" w:space="0" w:color="auto"/>
            <w:bottom w:val="none" w:sz="0" w:space="0" w:color="auto"/>
            <w:right w:val="none" w:sz="0" w:space="0" w:color="auto"/>
          </w:divBdr>
        </w:div>
        <w:div w:id="1437946249">
          <w:marLeft w:val="640"/>
          <w:marRight w:val="0"/>
          <w:marTop w:val="0"/>
          <w:marBottom w:val="0"/>
          <w:divBdr>
            <w:top w:val="none" w:sz="0" w:space="0" w:color="auto"/>
            <w:left w:val="none" w:sz="0" w:space="0" w:color="auto"/>
            <w:bottom w:val="none" w:sz="0" w:space="0" w:color="auto"/>
            <w:right w:val="none" w:sz="0" w:space="0" w:color="auto"/>
          </w:divBdr>
        </w:div>
        <w:div w:id="580142947">
          <w:marLeft w:val="640"/>
          <w:marRight w:val="0"/>
          <w:marTop w:val="0"/>
          <w:marBottom w:val="0"/>
          <w:divBdr>
            <w:top w:val="none" w:sz="0" w:space="0" w:color="auto"/>
            <w:left w:val="none" w:sz="0" w:space="0" w:color="auto"/>
            <w:bottom w:val="none" w:sz="0" w:space="0" w:color="auto"/>
            <w:right w:val="none" w:sz="0" w:space="0" w:color="auto"/>
          </w:divBdr>
        </w:div>
        <w:div w:id="757866418">
          <w:marLeft w:val="640"/>
          <w:marRight w:val="0"/>
          <w:marTop w:val="0"/>
          <w:marBottom w:val="0"/>
          <w:divBdr>
            <w:top w:val="none" w:sz="0" w:space="0" w:color="auto"/>
            <w:left w:val="none" w:sz="0" w:space="0" w:color="auto"/>
            <w:bottom w:val="none" w:sz="0" w:space="0" w:color="auto"/>
            <w:right w:val="none" w:sz="0" w:space="0" w:color="auto"/>
          </w:divBdr>
        </w:div>
        <w:div w:id="267003526">
          <w:marLeft w:val="640"/>
          <w:marRight w:val="0"/>
          <w:marTop w:val="0"/>
          <w:marBottom w:val="0"/>
          <w:divBdr>
            <w:top w:val="none" w:sz="0" w:space="0" w:color="auto"/>
            <w:left w:val="none" w:sz="0" w:space="0" w:color="auto"/>
            <w:bottom w:val="none" w:sz="0" w:space="0" w:color="auto"/>
            <w:right w:val="none" w:sz="0" w:space="0" w:color="auto"/>
          </w:divBdr>
        </w:div>
        <w:div w:id="1692560870">
          <w:marLeft w:val="640"/>
          <w:marRight w:val="0"/>
          <w:marTop w:val="0"/>
          <w:marBottom w:val="0"/>
          <w:divBdr>
            <w:top w:val="none" w:sz="0" w:space="0" w:color="auto"/>
            <w:left w:val="none" w:sz="0" w:space="0" w:color="auto"/>
            <w:bottom w:val="none" w:sz="0" w:space="0" w:color="auto"/>
            <w:right w:val="none" w:sz="0" w:space="0" w:color="auto"/>
          </w:divBdr>
        </w:div>
        <w:div w:id="937954264">
          <w:marLeft w:val="640"/>
          <w:marRight w:val="0"/>
          <w:marTop w:val="0"/>
          <w:marBottom w:val="0"/>
          <w:divBdr>
            <w:top w:val="none" w:sz="0" w:space="0" w:color="auto"/>
            <w:left w:val="none" w:sz="0" w:space="0" w:color="auto"/>
            <w:bottom w:val="none" w:sz="0" w:space="0" w:color="auto"/>
            <w:right w:val="none" w:sz="0" w:space="0" w:color="auto"/>
          </w:divBdr>
        </w:div>
        <w:div w:id="1443454807">
          <w:marLeft w:val="640"/>
          <w:marRight w:val="0"/>
          <w:marTop w:val="0"/>
          <w:marBottom w:val="0"/>
          <w:divBdr>
            <w:top w:val="none" w:sz="0" w:space="0" w:color="auto"/>
            <w:left w:val="none" w:sz="0" w:space="0" w:color="auto"/>
            <w:bottom w:val="none" w:sz="0" w:space="0" w:color="auto"/>
            <w:right w:val="none" w:sz="0" w:space="0" w:color="auto"/>
          </w:divBdr>
        </w:div>
        <w:div w:id="857737851">
          <w:marLeft w:val="640"/>
          <w:marRight w:val="0"/>
          <w:marTop w:val="0"/>
          <w:marBottom w:val="0"/>
          <w:divBdr>
            <w:top w:val="none" w:sz="0" w:space="0" w:color="auto"/>
            <w:left w:val="none" w:sz="0" w:space="0" w:color="auto"/>
            <w:bottom w:val="none" w:sz="0" w:space="0" w:color="auto"/>
            <w:right w:val="none" w:sz="0" w:space="0" w:color="auto"/>
          </w:divBdr>
        </w:div>
        <w:div w:id="199368877">
          <w:marLeft w:val="640"/>
          <w:marRight w:val="0"/>
          <w:marTop w:val="0"/>
          <w:marBottom w:val="0"/>
          <w:divBdr>
            <w:top w:val="none" w:sz="0" w:space="0" w:color="auto"/>
            <w:left w:val="none" w:sz="0" w:space="0" w:color="auto"/>
            <w:bottom w:val="none" w:sz="0" w:space="0" w:color="auto"/>
            <w:right w:val="none" w:sz="0" w:space="0" w:color="auto"/>
          </w:divBdr>
        </w:div>
        <w:div w:id="463741349">
          <w:marLeft w:val="640"/>
          <w:marRight w:val="0"/>
          <w:marTop w:val="0"/>
          <w:marBottom w:val="0"/>
          <w:divBdr>
            <w:top w:val="none" w:sz="0" w:space="0" w:color="auto"/>
            <w:left w:val="none" w:sz="0" w:space="0" w:color="auto"/>
            <w:bottom w:val="none" w:sz="0" w:space="0" w:color="auto"/>
            <w:right w:val="none" w:sz="0" w:space="0" w:color="auto"/>
          </w:divBdr>
        </w:div>
        <w:div w:id="1401826009">
          <w:marLeft w:val="640"/>
          <w:marRight w:val="0"/>
          <w:marTop w:val="0"/>
          <w:marBottom w:val="0"/>
          <w:divBdr>
            <w:top w:val="none" w:sz="0" w:space="0" w:color="auto"/>
            <w:left w:val="none" w:sz="0" w:space="0" w:color="auto"/>
            <w:bottom w:val="none" w:sz="0" w:space="0" w:color="auto"/>
            <w:right w:val="none" w:sz="0" w:space="0" w:color="auto"/>
          </w:divBdr>
        </w:div>
        <w:div w:id="1221017287">
          <w:marLeft w:val="640"/>
          <w:marRight w:val="0"/>
          <w:marTop w:val="0"/>
          <w:marBottom w:val="0"/>
          <w:divBdr>
            <w:top w:val="none" w:sz="0" w:space="0" w:color="auto"/>
            <w:left w:val="none" w:sz="0" w:space="0" w:color="auto"/>
            <w:bottom w:val="none" w:sz="0" w:space="0" w:color="auto"/>
            <w:right w:val="none" w:sz="0" w:space="0" w:color="auto"/>
          </w:divBdr>
        </w:div>
        <w:div w:id="1996641598">
          <w:marLeft w:val="640"/>
          <w:marRight w:val="0"/>
          <w:marTop w:val="0"/>
          <w:marBottom w:val="0"/>
          <w:divBdr>
            <w:top w:val="none" w:sz="0" w:space="0" w:color="auto"/>
            <w:left w:val="none" w:sz="0" w:space="0" w:color="auto"/>
            <w:bottom w:val="none" w:sz="0" w:space="0" w:color="auto"/>
            <w:right w:val="none" w:sz="0" w:space="0" w:color="auto"/>
          </w:divBdr>
        </w:div>
        <w:div w:id="1495336030">
          <w:marLeft w:val="640"/>
          <w:marRight w:val="0"/>
          <w:marTop w:val="0"/>
          <w:marBottom w:val="0"/>
          <w:divBdr>
            <w:top w:val="none" w:sz="0" w:space="0" w:color="auto"/>
            <w:left w:val="none" w:sz="0" w:space="0" w:color="auto"/>
            <w:bottom w:val="none" w:sz="0" w:space="0" w:color="auto"/>
            <w:right w:val="none" w:sz="0" w:space="0" w:color="auto"/>
          </w:divBdr>
        </w:div>
        <w:div w:id="199755705">
          <w:marLeft w:val="640"/>
          <w:marRight w:val="0"/>
          <w:marTop w:val="0"/>
          <w:marBottom w:val="0"/>
          <w:divBdr>
            <w:top w:val="none" w:sz="0" w:space="0" w:color="auto"/>
            <w:left w:val="none" w:sz="0" w:space="0" w:color="auto"/>
            <w:bottom w:val="none" w:sz="0" w:space="0" w:color="auto"/>
            <w:right w:val="none" w:sz="0" w:space="0" w:color="auto"/>
          </w:divBdr>
        </w:div>
        <w:div w:id="999887444">
          <w:marLeft w:val="640"/>
          <w:marRight w:val="0"/>
          <w:marTop w:val="0"/>
          <w:marBottom w:val="0"/>
          <w:divBdr>
            <w:top w:val="none" w:sz="0" w:space="0" w:color="auto"/>
            <w:left w:val="none" w:sz="0" w:space="0" w:color="auto"/>
            <w:bottom w:val="none" w:sz="0" w:space="0" w:color="auto"/>
            <w:right w:val="none" w:sz="0" w:space="0" w:color="auto"/>
          </w:divBdr>
        </w:div>
        <w:div w:id="531571395">
          <w:marLeft w:val="640"/>
          <w:marRight w:val="0"/>
          <w:marTop w:val="0"/>
          <w:marBottom w:val="0"/>
          <w:divBdr>
            <w:top w:val="none" w:sz="0" w:space="0" w:color="auto"/>
            <w:left w:val="none" w:sz="0" w:space="0" w:color="auto"/>
            <w:bottom w:val="none" w:sz="0" w:space="0" w:color="auto"/>
            <w:right w:val="none" w:sz="0" w:space="0" w:color="auto"/>
          </w:divBdr>
        </w:div>
        <w:div w:id="941302758">
          <w:marLeft w:val="640"/>
          <w:marRight w:val="0"/>
          <w:marTop w:val="0"/>
          <w:marBottom w:val="0"/>
          <w:divBdr>
            <w:top w:val="none" w:sz="0" w:space="0" w:color="auto"/>
            <w:left w:val="none" w:sz="0" w:space="0" w:color="auto"/>
            <w:bottom w:val="none" w:sz="0" w:space="0" w:color="auto"/>
            <w:right w:val="none" w:sz="0" w:space="0" w:color="auto"/>
          </w:divBdr>
        </w:div>
        <w:div w:id="1375613966">
          <w:marLeft w:val="640"/>
          <w:marRight w:val="0"/>
          <w:marTop w:val="0"/>
          <w:marBottom w:val="0"/>
          <w:divBdr>
            <w:top w:val="none" w:sz="0" w:space="0" w:color="auto"/>
            <w:left w:val="none" w:sz="0" w:space="0" w:color="auto"/>
            <w:bottom w:val="none" w:sz="0" w:space="0" w:color="auto"/>
            <w:right w:val="none" w:sz="0" w:space="0" w:color="auto"/>
          </w:divBdr>
        </w:div>
        <w:div w:id="503591621">
          <w:marLeft w:val="640"/>
          <w:marRight w:val="0"/>
          <w:marTop w:val="0"/>
          <w:marBottom w:val="0"/>
          <w:divBdr>
            <w:top w:val="none" w:sz="0" w:space="0" w:color="auto"/>
            <w:left w:val="none" w:sz="0" w:space="0" w:color="auto"/>
            <w:bottom w:val="none" w:sz="0" w:space="0" w:color="auto"/>
            <w:right w:val="none" w:sz="0" w:space="0" w:color="auto"/>
          </w:divBdr>
        </w:div>
        <w:div w:id="1347175020">
          <w:marLeft w:val="640"/>
          <w:marRight w:val="0"/>
          <w:marTop w:val="0"/>
          <w:marBottom w:val="0"/>
          <w:divBdr>
            <w:top w:val="none" w:sz="0" w:space="0" w:color="auto"/>
            <w:left w:val="none" w:sz="0" w:space="0" w:color="auto"/>
            <w:bottom w:val="none" w:sz="0" w:space="0" w:color="auto"/>
            <w:right w:val="none" w:sz="0" w:space="0" w:color="auto"/>
          </w:divBdr>
        </w:div>
        <w:div w:id="944113676">
          <w:marLeft w:val="640"/>
          <w:marRight w:val="0"/>
          <w:marTop w:val="0"/>
          <w:marBottom w:val="0"/>
          <w:divBdr>
            <w:top w:val="none" w:sz="0" w:space="0" w:color="auto"/>
            <w:left w:val="none" w:sz="0" w:space="0" w:color="auto"/>
            <w:bottom w:val="none" w:sz="0" w:space="0" w:color="auto"/>
            <w:right w:val="none" w:sz="0" w:space="0" w:color="auto"/>
          </w:divBdr>
        </w:div>
        <w:div w:id="1163744707">
          <w:marLeft w:val="640"/>
          <w:marRight w:val="0"/>
          <w:marTop w:val="0"/>
          <w:marBottom w:val="0"/>
          <w:divBdr>
            <w:top w:val="none" w:sz="0" w:space="0" w:color="auto"/>
            <w:left w:val="none" w:sz="0" w:space="0" w:color="auto"/>
            <w:bottom w:val="none" w:sz="0" w:space="0" w:color="auto"/>
            <w:right w:val="none" w:sz="0" w:space="0" w:color="auto"/>
          </w:divBdr>
        </w:div>
        <w:div w:id="737240385">
          <w:marLeft w:val="640"/>
          <w:marRight w:val="0"/>
          <w:marTop w:val="0"/>
          <w:marBottom w:val="0"/>
          <w:divBdr>
            <w:top w:val="none" w:sz="0" w:space="0" w:color="auto"/>
            <w:left w:val="none" w:sz="0" w:space="0" w:color="auto"/>
            <w:bottom w:val="none" w:sz="0" w:space="0" w:color="auto"/>
            <w:right w:val="none" w:sz="0" w:space="0" w:color="auto"/>
          </w:divBdr>
        </w:div>
        <w:div w:id="486433146">
          <w:marLeft w:val="640"/>
          <w:marRight w:val="0"/>
          <w:marTop w:val="0"/>
          <w:marBottom w:val="0"/>
          <w:divBdr>
            <w:top w:val="none" w:sz="0" w:space="0" w:color="auto"/>
            <w:left w:val="none" w:sz="0" w:space="0" w:color="auto"/>
            <w:bottom w:val="none" w:sz="0" w:space="0" w:color="auto"/>
            <w:right w:val="none" w:sz="0" w:space="0" w:color="auto"/>
          </w:divBdr>
        </w:div>
        <w:div w:id="498885458">
          <w:marLeft w:val="640"/>
          <w:marRight w:val="0"/>
          <w:marTop w:val="0"/>
          <w:marBottom w:val="0"/>
          <w:divBdr>
            <w:top w:val="none" w:sz="0" w:space="0" w:color="auto"/>
            <w:left w:val="none" w:sz="0" w:space="0" w:color="auto"/>
            <w:bottom w:val="none" w:sz="0" w:space="0" w:color="auto"/>
            <w:right w:val="none" w:sz="0" w:space="0" w:color="auto"/>
          </w:divBdr>
        </w:div>
        <w:div w:id="1898593026">
          <w:marLeft w:val="640"/>
          <w:marRight w:val="0"/>
          <w:marTop w:val="0"/>
          <w:marBottom w:val="0"/>
          <w:divBdr>
            <w:top w:val="none" w:sz="0" w:space="0" w:color="auto"/>
            <w:left w:val="none" w:sz="0" w:space="0" w:color="auto"/>
            <w:bottom w:val="none" w:sz="0" w:space="0" w:color="auto"/>
            <w:right w:val="none" w:sz="0" w:space="0" w:color="auto"/>
          </w:divBdr>
        </w:div>
        <w:div w:id="1249071546">
          <w:marLeft w:val="640"/>
          <w:marRight w:val="0"/>
          <w:marTop w:val="0"/>
          <w:marBottom w:val="0"/>
          <w:divBdr>
            <w:top w:val="none" w:sz="0" w:space="0" w:color="auto"/>
            <w:left w:val="none" w:sz="0" w:space="0" w:color="auto"/>
            <w:bottom w:val="none" w:sz="0" w:space="0" w:color="auto"/>
            <w:right w:val="none" w:sz="0" w:space="0" w:color="auto"/>
          </w:divBdr>
        </w:div>
        <w:div w:id="1567182424">
          <w:marLeft w:val="640"/>
          <w:marRight w:val="0"/>
          <w:marTop w:val="0"/>
          <w:marBottom w:val="0"/>
          <w:divBdr>
            <w:top w:val="none" w:sz="0" w:space="0" w:color="auto"/>
            <w:left w:val="none" w:sz="0" w:space="0" w:color="auto"/>
            <w:bottom w:val="none" w:sz="0" w:space="0" w:color="auto"/>
            <w:right w:val="none" w:sz="0" w:space="0" w:color="auto"/>
          </w:divBdr>
        </w:div>
        <w:div w:id="578639698">
          <w:marLeft w:val="640"/>
          <w:marRight w:val="0"/>
          <w:marTop w:val="0"/>
          <w:marBottom w:val="0"/>
          <w:divBdr>
            <w:top w:val="none" w:sz="0" w:space="0" w:color="auto"/>
            <w:left w:val="none" w:sz="0" w:space="0" w:color="auto"/>
            <w:bottom w:val="none" w:sz="0" w:space="0" w:color="auto"/>
            <w:right w:val="none" w:sz="0" w:space="0" w:color="auto"/>
          </w:divBdr>
        </w:div>
        <w:div w:id="248469338">
          <w:marLeft w:val="640"/>
          <w:marRight w:val="0"/>
          <w:marTop w:val="0"/>
          <w:marBottom w:val="0"/>
          <w:divBdr>
            <w:top w:val="none" w:sz="0" w:space="0" w:color="auto"/>
            <w:left w:val="none" w:sz="0" w:space="0" w:color="auto"/>
            <w:bottom w:val="none" w:sz="0" w:space="0" w:color="auto"/>
            <w:right w:val="none" w:sz="0" w:space="0" w:color="auto"/>
          </w:divBdr>
        </w:div>
        <w:div w:id="1082720477">
          <w:marLeft w:val="640"/>
          <w:marRight w:val="0"/>
          <w:marTop w:val="0"/>
          <w:marBottom w:val="0"/>
          <w:divBdr>
            <w:top w:val="none" w:sz="0" w:space="0" w:color="auto"/>
            <w:left w:val="none" w:sz="0" w:space="0" w:color="auto"/>
            <w:bottom w:val="none" w:sz="0" w:space="0" w:color="auto"/>
            <w:right w:val="none" w:sz="0" w:space="0" w:color="auto"/>
          </w:divBdr>
        </w:div>
        <w:div w:id="638725580">
          <w:marLeft w:val="640"/>
          <w:marRight w:val="0"/>
          <w:marTop w:val="0"/>
          <w:marBottom w:val="0"/>
          <w:divBdr>
            <w:top w:val="none" w:sz="0" w:space="0" w:color="auto"/>
            <w:left w:val="none" w:sz="0" w:space="0" w:color="auto"/>
            <w:bottom w:val="none" w:sz="0" w:space="0" w:color="auto"/>
            <w:right w:val="none" w:sz="0" w:space="0" w:color="auto"/>
          </w:divBdr>
        </w:div>
        <w:div w:id="201526495">
          <w:marLeft w:val="640"/>
          <w:marRight w:val="0"/>
          <w:marTop w:val="0"/>
          <w:marBottom w:val="0"/>
          <w:divBdr>
            <w:top w:val="none" w:sz="0" w:space="0" w:color="auto"/>
            <w:left w:val="none" w:sz="0" w:space="0" w:color="auto"/>
            <w:bottom w:val="none" w:sz="0" w:space="0" w:color="auto"/>
            <w:right w:val="none" w:sz="0" w:space="0" w:color="auto"/>
          </w:divBdr>
        </w:div>
        <w:div w:id="1208761187">
          <w:marLeft w:val="640"/>
          <w:marRight w:val="0"/>
          <w:marTop w:val="0"/>
          <w:marBottom w:val="0"/>
          <w:divBdr>
            <w:top w:val="none" w:sz="0" w:space="0" w:color="auto"/>
            <w:left w:val="none" w:sz="0" w:space="0" w:color="auto"/>
            <w:bottom w:val="none" w:sz="0" w:space="0" w:color="auto"/>
            <w:right w:val="none" w:sz="0" w:space="0" w:color="auto"/>
          </w:divBdr>
        </w:div>
        <w:div w:id="1498614335">
          <w:marLeft w:val="640"/>
          <w:marRight w:val="0"/>
          <w:marTop w:val="0"/>
          <w:marBottom w:val="0"/>
          <w:divBdr>
            <w:top w:val="none" w:sz="0" w:space="0" w:color="auto"/>
            <w:left w:val="none" w:sz="0" w:space="0" w:color="auto"/>
            <w:bottom w:val="none" w:sz="0" w:space="0" w:color="auto"/>
            <w:right w:val="none" w:sz="0" w:space="0" w:color="auto"/>
          </w:divBdr>
        </w:div>
        <w:div w:id="272791477">
          <w:marLeft w:val="640"/>
          <w:marRight w:val="0"/>
          <w:marTop w:val="0"/>
          <w:marBottom w:val="0"/>
          <w:divBdr>
            <w:top w:val="none" w:sz="0" w:space="0" w:color="auto"/>
            <w:left w:val="none" w:sz="0" w:space="0" w:color="auto"/>
            <w:bottom w:val="none" w:sz="0" w:space="0" w:color="auto"/>
            <w:right w:val="none" w:sz="0" w:space="0" w:color="auto"/>
          </w:divBdr>
        </w:div>
        <w:div w:id="163596864">
          <w:marLeft w:val="640"/>
          <w:marRight w:val="0"/>
          <w:marTop w:val="0"/>
          <w:marBottom w:val="0"/>
          <w:divBdr>
            <w:top w:val="none" w:sz="0" w:space="0" w:color="auto"/>
            <w:left w:val="none" w:sz="0" w:space="0" w:color="auto"/>
            <w:bottom w:val="none" w:sz="0" w:space="0" w:color="auto"/>
            <w:right w:val="none" w:sz="0" w:space="0" w:color="auto"/>
          </w:divBdr>
        </w:div>
        <w:div w:id="608203202">
          <w:marLeft w:val="640"/>
          <w:marRight w:val="0"/>
          <w:marTop w:val="0"/>
          <w:marBottom w:val="0"/>
          <w:divBdr>
            <w:top w:val="none" w:sz="0" w:space="0" w:color="auto"/>
            <w:left w:val="none" w:sz="0" w:space="0" w:color="auto"/>
            <w:bottom w:val="none" w:sz="0" w:space="0" w:color="auto"/>
            <w:right w:val="none" w:sz="0" w:space="0" w:color="auto"/>
          </w:divBdr>
        </w:div>
        <w:div w:id="1331834036">
          <w:marLeft w:val="640"/>
          <w:marRight w:val="0"/>
          <w:marTop w:val="0"/>
          <w:marBottom w:val="0"/>
          <w:divBdr>
            <w:top w:val="none" w:sz="0" w:space="0" w:color="auto"/>
            <w:left w:val="none" w:sz="0" w:space="0" w:color="auto"/>
            <w:bottom w:val="none" w:sz="0" w:space="0" w:color="auto"/>
            <w:right w:val="none" w:sz="0" w:space="0" w:color="auto"/>
          </w:divBdr>
        </w:div>
        <w:div w:id="457335217">
          <w:marLeft w:val="640"/>
          <w:marRight w:val="0"/>
          <w:marTop w:val="0"/>
          <w:marBottom w:val="0"/>
          <w:divBdr>
            <w:top w:val="none" w:sz="0" w:space="0" w:color="auto"/>
            <w:left w:val="none" w:sz="0" w:space="0" w:color="auto"/>
            <w:bottom w:val="none" w:sz="0" w:space="0" w:color="auto"/>
            <w:right w:val="none" w:sz="0" w:space="0" w:color="auto"/>
          </w:divBdr>
        </w:div>
        <w:div w:id="1629318431">
          <w:marLeft w:val="640"/>
          <w:marRight w:val="0"/>
          <w:marTop w:val="0"/>
          <w:marBottom w:val="0"/>
          <w:divBdr>
            <w:top w:val="none" w:sz="0" w:space="0" w:color="auto"/>
            <w:left w:val="none" w:sz="0" w:space="0" w:color="auto"/>
            <w:bottom w:val="none" w:sz="0" w:space="0" w:color="auto"/>
            <w:right w:val="none" w:sz="0" w:space="0" w:color="auto"/>
          </w:divBdr>
        </w:div>
        <w:div w:id="1489132232">
          <w:marLeft w:val="640"/>
          <w:marRight w:val="0"/>
          <w:marTop w:val="0"/>
          <w:marBottom w:val="0"/>
          <w:divBdr>
            <w:top w:val="none" w:sz="0" w:space="0" w:color="auto"/>
            <w:left w:val="none" w:sz="0" w:space="0" w:color="auto"/>
            <w:bottom w:val="none" w:sz="0" w:space="0" w:color="auto"/>
            <w:right w:val="none" w:sz="0" w:space="0" w:color="auto"/>
          </w:divBdr>
        </w:div>
        <w:div w:id="1448623508">
          <w:marLeft w:val="640"/>
          <w:marRight w:val="0"/>
          <w:marTop w:val="0"/>
          <w:marBottom w:val="0"/>
          <w:divBdr>
            <w:top w:val="none" w:sz="0" w:space="0" w:color="auto"/>
            <w:left w:val="none" w:sz="0" w:space="0" w:color="auto"/>
            <w:bottom w:val="none" w:sz="0" w:space="0" w:color="auto"/>
            <w:right w:val="none" w:sz="0" w:space="0" w:color="auto"/>
          </w:divBdr>
        </w:div>
        <w:div w:id="1818838671">
          <w:marLeft w:val="640"/>
          <w:marRight w:val="0"/>
          <w:marTop w:val="0"/>
          <w:marBottom w:val="0"/>
          <w:divBdr>
            <w:top w:val="none" w:sz="0" w:space="0" w:color="auto"/>
            <w:left w:val="none" w:sz="0" w:space="0" w:color="auto"/>
            <w:bottom w:val="none" w:sz="0" w:space="0" w:color="auto"/>
            <w:right w:val="none" w:sz="0" w:space="0" w:color="auto"/>
          </w:divBdr>
        </w:div>
        <w:div w:id="141503917">
          <w:marLeft w:val="640"/>
          <w:marRight w:val="0"/>
          <w:marTop w:val="0"/>
          <w:marBottom w:val="0"/>
          <w:divBdr>
            <w:top w:val="none" w:sz="0" w:space="0" w:color="auto"/>
            <w:left w:val="none" w:sz="0" w:space="0" w:color="auto"/>
            <w:bottom w:val="none" w:sz="0" w:space="0" w:color="auto"/>
            <w:right w:val="none" w:sz="0" w:space="0" w:color="auto"/>
          </w:divBdr>
        </w:div>
        <w:div w:id="1704359912">
          <w:marLeft w:val="640"/>
          <w:marRight w:val="0"/>
          <w:marTop w:val="0"/>
          <w:marBottom w:val="0"/>
          <w:divBdr>
            <w:top w:val="none" w:sz="0" w:space="0" w:color="auto"/>
            <w:left w:val="none" w:sz="0" w:space="0" w:color="auto"/>
            <w:bottom w:val="none" w:sz="0" w:space="0" w:color="auto"/>
            <w:right w:val="none" w:sz="0" w:space="0" w:color="auto"/>
          </w:divBdr>
        </w:div>
        <w:div w:id="408041153">
          <w:marLeft w:val="640"/>
          <w:marRight w:val="0"/>
          <w:marTop w:val="0"/>
          <w:marBottom w:val="0"/>
          <w:divBdr>
            <w:top w:val="none" w:sz="0" w:space="0" w:color="auto"/>
            <w:left w:val="none" w:sz="0" w:space="0" w:color="auto"/>
            <w:bottom w:val="none" w:sz="0" w:space="0" w:color="auto"/>
            <w:right w:val="none" w:sz="0" w:space="0" w:color="auto"/>
          </w:divBdr>
        </w:div>
        <w:div w:id="517234382">
          <w:marLeft w:val="640"/>
          <w:marRight w:val="0"/>
          <w:marTop w:val="0"/>
          <w:marBottom w:val="0"/>
          <w:divBdr>
            <w:top w:val="none" w:sz="0" w:space="0" w:color="auto"/>
            <w:left w:val="none" w:sz="0" w:space="0" w:color="auto"/>
            <w:bottom w:val="none" w:sz="0" w:space="0" w:color="auto"/>
            <w:right w:val="none" w:sz="0" w:space="0" w:color="auto"/>
          </w:divBdr>
        </w:div>
        <w:div w:id="978464327">
          <w:marLeft w:val="640"/>
          <w:marRight w:val="0"/>
          <w:marTop w:val="0"/>
          <w:marBottom w:val="0"/>
          <w:divBdr>
            <w:top w:val="none" w:sz="0" w:space="0" w:color="auto"/>
            <w:left w:val="none" w:sz="0" w:space="0" w:color="auto"/>
            <w:bottom w:val="none" w:sz="0" w:space="0" w:color="auto"/>
            <w:right w:val="none" w:sz="0" w:space="0" w:color="auto"/>
          </w:divBdr>
        </w:div>
        <w:div w:id="1756512993">
          <w:marLeft w:val="640"/>
          <w:marRight w:val="0"/>
          <w:marTop w:val="0"/>
          <w:marBottom w:val="0"/>
          <w:divBdr>
            <w:top w:val="none" w:sz="0" w:space="0" w:color="auto"/>
            <w:left w:val="none" w:sz="0" w:space="0" w:color="auto"/>
            <w:bottom w:val="none" w:sz="0" w:space="0" w:color="auto"/>
            <w:right w:val="none" w:sz="0" w:space="0" w:color="auto"/>
          </w:divBdr>
        </w:div>
        <w:div w:id="1469322580">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62646245">
      <w:bodyDiv w:val="1"/>
      <w:marLeft w:val="0"/>
      <w:marRight w:val="0"/>
      <w:marTop w:val="0"/>
      <w:marBottom w:val="0"/>
      <w:divBdr>
        <w:top w:val="none" w:sz="0" w:space="0" w:color="auto"/>
        <w:left w:val="none" w:sz="0" w:space="0" w:color="auto"/>
        <w:bottom w:val="none" w:sz="0" w:space="0" w:color="auto"/>
        <w:right w:val="none" w:sz="0" w:space="0" w:color="auto"/>
      </w:divBdr>
      <w:divsChild>
        <w:div w:id="373427526">
          <w:marLeft w:val="640"/>
          <w:marRight w:val="0"/>
          <w:marTop w:val="0"/>
          <w:marBottom w:val="0"/>
          <w:divBdr>
            <w:top w:val="none" w:sz="0" w:space="0" w:color="auto"/>
            <w:left w:val="none" w:sz="0" w:space="0" w:color="auto"/>
            <w:bottom w:val="none" w:sz="0" w:space="0" w:color="auto"/>
            <w:right w:val="none" w:sz="0" w:space="0" w:color="auto"/>
          </w:divBdr>
        </w:div>
        <w:div w:id="896742155">
          <w:marLeft w:val="640"/>
          <w:marRight w:val="0"/>
          <w:marTop w:val="0"/>
          <w:marBottom w:val="0"/>
          <w:divBdr>
            <w:top w:val="none" w:sz="0" w:space="0" w:color="auto"/>
            <w:left w:val="none" w:sz="0" w:space="0" w:color="auto"/>
            <w:bottom w:val="none" w:sz="0" w:space="0" w:color="auto"/>
            <w:right w:val="none" w:sz="0" w:space="0" w:color="auto"/>
          </w:divBdr>
        </w:div>
        <w:div w:id="1212494050">
          <w:marLeft w:val="640"/>
          <w:marRight w:val="0"/>
          <w:marTop w:val="0"/>
          <w:marBottom w:val="0"/>
          <w:divBdr>
            <w:top w:val="none" w:sz="0" w:space="0" w:color="auto"/>
            <w:left w:val="none" w:sz="0" w:space="0" w:color="auto"/>
            <w:bottom w:val="none" w:sz="0" w:space="0" w:color="auto"/>
            <w:right w:val="none" w:sz="0" w:space="0" w:color="auto"/>
          </w:divBdr>
        </w:div>
        <w:div w:id="1655915425">
          <w:marLeft w:val="640"/>
          <w:marRight w:val="0"/>
          <w:marTop w:val="0"/>
          <w:marBottom w:val="0"/>
          <w:divBdr>
            <w:top w:val="none" w:sz="0" w:space="0" w:color="auto"/>
            <w:left w:val="none" w:sz="0" w:space="0" w:color="auto"/>
            <w:bottom w:val="none" w:sz="0" w:space="0" w:color="auto"/>
            <w:right w:val="none" w:sz="0" w:space="0" w:color="auto"/>
          </w:divBdr>
        </w:div>
        <w:div w:id="87628235">
          <w:marLeft w:val="640"/>
          <w:marRight w:val="0"/>
          <w:marTop w:val="0"/>
          <w:marBottom w:val="0"/>
          <w:divBdr>
            <w:top w:val="none" w:sz="0" w:space="0" w:color="auto"/>
            <w:left w:val="none" w:sz="0" w:space="0" w:color="auto"/>
            <w:bottom w:val="none" w:sz="0" w:space="0" w:color="auto"/>
            <w:right w:val="none" w:sz="0" w:space="0" w:color="auto"/>
          </w:divBdr>
        </w:div>
        <w:div w:id="517617340">
          <w:marLeft w:val="640"/>
          <w:marRight w:val="0"/>
          <w:marTop w:val="0"/>
          <w:marBottom w:val="0"/>
          <w:divBdr>
            <w:top w:val="none" w:sz="0" w:space="0" w:color="auto"/>
            <w:left w:val="none" w:sz="0" w:space="0" w:color="auto"/>
            <w:bottom w:val="none" w:sz="0" w:space="0" w:color="auto"/>
            <w:right w:val="none" w:sz="0" w:space="0" w:color="auto"/>
          </w:divBdr>
        </w:div>
        <w:div w:id="1885369269">
          <w:marLeft w:val="640"/>
          <w:marRight w:val="0"/>
          <w:marTop w:val="0"/>
          <w:marBottom w:val="0"/>
          <w:divBdr>
            <w:top w:val="none" w:sz="0" w:space="0" w:color="auto"/>
            <w:left w:val="none" w:sz="0" w:space="0" w:color="auto"/>
            <w:bottom w:val="none" w:sz="0" w:space="0" w:color="auto"/>
            <w:right w:val="none" w:sz="0" w:space="0" w:color="auto"/>
          </w:divBdr>
        </w:div>
        <w:div w:id="425082474">
          <w:marLeft w:val="640"/>
          <w:marRight w:val="0"/>
          <w:marTop w:val="0"/>
          <w:marBottom w:val="0"/>
          <w:divBdr>
            <w:top w:val="none" w:sz="0" w:space="0" w:color="auto"/>
            <w:left w:val="none" w:sz="0" w:space="0" w:color="auto"/>
            <w:bottom w:val="none" w:sz="0" w:space="0" w:color="auto"/>
            <w:right w:val="none" w:sz="0" w:space="0" w:color="auto"/>
          </w:divBdr>
        </w:div>
        <w:div w:id="1902977229">
          <w:marLeft w:val="640"/>
          <w:marRight w:val="0"/>
          <w:marTop w:val="0"/>
          <w:marBottom w:val="0"/>
          <w:divBdr>
            <w:top w:val="none" w:sz="0" w:space="0" w:color="auto"/>
            <w:left w:val="none" w:sz="0" w:space="0" w:color="auto"/>
            <w:bottom w:val="none" w:sz="0" w:space="0" w:color="auto"/>
            <w:right w:val="none" w:sz="0" w:space="0" w:color="auto"/>
          </w:divBdr>
        </w:div>
        <w:div w:id="1601327504">
          <w:marLeft w:val="640"/>
          <w:marRight w:val="0"/>
          <w:marTop w:val="0"/>
          <w:marBottom w:val="0"/>
          <w:divBdr>
            <w:top w:val="none" w:sz="0" w:space="0" w:color="auto"/>
            <w:left w:val="none" w:sz="0" w:space="0" w:color="auto"/>
            <w:bottom w:val="none" w:sz="0" w:space="0" w:color="auto"/>
            <w:right w:val="none" w:sz="0" w:space="0" w:color="auto"/>
          </w:divBdr>
        </w:div>
        <w:div w:id="395204343">
          <w:marLeft w:val="640"/>
          <w:marRight w:val="0"/>
          <w:marTop w:val="0"/>
          <w:marBottom w:val="0"/>
          <w:divBdr>
            <w:top w:val="none" w:sz="0" w:space="0" w:color="auto"/>
            <w:left w:val="none" w:sz="0" w:space="0" w:color="auto"/>
            <w:bottom w:val="none" w:sz="0" w:space="0" w:color="auto"/>
            <w:right w:val="none" w:sz="0" w:space="0" w:color="auto"/>
          </w:divBdr>
        </w:div>
        <w:div w:id="1507398214">
          <w:marLeft w:val="640"/>
          <w:marRight w:val="0"/>
          <w:marTop w:val="0"/>
          <w:marBottom w:val="0"/>
          <w:divBdr>
            <w:top w:val="none" w:sz="0" w:space="0" w:color="auto"/>
            <w:left w:val="none" w:sz="0" w:space="0" w:color="auto"/>
            <w:bottom w:val="none" w:sz="0" w:space="0" w:color="auto"/>
            <w:right w:val="none" w:sz="0" w:space="0" w:color="auto"/>
          </w:divBdr>
        </w:div>
        <w:div w:id="586882756">
          <w:marLeft w:val="640"/>
          <w:marRight w:val="0"/>
          <w:marTop w:val="0"/>
          <w:marBottom w:val="0"/>
          <w:divBdr>
            <w:top w:val="none" w:sz="0" w:space="0" w:color="auto"/>
            <w:left w:val="none" w:sz="0" w:space="0" w:color="auto"/>
            <w:bottom w:val="none" w:sz="0" w:space="0" w:color="auto"/>
            <w:right w:val="none" w:sz="0" w:space="0" w:color="auto"/>
          </w:divBdr>
        </w:div>
        <w:div w:id="1210528112">
          <w:marLeft w:val="640"/>
          <w:marRight w:val="0"/>
          <w:marTop w:val="0"/>
          <w:marBottom w:val="0"/>
          <w:divBdr>
            <w:top w:val="none" w:sz="0" w:space="0" w:color="auto"/>
            <w:left w:val="none" w:sz="0" w:space="0" w:color="auto"/>
            <w:bottom w:val="none" w:sz="0" w:space="0" w:color="auto"/>
            <w:right w:val="none" w:sz="0" w:space="0" w:color="auto"/>
          </w:divBdr>
        </w:div>
        <w:div w:id="820463224">
          <w:marLeft w:val="640"/>
          <w:marRight w:val="0"/>
          <w:marTop w:val="0"/>
          <w:marBottom w:val="0"/>
          <w:divBdr>
            <w:top w:val="none" w:sz="0" w:space="0" w:color="auto"/>
            <w:left w:val="none" w:sz="0" w:space="0" w:color="auto"/>
            <w:bottom w:val="none" w:sz="0" w:space="0" w:color="auto"/>
            <w:right w:val="none" w:sz="0" w:space="0" w:color="auto"/>
          </w:divBdr>
        </w:div>
        <w:div w:id="427889070">
          <w:marLeft w:val="640"/>
          <w:marRight w:val="0"/>
          <w:marTop w:val="0"/>
          <w:marBottom w:val="0"/>
          <w:divBdr>
            <w:top w:val="none" w:sz="0" w:space="0" w:color="auto"/>
            <w:left w:val="none" w:sz="0" w:space="0" w:color="auto"/>
            <w:bottom w:val="none" w:sz="0" w:space="0" w:color="auto"/>
            <w:right w:val="none" w:sz="0" w:space="0" w:color="auto"/>
          </w:divBdr>
        </w:div>
        <w:div w:id="1353216380">
          <w:marLeft w:val="640"/>
          <w:marRight w:val="0"/>
          <w:marTop w:val="0"/>
          <w:marBottom w:val="0"/>
          <w:divBdr>
            <w:top w:val="none" w:sz="0" w:space="0" w:color="auto"/>
            <w:left w:val="none" w:sz="0" w:space="0" w:color="auto"/>
            <w:bottom w:val="none" w:sz="0" w:space="0" w:color="auto"/>
            <w:right w:val="none" w:sz="0" w:space="0" w:color="auto"/>
          </w:divBdr>
        </w:div>
        <w:div w:id="1538079718">
          <w:marLeft w:val="640"/>
          <w:marRight w:val="0"/>
          <w:marTop w:val="0"/>
          <w:marBottom w:val="0"/>
          <w:divBdr>
            <w:top w:val="none" w:sz="0" w:space="0" w:color="auto"/>
            <w:left w:val="none" w:sz="0" w:space="0" w:color="auto"/>
            <w:bottom w:val="none" w:sz="0" w:space="0" w:color="auto"/>
            <w:right w:val="none" w:sz="0" w:space="0" w:color="auto"/>
          </w:divBdr>
        </w:div>
        <w:div w:id="2082410175">
          <w:marLeft w:val="640"/>
          <w:marRight w:val="0"/>
          <w:marTop w:val="0"/>
          <w:marBottom w:val="0"/>
          <w:divBdr>
            <w:top w:val="none" w:sz="0" w:space="0" w:color="auto"/>
            <w:left w:val="none" w:sz="0" w:space="0" w:color="auto"/>
            <w:bottom w:val="none" w:sz="0" w:space="0" w:color="auto"/>
            <w:right w:val="none" w:sz="0" w:space="0" w:color="auto"/>
          </w:divBdr>
        </w:div>
        <w:div w:id="1379352828">
          <w:marLeft w:val="640"/>
          <w:marRight w:val="0"/>
          <w:marTop w:val="0"/>
          <w:marBottom w:val="0"/>
          <w:divBdr>
            <w:top w:val="none" w:sz="0" w:space="0" w:color="auto"/>
            <w:left w:val="none" w:sz="0" w:space="0" w:color="auto"/>
            <w:bottom w:val="none" w:sz="0" w:space="0" w:color="auto"/>
            <w:right w:val="none" w:sz="0" w:space="0" w:color="auto"/>
          </w:divBdr>
        </w:div>
        <w:div w:id="312178225">
          <w:marLeft w:val="640"/>
          <w:marRight w:val="0"/>
          <w:marTop w:val="0"/>
          <w:marBottom w:val="0"/>
          <w:divBdr>
            <w:top w:val="none" w:sz="0" w:space="0" w:color="auto"/>
            <w:left w:val="none" w:sz="0" w:space="0" w:color="auto"/>
            <w:bottom w:val="none" w:sz="0" w:space="0" w:color="auto"/>
            <w:right w:val="none" w:sz="0" w:space="0" w:color="auto"/>
          </w:divBdr>
        </w:div>
        <w:div w:id="1929926750">
          <w:marLeft w:val="640"/>
          <w:marRight w:val="0"/>
          <w:marTop w:val="0"/>
          <w:marBottom w:val="0"/>
          <w:divBdr>
            <w:top w:val="none" w:sz="0" w:space="0" w:color="auto"/>
            <w:left w:val="none" w:sz="0" w:space="0" w:color="auto"/>
            <w:bottom w:val="none" w:sz="0" w:space="0" w:color="auto"/>
            <w:right w:val="none" w:sz="0" w:space="0" w:color="auto"/>
          </w:divBdr>
        </w:div>
        <w:div w:id="930090391">
          <w:marLeft w:val="640"/>
          <w:marRight w:val="0"/>
          <w:marTop w:val="0"/>
          <w:marBottom w:val="0"/>
          <w:divBdr>
            <w:top w:val="none" w:sz="0" w:space="0" w:color="auto"/>
            <w:left w:val="none" w:sz="0" w:space="0" w:color="auto"/>
            <w:bottom w:val="none" w:sz="0" w:space="0" w:color="auto"/>
            <w:right w:val="none" w:sz="0" w:space="0" w:color="auto"/>
          </w:divBdr>
        </w:div>
        <w:div w:id="1640846340">
          <w:marLeft w:val="640"/>
          <w:marRight w:val="0"/>
          <w:marTop w:val="0"/>
          <w:marBottom w:val="0"/>
          <w:divBdr>
            <w:top w:val="none" w:sz="0" w:space="0" w:color="auto"/>
            <w:left w:val="none" w:sz="0" w:space="0" w:color="auto"/>
            <w:bottom w:val="none" w:sz="0" w:space="0" w:color="auto"/>
            <w:right w:val="none" w:sz="0" w:space="0" w:color="auto"/>
          </w:divBdr>
        </w:div>
        <w:div w:id="1217855829">
          <w:marLeft w:val="640"/>
          <w:marRight w:val="0"/>
          <w:marTop w:val="0"/>
          <w:marBottom w:val="0"/>
          <w:divBdr>
            <w:top w:val="none" w:sz="0" w:space="0" w:color="auto"/>
            <w:left w:val="none" w:sz="0" w:space="0" w:color="auto"/>
            <w:bottom w:val="none" w:sz="0" w:space="0" w:color="auto"/>
            <w:right w:val="none" w:sz="0" w:space="0" w:color="auto"/>
          </w:divBdr>
        </w:div>
        <w:div w:id="495615244">
          <w:marLeft w:val="640"/>
          <w:marRight w:val="0"/>
          <w:marTop w:val="0"/>
          <w:marBottom w:val="0"/>
          <w:divBdr>
            <w:top w:val="none" w:sz="0" w:space="0" w:color="auto"/>
            <w:left w:val="none" w:sz="0" w:space="0" w:color="auto"/>
            <w:bottom w:val="none" w:sz="0" w:space="0" w:color="auto"/>
            <w:right w:val="none" w:sz="0" w:space="0" w:color="auto"/>
          </w:divBdr>
        </w:div>
        <w:div w:id="1634948062">
          <w:marLeft w:val="640"/>
          <w:marRight w:val="0"/>
          <w:marTop w:val="0"/>
          <w:marBottom w:val="0"/>
          <w:divBdr>
            <w:top w:val="none" w:sz="0" w:space="0" w:color="auto"/>
            <w:left w:val="none" w:sz="0" w:space="0" w:color="auto"/>
            <w:bottom w:val="none" w:sz="0" w:space="0" w:color="auto"/>
            <w:right w:val="none" w:sz="0" w:space="0" w:color="auto"/>
          </w:divBdr>
        </w:div>
        <w:div w:id="436103102">
          <w:marLeft w:val="640"/>
          <w:marRight w:val="0"/>
          <w:marTop w:val="0"/>
          <w:marBottom w:val="0"/>
          <w:divBdr>
            <w:top w:val="none" w:sz="0" w:space="0" w:color="auto"/>
            <w:left w:val="none" w:sz="0" w:space="0" w:color="auto"/>
            <w:bottom w:val="none" w:sz="0" w:space="0" w:color="auto"/>
            <w:right w:val="none" w:sz="0" w:space="0" w:color="auto"/>
          </w:divBdr>
        </w:div>
        <w:div w:id="2147043866">
          <w:marLeft w:val="640"/>
          <w:marRight w:val="0"/>
          <w:marTop w:val="0"/>
          <w:marBottom w:val="0"/>
          <w:divBdr>
            <w:top w:val="none" w:sz="0" w:space="0" w:color="auto"/>
            <w:left w:val="none" w:sz="0" w:space="0" w:color="auto"/>
            <w:bottom w:val="none" w:sz="0" w:space="0" w:color="auto"/>
            <w:right w:val="none" w:sz="0" w:space="0" w:color="auto"/>
          </w:divBdr>
        </w:div>
        <w:div w:id="2024240740">
          <w:marLeft w:val="640"/>
          <w:marRight w:val="0"/>
          <w:marTop w:val="0"/>
          <w:marBottom w:val="0"/>
          <w:divBdr>
            <w:top w:val="none" w:sz="0" w:space="0" w:color="auto"/>
            <w:left w:val="none" w:sz="0" w:space="0" w:color="auto"/>
            <w:bottom w:val="none" w:sz="0" w:space="0" w:color="auto"/>
            <w:right w:val="none" w:sz="0" w:space="0" w:color="auto"/>
          </w:divBdr>
        </w:div>
        <w:div w:id="6954363">
          <w:marLeft w:val="640"/>
          <w:marRight w:val="0"/>
          <w:marTop w:val="0"/>
          <w:marBottom w:val="0"/>
          <w:divBdr>
            <w:top w:val="none" w:sz="0" w:space="0" w:color="auto"/>
            <w:left w:val="none" w:sz="0" w:space="0" w:color="auto"/>
            <w:bottom w:val="none" w:sz="0" w:space="0" w:color="auto"/>
            <w:right w:val="none" w:sz="0" w:space="0" w:color="auto"/>
          </w:divBdr>
        </w:div>
        <w:div w:id="1972786061">
          <w:marLeft w:val="640"/>
          <w:marRight w:val="0"/>
          <w:marTop w:val="0"/>
          <w:marBottom w:val="0"/>
          <w:divBdr>
            <w:top w:val="none" w:sz="0" w:space="0" w:color="auto"/>
            <w:left w:val="none" w:sz="0" w:space="0" w:color="auto"/>
            <w:bottom w:val="none" w:sz="0" w:space="0" w:color="auto"/>
            <w:right w:val="none" w:sz="0" w:space="0" w:color="auto"/>
          </w:divBdr>
        </w:div>
        <w:div w:id="1932548870">
          <w:marLeft w:val="640"/>
          <w:marRight w:val="0"/>
          <w:marTop w:val="0"/>
          <w:marBottom w:val="0"/>
          <w:divBdr>
            <w:top w:val="none" w:sz="0" w:space="0" w:color="auto"/>
            <w:left w:val="none" w:sz="0" w:space="0" w:color="auto"/>
            <w:bottom w:val="none" w:sz="0" w:space="0" w:color="auto"/>
            <w:right w:val="none" w:sz="0" w:space="0" w:color="auto"/>
          </w:divBdr>
        </w:div>
        <w:div w:id="233394067">
          <w:marLeft w:val="640"/>
          <w:marRight w:val="0"/>
          <w:marTop w:val="0"/>
          <w:marBottom w:val="0"/>
          <w:divBdr>
            <w:top w:val="none" w:sz="0" w:space="0" w:color="auto"/>
            <w:left w:val="none" w:sz="0" w:space="0" w:color="auto"/>
            <w:bottom w:val="none" w:sz="0" w:space="0" w:color="auto"/>
            <w:right w:val="none" w:sz="0" w:space="0" w:color="auto"/>
          </w:divBdr>
        </w:div>
        <w:div w:id="1494564329">
          <w:marLeft w:val="640"/>
          <w:marRight w:val="0"/>
          <w:marTop w:val="0"/>
          <w:marBottom w:val="0"/>
          <w:divBdr>
            <w:top w:val="none" w:sz="0" w:space="0" w:color="auto"/>
            <w:left w:val="none" w:sz="0" w:space="0" w:color="auto"/>
            <w:bottom w:val="none" w:sz="0" w:space="0" w:color="auto"/>
            <w:right w:val="none" w:sz="0" w:space="0" w:color="auto"/>
          </w:divBdr>
        </w:div>
        <w:div w:id="849832395">
          <w:marLeft w:val="640"/>
          <w:marRight w:val="0"/>
          <w:marTop w:val="0"/>
          <w:marBottom w:val="0"/>
          <w:divBdr>
            <w:top w:val="none" w:sz="0" w:space="0" w:color="auto"/>
            <w:left w:val="none" w:sz="0" w:space="0" w:color="auto"/>
            <w:bottom w:val="none" w:sz="0" w:space="0" w:color="auto"/>
            <w:right w:val="none" w:sz="0" w:space="0" w:color="auto"/>
          </w:divBdr>
        </w:div>
        <w:div w:id="944920855">
          <w:marLeft w:val="640"/>
          <w:marRight w:val="0"/>
          <w:marTop w:val="0"/>
          <w:marBottom w:val="0"/>
          <w:divBdr>
            <w:top w:val="none" w:sz="0" w:space="0" w:color="auto"/>
            <w:left w:val="none" w:sz="0" w:space="0" w:color="auto"/>
            <w:bottom w:val="none" w:sz="0" w:space="0" w:color="auto"/>
            <w:right w:val="none" w:sz="0" w:space="0" w:color="auto"/>
          </w:divBdr>
        </w:div>
        <w:div w:id="1683699852">
          <w:marLeft w:val="640"/>
          <w:marRight w:val="0"/>
          <w:marTop w:val="0"/>
          <w:marBottom w:val="0"/>
          <w:divBdr>
            <w:top w:val="none" w:sz="0" w:space="0" w:color="auto"/>
            <w:left w:val="none" w:sz="0" w:space="0" w:color="auto"/>
            <w:bottom w:val="none" w:sz="0" w:space="0" w:color="auto"/>
            <w:right w:val="none" w:sz="0" w:space="0" w:color="auto"/>
          </w:divBdr>
        </w:div>
        <w:div w:id="1594165400">
          <w:marLeft w:val="640"/>
          <w:marRight w:val="0"/>
          <w:marTop w:val="0"/>
          <w:marBottom w:val="0"/>
          <w:divBdr>
            <w:top w:val="none" w:sz="0" w:space="0" w:color="auto"/>
            <w:left w:val="none" w:sz="0" w:space="0" w:color="auto"/>
            <w:bottom w:val="none" w:sz="0" w:space="0" w:color="auto"/>
            <w:right w:val="none" w:sz="0" w:space="0" w:color="auto"/>
          </w:divBdr>
        </w:div>
        <w:div w:id="1203981193">
          <w:marLeft w:val="640"/>
          <w:marRight w:val="0"/>
          <w:marTop w:val="0"/>
          <w:marBottom w:val="0"/>
          <w:divBdr>
            <w:top w:val="none" w:sz="0" w:space="0" w:color="auto"/>
            <w:left w:val="none" w:sz="0" w:space="0" w:color="auto"/>
            <w:bottom w:val="none" w:sz="0" w:space="0" w:color="auto"/>
            <w:right w:val="none" w:sz="0" w:space="0" w:color="auto"/>
          </w:divBdr>
        </w:div>
        <w:div w:id="1765490175">
          <w:marLeft w:val="640"/>
          <w:marRight w:val="0"/>
          <w:marTop w:val="0"/>
          <w:marBottom w:val="0"/>
          <w:divBdr>
            <w:top w:val="none" w:sz="0" w:space="0" w:color="auto"/>
            <w:left w:val="none" w:sz="0" w:space="0" w:color="auto"/>
            <w:bottom w:val="none" w:sz="0" w:space="0" w:color="auto"/>
            <w:right w:val="none" w:sz="0" w:space="0" w:color="auto"/>
          </w:divBdr>
        </w:div>
        <w:div w:id="2004964078">
          <w:marLeft w:val="640"/>
          <w:marRight w:val="0"/>
          <w:marTop w:val="0"/>
          <w:marBottom w:val="0"/>
          <w:divBdr>
            <w:top w:val="none" w:sz="0" w:space="0" w:color="auto"/>
            <w:left w:val="none" w:sz="0" w:space="0" w:color="auto"/>
            <w:bottom w:val="none" w:sz="0" w:space="0" w:color="auto"/>
            <w:right w:val="none" w:sz="0" w:space="0" w:color="auto"/>
          </w:divBdr>
        </w:div>
        <w:div w:id="581178225">
          <w:marLeft w:val="640"/>
          <w:marRight w:val="0"/>
          <w:marTop w:val="0"/>
          <w:marBottom w:val="0"/>
          <w:divBdr>
            <w:top w:val="none" w:sz="0" w:space="0" w:color="auto"/>
            <w:left w:val="none" w:sz="0" w:space="0" w:color="auto"/>
            <w:bottom w:val="none" w:sz="0" w:space="0" w:color="auto"/>
            <w:right w:val="none" w:sz="0" w:space="0" w:color="auto"/>
          </w:divBdr>
        </w:div>
        <w:div w:id="1528983379">
          <w:marLeft w:val="640"/>
          <w:marRight w:val="0"/>
          <w:marTop w:val="0"/>
          <w:marBottom w:val="0"/>
          <w:divBdr>
            <w:top w:val="none" w:sz="0" w:space="0" w:color="auto"/>
            <w:left w:val="none" w:sz="0" w:space="0" w:color="auto"/>
            <w:bottom w:val="none" w:sz="0" w:space="0" w:color="auto"/>
            <w:right w:val="none" w:sz="0" w:space="0" w:color="auto"/>
          </w:divBdr>
        </w:div>
        <w:div w:id="2120635402">
          <w:marLeft w:val="640"/>
          <w:marRight w:val="0"/>
          <w:marTop w:val="0"/>
          <w:marBottom w:val="0"/>
          <w:divBdr>
            <w:top w:val="none" w:sz="0" w:space="0" w:color="auto"/>
            <w:left w:val="none" w:sz="0" w:space="0" w:color="auto"/>
            <w:bottom w:val="none" w:sz="0" w:space="0" w:color="auto"/>
            <w:right w:val="none" w:sz="0" w:space="0" w:color="auto"/>
          </w:divBdr>
        </w:div>
        <w:div w:id="561865689">
          <w:marLeft w:val="640"/>
          <w:marRight w:val="0"/>
          <w:marTop w:val="0"/>
          <w:marBottom w:val="0"/>
          <w:divBdr>
            <w:top w:val="none" w:sz="0" w:space="0" w:color="auto"/>
            <w:left w:val="none" w:sz="0" w:space="0" w:color="auto"/>
            <w:bottom w:val="none" w:sz="0" w:space="0" w:color="auto"/>
            <w:right w:val="none" w:sz="0" w:space="0" w:color="auto"/>
          </w:divBdr>
        </w:div>
        <w:div w:id="777063620">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745">
      <w:bodyDiv w:val="1"/>
      <w:marLeft w:val="0"/>
      <w:marRight w:val="0"/>
      <w:marTop w:val="0"/>
      <w:marBottom w:val="0"/>
      <w:divBdr>
        <w:top w:val="none" w:sz="0" w:space="0" w:color="auto"/>
        <w:left w:val="none" w:sz="0" w:space="0" w:color="auto"/>
        <w:bottom w:val="none" w:sz="0" w:space="0" w:color="auto"/>
        <w:right w:val="none" w:sz="0" w:space="0" w:color="auto"/>
      </w:divBdr>
      <w:divsChild>
        <w:div w:id="246156864">
          <w:marLeft w:val="480"/>
          <w:marRight w:val="0"/>
          <w:marTop w:val="0"/>
          <w:marBottom w:val="0"/>
          <w:divBdr>
            <w:top w:val="none" w:sz="0" w:space="0" w:color="auto"/>
            <w:left w:val="none" w:sz="0" w:space="0" w:color="auto"/>
            <w:bottom w:val="none" w:sz="0" w:space="0" w:color="auto"/>
            <w:right w:val="none" w:sz="0" w:space="0" w:color="auto"/>
          </w:divBdr>
        </w:div>
        <w:div w:id="1201013101">
          <w:marLeft w:val="480"/>
          <w:marRight w:val="0"/>
          <w:marTop w:val="0"/>
          <w:marBottom w:val="0"/>
          <w:divBdr>
            <w:top w:val="none" w:sz="0" w:space="0" w:color="auto"/>
            <w:left w:val="none" w:sz="0" w:space="0" w:color="auto"/>
            <w:bottom w:val="none" w:sz="0" w:space="0" w:color="auto"/>
            <w:right w:val="none" w:sz="0" w:space="0" w:color="auto"/>
          </w:divBdr>
        </w:div>
        <w:div w:id="1296639038">
          <w:marLeft w:val="480"/>
          <w:marRight w:val="0"/>
          <w:marTop w:val="0"/>
          <w:marBottom w:val="0"/>
          <w:divBdr>
            <w:top w:val="none" w:sz="0" w:space="0" w:color="auto"/>
            <w:left w:val="none" w:sz="0" w:space="0" w:color="auto"/>
            <w:bottom w:val="none" w:sz="0" w:space="0" w:color="auto"/>
            <w:right w:val="none" w:sz="0" w:space="0" w:color="auto"/>
          </w:divBdr>
        </w:div>
        <w:div w:id="1689216536">
          <w:marLeft w:val="480"/>
          <w:marRight w:val="0"/>
          <w:marTop w:val="0"/>
          <w:marBottom w:val="0"/>
          <w:divBdr>
            <w:top w:val="none" w:sz="0" w:space="0" w:color="auto"/>
            <w:left w:val="none" w:sz="0" w:space="0" w:color="auto"/>
            <w:bottom w:val="none" w:sz="0" w:space="0" w:color="auto"/>
            <w:right w:val="none" w:sz="0" w:space="0" w:color="auto"/>
          </w:divBdr>
        </w:div>
        <w:div w:id="1003823182">
          <w:marLeft w:val="480"/>
          <w:marRight w:val="0"/>
          <w:marTop w:val="0"/>
          <w:marBottom w:val="0"/>
          <w:divBdr>
            <w:top w:val="none" w:sz="0" w:space="0" w:color="auto"/>
            <w:left w:val="none" w:sz="0" w:space="0" w:color="auto"/>
            <w:bottom w:val="none" w:sz="0" w:space="0" w:color="auto"/>
            <w:right w:val="none" w:sz="0" w:space="0" w:color="auto"/>
          </w:divBdr>
        </w:div>
        <w:div w:id="1365137428">
          <w:marLeft w:val="480"/>
          <w:marRight w:val="0"/>
          <w:marTop w:val="0"/>
          <w:marBottom w:val="0"/>
          <w:divBdr>
            <w:top w:val="none" w:sz="0" w:space="0" w:color="auto"/>
            <w:left w:val="none" w:sz="0" w:space="0" w:color="auto"/>
            <w:bottom w:val="none" w:sz="0" w:space="0" w:color="auto"/>
            <w:right w:val="none" w:sz="0" w:space="0" w:color="auto"/>
          </w:divBdr>
        </w:div>
        <w:div w:id="139083766">
          <w:marLeft w:val="480"/>
          <w:marRight w:val="0"/>
          <w:marTop w:val="0"/>
          <w:marBottom w:val="0"/>
          <w:divBdr>
            <w:top w:val="none" w:sz="0" w:space="0" w:color="auto"/>
            <w:left w:val="none" w:sz="0" w:space="0" w:color="auto"/>
            <w:bottom w:val="none" w:sz="0" w:space="0" w:color="auto"/>
            <w:right w:val="none" w:sz="0" w:space="0" w:color="auto"/>
          </w:divBdr>
        </w:div>
        <w:div w:id="1634678010">
          <w:marLeft w:val="480"/>
          <w:marRight w:val="0"/>
          <w:marTop w:val="0"/>
          <w:marBottom w:val="0"/>
          <w:divBdr>
            <w:top w:val="none" w:sz="0" w:space="0" w:color="auto"/>
            <w:left w:val="none" w:sz="0" w:space="0" w:color="auto"/>
            <w:bottom w:val="none" w:sz="0" w:space="0" w:color="auto"/>
            <w:right w:val="none" w:sz="0" w:space="0" w:color="auto"/>
          </w:divBdr>
        </w:div>
        <w:div w:id="35081821">
          <w:marLeft w:val="480"/>
          <w:marRight w:val="0"/>
          <w:marTop w:val="0"/>
          <w:marBottom w:val="0"/>
          <w:divBdr>
            <w:top w:val="none" w:sz="0" w:space="0" w:color="auto"/>
            <w:left w:val="none" w:sz="0" w:space="0" w:color="auto"/>
            <w:bottom w:val="none" w:sz="0" w:space="0" w:color="auto"/>
            <w:right w:val="none" w:sz="0" w:space="0" w:color="auto"/>
          </w:divBdr>
        </w:div>
        <w:div w:id="1953777378">
          <w:marLeft w:val="480"/>
          <w:marRight w:val="0"/>
          <w:marTop w:val="0"/>
          <w:marBottom w:val="0"/>
          <w:divBdr>
            <w:top w:val="none" w:sz="0" w:space="0" w:color="auto"/>
            <w:left w:val="none" w:sz="0" w:space="0" w:color="auto"/>
            <w:bottom w:val="none" w:sz="0" w:space="0" w:color="auto"/>
            <w:right w:val="none" w:sz="0" w:space="0" w:color="auto"/>
          </w:divBdr>
        </w:div>
        <w:div w:id="1687751579">
          <w:marLeft w:val="480"/>
          <w:marRight w:val="0"/>
          <w:marTop w:val="0"/>
          <w:marBottom w:val="0"/>
          <w:divBdr>
            <w:top w:val="none" w:sz="0" w:space="0" w:color="auto"/>
            <w:left w:val="none" w:sz="0" w:space="0" w:color="auto"/>
            <w:bottom w:val="none" w:sz="0" w:space="0" w:color="auto"/>
            <w:right w:val="none" w:sz="0" w:space="0" w:color="auto"/>
          </w:divBdr>
        </w:div>
        <w:div w:id="1286887005">
          <w:marLeft w:val="480"/>
          <w:marRight w:val="0"/>
          <w:marTop w:val="0"/>
          <w:marBottom w:val="0"/>
          <w:divBdr>
            <w:top w:val="none" w:sz="0" w:space="0" w:color="auto"/>
            <w:left w:val="none" w:sz="0" w:space="0" w:color="auto"/>
            <w:bottom w:val="none" w:sz="0" w:space="0" w:color="auto"/>
            <w:right w:val="none" w:sz="0" w:space="0" w:color="auto"/>
          </w:divBdr>
        </w:div>
        <w:div w:id="1291133300">
          <w:marLeft w:val="480"/>
          <w:marRight w:val="0"/>
          <w:marTop w:val="0"/>
          <w:marBottom w:val="0"/>
          <w:divBdr>
            <w:top w:val="none" w:sz="0" w:space="0" w:color="auto"/>
            <w:left w:val="none" w:sz="0" w:space="0" w:color="auto"/>
            <w:bottom w:val="none" w:sz="0" w:space="0" w:color="auto"/>
            <w:right w:val="none" w:sz="0" w:space="0" w:color="auto"/>
          </w:divBdr>
        </w:div>
        <w:div w:id="1647978027">
          <w:marLeft w:val="480"/>
          <w:marRight w:val="0"/>
          <w:marTop w:val="0"/>
          <w:marBottom w:val="0"/>
          <w:divBdr>
            <w:top w:val="none" w:sz="0" w:space="0" w:color="auto"/>
            <w:left w:val="none" w:sz="0" w:space="0" w:color="auto"/>
            <w:bottom w:val="none" w:sz="0" w:space="0" w:color="auto"/>
            <w:right w:val="none" w:sz="0" w:space="0" w:color="auto"/>
          </w:divBdr>
        </w:div>
        <w:div w:id="1175346055">
          <w:marLeft w:val="480"/>
          <w:marRight w:val="0"/>
          <w:marTop w:val="0"/>
          <w:marBottom w:val="0"/>
          <w:divBdr>
            <w:top w:val="none" w:sz="0" w:space="0" w:color="auto"/>
            <w:left w:val="none" w:sz="0" w:space="0" w:color="auto"/>
            <w:bottom w:val="none" w:sz="0" w:space="0" w:color="auto"/>
            <w:right w:val="none" w:sz="0" w:space="0" w:color="auto"/>
          </w:divBdr>
        </w:div>
        <w:div w:id="1910967421">
          <w:marLeft w:val="480"/>
          <w:marRight w:val="0"/>
          <w:marTop w:val="0"/>
          <w:marBottom w:val="0"/>
          <w:divBdr>
            <w:top w:val="none" w:sz="0" w:space="0" w:color="auto"/>
            <w:left w:val="none" w:sz="0" w:space="0" w:color="auto"/>
            <w:bottom w:val="none" w:sz="0" w:space="0" w:color="auto"/>
            <w:right w:val="none" w:sz="0" w:space="0" w:color="auto"/>
          </w:divBdr>
        </w:div>
        <w:div w:id="300576381">
          <w:marLeft w:val="480"/>
          <w:marRight w:val="0"/>
          <w:marTop w:val="0"/>
          <w:marBottom w:val="0"/>
          <w:divBdr>
            <w:top w:val="none" w:sz="0" w:space="0" w:color="auto"/>
            <w:left w:val="none" w:sz="0" w:space="0" w:color="auto"/>
            <w:bottom w:val="none" w:sz="0" w:space="0" w:color="auto"/>
            <w:right w:val="none" w:sz="0" w:space="0" w:color="auto"/>
          </w:divBdr>
        </w:div>
        <w:div w:id="1695691068">
          <w:marLeft w:val="480"/>
          <w:marRight w:val="0"/>
          <w:marTop w:val="0"/>
          <w:marBottom w:val="0"/>
          <w:divBdr>
            <w:top w:val="none" w:sz="0" w:space="0" w:color="auto"/>
            <w:left w:val="none" w:sz="0" w:space="0" w:color="auto"/>
            <w:bottom w:val="none" w:sz="0" w:space="0" w:color="auto"/>
            <w:right w:val="none" w:sz="0" w:space="0" w:color="auto"/>
          </w:divBdr>
        </w:div>
        <w:div w:id="1910773659">
          <w:marLeft w:val="480"/>
          <w:marRight w:val="0"/>
          <w:marTop w:val="0"/>
          <w:marBottom w:val="0"/>
          <w:divBdr>
            <w:top w:val="none" w:sz="0" w:space="0" w:color="auto"/>
            <w:left w:val="none" w:sz="0" w:space="0" w:color="auto"/>
            <w:bottom w:val="none" w:sz="0" w:space="0" w:color="auto"/>
            <w:right w:val="none" w:sz="0" w:space="0" w:color="auto"/>
          </w:divBdr>
        </w:div>
        <w:div w:id="909272274">
          <w:marLeft w:val="480"/>
          <w:marRight w:val="0"/>
          <w:marTop w:val="0"/>
          <w:marBottom w:val="0"/>
          <w:divBdr>
            <w:top w:val="none" w:sz="0" w:space="0" w:color="auto"/>
            <w:left w:val="none" w:sz="0" w:space="0" w:color="auto"/>
            <w:bottom w:val="none" w:sz="0" w:space="0" w:color="auto"/>
            <w:right w:val="none" w:sz="0" w:space="0" w:color="auto"/>
          </w:divBdr>
        </w:div>
        <w:div w:id="2006585542">
          <w:marLeft w:val="480"/>
          <w:marRight w:val="0"/>
          <w:marTop w:val="0"/>
          <w:marBottom w:val="0"/>
          <w:divBdr>
            <w:top w:val="none" w:sz="0" w:space="0" w:color="auto"/>
            <w:left w:val="none" w:sz="0" w:space="0" w:color="auto"/>
            <w:bottom w:val="none" w:sz="0" w:space="0" w:color="auto"/>
            <w:right w:val="none" w:sz="0" w:space="0" w:color="auto"/>
          </w:divBdr>
        </w:div>
        <w:div w:id="256643927">
          <w:marLeft w:val="480"/>
          <w:marRight w:val="0"/>
          <w:marTop w:val="0"/>
          <w:marBottom w:val="0"/>
          <w:divBdr>
            <w:top w:val="none" w:sz="0" w:space="0" w:color="auto"/>
            <w:left w:val="none" w:sz="0" w:space="0" w:color="auto"/>
            <w:bottom w:val="none" w:sz="0" w:space="0" w:color="auto"/>
            <w:right w:val="none" w:sz="0" w:space="0" w:color="auto"/>
          </w:divBdr>
        </w:div>
        <w:div w:id="279456395">
          <w:marLeft w:val="480"/>
          <w:marRight w:val="0"/>
          <w:marTop w:val="0"/>
          <w:marBottom w:val="0"/>
          <w:divBdr>
            <w:top w:val="none" w:sz="0" w:space="0" w:color="auto"/>
            <w:left w:val="none" w:sz="0" w:space="0" w:color="auto"/>
            <w:bottom w:val="none" w:sz="0" w:space="0" w:color="auto"/>
            <w:right w:val="none" w:sz="0" w:space="0" w:color="auto"/>
          </w:divBdr>
        </w:div>
        <w:div w:id="997490412">
          <w:marLeft w:val="480"/>
          <w:marRight w:val="0"/>
          <w:marTop w:val="0"/>
          <w:marBottom w:val="0"/>
          <w:divBdr>
            <w:top w:val="none" w:sz="0" w:space="0" w:color="auto"/>
            <w:left w:val="none" w:sz="0" w:space="0" w:color="auto"/>
            <w:bottom w:val="none" w:sz="0" w:space="0" w:color="auto"/>
            <w:right w:val="none" w:sz="0" w:space="0" w:color="auto"/>
          </w:divBdr>
        </w:div>
        <w:div w:id="1147286014">
          <w:marLeft w:val="480"/>
          <w:marRight w:val="0"/>
          <w:marTop w:val="0"/>
          <w:marBottom w:val="0"/>
          <w:divBdr>
            <w:top w:val="none" w:sz="0" w:space="0" w:color="auto"/>
            <w:left w:val="none" w:sz="0" w:space="0" w:color="auto"/>
            <w:bottom w:val="none" w:sz="0" w:space="0" w:color="auto"/>
            <w:right w:val="none" w:sz="0" w:space="0" w:color="auto"/>
          </w:divBdr>
        </w:div>
        <w:div w:id="1277399">
          <w:marLeft w:val="480"/>
          <w:marRight w:val="0"/>
          <w:marTop w:val="0"/>
          <w:marBottom w:val="0"/>
          <w:divBdr>
            <w:top w:val="none" w:sz="0" w:space="0" w:color="auto"/>
            <w:left w:val="none" w:sz="0" w:space="0" w:color="auto"/>
            <w:bottom w:val="none" w:sz="0" w:space="0" w:color="auto"/>
            <w:right w:val="none" w:sz="0" w:space="0" w:color="auto"/>
          </w:divBdr>
        </w:div>
        <w:div w:id="1117530285">
          <w:marLeft w:val="480"/>
          <w:marRight w:val="0"/>
          <w:marTop w:val="0"/>
          <w:marBottom w:val="0"/>
          <w:divBdr>
            <w:top w:val="none" w:sz="0" w:space="0" w:color="auto"/>
            <w:left w:val="none" w:sz="0" w:space="0" w:color="auto"/>
            <w:bottom w:val="none" w:sz="0" w:space="0" w:color="auto"/>
            <w:right w:val="none" w:sz="0" w:space="0" w:color="auto"/>
          </w:divBdr>
        </w:div>
        <w:div w:id="366491097">
          <w:marLeft w:val="480"/>
          <w:marRight w:val="0"/>
          <w:marTop w:val="0"/>
          <w:marBottom w:val="0"/>
          <w:divBdr>
            <w:top w:val="none" w:sz="0" w:space="0" w:color="auto"/>
            <w:left w:val="none" w:sz="0" w:space="0" w:color="auto"/>
            <w:bottom w:val="none" w:sz="0" w:space="0" w:color="auto"/>
            <w:right w:val="none" w:sz="0" w:space="0" w:color="auto"/>
          </w:divBdr>
        </w:div>
        <w:div w:id="1814248905">
          <w:marLeft w:val="480"/>
          <w:marRight w:val="0"/>
          <w:marTop w:val="0"/>
          <w:marBottom w:val="0"/>
          <w:divBdr>
            <w:top w:val="none" w:sz="0" w:space="0" w:color="auto"/>
            <w:left w:val="none" w:sz="0" w:space="0" w:color="auto"/>
            <w:bottom w:val="none" w:sz="0" w:space="0" w:color="auto"/>
            <w:right w:val="none" w:sz="0" w:space="0" w:color="auto"/>
          </w:divBdr>
        </w:div>
        <w:div w:id="1562247675">
          <w:marLeft w:val="480"/>
          <w:marRight w:val="0"/>
          <w:marTop w:val="0"/>
          <w:marBottom w:val="0"/>
          <w:divBdr>
            <w:top w:val="none" w:sz="0" w:space="0" w:color="auto"/>
            <w:left w:val="none" w:sz="0" w:space="0" w:color="auto"/>
            <w:bottom w:val="none" w:sz="0" w:space="0" w:color="auto"/>
            <w:right w:val="none" w:sz="0" w:space="0" w:color="auto"/>
          </w:divBdr>
        </w:div>
        <w:div w:id="281378628">
          <w:marLeft w:val="480"/>
          <w:marRight w:val="0"/>
          <w:marTop w:val="0"/>
          <w:marBottom w:val="0"/>
          <w:divBdr>
            <w:top w:val="none" w:sz="0" w:space="0" w:color="auto"/>
            <w:left w:val="none" w:sz="0" w:space="0" w:color="auto"/>
            <w:bottom w:val="none" w:sz="0" w:space="0" w:color="auto"/>
            <w:right w:val="none" w:sz="0" w:space="0" w:color="auto"/>
          </w:divBdr>
        </w:div>
        <w:div w:id="203907908">
          <w:marLeft w:val="480"/>
          <w:marRight w:val="0"/>
          <w:marTop w:val="0"/>
          <w:marBottom w:val="0"/>
          <w:divBdr>
            <w:top w:val="none" w:sz="0" w:space="0" w:color="auto"/>
            <w:left w:val="none" w:sz="0" w:space="0" w:color="auto"/>
            <w:bottom w:val="none" w:sz="0" w:space="0" w:color="auto"/>
            <w:right w:val="none" w:sz="0" w:space="0" w:color="auto"/>
          </w:divBdr>
        </w:div>
        <w:div w:id="1277712233">
          <w:marLeft w:val="480"/>
          <w:marRight w:val="0"/>
          <w:marTop w:val="0"/>
          <w:marBottom w:val="0"/>
          <w:divBdr>
            <w:top w:val="none" w:sz="0" w:space="0" w:color="auto"/>
            <w:left w:val="none" w:sz="0" w:space="0" w:color="auto"/>
            <w:bottom w:val="none" w:sz="0" w:space="0" w:color="auto"/>
            <w:right w:val="none" w:sz="0" w:space="0" w:color="auto"/>
          </w:divBdr>
        </w:div>
        <w:div w:id="1751849296">
          <w:marLeft w:val="480"/>
          <w:marRight w:val="0"/>
          <w:marTop w:val="0"/>
          <w:marBottom w:val="0"/>
          <w:divBdr>
            <w:top w:val="none" w:sz="0" w:space="0" w:color="auto"/>
            <w:left w:val="none" w:sz="0" w:space="0" w:color="auto"/>
            <w:bottom w:val="none" w:sz="0" w:space="0" w:color="auto"/>
            <w:right w:val="none" w:sz="0" w:space="0" w:color="auto"/>
          </w:divBdr>
        </w:div>
        <w:div w:id="507142350">
          <w:marLeft w:val="480"/>
          <w:marRight w:val="0"/>
          <w:marTop w:val="0"/>
          <w:marBottom w:val="0"/>
          <w:divBdr>
            <w:top w:val="none" w:sz="0" w:space="0" w:color="auto"/>
            <w:left w:val="none" w:sz="0" w:space="0" w:color="auto"/>
            <w:bottom w:val="none" w:sz="0" w:space="0" w:color="auto"/>
            <w:right w:val="none" w:sz="0" w:space="0" w:color="auto"/>
          </w:divBdr>
        </w:div>
        <w:div w:id="1447310870">
          <w:marLeft w:val="480"/>
          <w:marRight w:val="0"/>
          <w:marTop w:val="0"/>
          <w:marBottom w:val="0"/>
          <w:divBdr>
            <w:top w:val="none" w:sz="0" w:space="0" w:color="auto"/>
            <w:left w:val="none" w:sz="0" w:space="0" w:color="auto"/>
            <w:bottom w:val="none" w:sz="0" w:space="0" w:color="auto"/>
            <w:right w:val="none" w:sz="0" w:space="0" w:color="auto"/>
          </w:divBdr>
        </w:div>
        <w:div w:id="78797490">
          <w:marLeft w:val="480"/>
          <w:marRight w:val="0"/>
          <w:marTop w:val="0"/>
          <w:marBottom w:val="0"/>
          <w:divBdr>
            <w:top w:val="none" w:sz="0" w:space="0" w:color="auto"/>
            <w:left w:val="none" w:sz="0" w:space="0" w:color="auto"/>
            <w:bottom w:val="none" w:sz="0" w:space="0" w:color="auto"/>
            <w:right w:val="none" w:sz="0" w:space="0" w:color="auto"/>
          </w:divBdr>
        </w:div>
        <w:div w:id="2014717948">
          <w:marLeft w:val="480"/>
          <w:marRight w:val="0"/>
          <w:marTop w:val="0"/>
          <w:marBottom w:val="0"/>
          <w:divBdr>
            <w:top w:val="none" w:sz="0" w:space="0" w:color="auto"/>
            <w:left w:val="none" w:sz="0" w:space="0" w:color="auto"/>
            <w:bottom w:val="none" w:sz="0" w:space="0" w:color="auto"/>
            <w:right w:val="none" w:sz="0" w:space="0" w:color="auto"/>
          </w:divBdr>
        </w:div>
        <w:div w:id="1913274071">
          <w:marLeft w:val="480"/>
          <w:marRight w:val="0"/>
          <w:marTop w:val="0"/>
          <w:marBottom w:val="0"/>
          <w:divBdr>
            <w:top w:val="none" w:sz="0" w:space="0" w:color="auto"/>
            <w:left w:val="none" w:sz="0" w:space="0" w:color="auto"/>
            <w:bottom w:val="none" w:sz="0" w:space="0" w:color="auto"/>
            <w:right w:val="none" w:sz="0" w:space="0" w:color="auto"/>
          </w:divBdr>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04707314">
      <w:bodyDiv w:val="1"/>
      <w:marLeft w:val="0"/>
      <w:marRight w:val="0"/>
      <w:marTop w:val="0"/>
      <w:marBottom w:val="0"/>
      <w:divBdr>
        <w:top w:val="none" w:sz="0" w:space="0" w:color="auto"/>
        <w:left w:val="none" w:sz="0" w:space="0" w:color="auto"/>
        <w:bottom w:val="none" w:sz="0" w:space="0" w:color="auto"/>
        <w:right w:val="none" w:sz="0" w:space="0" w:color="auto"/>
      </w:divBdr>
      <w:divsChild>
        <w:div w:id="1132864658">
          <w:marLeft w:val="640"/>
          <w:marRight w:val="0"/>
          <w:marTop w:val="0"/>
          <w:marBottom w:val="0"/>
          <w:divBdr>
            <w:top w:val="none" w:sz="0" w:space="0" w:color="auto"/>
            <w:left w:val="none" w:sz="0" w:space="0" w:color="auto"/>
            <w:bottom w:val="none" w:sz="0" w:space="0" w:color="auto"/>
            <w:right w:val="none" w:sz="0" w:space="0" w:color="auto"/>
          </w:divBdr>
        </w:div>
        <w:div w:id="10038367">
          <w:marLeft w:val="640"/>
          <w:marRight w:val="0"/>
          <w:marTop w:val="0"/>
          <w:marBottom w:val="0"/>
          <w:divBdr>
            <w:top w:val="none" w:sz="0" w:space="0" w:color="auto"/>
            <w:left w:val="none" w:sz="0" w:space="0" w:color="auto"/>
            <w:bottom w:val="none" w:sz="0" w:space="0" w:color="auto"/>
            <w:right w:val="none" w:sz="0" w:space="0" w:color="auto"/>
          </w:divBdr>
        </w:div>
        <w:div w:id="1033456959">
          <w:marLeft w:val="640"/>
          <w:marRight w:val="0"/>
          <w:marTop w:val="0"/>
          <w:marBottom w:val="0"/>
          <w:divBdr>
            <w:top w:val="none" w:sz="0" w:space="0" w:color="auto"/>
            <w:left w:val="none" w:sz="0" w:space="0" w:color="auto"/>
            <w:bottom w:val="none" w:sz="0" w:space="0" w:color="auto"/>
            <w:right w:val="none" w:sz="0" w:space="0" w:color="auto"/>
          </w:divBdr>
        </w:div>
        <w:div w:id="444544897">
          <w:marLeft w:val="640"/>
          <w:marRight w:val="0"/>
          <w:marTop w:val="0"/>
          <w:marBottom w:val="0"/>
          <w:divBdr>
            <w:top w:val="none" w:sz="0" w:space="0" w:color="auto"/>
            <w:left w:val="none" w:sz="0" w:space="0" w:color="auto"/>
            <w:bottom w:val="none" w:sz="0" w:space="0" w:color="auto"/>
            <w:right w:val="none" w:sz="0" w:space="0" w:color="auto"/>
          </w:divBdr>
        </w:div>
        <w:div w:id="2067678434">
          <w:marLeft w:val="640"/>
          <w:marRight w:val="0"/>
          <w:marTop w:val="0"/>
          <w:marBottom w:val="0"/>
          <w:divBdr>
            <w:top w:val="none" w:sz="0" w:space="0" w:color="auto"/>
            <w:left w:val="none" w:sz="0" w:space="0" w:color="auto"/>
            <w:bottom w:val="none" w:sz="0" w:space="0" w:color="auto"/>
            <w:right w:val="none" w:sz="0" w:space="0" w:color="auto"/>
          </w:divBdr>
        </w:div>
        <w:div w:id="534852988">
          <w:marLeft w:val="640"/>
          <w:marRight w:val="0"/>
          <w:marTop w:val="0"/>
          <w:marBottom w:val="0"/>
          <w:divBdr>
            <w:top w:val="none" w:sz="0" w:space="0" w:color="auto"/>
            <w:left w:val="none" w:sz="0" w:space="0" w:color="auto"/>
            <w:bottom w:val="none" w:sz="0" w:space="0" w:color="auto"/>
            <w:right w:val="none" w:sz="0" w:space="0" w:color="auto"/>
          </w:divBdr>
        </w:div>
        <w:div w:id="1652178282">
          <w:marLeft w:val="640"/>
          <w:marRight w:val="0"/>
          <w:marTop w:val="0"/>
          <w:marBottom w:val="0"/>
          <w:divBdr>
            <w:top w:val="none" w:sz="0" w:space="0" w:color="auto"/>
            <w:left w:val="none" w:sz="0" w:space="0" w:color="auto"/>
            <w:bottom w:val="none" w:sz="0" w:space="0" w:color="auto"/>
            <w:right w:val="none" w:sz="0" w:space="0" w:color="auto"/>
          </w:divBdr>
        </w:div>
        <w:div w:id="892696797">
          <w:marLeft w:val="640"/>
          <w:marRight w:val="0"/>
          <w:marTop w:val="0"/>
          <w:marBottom w:val="0"/>
          <w:divBdr>
            <w:top w:val="none" w:sz="0" w:space="0" w:color="auto"/>
            <w:left w:val="none" w:sz="0" w:space="0" w:color="auto"/>
            <w:bottom w:val="none" w:sz="0" w:space="0" w:color="auto"/>
            <w:right w:val="none" w:sz="0" w:space="0" w:color="auto"/>
          </w:divBdr>
        </w:div>
        <w:div w:id="1474372180">
          <w:marLeft w:val="640"/>
          <w:marRight w:val="0"/>
          <w:marTop w:val="0"/>
          <w:marBottom w:val="0"/>
          <w:divBdr>
            <w:top w:val="none" w:sz="0" w:space="0" w:color="auto"/>
            <w:left w:val="none" w:sz="0" w:space="0" w:color="auto"/>
            <w:bottom w:val="none" w:sz="0" w:space="0" w:color="auto"/>
            <w:right w:val="none" w:sz="0" w:space="0" w:color="auto"/>
          </w:divBdr>
        </w:div>
        <w:div w:id="166555557">
          <w:marLeft w:val="640"/>
          <w:marRight w:val="0"/>
          <w:marTop w:val="0"/>
          <w:marBottom w:val="0"/>
          <w:divBdr>
            <w:top w:val="none" w:sz="0" w:space="0" w:color="auto"/>
            <w:left w:val="none" w:sz="0" w:space="0" w:color="auto"/>
            <w:bottom w:val="none" w:sz="0" w:space="0" w:color="auto"/>
            <w:right w:val="none" w:sz="0" w:space="0" w:color="auto"/>
          </w:divBdr>
        </w:div>
        <w:div w:id="599266038">
          <w:marLeft w:val="640"/>
          <w:marRight w:val="0"/>
          <w:marTop w:val="0"/>
          <w:marBottom w:val="0"/>
          <w:divBdr>
            <w:top w:val="none" w:sz="0" w:space="0" w:color="auto"/>
            <w:left w:val="none" w:sz="0" w:space="0" w:color="auto"/>
            <w:bottom w:val="none" w:sz="0" w:space="0" w:color="auto"/>
            <w:right w:val="none" w:sz="0" w:space="0" w:color="auto"/>
          </w:divBdr>
        </w:div>
        <w:div w:id="1804928731">
          <w:marLeft w:val="640"/>
          <w:marRight w:val="0"/>
          <w:marTop w:val="0"/>
          <w:marBottom w:val="0"/>
          <w:divBdr>
            <w:top w:val="none" w:sz="0" w:space="0" w:color="auto"/>
            <w:left w:val="none" w:sz="0" w:space="0" w:color="auto"/>
            <w:bottom w:val="none" w:sz="0" w:space="0" w:color="auto"/>
            <w:right w:val="none" w:sz="0" w:space="0" w:color="auto"/>
          </w:divBdr>
        </w:div>
        <w:div w:id="32388602">
          <w:marLeft w:val="640"/>
          <w:marRight w:val="0"/>
          <w:marTop w:val="0"/>
          <w:marBottom w:val="0"/>
          <w:divBdr>
            <w:top w:val="none" w:sz="0" w:space="0" w:color="auto"/>
            <w:left w:val="none" w:sz="0" w:space="0" w:color="auto"/>
            <w:bottom w:val="none" w:sz="0" w:space="0" w:color="auto"/>
            <w:right w:val="none" w:sz="0" w:space="0" w:color="auto"/>
          </w:divBdr>
        </w:div>
        <w:div w:id="1599823736">
          <w:marLeft w:val="640"/>
          <w:marRight w:val="0"/>
          <w:marTop w:val="0"/>
          <w:marBottom w:val="0"/>
          <w:divBdr>
            <w:top w:val="none" w:sz="0" w:space="0" w:color="auto"/>
            <w:left w:val="none" w:sz="0" w:space="0" w:color="auto"/>
            <w:bottom w:val="none" w:sz="0" w:space="0" w:color="auto"/>
            <w:right w:val="none" w:sz="0" w:space="0" w:color="auto"/>
          </w:divBdr>
        </w:div>
        <w:div w:id="787895182">
          <w:marLeft w:val="640"/>
          <w:marRight w:val="0"/>
          <w:marTop w:val="0"/>
          <w:marBottom w:val="0"/>
          <w:divBdr>
            <w:top w:val="none" w:sz="0" w:space="0" w:color="auto"/>
            <w:left w:val="none" w:sz="0" w:space="0" w:color="auto"/>
            <w:bottom w:val="none" w:sz="0" w:space="0" w:color="auto"/>
            <w:right w:val="none" w:sz="0" w:space="0" w:color="auto"/>
          </w:divBdr>
        </w:div>
        <w:div w:id="522405701">
          <w:marLeft w:val="640"/>
          <w:marRight w:val="0"/>
          <w:marTop w:val="0"/>
          <w:marBottom w:val="0"/>
          <w:divBdr>
            <w:top w:val="none" w:sz="0" w:space="0" w:color="auto"/>
            <w:left w:val="none" w:sz="0" w:space="0" w:color="auto"/>
            <w:bottom w:val="none" w:sz="0" w:space="0" w:color="auto"/>
            <w:right w:val="none" w:sz="0" w:space="0" w:color="auto"/>
          </w:divBdr>
        </w:div>
        <w:div w:id="991451245">
          <w:marLeft w:val="640"/>
          <w:marRight w:val="0"/>
          <w:marTop w:val="0"/>
          <w:marBottom w:val="0"/>
          <w:divBdr>
            <w:top w:val="none" w:sz="0" w:space="0" w:color="auto"/>
            <w:left w:val="none" w:sz="0" w:space="0" w:color="auto"/>
            <w:bottom w:val="none" w:sz="0" w:space="0" w:color="auto"/>
            <w:right w:val="none" w:sz="0" w:space="0" w:color="auto"/>
          </w:divBdr>
        </w:div>
        <w:div w:id="1845390988">
          <w:marLeft w:val="640"/>
          <w:marRight w:val="0"/>
          <w:marTop w:val="0"/>
          <w:marBottom w:val="0"/>
          <w:divBdr>
            <w:top w:val="none" w:sz="0" w:space="0" w:color="auto"/>
            <w:left w:val="none" w:sz="0" w:space="0" w:color="auto"/>
            <w:bottom w:val="none" w:sz="0" w:space="0" w:color="auto"/>
            <w:right w:val="none" w:sz="0" w:space="0" w:color="auto"/>
          </w:divBdr>
        </w:div>
        <w:div w:id="313490522">
          <w:marLeft w:val="640"/>
          <w:marRight w:val="0"/>
          <w:marTop w:val="0"/>
          <w:marBottom w:val="0"/>
          <w:divBdr>
            <w:top w:val="none" w:sz="0" w:space="0" w:color="auto"/>
            <w:left w:val="none" w:sz="0" w:space="0" w:color="auto"/>
            <w:bottom w:val="none" w:sz="0" w:space="0" w:color="auto"/>
            <w:right w:val="none" w:sz="0" w:space="0" w:color="auto"/>
          </w:divBdr>
        </w:div>
        <w:div w:id="1017855369">
          <w:marLeft w:val="640"/>
          <w:marRight w:val="0"/>
          <w:marTop w:val="0"/>
          <w:marBottom w:val="0"/>
          <w:divBdr>
            <w:top w:val="none" w:sz="0" w:space="0" w:color="auto"/>
            <w:left w:val="none" w:sz="0" w:space="0" w:color="auto"/>
            <w:bottom w:val="none" w:sz="0" w:space="0" w:color="auto"/>
            <w:right w:val="none" w:sz="0" w:space="0" w:color="auto"/>
          </w:divBdr>
        </w:div>
        <w:div w:id="1073741869">
          <w:marLeft w:val="640"/>
          <w:marRight w:val="0"/>
          <w:marTop w:val="0"/>
          <w:marBottom w:val="0"/>
          <w:divBdr>
            <w:top w:val="none" w:sz="0" w:space="0" w:color="auto"/>
            <w:left w:val="none" w:sz="0" w:space="0" w:color="auto"/>
            <w:bottom w:val="none" w:sz="0" w:space="0" w:color="auto"/>
            <w:right w:val="none" w:sz="0" w:space="0" w:color="auto"/>
          </w:divBdr>
        </w:div>
        <w:div w:id="1454400551">
          <w:marLeft w:val="640"/>
          <w:marRight w:val="0"/>
          <w:marTop w:val="0"/>
          <w:marBottom w:val="0"/>
          <w:divBdr>
            <w:top w:val="none" w:sz="0" w:space="0" w:color="auto"/>
            <w:left w:val="none" w:sz="0" w:space="0" w:color="auto"/>
            <w:bottom w:val="none" w:sz="0" w:space="0" w:color="auto"/>
            <w:right w:val="none" w:sz="0" w:space="0" w:color="auto"/>
          </w:divBdr>
        </w:div>
        <w:div w:id="1443643986">
          <w:marLeft w:val="640"/>
          <w:marRight w:val="0"/>
          <w:marTop w:val="0"/>
          <w:marBottom w:val="0"/>
          <w:divBdr>
            <w:top w:val="none" w:sz="0" w:space="0" w:color="auto"/>
            <w:left w:val="none" w:sz="0" w:space="0" w:color="auto"/>
            <w:bottom w:val="none" w:sz="0" w:space="0" w:color="auto"/>
            <w:right w:val="none" w:sz="0" w:space="0" w:color="auto"/>
          </w:divBdr>
        </w:div>
        <w:div w:id="1629045762">
          <w:marLeft w:val="640"/>
          <w:marRight w:val="0"/>
          <w:marTop w:val="0"/>
          <w:marBottom w:val="0"/>
          <w:divBdr>
            <w:top w:val="none" w:sz="0" w:space="0" w:color="auto"/>
            <w:left w:val="none" w:sz="0" w:space="0" w:color="auto"/>
            <w:bottom w:val="none" w:sz="0" w:space="0" w:color="auto"/>
            <w:right w:val="none" w:sz="0" w:space="0" w:color="auto"/>
          </w:divBdr>
        </w:div>
        <w:div w:id="687105283">
          <w:marLeft w:val="640"/>
          <w:marRight w:val="0"/>
          <w:marTop w:val="0"/>
          <w:marBottom w:val="0"/>
          <w:divBdr>
            <w:top w:val="none" w:sz="0" w:space="0" w:color="auto"/>
            <w:left w:val="none" w:sz="0" w:space="0" w:color="auto"/>
            <w:bottom w:val="none" w:sz="0" w:space="0" w:color="auto"/>
            <w:right w:val="none" w:sz="0" w:space="0" w:color="auto"/>
          </w:divBdr>
        </w:div>
        <w:div w:id="1533376974">
          <w:marLeft w:val="640"/>
          <w:marRight w:val="0"/>
          <w:marTop w:val="0"/>
          <w:marBottom w:val="0"/>
          <w:divBdr>
            <w:top w:val="none" w:sz="0" w:space="0" w:color="auto"/>
            <w:left w:val="none" w:sz="0" w:space="0" w:color="auto"/>
            <w:bottom w:val="none" w:sz="0" w:space="0" w:color="auto"/>
            <w:right w:val="none" w:sz="0" w:space="0" w:color="auto"/>
          </w:divBdr>
        </w:div>
        <w:div w:id="2076708233">
          <w:marLeft w:val="640"/>
          <w:marRight w:val="0"/>
          <w:marTop w:val="0"/>
          <w:marBottom w:val="0"/>
          <w:divBdr>
            <w:top w:val="none" w:sz="0" w:space="0" w:color="auto"/>
            <w:left w:val="none" w:sz="0" w:space="0" w:color="auto"/>
            <w:bottom w:val="none" w:sz="0" w:space="0" w:color="auto"/>
            <w:right w:val="none" w:sz="0" w:space="0" w:color="auto"/>
          </w:divBdr>
        </w:div>
        <w:div w:id="1129473045">
          <w:marLeft w:val="640"/>
          <w:marRight w:val="0"/>
          <w:marTop w:val="0"/>
          <w:marBottom w:val="0"/>
          <w:divBdr>
            <w:top w:val="none" w:sz="0" w:space="0" w:color="auto"/>
            <w:left w:val="none" w:sz="0" w:space="0" w:color="auto"/>
            <w:bottom w:val="none" w:sz="0" w:space="0" w:color="auto"/>
            <w:right w:val="none" w:sz="0" w:space="0" w:color="auto"/>
          </w:divBdr>
        </w:div>
        <w:div w:id="504590696">
          <w:marLeft w:val="640"/>
          <w:marRight w:val="0"/>
          <w:marTop w:val="0"/>
          <w:marBottom w:val="0"/>
          <w:divBdr>
            <w:top w:val="none" w:sz="0" w:space="0" w:color="auto"/>
            <w:left w:val="none" w:sz="0" w:space="0" w:color="auto"/>
            <w:bottom w:val="none" w:sz="0" w:space="0" w:color="auto"/>
            <w:right w:val="none" w:sz="0" w:space="0" w:color="auto"/>
          </w:divBdr>
        </w:div>
        <w:div w:id="1223322518">
          <w:marLeft w:val="640"/>
          <w:marRight w:val="0"/>
          <w:marTop w:val="0"/>
          <w:marBottom w:val="0"/>
          <w:divBdr>
            <w:top w:val="none" w:sz="0" w:space="0" w:color="auto"/>
            <w:left w:val="none" w:sz="0" w:space="0" w:color="auto"/>
            <w:bottom w:val="none" w:sz="0" w:space="0" w:color="auto"/>
            <w:right w:val="none" w:sz="0" w:space="0" w:color="auto"/>
          </w:divBdr>
        </w:div>
        <w:div w:id="69038308">
          <w:marLeft w:val="640"/>
          <w:marRight w:val="0"/>
          <w:marTop w:val="0"/>
          <w:marBottom w:val="0"/>
          <w:divBdr>
            <w:top w:val="none" w:sz="0" w:space="0" w:color="auto"/>
            <w:left w:val="none" w:sz="0" w:space="0" w:color="auto"/>
            <w:bottom w:val="none" w:sz="0" w:space="0" w:color="auto"/>
            <w:right w:val="none" w:sz="0" w:space="0" w:color="auto"/>
          </w:divBdr>
        </w:div>
        <w:div w:id="1979189946">
          <w:marLeft w:val="640"/>
          <w:marRight w:val="0"/>
          <w:marTop w:val="0"/>
          <w:marBottom w:val="0"/>
          <w:divBdr>
            <w:top w:val="none" w:sz="0" w:space="0" w:color="auto"/>
            <w:left w:val="none" w:sz="0" w:space="0" w:color="auto"/>
            <w:bottom w:val="none" w:sz="0" w:space="0" w:color="auto"/>
            <w:right w:val="none" w:sz="0" w:space="0" w:color="auto"/>
          </w:divBdr>
        </w:div>
        <w:div w:id="451243326">
          <w:marLeft w:val="640"/>
          <w:marRight w:val="0"/>
          <w:marTop w:val="0"/>
          <w:marBottom w:val="0"/>
          <w:divBdr>
            <w:top w:val="none" w:sz="0" w:space="0" w:color="auto"/>
            <w:left w:val="none" w:sz="0" w:space="0" w:color="auto"/>
            <w:bottom w:val="none" w:sz="0" w:space="0" w:color="auto"/>
            <w:right w:val="none" w:sz="0" w:space="0" w:color="auto"/>
          </w:divBdr>
        </w:div>
        <w:div w:id="187137956">
          <w:marLeft w:val="640"/>
          <w:marRight w:val="0"/>
          <w:marTop w:val="0"/>
          <w:marBottom w:val="0"/>
          <w:divBdr>
            <w:top w:val="none" w:sz="0" w:space="0" w:color="auto"/>
            <w:left w:val="none" w:sz="0" w:space="0" w:color="auto"/>
            <w:bottom w:val="none" w:sz="0" w:space="0" w:color="auto"/>
            <w:right w:val="none" w:sz="0" w:space="0" w:color="auto"/>
          </w:divBdr>
        </w:div>
        <w:div w:id="1726248416">
          <w:marLeft w:val="640"/>
          <w:marRight w:val="0"/>
          <w:marTop w:val="0"/>
          <w:marBottom w:val="0"/>
          <w:divBdr>
            <w:top w:val="none" w:sz="0" w:space="0" w:color="auto"/>
            <w:left w:val="none" w:sz="0" w:space="0" w:color="auto"/>
            <w:bottom w:val="none" w:sz="0" w:space="0" w:color="auto"/>
            <w:right w:val="none" w:sz="0" w:space="0" w:color="auto"/>
          </w:divBdr>
        </w:div>
        <w:div w:id="1319266576">
          <w:marLeft w:val="640"/>
          <w:marRight w:val="0"/>
          <w:marTop w:val="0"/>
          <w:marBottom w:val="0"/>
          <w:divBdr>
            <w:top w:val="none" w:sz="0" w:space="0" w:color="auto"/>
            <w:left w:val="none" w:sz="0" w:space="0" w:color="auto"/>
            <w:bottom w:val="none" w:sz="0" w:space="0" w:color="auto"/>
            <w:right w:val="none" w:sz="0" w:space="0" w:color="auto"/>
          </w:divBdr>
        </w:div>
        <w:div w:id="532547208">
          <w:marLeft w:val="640"/>
          <w:marRight w:val="0"/>
          <w:marTop w:val="0"/>
          <w:marBottom w:val="0"/>
          <w:divBdr>
            <w:top w:val="none" w:sz="0" w:space="0" w:color="auto"/>
            <w:left w:val="none" w:sz="0" w:space="0" w:color="auto"/>
            <w:bottom w:val="none" w:sz="0" w:space="0" w:color="auto"/>
            <w:right w:val="none" w:sz="0" w:space="0" w:color="auto"/>
          </w:divBdr>
        </w:div>
        <w:div w:id="543294840">
          <w:marLeft w:val="640"/>
          <w:marRight w:val="0"/>
          <w:marTop w:val="0"/>
          <w:marBottom w:val="0"/>
          <w:divBdr>
            <w:top w:val="none" w:sz="0" w:space="0" w:color="auto"/>
            <w:left w:val="none" w:sz="0" w:space="0" w:color="auto"/>
            <w:bottom w:val="none" w:sz="0" w:space="0" w:color="auto"/>
            <w:right w:val="none" w:sz="0" w:space="0" w:color="auto"/>
          </w:divBdr>
        </w:div>
        <w:div w:id="1174682657">
          <w:marLeft w:val="640"/>
          <w:marRight w:val="0"/>
          <w:marTop w:val="0"/>
          <w:marBottom w:val="0"/>
          <w:divBdr>
            <w:top w:val="none" w:sz="0" w:space="0" w:color="auto"/>
            <w:left w:val="none" w:sz="0" w:space="0" w:color="auto"/>
            <w:bottom w:val="none" w:sz="0" w:space="0" w:color="auto"/>
            <w:right w:val="none" w:sz="0" w:space="0" w:color="auto"/>
          </w:divBdr>
        </w:div>
        <w:div w:id="1287003965">
          <w:marLeft w:val="640"/>
          <w:marRight w:val="0"/>
          <w:marTop w:val="0"/>
          <w:marBottom w:val="0"/>
          <w:divBdr>
            <w:top w:val="none" w:sz="0" w:space="0" w:color="auto"/>
            <w:left w:val="none" w:sz="0" w:space="0" w:color="auto"/>
            <w:bottom w:val="none" w:sz="0" w:space="0" w:color="auto"/>
            <w:right w:val="none" w:sz="0" w:space="0" w:color="auto"/>
          </w:divBdr>
        </w:div>
        <w:div w:id="163395635">
          <w:marLeft w:val="640"/>
          <w:marRight w:val="0"/>
          <w:marTop w:val="0"/>
          <w:marBottom w:val="0"/>
          <w:divBdr>
            <w:top w:val="none" w:sz="0" w:space="0" w:color="auto"/>
            <w:left w:val="none" w:sz="0" w:space="0" w:color="auto"/>
            <w:bottom w:val="none" w:sz="0" w:space="0" w:color="auto"/>
            <w:right w:val="none" w:sz="0" w:space="0" w:color="auto"/>
          </w:divBdr>
        </w:div>
        <w:div w:id="394277301">
          <w:marLeft w:val="640"/>
          <w:marRight w:val="0"/>
          <w:marTop w:val="0"/>
          <w:marBottom w:val="0"/>
          <w:divBdr>
            <w:top w:val="none" w:sz="0" w:space="0" w:color="auto"/>
            <w:left w:val="none" w:sz="0" w:space="0" w:color="auto"/>
            <w:bottom w:val="none" w:sz="0" w:space="0" w:color="auto"/>
            <w:right w:val="none" w:sz="0" w:space="0" w:color="auto"/>
          </w:divBdr>
        </w:div>
        <w:div w:id="76824800">
          <w:marLeft w:val="640"/>
          <w:marRight w:val="0"/>
          <w:marTop w:val="0"/>
          <w:marBottom w:val="0"/>
          <w:divBdr>
            <w:top w:val="none" w:sz="0" w:space="0" w:color="auto"/>
            <w:left w:val="none" w:sz="0" w:space="0" w:color="auto"/>
            <w:bottom w:val="none" w:sz="0" w:space="0" w:color="auto"/>
            <w:right w:val="none" w:sz="0" w:space="0" w:color="auto"/>
          </w:divBdr>
        </w:div>
        <w:div w:id="1965380619">
          <w:marLeft w:val="640"/>
          <w:marRight w:val="0"/>
          <w:marTop w:val="0"/>
          <w:marBottom w:val="0"/>
          <w:divBdr>
            <w:top w:val="none" w:sz="0" w:space="0" w:color="auto"/>
            <w:left w:val="none" w:sz="0" w:space="0" w:color="auto"/>
            <w:bottom w:val="none" w:sz="0" w:space="0" w:color="auto"/>
            <w:right w:val="none" w:sz="0" w:space="0" w:color="auto"/>
          </w:divBdr>
        </w:div>
        <w:div w:id="1198205339">
          <w:marLeft w:val="640"/>
          <w:marRight w:val="0"/>
          <w:marTop w:val="0"/>
          <w:marBottom w:val="0"/>
          <w:divBdr>
            <w:top w:val="none" w:sz="0" w:space="0" w:color="auto"/>
            <w:left w:val="none" w:sz="0" w:space="0" w:color="auto"/>
            <w:bottom w:val="none" w:sz="0" w:space="0" w:color="auto"/>
            <w:right w:val="none" w:sz="0" w:space="0" w:color="auto"/>
          </w:divBdr>
        </w:div>
        <w:div w:id="846208932">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17618067">
      <w:bodyDiv w:val="1"/>
      <w:marLeft w:val="0"/>
      <w:marRight w:val="0"/>
      <w:marTop w:val="0"/>
      <w:marBottom w:val="0"/>
      <w:divBdr>
        <w:top w:val="none" w:sz="0" w:space="0" w:color="auto"/>
        <w:left w:val="none" w:sz="0" w:space="0" w:color="auto"/>
        <w:bottom w:val="none" w:sz="0" w:space="0" w:color="auto"/>
        <w:right w:val="none" w:sz="0" w:space="0" w:color="auto"/>
      </w:divBdr>
      <w:divsChild>
        <w:div w:id="1703241398">
          <w:marLeft w:val="640"/>
          <w:marRight w:val="0"/>
          <w:marTop w:val="0"/>
          <w:marBottom w:val="0"/>
          <w:divBdr>
            <w:top w:val="none" w:sz="0" w:space="0" w:color="auto"/>
            <w:left w:val="none" w:sz="0" w:space="0" w:color="auto"/>
            <w:bottom w:val="none" w:sz="0" w:space="0" w:color="auto"/>
            <w:right w:val="none" w:sz="0" w:space="0" w:color="auto"/>
          </w:divBdr>
        </w:div>
        <w:div w:id="2070613727">
          <w:marLeft w:val="640"/>
          <w:marRight w:val="0"/>
          <w:marTop w:val="0"/>
          <w:marBottom w:val="0"/>
          <w:divBdr>
            <w:top w:val="none" w:sz="0" w:space="0" w:color="auto"/>
            <w:left w:val="none" w:sz="0" w:space="0" w:color="auto"/>
            <w:bottom w:val="none" w:sz="0" w:space="0" w:color="auto"/>
            <w:right w:val="none" w:sz="0" w:space="0" w:color="auto"/>
          </w:divBdr>
        </w:div>
        <w:div w:id="354579466">
          <w:marLeft w:val="640"/>
          <w:marRight w:val="0"/>
          <w:marTop w:val="0"/>
          <w:marBottom w:val="0"/>
          <w:divBdr>
            <w:top w:val="none" w:sz="0" w:space="0" w:color="auto"/>
            <w:left w:val="none" w:sz="0" w:space="0" w:color="auto"/>
            <w:bottom w:val="none" w:sz="0" w:space="0" w:color="auto"/>
            <w:right w:val="none" w:sz="0" w:space="0" w:color="auto"/>
          </w:divBdr>
        </w:div>
        <w:div w:id="1280184126">
          <w:marLeft w:val="640"/>
          <w:marRight w:val="0"/>
          <w:marTop w:val="0"/>
          <w:marBottom w:val="0"/>
          <w:divBdr>
            <w:top w:val="none" w:sz="0" w:space="0" w:color="auto"/>
            <w:left w:val="none" w:sz="0" w:space="0" w:color="auto"/>
            <w:bottom w:val="none" w:sz="0" w:space="0" w:color="auto"/>
            <w:right w:val="none" w:sz="0" w:space="0" w:color="auto"/>
          </w:divBdr>
        </w:div>
        <w:div w:id="1019044201">
          <w:marLeft w:val="640"/>
          <w:marRight w:val="0"/>
          <w:marTop w:val="0"/>
          <w:marBottom w:val="0"/>
          <w:divBdr>
            <w:top w:val="none" w:sz="0" w:space="0" w:color="auto"/>
            <w:left w:val="none" w:sz="0" w:space="0" w:color="auto"/>
            <w:bottom w:val="none" w:sz="0" w:space="0" w:color="auto"/>
            <w:right w:val="none" w:sz="0" w:space="0" w:color="auto"/>
          </w:divBdr>
        </w:div>
        <w:div w:id="592592398">
          <w:marLeft w:val="640"/>
          <w:marRight w:val="0"/>
          <w:marTop w:val="0"/>
          <w:marBottom w:val="0"/>
          <w:divBdr>
            <w:top w:val="none" w:sz="0" w:space="0" w:color="auto"/>
            <w:left w:val="none" w:sz="0" w:space="0" w:color="auto"/>
            <w:bottom w:val="none" w:sz="0" w:space="0" w:color="auto"/>
            <w:right w:val="none" w:sz="0" w:space="0" w:color="auto"/>
          </w:divBdr>
        </w:div>
        <w:div w:id="907571334">
          <w:marLeft w:val="640"/>
          <w:marRight w:val="0"/>
          <w:marTop w:val="0"/>
          <w:marBottom w:val="0"/>
          <w:divBdr>
            <w:top w:val="none" w:sz="0" w:space="0" w:color="auto"/>
            <w:left w:val="none" w:sz="0" w:space="0" w:color="auto"/>
            <w:bottom w:val="none" w:sz="0" w:space="0" w:color="auto"/>
            <w:right w:val="none" w:sz="0" w:space="0" w:color="auto"/>
          </w:divBdr>
        </w:div>
        <w:div w:id="1772968236">
          <w:marLeft w:val="640"/>
          <w:marRight w:val="0"/>
          <w:marTop w:val="0"/>
          <w:marBottom w:val="0"/>
          <w:divBdr>
            <w:top w:val="none" w:sz="0" w:space="0" w:color="auto"/>
            <w:left w:val="none" w:sz="0" w:space="0" w:color="auto"/>
            <w:bottom w:val="none" w:sz="0" w:space="0" w:color="auto"/>
            <w:right w:val="none" w:sz="0" w:space="0" w:color="auto"/>
          </w:divBdr>
        </w:div>
        <w:div w:id="528567022">
          <w:marLeft w:val="640"/>
          <w:marRight w:val="0"/>
          <w:marTop w:val="0"/>
          <w:marBottom w:val="0"/>
          <w:divBdr>
            <w:top w:val="none" w:sz="0" w:space="0" w:color="auto"/>
            <w:left w:val="none" w:sz="0" w:space="0" w:color="auto"/>
            <w:bottom w:val="none" w:sz="0" w:space="0" w:color="auto"/>
            <w:right w:val="none" w:sz="0" w:space="0" w:color="auto"/>
          </w:divBdr>
        </w:div>
        <w:div w:id="584071614">
          <w:marLeft w:val="640"/>
          <w:marRight w:val="0"/>
          <w:marTop w:val="0"/>
          <w:marBottom w:val="0"/>
          <w:divBdr>
            <w:top w:val="none" w:sz="0" w:space="0" w:color="auto"/>
            <w:left w:val="none" w:sz="0" w:space="0" w:color="auto"/>
            <w:bottom w:val="none" w:sz="0" w:space="0" w:color="auto"/>
            <w:right w:val="none" w:sz="0" w:space="0" w:color="auto"/>
          </w:divBdr>
        </w:div>
        <w:div w:id="1051998022">
          <w:marLeft w:val="640"/>
          <w:marRight w:val="0"/>
          <w:marTop w:val="0"/>
          <w:marBottom w:val="0"/>
          <w:divBdr>
            <w:top w:val="none" w:sz="0" w:space="0" w:color="auto"/>
            <w:left w:val="none" w:sz="0" w:space="0" w:color="auto"/>
            <w:bottom w:val="none" w:sz="0" w:space="0" w:color="auto"/>
            <w:right w:val="none" w:sz="0" w:space="0" w:color="auto"/>
          </w:divBdr>
        </w:div>
        <w:div w:id="2125615089">
          <w:marLeft w:val="640"/>
          <w:marRight w:val="0"/>
          <w:marTop w:val="0"/>
          <w:marBottom w:val="0"/>
          <w:divBdr>
            <w:top w:val="none" w:sz="0" w:space="0" w:color="auto"/>
            <w:left w:val="none" w:sz="0" w:space="0" w:color="auto"/>
            <w:bottom w:val="none" w:sz="0" w:space="0" w:color="auto"/>
            <w:right w:val="none" w:sz="0" w:space="0" w:color="auto"/>
          </w:divBdr>
        </w:div>
        <w:div w:id="1824082754">
          <w:marLeft w:val="640"/>
          <w:marRight w:val="0"/>
          <w:marTop w:val="0"/>
          <w:marBottom w:val="0"/>
          <w:divBdr>
            <w:top w:val="none" w:sz="0" w:space="0" w:color="auto"/>
            <w:left w:val="none" w:sz="0" w:space="0" w:color="auto"/>
            <w:bottom w:val="none" w:sz="0" w:space="0" w:color="auto"/>
            <w:right w:val="none" w:sz="0" w:space="0" w:color="auto"/>
          </w:divBdr>
        </w:div>
        <w:div w:id="781799882">
          <w:marLeft w:val="640"/>
          <w:marRight w:val="0"/>
          <w:marTop w:val="0"/>
          <w:marBottom w:val="0"/>
          <w:divBdr>
            <w:top w:val="none" w:sz="0" w:space="0" w:color="auto"/>
            <w:left w:val="none" w:sz="0" w:space="0" w:color="auto"/>
            <w:bottom w:val="none" w:sz="0" w:space="0" w:color="auto"/>
            <w:right w:val="none" w:sz="0" w:space="0" w:color="auto"/>
          </w:divBdr>
        </w:div>
        <w:div w:id="1255633283">
          <w:marLeft w:val="640"/>
          <w:marRight w:val="0"/>
          <w:marTop w:val="0"/>
          <w:marBottom w:val="0"/>
          <w:divBdr>
            <w:top w:val="none" w:sz="0" w:space="0" w:color="auto"/>
            <w:left w:val="none" w:sz="0" w:space="0" w:color="auto"/>
            <w:bottom w:val="none" w:sz="0" w:space="0" w:color="auto"/>
            <w:right w:val="none" w:sz="0" w:space="0" w:color="auto"/>
          </w:divBdr>
        </w:div>
        <w:div w:id="1369523779">
          <w:marLeft w:val="640"/>
          <w:marRight w:val="0"/>
          <w:marTop w:val="0"/>
          <w:marBottom w:val="0"/>
          <w:divBdr>
            <w:top w:val="none" w:sz="0" w:space="0" w:color="auto"/>
            <w:left w:val="none" w:sz="0" w:space="0" w:color="auto"/>
            <w:bottom w:val="none" w:sz="0" w:space="0" w:color="auto"/>
            <w:right w:val="none" w:sz="0" w:space="0" w:color="auto"/>
          </w:divBdr>
        </w:div>
        <w:div w:id="77872292">
          <w:marLeft w:val="640"/>
          <w:marRight w:val="0"/>
          <w:marTop w:val="0"/>
          <w:marBottom w:val="0"/>
          <w:divBdr>
            <w:top w:val="none" w:sz="0" w:space="0" w:color="auto"/>
            <w:left w:val="none" w:sz="0" w:space="0" w:color="auto"/>
            <w:bottom w:val="none" w:sz="0" w:space="0" w:color="auto"/>
            <w:right w:val="none" w:sz="0" w:space="0" w:color="auto"/>
          </w:divBdr>
        </w:div>
        <w:div w:id="2009598880">
          <w:marLeft w:val="640"/>
          <w:marRight w:val="0"/>
          <w:marTop w:val="0"/>
          <w:marBottom w:val="0"/>
          <w:divBdr>
            <w:top w:val="none" w:sz="0" w:space="0" w:color="auto"/>
            <w:left w:val="none" w:sz="0" w:space="0" w:color="auto"/>
            <w:bottom w:val="none" w:sz="0" w:space="0" w:color="auto"/>
            <w:right w:val="none" w:sz="0" w:space="0" w:color="auto"/>
          </w:divBdr>
        </w:div>
        <w:div w:id="337004204">
          <w:marLeft w:val="640"/>
          <w:marRight w:val="0"/>
          <w:marTop w:val="0"/>
          <w:marBottom w:val="0"/>
          <w:divBdr>
            <w:top w:val="none" w:sz="0" w:space="0" w:color="auto"/>
            <w:left w:val="none" w:sz="0" w:space="0" w:color="auto"/>
            <w:bottom w:val="none" w:sz="0" w:space="0" w:color="auto"/>
            <w:right w:val="none" w:sz="0" w:space="0" w:color="auto"/>
          </w:divBdr>
        </w:div>
        <w:div w:id="1056195994">
          <w:marLeft w:val="640"/>
          <w:marRight w:val="0"/>
          <w:marTop w:val="0"/>
          <w:marBottom w:val="0"/>
          <w:divBdr>
            <w:top w:val="none" w:sz="0" w:space="0" w:color="auto"/>
            <w:left w:val="none" w:sz="0" w:space="0" w:color="auto"/>
            <w:bottom w:val="none" w:sz="0" w:space="0" w:color="auto"/>
            <w:right w:val="none" w:sz="0" w:space="0" w:color="auto"/>
          </w:divBdr>
        </w:div>
        <w:div w:id="955991588">
          <w:marLeft w:val="640"/>
          <w:marRight w:val="0"/>
          <w:marTop w:val="0"/>
          <w:marBottom w:val="0"/>
          <w:divBdr>
            <w:top w:val="none" w:sz="0" w:space="0" w:color="auto"/>
            <w:left w:val="none" w:sz="0" w:space="0" w:color="auto"/>
            <w:bottom w:val="none" w:sz="0" w:space="0" w:color="auto"/>
            <w:right w:val="none" w:sz="0" w:space="0" w:color="auto"/>
          </w:divBdr>
        </w:div>
        <w:div w:id="1895967089">
          <w:marLeft w:val="640"/>
          <w:marRight w:val="0"/>
          <w:marTop w:val="0"/>
          <w:marBottom w:val="0"/>
          <w:divBdr>
            <w:top w:val="none" w:sz="0" w:space="0" w:color="auto"/>
            <w:left w:val="none" w:sz="0" w:space="0" w:color="auto"/>
            <w:bottom w:val="none" w:sz="0" w:space="0" w:color="auto"/>
            <w:right w:val="none" w:sz="0" w:space="0" w:color="auto"/>
          </w:divBdr>
        </w:div>
        <w:div w:id="1822038588">
          <w:marLeft w:val="640"/>
          <w:marRight w:val="0"/>
          <w:marTop w:val="0"/>
          <w:marBottom w:val="0"/>
          <w:divBdr>
            <w:top w:val="none" w:sz="0" w:space="0" w:color="auto"/>
            <w:left w:val="none" w:sz="0" w:space="0" w:color="auto"/>
            <w:bottom w:val="none" w:sz="0" w:space="0" w:color="auto"/>
            <w:right w:val="none" w:sz="0" w:space="0" w:color="auto"/>
          </w:divBdr>
        </w:div>
        <w:div w:id="2087804915">
          <w:marLeft w:val="640"/>
          <w:marRight w:val="0"/>
          <w:marTop w:val="0"/>
          <w:marBottom w:val="0"/>
          <w:divBdr>
            <w:top w:val="none" w:sz="0" w:space="0" w:color="auto"/>
            <w:left w:val="none" w:sz="0" w:space="0" w:color="auto"/>
            <w:bottom w:val="none" w:sz="0" w:space="0" w:color="auto"/>
            <w:right w:val="none" w:sz="0" w:space="0" w:color="auto"/>
          </w:divBdr>
        </w:div>
        <w:div w:id="2133402756">
          <w:marLeft w:val="640"/>
          <w:marRight w:val="0"/>
          <w:marTop w:val="0"/>
          <w:marBottom w:val="0"/>
          <w:divBdr>
            <w:top w:val="none" w:sz="0" w:space="0" w:color="auto"/>
            <w:left w:val="none" w:sz="0" w:space="0" w:color="auto"/>
            <w:bottom w:val="none" w:sz="0" w:space="0" w:color="auto"/>
            <w:right w:val="none" w:sz="0" w:space="0" w:color="auto"/>
          </w:divBdr>
        </w:div>
        <w:div w:id="2044011482">
          <w:marLeft w:val="640"/>
          <w:marRight w:val="0"/>
          <w:marTop w:val="0"/>
          <w:marBottom w:val="0"/>
          <w:divBdr>
            <w:top w:val="none" w:sz="0" w:space="0" w:color="auto"/>
            <w:left w:val="none" w:sz="0" w:space="0" w:color="auto"/>
            <w:bottom w:val="none" w:sz="0" w:space="0" w:color="auto"/>
            <w:right w:val="none" w:sz="0" w:space="0" w:color="auto"/>
          </w:divBdr>
        </w:div>
        <w:div w:id="65536857">
          <w:marLeft w:val="640"/>
          <w:marRight w:val="0"/>
          <w:marTop w:val="0"/>
          <w:marBottom w:val="0"/>
          <w:divBdr>
            <w:top w:val="none" w:sz="0" w:space="0" w:color="auto"/>
            <w:left w:val="none" w:sz="0" w:space="0" w:color="auto"/>
            <w:bottom w:val="none" w:sz="0" w:space="0" w:color="auto"/>
            <w:right w:val="none" w:sz="0" w:space="0" w:color="auto"/>
          </w:divBdr>
        </w:div>
        <w:div w:id="2098400293">
          <w:marLeft w:val="640"/>
          <w:marRight w:val="0"/>
          <w:marTop w:val="0"/>
          <w:marBottom w:val="0"/>
          <w:divBdr>
            <w:top w:val="none" w:sz="0" w:space="0" w:color="auto"/>
            <w:left w:val="none" w:sz="0" w:space="0" w:color="auto"/>
            <w:bottom w:val="none" w:sz="0" w:space="0" w:color="auto"/>
            <w:right w:val="none" w:sz="0" w:space="0" w:color="auto"/>
          </w:divBdr>
        </w:div>
        <w:div w:id="1864978594">
          <w:marLeft w:val="640"/>
          <w:marRight w:val="0"/>
          <w:marTop w:val="0"/>
          <w:marBottom w:val="0"/>
          <w:divBdr>
            <w:top w:val="none" w:sz="0" w:space="0" w:color="auto"/>
            <w:left w:val="none" w:sz="0" w:space="0" w:color="auto"/>
            <w:bottom w:val="none" w:sz="0" w:space="0" w:color="auto"/>
            <w:right w:val="none" w:sz="0" w:space="0" w:color="auto"/>
          </w:divBdr>
        </w:div>
        <w:div w:id="1774670595">
          <w:marLeft w:val="640"/>
          <w:marRight w:val="0"/>
          <w:marTop w:val="0"/>
          <w:marBottom w:val="0"/>
          <w:divBdr>
            <w:top w:val="none" w:sz="0" w:space="0" w:color="auto"/>
            <w:left w:val="none" w:sz="0" w:space="0" w:color="auto"/>
            <w:bottom w:val="none" w:sz="0" w:space="0" w:color="auto"/>
            <w:right w:val="none" w:sz="0" w:space="0" w:color="auto"/>
          </w:divBdr>
        </w:div>
        <w:div w:id="1067612957">
          <w:marLeft w:val="640"/>
          <w:marRight w:val="0"/>
          <w:marTop w:val="0"/>
          <w:marBottom w:val="0"/>
          <w:divBdr>
            <w:top w:val="none" w:sz="0" w:space="0" w:color="auto"/>
            <w:left w:val="none" w:sz="0" w:space="0" w:color="auto"/>
            <w:bottom w:val="none" w:sz="0" w:space="0" w:color="auto"/>
            <w:right w:val="none" w:sz="0" w:space="0" w:color="auto"/>
          </w:divBdr>
        </w:div>
        <w:div w:id="837958811">
          <w:marLeft w:val="640"/>
          <w:marRight w:val="0"/>
          <w:marTop w:val="0"/>
          <w:marBottom w:val="0"/>
          <w:divBdr>
            <w:top w:val="none" w:sz="0" w:space="0" w:color="auto"/>
            <w:left w:val="none" w:sz="0" w:space="0" w:color="auto"/>
            <w:bottom w:val="none" w:sz="0" w:space="0" w:color="auto"/>
            <w:right w:val="none" w:sz="0" w:space="0" w:color="auto"/>
          </w:divBdr>
        </w:div>
        <w:div w:id="721100362">
          <w:marLeft w:val="640"/>
          <w:marRight w:val="0"/>
          <w:marTop w:val="0"/>
          <w:marBottom w:val="0"/>
          <w:divBdr>
            <w:top w:val="none" w:sz="0" w:space="0" w:color="auto"/>
            <w:left w:val="none" w:sz="0" w:space="0" w:color="auto"/>
            <w:bottom w:val="none" w:sz="0" w:space="0" w:color="auto"/>
            <w:right w:val="none" w:sz="0" w:space="0" w:color="auto"/>
          </w:divBdr>
        </w:div>
        <w:div w:id="394594459">
          <w:marLeft w:val="640"/>
          <w:marRight w:val="0"/>
          <w:marTop w:val="0"/>
          <w:marBottom w:val="0"/>
          <w:divBdr>
            <w:top w:val="none" w:sz="0" w:space="0" w:color="auto"/>
            <w:left w:val="none" w:sz="0" w:space="0" w:color="auto"/>
            <w:bottom w:val="none" w:sz="0" w:space="0" w:color="auto"/>
            <w:right w:val="none" w:sz="0" w:space="0" w:color="auto"/>
          </w:divBdr>
        </w:div>
        <w:div w:id="909075909">
          <w:marLeft w:val="640"/>
          <w:marRight w:val="0"/>
          <w:marTop w:val="0"/>
          <w:marBottom w:val="0"/>
          <w:divBdr>
            <w:top w:val="none" w:sz="0" w:space="0" w:color="auto"/>
            <w:left w:val="none" w:sz="0" w:space="0" w:color="auto"/>
            <w:bottom w:val="none" w:sz="0" w:space="0" w:color="auto"/>
            <w:right w:val="none" w:sz="0" w:space="0" w:color="auto"/>
          </w:divBdr>
        </w:div>
        <w:div w:id="1612207490">
          <w:marLeft w:val="640"/>
          <w:marRight w:val="0"/>
          <w:marTop w:val="0"/>
          <w:marBottom w:val="0"/>
          <w:divBdr>
            <w:top w:val="none" w:sz="0" w:space="0" w:color="auto"/>
            <w:left w:val="none" w:sz="0" w:space="0" w:color="auto"/>
            <w:bottom w:val="none" w:sz="0" w:space="0" w:color="auto"/>
            <w:right w:val="none" w:sz="0" w:space="0" w:color="auto"/>
          </w:divBdr>
        </w:div>
        <w:div w:id="170027052">
          <w:marLeft w:val="640"/>
          <w:marRight w:val="0"/>
          <w:marTop w:val="0"/>
          <w:marBottom w:val="0"/>
          <w:divBdr>
            <w:top w:val="none" w:sz="0" w:space="0" w:color="auto"/>
            <w:left w:val="none" w:sz="0" w:space="0" w:color="auto"/>
            <w:bottom w:val="none" w:sz="0" w:space="0" w:color="auto"/>
            <w:right w:val="none" w:sz="0" w:space="0" w:color="auto"/>
          </w:divBdr>
        </w:div>
        <w:div w:id="247467163">
          <w:marLeft w:val="640"/>
          <w:marRight w:val="0"/>
          <w:marTop w:val="0"/>
          <w:marBottom w:val="0"/>
          <w:divBdr>
            <w:top w:val="none" w:sz="0" w:space="0" w:color="auto"/>
            <w:left w:val="none" w:sz="0" w:space="0" w:color="auto"/>
            <w:bottom w:val="none" w:sz="0" w:space="0" w:color="auto"/>
            <w:right w:val="none" w:sz="0" w:space="0" w:color="auto"/>
          </w:divBdr>
        </w:div>
        <w:div w:id="447436911">
          <w:marLeft w:val="640"/>
          <w:marRight w:val="0"/>
          <w:marTop w:val="0"/>
          <w:marBottom w:val="0"/>
          <w:divBdr>
            <w:top w:val="none" w:sz="0" w:space="0" w:color="auto"/>
            <w:left w:val="none" w:sz="0" w:space="0" w:color="auto"/>
            <w:bottom w:val="none" w:sz="0" w:space="0" w:color="auto"/>
            <w:right w:val="none" w:sz="0" w:space="0" w:color="auto"/>
          </w:divBdr>
        </w:div>
        <w:div w:id="1280451739">
          <w:marLeft w:val="640"/>
          <w:marRight w:val="0"/>
          <w:marTop w:val="0"/>
          <w:marBottom w:val="0"/>
          <w:divBdr>
            <w:top w:val="none" w:sz="0" w:space="0" w:color="auto"/>
            <w:left w:val="none" w:sz="0" w:space="0" w:color="auto"/>
            <w:bottom w:val="none" w:sz="0" w:space="0" w:color="auto"/>
            <w:right w:val="none" w:sz="0" w:space="0" w:color="auto"/>
          </w:divBdr>
        </w:div>
        <w:div w:id="1691832696">
          <w:marLeft w:val="640"/>
          <w:marRight w:val="0"/>
          <w:marTop w:val="0"/>
          <w:marBottom w:val="0"/>
          <w:divBdr>
            <w:top w:val="none" w:sz="0" w:space="0" w:color="auto"/>
            <w:left w:val="none" w:sz="0" w:space="0" w:color="auto"/>
            <w:bottom w:val="none" w:sz="0" w:space="0" w:color="auto"/>
            <w:right w:val="none" w:sz="0" w:space="0" w:color="auto"/>
          </w:divBdr>
        </w:div>
        <w:div w:id="2086798592">
          <w:marLeft w:val="640"/>
          <w:marRight w:val="0"/>
          <w:marTop w:val="0"/>
          <w:marBottom w:val="0"/>
          <w:divBdr>
            <w:top w:val="none" w:sz="0" w:space="0" w:color="auto"/>
            <w:left w:val="none" w:sz="0" w:space="0" w:color="auto"/>
            <w:bottom w:val="none" w:sz="0" w:space="0" w:color="auto"/>
            <w:right w:val="none" w:sz="0" w:space="0" w:color="auto"/>
          </w:divBdr>
        </w:div>
        <w:div w:id="1830711680">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32649633">
      <w:bodyDiv w:val="1"/>
      <w:marLeft w:val="0"/>
      <w:marRight w:val="0"/>
      <w:marTop w:val="0"/>
      <w:marBottom w:val="0"/>
      <w:divBdr>
        <w:top w:val="none" w:sz="0" w:space="0" w:color="auto"/>
        <w:left w:val="none" w:sz="0" w:space="0" w:color="auto"/>
        <w:bottom w:val="none" w:sz="0" w:space="0" w:color="auto"/>
        <w:right w:val="none" w:sz="0" w:space="0" w:color="auto"/>
      </w:divBdr>
      <w:divsChild>
        <w:div w:id="879828229">
          <w:marLeft w:val="640"/>
          <w:marRight w:val="0"/>
          <w:marTop w:val="0"/>
          <w:marBottom w:val="0"/>
          <w:divBdr>
            <w:top w:val="none" w:sz="0" w:space="0" w:color="auto"/>
            <w:left w:val="none" w:sz="0" w:space="0" w:color="auto"/>
            <w:bottom w:val="none" w:sz="0" w:space="0" w:color="auto"/>
            <w:right w:val="none" w:sz="0" w:space="0" w:color="auto"/>
          </w:divBdr>
        </w:div>
        <w:div w:id="1789229229">
          <w:marLeft w:val="640"/>
          <w:marRight w:val="0"/>
          <w:marTop w:val="0"/>
          <w:marBottom w:val="0"/>
          <w:divBdr>
            <w:top w:val="none" w:sz="0" w:space="0" w:color="auto"/>
            <w:left w:val="none" w:sz="0" w:space="0" w:color="auto"/>
            <w:bottom w:val="none" w:sz="0" w:space="0" w:color="auto"/>
            <w:right w:val="none" w:sz="0" w:space="0" w:color="auto"/>
          </w:divBdr>
        </w:div>
        <w:div w:id="934509972">
          <w:marLeft w:val="640"/>
          <w:marRight w:val="0"/>
          <w:marTop w:val="0"/>
          <w:marBottom w:val="0"/>
          <w:divBdr>
            <w:top w:val="none" w:sz="0" w:space="0" w:color="auto"/>
            <w:left w:val="none" w:sz="0" w:space="0" w:color="auto"/>
            <w:bottom w:val="none" w:sz="0" w:space="0" w:color="auto"/>
            <w:right w:val="none" w:sz="0" w:space="0" w:color="auto"/>
          </w:divBdr>
        </w:div>
        <w:div w:id="884751596">
          <w:marLeft w:val="640"/>
          <w:marRight w:val="0"/>
          <w:marTop w:val="0"/>
          <w:marBottom w:val="0"/>
          <w:divBdr>
            <w:top w:val="none" w:sz="0" w:space="0" w:color="auto"/>
            <w:left w:val="none" w:sz="0" w:space="0" w:color="auto"/>
            <w:bottom w:val="none" w:sz="0" w:space="0" w:color="auto"/>
            <w:right w:val="none" w:sz="0" w:space="0" w:color="auto"/>
          </w:divBdr>
        </w:div>
        <w:div w:id="1237201281">
          <w:marLeft w:val="640"/>
          <w:marRight w:val="0"/>
          <w:marTop w:val="0"/>
          <w:marBottom w:val="0"/>
          <w:divBdr>
            <w:top w:val="none" w:sz="0" w:space="0" w:color="auto"/>
            <w:left w:val="none" w:sz="0" w:space="0" w:color="auto"/>
            <w:bottom w:val="none" w:sz="0" w:space="0" w:color="auto"/>
            <w:right w:val="none" w:sz="0" w:space="0" w:color="auto"/>
          </w:divBdr>
        </w:div>
        <w:div w:id="1247612598">
          <w:marLeft w:val="640"/>
          <w:marRight w:val="0"/>
          <w:marTop w:val="0"/>
          <w:marBottom w:val="0"/>
          <w:divBdr>
            <w:top w:val="none" w:sz="0" w:space="0" w:color="auto"/>
            <w:left w:val="none" w:sz="0" w:space="0" w:color="auto"/>
            <w:bottom w:val="none" w:sz="0" w:space="0" w:color="auto"/>
            <w:right w:val="none" w:sz="0" w:space="0" w:color="auto"/>
          </w:divBdr>
        </w:div>
        <w:div w:id="1588685109">
          <w:marLeft w:val="640"/>
          <w:marRight w:val="0"/>
          <w:marTop w:val="0"/>
          <w:marBottom w:val="0"/>
          <w:divBdr>
            <w:top w:val="none" w:sz="0" w:space="0" w:color="auto"/>
            <w:left w:val="none" w:sz="0" w:space="0" w:color="auto"/>
            <w:bottom w:val="none" w:sz="0" w:space="0" w:color="auto"/>
            <w:right w:val="none" w:sz="0" w:space="0" w:color="auto"/>
          </w:divBdr>
        </w:div>
        <w:div w:id="1342851213">
          <w:marLeft w:val="640"/>
          <w:marRight w:val="0"/>
          <w:marTop w:val="0"/>
          <w:marBottom w:val="0"/>
          <w:divBdr>
            <w:top w:val="none" w:sz="0" w:space="0" w:color="auto"/>
            <w:left w:val="none" w:sz="0" w:space="0" w:color="auto"/>
            <w:bottom w:val="none" w:sz="0" w:space="0" w:color="auto"/>
            <w:right w:val="none" w:sz="0" w:space="0" w:color="auto"/>
          </w:divBdr>
        </w:div>
        <w:div w:id="2012367510">
          <w:marLeft w:val="640"/>
          <w:marRight w:val="0"/>
          <w:marTop w:val="0"/>
          <w:marBottom w:val="0"/>
          <w:divBdr>
            <w:top w:val="none" w:sz="0" w:space="0" w:color="auto"/>
            <w:left w:val="none" w:sz="0" w:space="0" w:color="auto"/>
            <w:bottom w:val="none" w:sz="0" w:space="0" w:color="auto"/>
            <w:right w:val="none" w:sz="0" w:space="0" w:color="auto"/>
          </w:divBdr>
        </w:div>
        <w:div w:id="139928922">
          <w:marLeft w:val="640"/>
          <w:marRight w:val="0"/>
          <w:marTop w:val="0"/>
          <w:marBottom w:val="0"/>
          <w:divBdr>
            <w:top w:val="none" w:sz="0" w:space="0" w:color="auto"/>
            <w:left w:val="none" w:sz="0" w:space="0" w:color="auto"/>
            <w:bottom w:val="none" w:sz="0" w:space="0" w:color="auto"/>
            <w:right w:val="none" w:sz="0" w:space="0" w:color="auto"/>
          </w:divBdr>
        </w:div>
        <w:div w:id="1954358998">
          <w:marLeft w:val="640"/>
          <w:marRight w:val="0"/>
          <w:marTop w:val="0"/>
          <w:marBottom w:val="0"/>
          <w:divBdr>
            <w:top w:val="none" w:sz="0" w:space="0" w:color="auto"/>
            <w:left w:val="none" w:sz="0" w:space="0" w:color="auto"/>
            <w:bottom w:val="none" w:sz="0" w:space="0" w:color="auto"/>
            <w:right w:val="none" w:sz="0" w:space="0" w:color="auto"/>
          </w:divBdr>
        </w:div>
        <w:div w:id="2142528994">
          <w:marLeft w:val="640"/>
          <w:marRight w:val="0"/>
          <w:marTop w:val="0"/>
          <w:marBottom w:val="0"/>
          <w:divBdr>
            <w:top w:val="none" w:sz="0" w:space="0" w:color="auto"/>
            <w:left w:val="none" w:sz="0" w:space="0" w:color="auto"/>
            <w:bottom w:val="none" w:sz="0" w:space="0" w:color="auto"/>
            <w:right w:val="none" w:sz="0" w:space="0" w:color="auto"/>
          </w:divBdr>
        </w:div>
        <w:div w:id="673266251">
          <w:marLeft w:val="640"/>
          <w:marRight w:val="0"/>
          <w:marTop w:val="0"/>
          <w:marBottom w:val="0"/>
          <w:divBdr>
            <w:top w:val="none" w:sz="0" w:space="0" w:color="auto"/>
            <w:left w:val="none" w:sz="0" w:space="0" w:color="auto"/>
            <w:bottom w:val="none" w:sz="0" w:space="0" w:color="auto"/>
            <w:right w:val="none" w:sz="0" w:space="0" w:color="auto"/>
          </w:divBdr>
        </w:div>
        <w:div w:id="1463108915">
          <w:marLeft w:val="640"/>
          <w:marRight w:val="0"/>
          <w:marTop w:val="0"/>
          <w:marBottom w:val="0"/>
          <w:divBdr>
            <w:top w:val="none" w:sz="0" w:space="0" w:color="auto"/>
            <w:left w:val="none" w:sz="0" w:space="0" w:color="auto"/>
            <w:bottom w:val="none" w:sz="0" w:space="0" w:color="auto"/>
            <w:right w:val="none" w:sz="0" w:space="0" w:color="auto"/>
          </w:divBdr>
        </w:div>
        <w:div w:id="1645894161">
          <w:marLeft w:val="640"/>
          <w:marRight w:val="0"/>
          <w:marTop w:val="0"/>
          <w:marBottom w:val="0"/>
          <w:divBdr>
            <w:top w:val="none" w:sz="0" w:space="0" w:color="auto"/>
            <w:left w:val="none" w:sz="0" w:space="0" w:color="auto"/>
            <w:bottom w:val="none" w:sz="0" w:space="0" w:color="auto"/>
            <w:right w:val="none" w:sz="0" w:space="0" w:color="auto"/>
          </w:divBdr>
        </w:div>
        <w:div w:id="1456874557">
          <w:marLeft w:val="640"/>
          <w:marRight w:val="0"/>
          <w:marTop w:val="0"/>
          <w:marBottom w:val="0"/>
          <w:divBdr>
            <w:top w:val="none" w:sz="0" w:space="0" w:color="auto"/>
            <w:left w:val="none" w:sz="0" w:space="0" w:color="auto"/>
            <w:bottom w:val="none" w:sz="0" w:space="0" w:color="auto"/>
            <w:right w:val="none" w:sz="0" w:space="0" w:color="auto"/>
          </w:divBdr>
        </w:div>
        <w:div w:id="1452286245">
          <w:marLeft w:val="640"/>
          <w:marRight w:val="0"/>
          <w:marTop w:val="0"/>
          <w:marBottom w:val="0"/>
          <w:divBdr>
            <w:top w:val="none" w:sz="0" w:space="0" w:color="auto"/>
            <w:left w:val="none" w:sz="0" w:space="0" w:color="auto"/>
            <w:bottom w:val="none" w:sz="0" w:space="0" w:color="auto"/>
            <w:right w:val="none" w:sz="0" w:space="0" w:color="auto"/>
          </w:divBdr>
        </w:div>
        <w:div w:id="517701329">
          <w:marLeft w:val="640"/>
          <w:marRight w:val="0"/>
          <w:marTop w:val="0"/>
          <w:marBottom w:val="0"/>
          <w:divBdr>
            <w:top w:val="none" w:sz="0" w:space="0" w:color="auto"/>
            <w:left w:val="none" w:sz="0" w:space="0" w:color="auto"/>
            <w:bottom w:val="none" w:sz="0" w:space="0" w:color="auto"/>
            <w:right w:val="none" w:sz="0" w:space="0" w:color="auto"/>
          </w:divBdr>
        </w:div>
        <w:div w:id="1260872835">
          <w:marLeft w:val="640"/>
          <w:marRight w:val="0"/>
          <w:marTop w:val="0"/>
          <w:marBottom w:val="0"/>
          <w:divBdr>
            <w:top w:val="none" w:sz="0" w:space="0" w:color="auto"/>
            <w:left w:val="none" w:sz="0" w:space="0" w:color="auto"/>
            <w:bottom w:val="none" w:sz="0" w:space="0" w:color="auto"/>
            <w:right w:val="none" w:sz="0" w:space="0" w:color="auto"/>
          </w:divBdr>
        </w:div>
        <w:div w:id="385643791">
          <w:marLeft w:val="640"/>
          <w:marRight w:val="0"/>
          <w:marTop w:val="0"/>
          <w:marBottom w:val="0"/>
          <w:divBdr>
            <w:top w:val="none" w:sz="0" w:space="0" w:color="auto"/>
            <w:left w:val="none" w:sz="0" w:space="0" w:color="auto"/>
            <w:bottom w:val="none" w:sz="0" w:space="0" w:color="auto"/>
            <w:right w:val="none" w:sz="0" w:space="0" w:color="auto"/>
          </w:divBdr>
        </w:div>
        <w:div w:id="1934630099">
          <w:marLeft w:val="640"/>
          <w:marRight w:val="0"/>
          <w:marTop w:val="0"/>
          <w:marBottom w:val="0"/>
          <w:divBdr>
            <w:top w:val="none" w:sz="0" w:space="0" w:color="auto"/>
            <w:left w:val="none" w:sz="0" w:space="0" w:color="auto"/>
            <w:bottom w:val="none" w:sz="0" w:space="0" w:color="auto"/>
            <w:right w:val="none" w:sz="0" w:space="0" w:color="auto"/>
          </w:divBdr>
        </w:div>
        <w:div w:id="1734544506">
          <w:marLeft w:val="640"/>
          <w:marRight w:val="0"/>
          <w:marTop w:val="0"/>
          <w:marBottom w:val="0"/>
          <w:divBdr>
            <w:top w:val="none" w:sz="0" w:space="0" w:color="auto"/>
            <w:left w:val="none" w:sz="0" w:space="0" w:color="auto"/>
            <w:bottom w:val="none" w:sz="0" w:space="0" w:color="auto"/>
            <w:right w:val="none" w:sz="0" w:space="0" w:color="auto"/>
          </w:divBdr>
        </w:div>
        <w:div w:id="1081562697">
          <w:marLeft w:val="640"/>
          <w:marRight w:val="0"/>
          <w:marTop w:val="0"/>
          <w:marBottom w:val="0"/>
          <w:divBdr>
            <w:top w:val="none" w:sz="0" w:space="0" w:color="auto"/>
            <w:left w:val="none" w:sz="0" w:space="0" w:color="auto"/>
            <w:bottom w:val="none" w:sz="0" w:space="0" w:color="auto"/>
            <w:right w:val="none" w:sz="0" w:space="0" w:color="auto"/>
          </w:divBdr>
        </w:div>
        <w:div w:id="1153378263">
          <w:marLeft w:val="640"/>
          <w:marRight w:val="0"/>
          <w:marTop w:val="0"/>
          <w:marBottom w:val="0"/>
          <w:divBdr>
            <w:top w:val="none" w:sz="0" w:space="0" w:color="auto"/>
            <w:left w:val="none" w:sz="0" w:space="0" w:color="auto"/>
            <w:bottom w:val="none" w:sz="0" w:space="0" w:color="auto"/>
            <w:right w:val="none" w:sz="0" w:space="0" w:color="auto"/>
          </w:divBdr>
        </w:div>
        <w:div w:id="1881282525">
          <w:marLeft w:val="640"/>
          <w:marRight w:val="0"/>
          <w:marTop w:val="0"/>
          <w:marBottom w:val="0"/>
          <w:divBdr>
            <w:top w:val="none" w:sz="0" w:space="0" w:color="auto"/>
            <w:left w:val="none" w:sz="0" w:space="0" w:color="auto"/>
            <w:bottom w:val="none" w:sz="0" w:space="0" w:color="auto"/>
            <w:right w:val="none" w:sz="0" w:space="0" w:color="auto"/>
          </w:divBdr>
        </w:div>
        <w:div w:id="2054764207">
          <w:marLeft w:val="640"/>
          <w:marRight w:val="0"/>
          <w:marTop w:val="0"/>
          <w:marBottom w:val="0"/>
          <w:divBdr>
            <w:top w:val="none" w:sz="0" w:space="0" w:color="auto"/>
            <w:left w:val="none" w:sz="0" w:space="0" w:color="auto"/>
            <w:bottom w:val="none" w:sz="0" w:space="0" w:color="auto"/>
            <w:right w:val="none" w:sz="0" w:space="0" w:color="auto"/>
          </w:divBdr>
        </w:div>
        <w:div w:id="2014916067">
          <w:marLeft w:val="640"/>
          <w:marRight w:val="0"/>
          <w:marTop w:val="0"/>
          <w:marBottom w:val="0"/>
          <w:divBdr>
            <w:top w:val="none" w:sz="0" w:space="0" w:color="auto"/>
            <w:left w:val="none" w:sz="0" w:space="0" w:color="auto"/>
            <w:bottom w:val="none" w:sz="0" w:space="0" w:color="auto"/>
            <w:right w:val="none" w:sz="0" w:space="0" w:color="auto"/>
          </w:divBdr>
        </w:div>
        <w:div w:id="1896425632">
          <w:marLeft w:val="640"/>
          <w:marRight w:val="0"/>
          <w:marTop w:val="0"/>
          <w:marBottom w:val="0"/>
          <w:divBdr>
            <w:top w:val="none" w:sz="0" w:space="0" w:color="auto"/>
            <w:left w:val="none" w:sz="0" w:space="0" w:color="auto"/>
            <w:bottom w:val="none" w:sz="0" w:space="0" w:color="auto"/>
            <w:right w:val="none" w:sz="0" w:space="0" w:color="auto"/>
          </w:divBdr>
        </w:div>
        <w:div w:id="248540343">
          <w:marLeft w:val="640"/>
          <w:marRight w:val="0"/>
          <w:marTop w:val="0"/>
          <w:marBottom w:val="0"/>
          <w:divBdr>
            <w:top w:val="none" w:sz="0" w:space="0" w:color="auto"/>
            <w:left w:val="none" w:sz="0" w:space="0" w:color="auto"/>
            <w:bottom w:val="none" w:sz="0" w:space="0" w:color="auto"/>
            <w:right w:val="none" w:sz="0" w:space="0" w:color="auto"/>
          </w:divBdr>
        </w:div>
        <w:div w:id="1373113974">
          <w:marLeft w:val="640"/>
          <w:marRight w:val="0"/>
          <w:marTop w:val="0"/>
          <w:marBottom w:val="0"/>
          <w:divBdr>
            <w:top w:val="none" w:sz="0" w:space="0" w:color="auto"/>
            <w:left w:val="none" w:sz="0" w:space="0" w:color="auto"/>
            <w:bottom w:val="none" w:sz="0" w:space="0" w:color="auto"/>
            <w:right w:val="none" w:sz="0" w:space="0" w:color="auto"/>
          </w:divBdr>
        </w:div>
        <w:div w:id="1299845557">
          <w:marLeft w:val="640"/>
          <w:marRight w:val="0"/>
          <w:marTop w:val="0"/>
          <w:marBottom w:val="0"/>
          <w:divBdr>
            <w:top w:val="none" w:sz="0" w:space="0" w:color="auto"/>
            <w:left w:val="none" w:sz="0" w:space="0" w:color="auto"/>
            <w:bottom w:val="none" w:sz="0" w:space="0" w:color="auto"/>
            <w:right w:val="none" w:sz="0" w:space="0" w:color="auto"/>
          </w:divBdr>
        </w:div>
        <w:div w:id="1427573204">
          <w:marLeft w:val="640"/>
          <w:marRight w:val="0"/>
          <w:marTop w:val="0"/>
          <w:marBottom w:val="0"/>
          <w:divBdr>
            <w:top w:val="none" w:sz="0" w:space="0" w:color="auto"/>
            <w:left w:val="none" w:sz="0" w:space="0" w:color="auto"/>
            <w:bottom w:val="none" w:sz="0" w:space="0" w:color="auto"/>
            <w:right w:val="none" w:sz="0" w:space="0" w:color="auto"/>
          </w:divBdr>
        </w:div>
        <w:div w:id="137765208">
          <w:marLeft w:val="640"/>
          <w:marRight w:val="0"/>
          <w:marTop w:val="0"/>
          <w:marBottom w:val="0"/>
          <w:divBdr>
            <w:top w:val="none" w:sz="0" w:space="0" w:color="auto"/>
            <w:left w:val="none" w:sz="0" w:space="0" w:color="auto"/>
            <w:bottom w:val="none" w:sz="0" w:space="0" w:color="auto"/>
            <w:right w:val="none" w:sz="0" w:space="0" w:color="auto"/>
          </w:divBdr>
        </w:div>
        <w:div w:id="960457029">
          <w:marLeft w:val="640"/>
          <w:marRight w:val="0"/>
          <w:marTop w:val="0"/>
          <w:marBottom w:val="0"/>
          <w:divBdr>
            <w:top w:val="none" w:sz="0" w:space="0" w:color="auto"/>
            <w:left w:val="none" w:sz="0" w:space="0" w:color="auto"/>
            <w:bottom w:val="none" w:sz="0" w:space="0" w:color="auto"/>
            <w:right w:val="none" w:sz="0" w:space="0" w:color="auto"/>
          </w:divBdr>
        </w:div>
        <w:div w:id="798109726">
          <w:marLeft w:val="640"/>
          <w:marRight w:val="0"/>
          <w:marTop w:val="0"/>
          <w:marBottom w:val="0"/>
          <w:divBdr>
            <w:top w:val="none" w:sz="0" w:space="0" w:color="auto"/>
            <w:left w:val="none" w:sz="0" w:space="0" w:color="auto"/>
            <w:bottom w:val="none" w:sz="0" w:space="0" w:color="auto"/>
            <w:right w:val="none" w:sz="0" w:space="0" w:color="auto"/>
          </w:divBdr>
        </w:div>
        <w:div w:id="341474437">
          <w:marLeft w:val="640"/>
          <w:marRight w:val="0"/>
          <w:marTop w:val="0"/>
          <w:marBottom w:val="0"/>
          <w:divBdr>
            <w:top w:val="none" w:sz="0" w:space="0" w:color="auto"/>
            <w:left w:val="none" w:sz="0" w:space="0" w:color="auto"/>
            <w:bottom w:val="none" w:sz="0" w:space="0" w:color="auto"/>
            <w:right w:val="none" w:sz="0" w:space="0" w:color="auto"/>
          </w:divBdr>
        </w:div>
        <w:div w:id="640229729">
          <w:marLeft w:val="640"/>
          <w:marRight w:val="0"/>
          <w:marTop w:val="0"/>
          <w:marBottom w:val="0"/>
          <w:divBdr>
            <w:top w:val="none" w:sz="0" w:space="0" w:color="auto"/>
            <w:left w:val="none" w:sz="0" w:space="0" w:color="auto"/>
            <w:bottom w:val="none" w:sz="0" w:space="0" w:color="auto"/>
            <w:right w:val="none" w:sz="0" w:space="0" w:color="auto"/>
          </w:divBdr>
        </w:div>
        <w:div w:id="596838104">
          <w:marLeft w:val="640"/>
          <w:marRight w:val="0"/>
          <w:marTop w:val="0"/>
          <w:marBottom w:val="0"/>
          <w:divBdr>
            <w:top w:val="none" w:sz="0" w:space="0" w:color="auto"/>
            <w:left w:val="none" w:sz="0" w:space="0" w:color="auto"/>
            <w:bottom w:val="none" w:sz="0" w:space="0" w:color="auto"/>
            <w:right w:val="none" w:sz="0" w:space="0" w:color="auto"/>
          </w:divBdr>
        </w:div>
        <w:div w:id="655572558">
          <w:marLeft w:val="640"/>
          <w:marRight w:val="0"/>
          <w:marTop w:val="0"/>
          <w:marBottom w:val="0"/>
          <w:divBdr>
            <w:top w:val="none" w:sz="0" w:space="0" w:color="auto"/>
            <w:left w:val="none" w:sz="0" w:space="0" w:color="auto"/>
            <w:bottom w:val="none" w:sz="0" w:space="0" w:color="auto"/>
            <w:right w:val="none" w:sz="0" w:space="0" w:color="auto"/>
          </w:divBdr>
        </w:div>
        <w:div w:id="1262954008">
          <w:marLeft w:val="640"/>
          <w:marRight w:val="0"/>
          <w:marTop w:val="0"/>
          <w:marBottom w:val="0"/>
          <w:divBdr>
            <w:top w:val="none" w:sz="0" w:space="0" w:color="auto"/>
            <w:left w:val="none" w:sz="0" w:space="0" w:color="auto"/>
            <w:bottom w:val="none" w:sz="0" w:space="0" w:color="auto"/>
            <w:right w:val="none" w:sz="0" w:space="0" w:color="auto"/>
          </w:divBdr>
        </w:div>
        <w:div w:id="2102220599">
          <w:marLeft w:val="640"/>
          <w:marRight w:val="0"/>
          <w:marTop w:val="0"/>
          <w:marBottom w:val="0"/>
          <w:divBdr>
            <w:top w:val="none" w:sz="0" w:space="0" w:color="auto"/>
            <w:left w:val="none" w:sz="0" w:space="0" w:color="auto"/>
            <w:bottom w:val="none" w:sz="0" w:space="0" w:color="auto"/>
            <w:right w:val="none" w:sz="0" w:space="0" w:color="auto"/>
          </w:divBdr>
        </w:div>
        <w:div w:id="2096901425">
          <w:marLeft w:val="640"/>
          <w:marRight w:val="0"/>
          <w:marTop w:val="0"/>
          <w:marBottom w:val="0"/>
          <w:divBdr>
            <w:top w:val="none" w:sz="0" w:space="0" w:color="auto"/>
            <w:left w:val="none" w:sz="0" w:space="0" w:color="auto"/>
            <w:bottom w:val="none" w:sz="0" w:space="0" w:color="auto"/>
            <w:right w:val="none" w:sz="0" w:space="0" w:color="auto"/>
          </w:divBdr>
        </w:div>
        <w:div w:id="1037972191">
          <w:marLeft w:val="640"/>
          <w:marRight w:val="0"/>
          <w:marTop w:val="0"/>
          <w:marBottom w:val="0"/>
          <w:divBdr>
            <w:top w:val="none" w:sz="0" w:space="0" w:color="auto"/>
            <w:left w:val="none" w:sz="0" w:space="0" w:color="auto"/>
            <w:bottom w:val="none" w:sz="0" w:space="0" w:color="auto"/>
            <w:right w:val="none" w:sz="0" w:space="0" w:color="auto"/>
          </w:divBdr>
        </w:div>
        <w:div w:id="985671922">
          <w:marLeft w:val="640"/>
          <w:marRight w:val="0"/>
          <w:marTop w:val="0"/>
          <w:marBottom w:val="0"/>
          <w:divBdr>
            <w:top w:val="none" w:sz="0" w:space="0" w:color="auto"/>
            <w:left w:val="none" w:sz="0" w:space="0" w:color="auto"/>
            <w:bottom w:val="none" w:sz="0" w:space="0" w:color="auto"/>
            <w:right w:val="none" w:sz="0" w:space="0" w:color="auto"/>
          </w:divBdr>
        </w:div>
        <w:div w:id="1794131365">
          <w:marLeft w:val="640"/>
          <w:marRight w:val="0"/>
          <w:marTop w:val="0"/>
          <w:marBottom w:val="0"/>
          <w:divBdr>
            <w:top w:val="none" w:sz="0" w:space="0" w:color="auto"/>
            <w:left w:val="none" w:sz="0" w:space="0" w:color="auto"/>
            <w:bottom w:val="none" w:sz="0" w:space="0" w:color="auto"/>
            <w:right w:val="none" w:sz="0" w:space="0" w:color="auto"/>
          </w:divBdr>
        </w:div>
        <w:div w:id="1745033627">
          <w:marLeft w:val="640"/>
          <w:marRight w:val="0"/>
          <w:marTop w:val="0"/>
          <w:marBottom w:val="0"/>
          <w:divBdr>
            <w:top w:val="none" w:sz="0" w:space="0" w:color="auto"/>
            <w:left w:val="none" w:sz="0" w:space="0" w:color="auto"/>
            <w:bottom w:val="none" w:sz="0" w:space="0" w:color="auto"/>
            <w:right w:val="none" w:sz="0" w:space="0" w:color="auto"/>
          </w:divBdr>
        </w:div>
        <w:div w:id="1615750627">
          <w:marLeft w:val="640"/>
          <w:marRight w:val="0"/>
          <w:marTop w:val="0"/>
          <w:marBottom w:val="0"/>
          <w:divBdr>
            <w:top w:val="none" w:sz="0" w:space="0" w:color="auto"/>
            <w:left w:val="none" w:sz="0" w:space="0" w:color="auto"/>
            <w:bottom w:val="none" w:sz="0" w:space="0" w:color="auto"/>
            <w:right w:val="none" w:sz="0" w:space="0" w:color="auto"/>
          </w:divBdr>
        </w:div>
        <w:div w:id="1314022475">
          <w:marLeft w:val="640"/>
          <w:marRight w:val="0"/>
          <w:marTop w:val="0"/>
          <w:marBottom w:val="0"/>
          <w:divBdr>
            <w:top w:val="none" w:sz="0" w:space="0" w:color="auto"/>
            <w:left w:val="none" w:sz="0" w:space="0" w:color="auto"/>
            <w:bottom w:val="none" w:sz="0" w:space="0" w:color="auto"/>
            <w:right w:val="none" w:sz="0" w:space="0" w:color="auto"/>
          </w:divBdr>
        </w:div>
        <w:div w:id="1230455632">
          <w:marLeft w:val="640"/>
          <w:marRight w:val="0"/>
          <w:marTop w:val="0"/>
          <w:marBottom w:val="0"/>
          <w:divBdr>
            <w:top w:val="none" w:sz="0" w:space="0" w:color="auto"/>
            <w:left w:val="none" w:sz="0" w:space="0" w:color="auto"/>
            <w:bottom w:val="none" w:sz="0" w:space="0" w:color="auto"/>
            <w:right w:val="none" w:sz="0" w:space="0" w:color="auto"/>
          </w:divBdr>
        </w:div>
        <w:div w:id="2142964987">
          <w:marLeft w:val="640"/>
          <w:marRight w:val="0"/>
          <w:marTop w:val="0"/>
          <w:marBottom w:val="0"/>
          <w:divBdr>
            <w:top w:val="none" w:sz="0" w:space="0" w:color="auto"/>
            <w:left w:val="none" w:sz="0" w:space="0" w:color="auto"/>
            <w:bottom w:val="none" w:sz="0" w:space="0" w:color="auto"/>
            <w:right w:val="none" w:sz="0" w:space="0" w:color="auto"/>
          </w:divBdr>
        </w:div>
        <w:div w:id="2129539772">
          <w:marLeft w:val="640"/>
          <w:marRight w:val="0"/>
          <w:marTop w:val="0"/>
          <w:marBottom w:val="0"/>
          <w:divBdr>
            <w:top w:val="none" w:sz="0" w:space="0" w:color="auto"/>
            <w:left w:val="none" w:sz="0" w:space="0" w:color="auto"/>
            <w:bottom w:val="none" w:sz="0" w:space="0" w:color="auto"/>
            <w:right w:val="none" w:sz="0" w:space="0" w:color="auto"/>
          </w:divBdr>
        </w:div>
      </w:divsChild>
    </w:div>
    <w:div w:id="1536043843">
      <w:bodyDiv w:val="1"/>
      <w:marLeft w:val="0"/>
      <w:marRight w:val="0"/>
      <w:marTop w:val="0"/>
      <w:marBottom w:val="0"/>
      <w:divBdr>
        <w:top w:val="none" w:sz="0" w:space="0" w:color="auto"/>
        <w:left w:val="none" w:sz="0" w:space="0" w:color="auto"/>
        <w:bottom w:val="none" w:sz="0" w:space="0" w:color="auto"/>
        <w:right w:val="none" w:sz="0" w:space="0" w:color="auto"/>
      </w:divBdr>
      <w:divsChild>
        <w:div w:id="1469014599">
          <w:marLeft w:val="640"/>
          <w:marRight w:val="0"/>
          <w:marTop w:val="0"/>
          <w:marBottom w:val="0"/>
          <w:divBdr>
            <w:top w:val="none" w:sz="0" w:space="0" w:color="auto"/>
            <w:left w:val="none" w:sz="0" w:space="0" w:color="auto"/>
            <w:bottom w:val="none" w:sz="0" w:space="0" w:color="auto"/>
            <w:right w:val="none" w:sz="0" w:space="0" w:color="auto"/>
          </w:divBdr>
        </w:div>
        <w:div w:id="1636719409">
          <w:marLeft w:val="640"/>
          <w:marRight w:val="0"/>
          <w:marTop w:val="0"/>
          <w:marBottom w:val="0"/>
          <w:divBdr>
            <w:top w:val="none" w:sz="0" w:space="0" w:color="auto"/>
            <w:left w:val="none" w:sz="0" w:space="0" w:color="auto"/>
            <w:bottom w:val="none" w:sz="0" w:space="0" w:color="auto"/>
            <w:right w:val="none" w:sz="0" w:space="0" w:color="auto"/>
          </w:divBdr>
        </w:div>
        <w:div w:id="7802377">
          <w:marLeft w:val="640"/>
          <w:marRight w:val="0"/>
          <w:marTop w:val="0"/>
          <w:marBottom w:val="0"/>
          <w:divBdr>
            <w:top w:val="none" w:sz="0" w:space="0" w:color="auto"/>
            <w:left w:val="none" w:sz="0" w:space="0" w:color="auto"/>
            <w:bottom w:val="none" w:sz="0" w:space="0" w:color="auto"/>
            <w:right w:val="none" w:sz="0" w:space="0" w:color="auto"/>
          </w:divBdr>
        </w:div>
        <w:div w:id="13923219">
          <w:marLeft w:val="640"/>
          <w:marRight w:val="0"/>
          <w:marTop w:val="0"/>
          <w:marBottom w:val="0"/>
          <w:divBdr>
            <w:top w:val="none" w:sz="0" w:space="0" w:color="auto"/>
            <w:left w:val="none" w:sz="0" w:space="0" w:color="auto"/>
            <w:bottom w:val="none" w:sz="0" w:space="0" w:color="auto"/>
            <w:right w:val="none" w:sz="0" w:space="0" w:color="auto"/>
          </w:divBdr>
        </w:div>
        <w:div w:id="2057928691">
          <w:marLeft w:val="640"/>
          <w:marRight w:val="0"/>
          <w:marTop w:val="0"/>
          <w:marBottom w:val="0"/>
          <w:divBdr>
            <w:top w:val="none" w:sz="0" w:space="0" w:color="auto"/>
            <w:left w:val="none" w:sz="0" w:space="0" w:color="auto"/>
            <w:bottom w:val="none" w:sz="0" w:space="0" w:color="auto"/>
            <w:right w:val="none" w:sz="0" w:space="0" w:color="auto"/>
          </w:divBdr>
        </w:div>
        <w:div w:id="743379291">
          <w:marLeft w:val="640"/>
          <w:marRight w:val="0"/>
          <w:marTop w:val="0"/>
          <w:marBottom w:val="0"/>
          <w:divBdr>
            <w:top w:val="none" w:sz="0" w:space="0" w:color="auto"/>
            <w:left w:val="none" w:sz="0" w:space="0" w:color="auto"/>
            <w:bottom w:val="none" w:sz="0" w:space="0" w:color="auto"/>
            <w:right w:val="none" w:sz="0" w:space="0" w:color="auto"/>
          </w:divBdr>
        </w:div>
        <w:div w:id="1618028856">
          <w:marLeft w:val="640"/>
          <w:marRight w:val="0"/>
          <w:marTop w:val="0"/>
          <w:marBottom w:val="0"/>
          <w:divBdr>
            <w:top w:val="none" w:sz="0" w:space="0" w:color="auto"/>
            <w:left w:val="none" w:sz="0" w:space="0" w:color="auto"/>
            <w:bottom w:val="none" w:sz="0" w:space="0" w:color="auto"/>
            <w:right w:val="none" w:sz="0" w:space="0" w:color="auto"/>
          </w:divBdr>
        </w:div>
        <w:div w:id="1743066005">
          <w:marLeft w:val="640"/>
          <w:marRight w:val="0"/>
          <w:marTop w:val="0"/>
          <w:marBottom w:val="0"/>
          <w:divBdr>
            <w:top w:val="none" w:sz="0" w:space="0" w:color="auto"/>
            <w:left w:val="none" w:sz="0" w:space="0" w:color="auto"/>
            <w:bottom w:val="none" w:sz="0" w:space="0" w:color="auto"/>
            <w:right w:val="none" w:sz="0" w:space="0" w:color="auto"/>
          </w:divBdr>
        </w:div>
        <w:div w:id="1305084251">
          <w:marLeft w:val="640"/>
          <w:marRight w:val="0"/>
          <w:marTop w:val="0"/>
          <w:marBottom w:val="0"/>
          <w:divBdr>
            <w:top w:val="none" w:sz="0" w:space="0" w:color="auto"/>
            <w:left w:val="none" w:sz="0" w:space="0" w:color="auto"/>
            <w:bottom w:val="none" w:sz="0" w:space="0" w:color="auto"/>
            <w:right w:val="none" w:sz="0" w:space="0" w:color="auto"/>
          </w:divBdr>
        </w:div>
        <w:div w:id="55664511">
          <w:marLeft w:val="640"/>
          <w:marRight w:val="0"/>
          <w:marTop w:val="0"/>
          <w:marBottom w:val="0"/>
          <w:divBdr>
            <w:top w:val="none" w:sz="0" w:space="0" w:color="auto"/>
            <w:left w:val="none" w:sz="0" w:space="0" w:color="auto"/>
            <w:bottom w:val="none" w:sz="0" w:space="0" w:color="auto"/>
            <w:right w:val="none" w:sz="0" w:space="0" w:color="auto"/>
          </w:divBdr>
        </w:div>
        <w:div w:id="688675297">
          <w:marLeft w:val="640"/>
          <w:marRight w:val="0"/>
          <w:marTop w:val="0"/>
          <w:marBottom w:val="0"/>
          <w:divBdr>
            <w:top w:val="none" w:sz="0" w:space="0" w:color="auto"/>
            <w:left w:val="none" w:sz="0" w:space="0" w:color="auto"/>
            <w:bottom w:val="none" w:sz="0" w:space="0" w:color="auto"/>
            <w:right w:val="none" w:sz="0" w:space="0" w:color="auto"/>
          </w:divBdr>
        </w:div>
        <w:div w:id="941692362">
          <w:marLeft w:val="640"/>
          <w:marRight w:val="0"/>
          <w:marTop w:val="0"/>
          <w:marBottom w:val="0"/>
          <w:divBdr>
            <w:top w:val="none" w:sz="0" w:space="0" w:color="auto"/>
            <w:left w:val="none" w:sz="0" w:space="0" w:color="auto"/>
            <w:bottom w:val="none" w:sz="0" w:space="0" w:color="auto"/>
            <w:right w:val="none" w:sz="0" w:space="0" w:color="auto"/>
          </w:divBdr>
        </w:div>
        <w:div w:id="1741059068">
          <w:marLeft w:val="640"/>
          <w:marRight w:val="0"/>
          <w:marTop w:val="0"/>
          <w:marBottom w:val="0"/>
          <w:divBdr>
            <w:top w:val="none" w:sz="0" w:space="0" w:color="auto"/>
            <w:left w:val="none" w:sz="0" w:space="0" w:color="auto"/>
            <w:bottom w:val="none" w:sz="0" w:space="0" w:color="auto"/>
            <w:right w:val="none" w:sz="0" w:space="0" w:color="auto"/>
          </w:divBdr>
        </w:div>
        <w:div w:id="763652997">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1453935693">
          <w:marLeft w:val="640"/>
          <w:marRight w:val="0"/>
          <w:marTop w:val="0"/>
          <w:marBottom w:val="0"/>
          <w:divBdr>
            <w:top w:val="none" w:sz="0" w:space="0" w:color="auto"/>
            <w:left w:val="none" w:sz="0" w:space="0" w:color="auto"/>
            <w:bottom w:val="none" w:sz="0" w:space="0" w:color="auto"/>
            <w:right w:val="none" w:sz="0" w:space="0" w:color="auto"/>
          </w:divBdr>
        </w:div>
        <w:div w:id="1188375905">
          <w:marLeft w:val="640"/>
          <w:marRight w:val="0"/>
          <w:marTop w:val="0"/>
          <w:marBottom w:val="0"/>
          <w:divBdr>
            <w:top w:val="none" w:sz="0" w:space="0" w:color="auto"/>
            <w:left w:val="none" w:sz="0" w:space="0" w:color="auto"/>
            <w:bottom w:val="none" w:sz="0" w:space="0" w:color="auto"/>
            <w:right w:val="none" w:sz="0" w:space="0" w:color="auto"/>
          </w:divBdr>
        </w:div>
        <w:div w:id="112597464">
          <w:marLeft w:val="640"/>
          <w:marRight w:val="0"/>
          <w:marTop w:val="0"/>
          <w:marBottom w:val="0"/>
          <w:divBdr>
            <w:top w:val="none" w:sz="0" w:space="0" w:color="auto"/>
            <w:left w:val="none" w:sz="0" w:space="0" w:color="auto"/>
            <w:bottom w:val="none" w:sz="0" w:space="0" w:color="auto"/>
            <w:right w:val="none" w:sz="0" w:space="0" w:color="auto"/>
          </w:divBdr>
        </w:div>
        <w:div w:id="2089765562">
          <w:marLeft w:val="640"/>
          <w:marRight w:val="0"/>
          <w:marTop w:val="0"/>
          <w:marBottom w:val="0"/>
          <w:divBdr>
            <w:top w:val="none" w:sz="0" w:space="0" w:color="auto"/>
            <w:left w:val="none" w:sz="0" w:space="0" w:color="auto"/>
            <w:bottom w:val="none" w:sz="0" w:space="0" w:color="auto"/>
            <w:right w:val="none" w:sz="0" w:space="0" w:color="auto"/>
          </w:divBdr>
        </w:div>
        <w:div w:id="1922057703">
          <w:marLeft w:val="640"/>
          <w:marRight w:val="0"/>
          <w:marTop w:val="0"/>
          <w:marBottom w:val="0"/>
          <w:divBdr>
            <w:top w:val="none" w:sz="0" w:space="0" w:color="auto"/>
            <w:left w:val="none" w:sz="0" w:space="0" w:color="auto"/>
            <w:bottom w:val="none" w:sz="0" w:space="0" w:color="auto"/>
            <w:right w:val="none" w:sz="0" w:space="0" w:color="auto"/>
          </w:divBdr>
        </w:div>
        <w:div w:id="1043599647">
          <w:marLeft w:val="640"/>
          <w:marRight w:val="0"/>
          <w:marTop w:val="0"/>
          <w:marBottom w:val="0"/>
          <w:divBdr>
            <w:top w:val="none" w:sz="0" w:space="0" w:color="auto"/>
            <w:left w:val="none" w:sz="0" w:space="0" w:color="auto"/>
            <w:bottom w:val="none" w:sz="0" w:space="0" w:color="auto"/>
            <w:right w:val="none" w:sz="0" w:space="0" w:color="auto"/>
          </w:divBdr>
        </w:div>
        <w:div w:id="1279219212">
          <w:marLeft w:val="640"/>
          <w:marRight w:val="0"/>
          <w:marTop w:val="0"/>
          <w:marBottom w:val="0"/>
          <w:divBdr>
            <w:top w:val="none" w:sz="0" w:space="0" w:color="auto"/>
            <w:left w:val="none" w:sz="0" w:space="0" w:color="auto"/>
            <w:bottom w:val="none" w:sz="0" w:space="0" w:color="auto"/>
            <w:right w:val="none" w:sz="0" w:space="0" w:color="auto"/>
          </w:divBdr>
        </w:div>
        <w:div w:id="845561405">
          <w:marLeft w:val="640"/>
          <w:marRight w:val="0"/>
          <w:marTop w:val="0"/>
          <w:marBottom w:val="0"/>
          <w:divBdr>
            <w:top w:val="none" w:sz="0" w:space="0" w:color="auto"/>
            <w:left w:val="none" w:sz="0" w:space="0" w:color="auto"/>
            <w:bottom w:val="none" w:sz="0" w:space="0" w:color="auto"/>
            <w:right w:val="none" w:sz="0" w:space="0" w:color="auto"/>
          </w:divBdr>
        </w:div>
        <w:div w:id="847646225">
          <w:marLeft w:val="640"/>
          <w:marRight w:val="0"/>
          <w:marTop w:val="0"/>
          <w:marBottom w:val="0"/>
          <w:divBdr>
            <w:top w:val="none" w:sz="0" w:space="0" w:color="auto"/>
            <w:left w:val="none" w:sz="0" w:space="0" w:color="auto"/>
            <w:bottom w:val="none" w:sz="0" w:space="0" w:color="auto"/>
            <w:right w:val="none" w:sz="0" w:space="0" w:color="auto"/>
          </w:divBdr>
        </w:div>
        <w:div w:id="492988463">
          <w:marLeft w:val="640"/>
          <w:marRight w:val="0"/>
          <w:marTop w:val="0"/>
          <w:marBottom w:val="0"/>
          <w:divBdr>
            <w:top w:val="none" w:sz="0" w:space="0" w:color="auto"/>
            <w:left w:val="none" w:sz="0" w:space="0" w:color="auto"/>
            <w:bottom w:val="none" w:sz="0" w:space="0" w:color="auto"/>
            <w:right w:val="none" w:sz="0" w:space="0" w:color="auto"/>
          </w:divBdr>
        </w:div>
        <w:div w:id="23790183">
          <w:marLeft w:val="640"/>
          <w:marRight w:val="0"/>
          <w:marTop w:val="0"/>
          <w:marBottom w:val="0"/>
          <w:divBdr>
            <w:top w:val="none" w:sz="0" w:space="0" w:color="auto"/>
            <w:left w:val="none" w:sz="0" w:space="0" w:color="auto"/>
            <w:bottom w:val="none" w:sz="0" w:space="0" w:color="auto"/>
            <w:right w:val="none" w:sz="0" w:space="0" w:color="auto"/>
          </w:divBdr>
        </w:div>
        <w:div w:id="573009653">
          <w:marLeft w:val="640"/>
          <w:marRight w:val="0"/>
          <w:marTop w:val="0"/>
          <w:marBottom w:val="0"/>
          <w:divBdr>
            <w:top w:val="none" w:sz="0" w:space="0" w:color="auto"/>
            <w:left w:val="none" w:sz="0" w:space="0" w:color="auto"/>
            <w:bottom w:val="none" w:sz="0" w:space="0" w:color="auto"/>
            <w:right w:val="none" w:sz="0" w:space="0" w:color="auto"/>
          </w:divBdr>
        </w:div>
        <w:div w:id="1214464075">
          <w:marLeft w:val="640"/>
          <w:marRight w:val="0"/>
          <w:marTop w:val="0"/>
          <w:marBottom w:val="0"/>
          <w:divBdr>
            <w:top w:val="none" w:sz="0" w:space="0" w:color="auto"/>
            <w:left w:val="none" w:sz="0" w:space="0" w:color="auto"/>
            <w:bottom w:val="none" w:sz="0" w:space="0" w:color="auto"/>
            <w:right w:val="none" w:sz="0" w:space="0" w:color="auto"/>
          </w:divBdr>
        </w:div>
        <w:div w:id="615986504">
          <w:marLeft w:val="640"/>
          <w:marRight w:val="0"/>
          <w:marTop w:val="0"/>
          <w:marBottom w:val="0"/>
          <w:divBdr>
            <w:top w:val="none" w:sz="0" w:space="0" w:color="auto"/>
            <w:left w:val="none" w:sz="0" w:space="0" w:color="auto"/>
            <w:bottom w:val="none" w:sz="0" w:space="0" w:color="auto"/>
            <w:right w:val="none" w:sz="0" w:space="0" w:color="auto"/>
          </w:divBdr>
        </w:div>
        <w:div w:id="409470094">
          <w:marLeft w:val="640"/>
          <w:marRight w:val="0"/>
          <w:marTop w:val="0"/>
          <w:marBottom w:val="0"/>
          <w:divBdr>
            <w:top w:val="none" w:sz="0" w:space="0" w:color="auto"/>
            <w:left w:val="none" w:sz="0" w:space="0" w:color="auto"/>
            <w:bottom w:val="none" w:sz="0" w:space="0" w:color="auto"/>
            <w:right w:val="none" w:sz="0" w:space="0" w:color="auto"/>
          </w:divBdr>
        </w:div>
        <w:div w:id="927152326">
          <w:marLeft w:val="640"/>
          <w:marRight w:val="0"/>
          <w:marTop w:val="0"/>
          <w:marBottom w:val="0"/>
          <w:divBdr>
            <w:top w:val="none" w:sz="0" w:space="0" w:color="auto"/>
            <w:left w:val="none" w:sz="0" w:space="0" w:color="auto"/>
            <w:bottom w:val="none" w:sz="0" w:space="0" w:color="auto"/>
            <w:right w:val="none" w:sz="0" w:space="0" w:color="auto"/>
          </w:divBdr>
        </w:div>
        <w:div w:id="735475409">
          <w:marLeft w:val="640"/>
          <w:marRight w:val="0"/>
          <w:marTop w:val="0"/>
          <w:marBottom w:val="0"/>
          <w:divBdr>
            <w:top w:val="none" w:sz="0" w:space="0" w:color="auto"/>
            <w:left w:val="none" w:sz="0" w:space="0" w:color="auto"/>
            <w:bottom w:val="none" w:sz="0" w:space="0" w:color="auto"/>
            <w:right w:val="none" w:sz="0" w:space="0" w:color="auto"/>
          </w:divBdr>
        </w:div>
        <w:div w:id="1773670639">
          <w:marLeft w:val="640"/>
          <w:marRight w:val="0"/>
          <w:marTop w:val="0"/>
          <w:marBottom w:val="0"/>
          <w:divBdr>
            <w:top w:val="none" w:sz="0" w:space="0" w:color="auto"/>
            <w:left w:val="none" w:sz="0" w:space="0" w:color="auto"/>
            <w:bottom w:val="none" w:sz="0" w:space="0" w:color="auto"/>
            <w:right w:val="none" w:sz="0" w:space="0" w:color="auto"/>
          </w:divBdr>
        </w:div>
        <w:div w:id="595359861">
          <w:marLeft w:val="640"/>
          <w:marRight w:val="0"/>
          <w:marTop w:val="0"/>
          <w:marBottom w:val="0"/>
          <w:divBdr>
            <w:top w:val="none" w:sz="0" w:space="0" w:color="auto"/>
            <w:left w:val="none" w:sz="0" w:space="0" w:color="auto"/>
            <w:bottom w:val="none" w:sz="0" w:space="0" w:color="auto"/>
            <w:right w:val="none" w:sz="0" w:space="0" w:color="auto"/>
          </w:divBdr>
        </w:div>
        <w:div w:id="1366980806">
          <w:marLeft w:val="640"/>
          <w:marRight w:val="0"/>
          <w:marTop w:val="0"/>
          <w:marBottom w:val="0"/>
          <w:divBdr>
            <w:top w:val="none" w:sz="0" w:space="0" w:color="auto"/>
            <w:left w:val="none" w:sz="0" w:space="0" w:color="auto"/>
            <w:bottom w:val="none" w:sz="0" w:space="0" w:color="auto"/>
            <w:right w:val="none" w:sz="0" w:space="0" w:color="auto"/>
          </w:divBdr>
        </w:div>
        <w:div w:id="15159460">
          <w:marLeft w:val="640"/>
          <w:marRight w:val="0"/>
          <w:marTop w:val="0"/>
          <w:marBottom w:val="0"/>
          <w:divBdr>
            <w:top w:val="none" w:sz="0" w:space="0" w:color="auto"/>
            <w:left w:val="none" w:sz="0" w:space="0" w:color="auto"/>
            <w:bottom w:val="none" w:sz="0" w:space="0" w:color="auto"/>
            <w:right w:val="none" w:sz="0" w:space="0" w:color="auto"/>
          </w:divBdr>
        </w:div>
        <w:div w:id="1134444625">
          <w:marLeft w:val="640"/>
          <w:marRight w:val="0"/>
          <w:marTop w:val="0"/>
          <w:marBottom w:val="0"/>
          <w:divBdr>
            <w:top w:val="none" w:sz="0" w:space="0" w:color="auto"/>
            <w:left w:val="none" w:sz="0" w:space="0" w:color="auto"/>
            <w:bottom w:val="none" w:sz="0" w:space="0" w:color="auto"/>
            <w:right w:val="none" w:sz="0" w:space="0" w:color="auto"/>
          </w:divBdr>
        </w:div>
        <w:div w:id="1933928401">
          <w:marLeft w:val="640"/>
          <w:marRight w:val="0"/>
          <w:marTop w:val="0"/>
          <w:marBottom w:val="0"/>
          <w:divBdr>
            <w:top w:val="none" w:sz="0" w:space="0" w:color="auto"/>
            <w:left w:val="none" w:sz="0" w:space="0" w:color="auto"/>
            <w:bottom w:val="none" w:sz="0" w:space="0" w:color="auto"/>
            <w:right w:val="none" w:sz="0" w:space="0" w:color="auto"/>
          </w:divBdr>
        </w:div>
        <w:div w:id="1567571634">
          <w:marLeft w:val="640"/>
          <w:marRight w:val="0"/>
          <w:marTop w:val="0"/>
          <w:marBottom w:val="0"/>
          <w:divBdr>
            <w:top w:val="none" w:sz="0" w:space="0" w:color="auto"/>
            <w:left w:val="none" w:sz="0" w:space="0" w:color="auto"/>
            <w:bottom w:val="none" w:sz="0" w:space="0" w:color="auto"/>
            <w:right w:val="none" w:sz="0" w:space="0" w:color="auto"/>
          </w:divBdr>
        </w:div>
        <w:div w:id="1537700434">
          <w:marLeft w:val="640"/>
          <w:marRight w:val="0"/>
          <w:marTop w:val="0"/>
          <w:marBottom w:val="0"/>
          <w:divBdr>
            <w:top w:val="none" w:sz="0" w:space="0" w:color="auto"/>
            <w:left w:val="none" w:sz="0" w:space="0" w:color="auto"/>
            <w:bottom w:val="none" w:sz="0" w:space="0" w:color="auto"/>
            <w:right w:val="none" w:sz="0" w:space="0" w:color="auto"/>
          </w:divBdr>
        </w:div>
        <w:div w:id="1683121455">
          <w:marLeft w:val="640"/>
          <w:marRight w:val="0"/>
          <w:marTop w:val="0"/>
          <w:marBottom w:val="0"/>
          <w:divBdr>
            <w:top w:val="none" w:sz="0" w:space="0" w:color="auto"/>
            <w:left w:val="none" w:sz="0" w:space="0" w:color="auto"/>
            <w:bottom w:val="none" w:sz="0" w:space="0" w:color="auto"/>
            <w:right w:val="none" w:sz="0" w:space="0" w:color="auto"/>
          </w:divBdr>
        </w:div>
        <w:div w:id="1699694639">
          <w:marLeft w:val="640"/>
          <w:marRight w:val="0"/>
          <w:marTop w:val="0"/>
          <w:marBottom w:val="0"/>
          <w:divBdr>
            <w:top w:val="none" w:sz="0" w:space="0" w:color="auto"/>
            <w:left w:val="none" w:sz="0" w:space="0" w:color="auto"/>
            <w:bottom w:val="none" w:sz="0" w:space="0" w:color="auto"/>
            <w:right w:val="none" w:sz="0" w:space="0" w:color="auto"/>
          </w:divBdr>
        </w:div>
        <w:div w:id="1288001505">
          <w:marLeft w:val="640"/>
          <w:marRight w:val="0"/>
          <w:marTop w:val="0"/>
          <w:marBottom w:val="0"/>
          <w:divBdr>
            <w:top w:val="none" w:sz="0" w:space="0" w:color="auto"/>
            <w:left w:val="none" w:sz="0" w:space="0" w:color="auto"/>
            <w:bottom w:val="none" w:sz="0" w:space="0" w:color="auto"/>
            <w:right w:val="none" w:sz="0" w:space="0" w:color="auto"/>
          </w:divBdr>
        </w:div>
        <w:div w:id="1958832051">
          <w:marLeft w:val="640"/>
          <w:marRight w:val="0"/>
          <w:marTop w:val="0"/>
          <w:marBottom w:val="0"/>
          <w:divBdr>
            <w:top w:val="none" w:sz="0" w:space="0" w:color="auto"/>
            <w:left w:val="none" w:sz="0" w:space="0" w:color="auto"/>
            <w:bottom w:val="none" w:sz="0" w:space="0" w:color="auto"/>
            <w:right w:val="none" w:sz="0" w:space="0" w:color="auto"/>
          </w:divBdr>
        </w:div>
      </w:divsChild>
    </w:div>
    <w:div w:id="1543055446">
      <w:bodyDiv w:val="1"/>
      <w:marLeft w:val="0"/>
      <w:marRight w:val="0"/>
      <w:marTop w:val="0"/>
      <w:marBottom w:val="0"/>
      <w:divBdr>
        <w:top w:val="none" w:sz="0" w:space="0" w:color="auto"/>
        <w:left w:val="none" w:sz="0" w:space="0" w:color="auto"/>
        <w:bottom w:val="none" w:sz="0" w:space="0" w:color="auto"/>
        <w:right w:val="none" w:sz="0" w:space="0" w:color="auto"/>
      </w:divBdr>
      <w:divsChild>
        <w:div w:id="1403066784">
          <w:marLeft w:val="480"/>
          <w:marRight w:val="0"/>
          <w:marTop w:val="0"/>
          <w:marBottom w:val="0"/>
          <w:divBdr>
            <w:top w:val="none" w:sz="0" w:space="0" w:color="auto"/>
            <w:left w:val="none" w:sz="0" w:space="0" w:color="auto"/>
            <w:bottom w:val="none" w:sz="0" w:space="0" w:color="auto"/>
            <w:right w:val="none" w:sz="0" w:space="0" w:color="auto"/>
          </w:divBdr>
        </w:div>
        <w:div w:id="644357475">
          <w:marLeft w:val="480"/>
          <w:marRight w:val="0"/>
          <w:marTop w:val="0"/>
          <w:marBottom w:val="0"/>
          <w:divBdr>
            <w:top w:val="none" w:sz="0" w:space="0" w:color="auto"/>
            <w:left w:val="none" w:sz="0" w:space="0" w:color="auto"/>
            <w:bottom w:val="none" w:sz="0" w:space="0" w:color="auto"/>
            <w:right w:val="none" w:sz="0" w:space="0" w:color="auto"/>
          </w:divBdr>
        </w:div>
        <w:div w:id="1692223976">
          <w:marLeft w:val="480"/>
          <w:marRight w:val="0"/>
          <w:marTop w:val="0"/>
          <w:marBottom w:val="0"/>
          <w:divBdr>
            <w:top w:val="none" w:sz="0" w:space="0" w:color="auto"/>
            <w:left w:val="none" w:sz="0" w:space="0" w:color="auto"/>
            <w:bottom w:val="none" w:sz="0" w:space="0" w:color="auto"/>
            <w:right w:val="none" w:sz="0" w:space="0" w:color="auto"/>
          </w:divBdr>
        </w:div>
        <w:div w:id="2022589509">
          <w:marLeft w:val="480"/>
          <w:marRight w:val="0"/>
          <w:marTop w:val="0"/>
          <w:marBottom w:val="0"/>
          <w:divBdr>
            <w:top w:val="none" w:sz="0" w:space="0" w:color="auto"/>
            <w:left w:val="none" w:sz="0" w:space="0" w:color="auto"/>
            <w:bottom w:val="none" w:sz="0" w:space="0" w:color="auto"/>
            <w:right w:val="none" w:sz="0" w:space="0" w:color="auto"/>
          </w:divBdr>
        </w:div>
        <w:div w:id="605580267">
          <w:marLeft w:val="480"/>
          <w:marRight w:val="0"/>
          <w:marTop w:val="0"/>
          <w:marBottom w:val="0"/>
          <w:divBdr>
            <w:top w:val="none" w:sz="0" w:space="0" w:color="auto"/>
            <w:left w:val="none" w:sz="0" w:space="0" w:color="auto"/>
            <w:bottom w:val="none" w:sz="0" w:space="0" w:color="auto"/>
            <w:right w:val="none" w:sz="0" w:space="0" w:color="auto"/>
          </w:divBdr>
        </w:div>
        <w:div w:id="1345283535">
          <w:marLeft w:val="480"/>
          <w:marRight w:val="0"/>
          <w:marTop w:val="0"/>
          <w:marBottom w:val="0"/>
          <w:divBdr>
            <w:top w:val="none" w:sz="0" w:space="0" w:color="auto"/>
            <w:left w:val="none" w:sz="0" w:space="0" w:color="auto"/>
            <w:bottom w:val="none" w:sz="0" w:space="0" w:color="auto"/>
            <w:right w:val="none" w:sz="0" w:space="0" w:color="auto"/>
          </w:divBdr>
        </w:div>
        <w:div w:id="1848785117">
          <w:marLeft w:val="480"/>
          <w:marRight w:val="0"/>
          <w:marTop w:val="0"/>
          <w:marBottom w:val="0"/>
          <w:divBdr>
            <w:top w:val="none" w:sz="0" w:space="0" w:color="auto"/>
            <w:left w:val="none" w:sz="0" w:space="0" w:color="auto"/>
            <w:bottom w:val="none" w:sz="0" w:space="0" w:color="auto"/>
            <w:right w:val="none" w:sz="0" w:space="0" w:color="auto"/>
          </w:divBdr>
        </w:div>
        <w:div w:id="122770211">
          <w:marLeft w:val="480"/>
          <w:marRight w:val="0"/>
          <w:marTop w:val="0"/>
          <w:marBottom w:val="0"/>
          <w:divBdr>
            <w:top w:val="none" w:sz="0" w:space="0" w:color="auto"/>
            <w:left w:val="none" w:sz="0" w:space="0" w:color="auto"/>
            <w:bottom w:val="none" w:sz="0" w:space="0" w:color="auto"/>
            <w:right w:val="none" w:sz="0" w:space="0" w:color="auto"/>
          </w:divBdr>
        </w:div>
        <w:div w:id="402920701">
          <w:marLeft w:val="480"/>
          <w:marRight w:val="0"/>
          <w:marTop w:val="0"/>
          <w:marBottom w:val="0"/>
          <w:divBdr>
            <w:top w:val="none" w:sz="0" w:space="0" w:color="auto"/>
            <w:left w:val="none" w:sz="0" w:space="0" w:color="auto"/>
            <w:bottom w:val="none" w:sz="0" w:space="0" w:color="auto"/>
            <w:right w:val="none" w:sz="0" w:space="0" w:color="auto"/>
          </w:divBdr>
        </w:div>
        <w:div w:id="1009984118">
          <w:marLeft w:val="480"/>
          <w:marRight w:val="0"/>
          <w:marTop w:val="0"/>
          <w:marBottom w:val="0"/>
          <w:divBdr>
            <w:top w:val="none" w:sz="0" w:space="0" w:color="auto"/>
            <w:left w:val="none" w:sz="0" w:space="0" w:color="auto"/>
            <w:bottom w:val="none" w:sz="0" w:space="0" w:color="auto"/>
            <w:right w:val="none" w:sz="0" w:space="0" w:color="auto"/>
          </w:divBdr>
        </w:div>
        <w:div w:id="705566213">
          <w:marLeft w:val="480"/>
          <w:marRight w:val="0"/>
          <w:marTop w:val="0"/>
          <w:marBottom w:val="0"/>
          <w:divBdr>
            <w:top w:val="none" w:sz="0" w:space="0" w:color="auto"/>
            <w:left w:val="none" w:sz="0" w:space="0" w:color="auto"/>
            <w:bottom w:val="none" w:sz="0" w:space="0" w:color="auto"/>
            <w:right w:val="none" w:sz="0" w:space="0" w:color="auto"/>
          </w:divBdr>
        </w:div>
        <w:div w:id="1580864903">
          <w:marLeft w:val="480"/>
          <w:marRight w:val="0"/>
          <w:marTop w:val="0"/>
          <w:marBottom w:val="0"/>
          <w:divBdr>
            <w:top w:val="none" w:sz="0" w:space="0" w:color="auto"/>
            <w:left w:val="none" w:sz="0" w:space="0" w:color="auto"/>
            <w:bottom w:val="none" w:sz="0" w:space="0" w:color="auto"/>
            <w:right w:val="none" w:sz="0" w:space="0" w:color="auto"/>
          </w:divBdr>
        </w:div>
        <w:div w:id="1485974351">
          <w:marLeft w:val="480"/>
          <w:marRight w:val="0"/>
          <w:marTop w:val="0"/>
          <w:marBottom w:val="0"/>
          <w:divBdr>
            <w:top w:val="none" w:sz="0" w:space="0" w:color="auto"/>
            <w:left w:val="none" w:sz="0" w:space="0" w:color="auto"/>
            <w:bottom w:val="none" w:sz="0" w:space="0" w:color="auto"/>
            <w:right w:val="none" w:sz="0" w:space="0" w:color="auto"/>
          </w:divBdr>
        </w:div>
        <w:div w:id="316999765">
          <w:marLeft w:val="480"/>
          <w:marRight w:val="0"/>
          <w:marTop w:val="0"/>
          <w:marBottom w:val="0"/>
          <w:divBdr>
            <w:top w:val="none" w:sz="0" w:space="0" w:color="auto"/>
            <w:left w:val="none" w:sz="0" w:space="0" w:color="auto"/>
            <w:bottom w:val="none" w:sz="0" w:space="0" w:color="auto"/>
            <w:right w:val="none" w:sz="0" w:space="0" w:color="auto"/>
          </w:divBdr>
        </w:div>
        <w:div w:id="1058090592">
          <w:marLeft w:val="480"/>
          <w:marRight w:val="0"/>
          <w:marTop w:val="0"/>
          <w:marBottom w:val="0"/>
          <w:divBdr>
            <w:top w:val="none" w:sz="0" w:space="0" w:color="auto"/>
            <w:left w:val="none" w:sz="0" w:space="0" w:color="auto"/>
            <w:bottom w:val="none" w:sz="0" w:space="0" w:color="auto"/>
            <w:right w:val="none" w:sz="0" w:space="0" w:color="auto"/>
          </w:divBdr>
        </w:div>
        <w:div w:id="827088554">
          <w:marLeft w:val="480"/>
          <w:marRight w:val="0"/>
          <w:marTop w:val="0"/>
          <w:marBottom w:val="0"/>
          <w:divBdr>
            <w:top w:val="none" w:sz="0" w:space="0" w:color="auto"/>
            <w:left w:val="none" w:sz="0" w:space="0" w:color="auto"/>
            <w:bottom w:val="none" w:sz="0" w:space="0" w:color="auto"/>
            <w:right w:val="none" w:sz="0" w:space="0" w:color="auto"/>
          </w:divBdr>
        </w:div>
        <w:div w:id="1374428822">
          <w:marLeft w:val="480"/>
          <w:marRight w:val="0"/>
          <w:marTop w:val="0"/>
          <w:marBottom w:val="0"/>
          <w:divBdr>
            <w:top w:val="none" w:sz="0" w:space="0" w:color="auto"/>
            <w:left w:val="none" w:sz="0" w:space="0" w:color="auto"/>
            <w:bottom w:val="none" w:sz="0" w:space="0" w:color="auto"/>
            <w:right w:val="none" w:sz="0" w:space="0" w:color="auto"/>
          </w:divBdr>
        </w:div>
        <w:div w:id="1649901276">
          <w:marLeft w:val="480"/>
          <w:marRight w:val="0"/>
          <w:marTop w:val="0"/>
          <w:marBottom w:val="0"/>
          <w:divBdr>
            <w:top w:val="none" w:sz="0" w:space="0" w:color="auto"/>
            <w:left w:val="none" w:sz="0" w:space="0" w:color="auto"/>
            <w:bottom w:val="none" w:sz="0" w:space="0" w:color="auto"/>
            <w:right w:val="none" w:sz="0" w:space="0" w:color="auto"/>
          </w:divBdr>
        </w:div>
        <w:div w:id="1876235003">
          <w:marLeft w:val="480"/>
          <w:marRight w:val="0"/>
          <w:marTop w:val="0"/>
          <w:marBottom w:val="0"/>
          <w:divBdr>
            <w:top w:val="none" w:sz="0" w:space="0" w:color="auto"/>
            <w:left w:val="none" w:sz="0" w:space="0" w:color="auto"/>
            <w:bottom w:val="none" w:sz="0" w:space="0" w:color="auto"/>
            <w:right w:val="none" w:sz="0" w:space="0" w:color="auto"/>
          </w:divBdr>
        </w:div>
        <w:div w:id="1110776438">
          <w:marLeft w:val="480"/>
          <w:marRight w:val="0"/>
          <w:marTop w:val="0"/>
          <w:marBottom w:val="0"/>
          <w:divBdr>
            <w:top w:val="none" w:sz="0" w:space="0" w:color="auto"/>
            <w:left w:val="none" w:sz="0" w:space="0" w:color="auto"/>
            <w:bottom w:val="none" w:sz="0" w:space="0" w:color="auto"/>
            <w:right w:val="none" w:sz="0" w:space="0" w:color="auto"/>
          </w:divBdr>
        </w:div>
        <w:div w:id="547034427">
          <w:marLeft w:val="480"/>
          <w:marRight w:val="0"/>
          <w:marTop w:val="0"/>
          <w:marBottom w:val="0"/>
          <w:divBdr>
            <w:top w:val="none" w:sz="0" w:space="0" w:color="auto"/>
            <w:left w:val="none" w:sz="0" w:space="0" w:color="auto"/>
            <w:bottom w:val="none" w:sz="0" w:space="0" w:color="auto"/>
            <w:right w:val="none" w:sz="0" w:space="0" w:color="auto"/>
          </w:divBdr>
        </w:div>
        <w:div w:id="61878472">
          <w:marLeft w:val="480"/>
          <w:marRight w:val="0"/>
          <w:marTop w:val="0"/>
          <w:marBottom w:val="0"/>
          <w:divBdr>
            <w:top w:val="none" w:sz="0" w:space="0" w:color="auto"/>
            <w:left w:val="none" w:sz="0" w:space="0" w:color="auto"/>
            <w:bottom w:val="none" w:sz="0" w:space="0" w:color="auto"/>
            <w:right w:val="none" w:sz="0" w:space="0" w:color="auto"/>
          </w:divBdr>
        </w:div>
        <w:div w:id="160320568">
          <w:marLeft w:val="480"/>
          <w:marRight w:val="0"/>
          <w:marTop w:val="0"/>
          <w:marBottom w:val="0"/>
          <w:divBdr>
            <w:top w:val="none" w:sz="0" w:space="0" w:color="auto"/>
            <w:left w:val="none" w:sz="0" w:space="0" w:color="auto"/>
            <w:bottom w:val="none" w:sz="0" w:space="0" w:color="auto"/>
            <w:right w:val="none" w:sz="0" w:space="0" w:color="auto"/>
          </w:divBdr>
        </w:div>
        <w:div w:id="396585818">
          <w:marLeft w:val="480"/>
          <w:marRight w:val="0"/>
          <w:marTop w:val="0"/>
          <w:marBottom w:val="0"/>
          <w:divBdr>
            <w:top w:val="none" w:sz="0" w:space="0" w:color="auto"/>
            <w:left w:val="none" w:sz="0" w:space="0" w:color="auto"/>
            <w:bottom w:val="none" w:sz="0" w:space="0" w:color="auto"/>
            <w:right w:val="none" w:sz="0" w:space="0" w:color="auto"/>
          </w:divBdr>
        </w:div>
        <w:div w:id="2092893701">
          <w:marLeft w:val="480"/>
          <w:marRight w:val="0"/>
          <w:marTop w:val="0"/>
          <w:marBottom w:val="0"/>
          <w:divBdr>
            <w:top w:val="none" w:sz="0" w:space="0" w:color="auto"/>
            <w:left w:val="none" w:sz="0" w:space="0" w:color="auto"/>
            <w:bottom w:val="none" w:sz="0" w:space="0" w:color="auto"/>
            <w:right w:val="none" w:sz="0" w:space="0" w:color="auto"/>
          </w:divBdr>
        </w:div>
        <w:div w:id="67504777">
          <w:marLeft w:val="480"/>
          <w:marRight w:val="0"/>
          <w:marTop w:val="0"/>
          <w:marBottom w:val="0"/>
          <w:divBdr>
            <w:top w:val="none" w:sz="0" w:space="0" w:color="auto"/>
            <w:left w:val="none" w:sz="0" w:space="0" w:color="auto"/>
            <w:bottom w:val="none" w:sz="0" w:space="0" w:color="auto"/>
            <w:right w:val="none" w:sz="0" w:space="0" w:color="auto"/>
          </w:divBdr>
        </w:div>
        <w:div w:id="600257417">
          <w:marLeft w:val="480"/>
          <w:marRight w:val="0"/>
          <w:marTop w:val="0"/>
          <w:marBottom w:val="0"/>
          <w:divBdr>
            <w:top w:val="none" w:sz="0" w:space="0" w:color="auto"/>
            <w:left w:val="none" w:sz="0" w:space="0" w:color="auto"/>
            <w:bottom w:val="none" w:sz="0" w:space="0" w:color="auto"/>
            <w:right w:val="none" w:sz="0" w:space="0" w:color="auto"/>
          </w:divBdr>
        </w:div>
        <w:div w:id="781263830">
          <w:marLeft w:val="480"/>
          <w:marRight w:val="0"/>
          <w:marTop w:val="0"/>
          <w:marBottom w:val="0"/>
          <w:divBdr>
            <w:top w:val="none" w:sz="0" w:space="0" w:color="auto"/>
            <w:left w:val="none" w:sz="0" w:space="0" w:color="auto"/>
            <w:bottom w:val="none" w:sz="0" w:space="0" w:color="auto"/>
            <w:right w:val="none" w:sz="0" w:space="0" w:color="auto"/>
          </w:divBdr>
        </w:div>
        <w:div w:id="1798916660">
          <w:marLeft w:val="480"/>
          <w:marRight w:val="0"/>
          <w:marTop w:val="0"/>
          <w:marBottom w:val="0"/>
          <w:divBdr>
            <w:top w:val="none" w:sz="0" w:space="0" w:color="auto"/>
            <w:left w:val="none" w:sz="0" w:space="0" w:color="auto"/>
            <w:bottom w:val="none" w:sz="0" w:space="0" w:color="auto"/>
            <w:right w:val="none" w:sz="0" w:space="0" w:color="auto"/>
          </w:divBdr>
        </w:div>
        <w:div w:id="1300527232">
          <w:marLeft w:val="480"/>
          <w:marRight w:val="0"/>
          <w:marTop w:val="0"/>
          <w:marBottom w:val="0"/>
          <w:divBdr>
            <w:top w:val="none" w:sz="0" w:space="0" w:color="auto"/>
            <w:left w:val="none" w:sz="0" w:space="0" w:color="auto"/>
            <w:bottom w:val="none" w:sz="0" w:space="0" w:color="auto"/>
            <w:right w:val="none" w:sz="0" w:space="0" w:color="auto"/>
          </w:divBdr>
        </w:div>
        <w:div w:id="1852452349">
          <w:marLeft w:val="480"/>
          <w:marRight w:val="0"/>
          <w:marTop w:val="0"/>
          <w:marBottom w:val="0"/>
          <w:divBdr>
            <w:top w:val="none" w:sz="0" w:space="0" w:color="auto"/>
            <w:left w:val="none" w:sz="0" w:space="0" w:color="auto"/>
            <w:bottom w:val="none" w:sz="0" w:space="0" w:color="auto"/>
            <w:right w:val="none" w:sz="0" w:space="0" w:color="auto"/>
          </w:divBdr>
        </w:div>
        <w:div w:id="1596788985">
          <w:marLeft w:val="480"/>
          <w:marRight w:val="0"/>
          <w:marTop w:val="0"/>
          <w:marBottom w:val="0"/>
          <w:divBdr>
            <w:top w:val="none" w:sz="0" w:space="0" w:color="auto"/>
            <w:left w:val="none" w:sz="0" w:space="0" w:color="auto"/>
            <w:bottom w:val="none" w:sz="0" w:space="0" w:color="auto"/>
            <w:right w:val="none" w:sz="0" w:space="0" w:color="auto"/>
          </w:divBdr>
        </w:div>
        <w:div w:id="491877518">
          <w:marLeft w:val="480"/>
          <w:marRight w:val="0"/>
          <w:marTop w:val="0"/>
          <w:marBottom w:val="0"/>
          <w:divBdr>
            <w:top w:val="none" w:sz="0" w:space="0" w:color="auto"/>
            <w:left w:val="none" w:sz="0" w:space="0" w:color="auto"/>
            <w:bottom w:val="none" w:sz="0" w:space="0" w:color="auto"/>
            <w:right w:val="none" w:sz="0" w:space="0" w:color="auto"/>
          </w:divBdr>
        </w:div>
        <w:div w:id="306083939">
          <w:marLeft w:val="480"/>
          <w:marRight w:val="0"/>
          <w:marTop w:val="0"/>
          <w:marBottom w:val="0"/>
          <w:divBdr>
            <w:top w:val="none" w:sz="0" w:space="0" w:color="auto"/>
            <w:left w:val="none" w:sz="0" w:space="0" w:color="auto"/>
            <w:bottom w:val="none" w:sz="0" w:space="0" w:color="auto"/>
            <w:right w:val="none" w:sz="0" w:space="0" w:color="auto"/>
          </w:divBdr>
        </w:div>
        <w:div w:id="495266096">
          <w:marLeft w:val="480"/>
          <w:marRight w:val="0"/>
          <w:marTop w:val="0"/>
          <w:marBottom w:val="0"/>
          <w:divBdr>
            <w:top w:val="none" w:sz="0" w:space="0" w:color="auto"/>
            <w:left w:val="none" w:sz="0" w:space="0" w:color="auto"/>
            <w:bottom w:val="none" w:sz="0" w:space="0" w:color="auto"/>
            <w:right w:val="none" w:sz="0" w:space="0" w:color="auto"/>
          </w:divBdr>
        </w:div>
        <w:div w:id="966542143">
          <w:marLeft w:val="480"/>
          <w:marRight w:val="0"/>
          <w:marTop w:val="0"/>
          <w:marBottom w:val="0"/>
          <w:divBdr>
            <w:top w:val="none" w:sz="0" w:space="0" w:color="auto"/>
            <w:left w:val="none" w:sz="0" w:space="0" w:color="auto"/>
            <w:bottom w:val="none" w:sz="0" w:space="0" w:color="auto"/>
            <w:right w:val="none" w:sz="0" w:space="0" w:color="auto"/>
          </w:divBdr>
        </w:div>
        <w:div w:id="1376851392">
          <w:marLeft w:val="480"/>
          <w:marRight w:val="0"/>
          <w:marTop w:val="0"/>
          <w:marBottom w:val="0"/>
          <w:divBdr>
            <w:top w:val="none" w:sz="0" w:space="0" w:color="auto"/>
            <w:left w:val="none" w:sz="0" w:space="0" w:color="auto"/>
            <w:bottom w:val="none" w:sz="0" w:space="0" w:color="auto"/>
            <w:right w:val="none" w:sz="0" w:space="0" w:color="auto"/>
          </w:divBdr>
        </w:div>
        <w:div w:id="1803383121">
          <w:marLeft w:val="480"/>
          <w:marRight w:val="0"/>
          <w:marTop w:val="0"/>
          <w:marBottom w:val="0"/>
          <w:divBdr>
            <w:top w:val="none" w:sz="0" w:space="0" w:color="auto"/>
            <w:left w:val="none" w:sz="0" w:space="0" w:color="auto"/>
            <w:bottom w:val="none" w:sz="0" w:space="0" w:color="auto"/>
            <w:right w:val="none" w:sz="0" w:space="0" w:color="auto"/>
          </w:divBdr>
        </w:div>
      </w:divsChild>
    </w:div>
    <w:div w:id="1551381461">
      <w:bodyDiv w:val="1"/>
      <w:marLeft w:val="0"/>
      <w:marRight w:val="0"/>
      <w:marTop w:val="0"/>
      <w:marBottom w:val="0"/>
      <w:divBdr>
        <w:top w:val="none" w:sz="0" w:space="0" w:color="auto"/>
        <w:left w:val="none" w:sz="0" w:space="0" w:color="auto"/>
        <w:bottom w:val="none" w:sz="0" w:space="0" w:color="auto"/>
        <w:right w:val="none" w:sz="0" w:space="0" w:color="auto"/>
      </w:divBdr>
      <w:divsChild>
        <w:div w:id="241373949">
          <w:marLeft w:val="640"/>
          <w:marRight w:val="0"/>
          <w:marTop w:val="0"/>
          <w:marBottom w:val="0"/>
          <w:divBdr>
            <w:top w:val="none" w:sz="0" w:space="0" w:color="auto"/>
            <w:left w:val="none" w:sz="0" w:space="0" w:color="auto"/>
            <w:bottom w:val="none" w:sz="0" w:space="0" w:color="auto"/>
            <w:right w:val="none" w:sz="0" w:space="0" w:color="auto"/>
          </w:divBdr>
        </w:div>
        <w:div w:id="1910771974">
          <w:marLeft w:val="640"/>
          <w:marRight w:val="0"/>
          <w:marTop w:val="0"/>
          <w:marBottom w:val="0"/>
          <w:divBdr>
            <w:top w:val="none" w:sz="0" w:space="0" w:color="auto"/>
            <w:left w:val="none" w:sz="0" w:space="0" w:color="auto"/>
            <w:bottom w:val="none" w:sz="0" w:space="0" w:color="auto"/>
            <w:right w:val="none" w:sz="0" w:space="0" w:color="auto"/>
          </w:divBdr>
        </w:div>
        <w:div w:id="565844925">
          <w:marLeft w:val="640"/>
          <w:marRight w:val="0"/>
          <w:marTop w:val="0"/>
          <w:marBottom w:val="0"/>
          <w:divBdr>
            <w:top w:val="none" w:sz="0" w:space="0" w:color="auto"/>
            <w:left w:val="none" w:sz="0" w:space="0" w:color="auto"/>
            <w:bottom w:val="none" w:sz="0" w:space="0" w:color="auto"/>
            <w:right w:val="none" w:sz="0" w:space="0" w:color="auto"/>
          </w:divBdr>
        </w:div>
        <w:div w:id="631718301">
          <w:marLeft w:val="640"/>
          <w:marRight w:val="0"/>
          <w:marTop w:val="0"/>
          <w:marBottom w:val="0"/>
          <w:divBdr>
            <w:top w:val="none" w:sz="0" w:space="0" w:color="auto"/>
            <w:left w:val="none" w:sz="0" w:space="0" w:color="auto"/>
            <w:bottom w:val="none" w:sz="0" w:space="0" w:color="auto"/>
            <w:right w:val="none" w:sz="0" w:space="0" w:color="auto"/>
          </w:divBdr>
        </w:div>
        <w:div w:id="1253590333">
          <w:marLeft w:val="640"/>
          <w:marRight w:val="0"/>
          <w:marTop w:val="0"/>
          <w:marBottom w:val="0"/>
          <w:divBdr>
            <w:top w:val="none" w:sz="0" w:space="0" w:color="auto"/>
            <w:left w:val="none" w:sz="0" w:space="0" w:color="auto"/>
            <w:bottom w:val="none" w:sz="0" w:space="0" w:color="auto"/>
            <w:right w:val="none" w:sz="0" w:space="0" w:color="auto"/>
          </w:divBdr>
        </w:div>
        <w:div w:id="1473667776">
          <w:marLeft w:val="640"/>
          <w:marRight w:val="0"/>
          <w:marTop w:val="0"/>
          <w:marBottom w:val="0"/>
          <w:divBdr>
            <w:top w:val="none" w:sz="0" w:space="0" w:color="auto"/>
            <w:left w:val="none" w:sz="0" w:space="0" w:color="auto"/>
            <w:bottom w:val="none" w:sz="0" w:space="0" w:color="auto"/>
            <w:right w:val="none" w:sz="0" w:space="0" w:color="auto"/>
          </w:divBdr>
        </w:div>
        <w:div w:id="2064794824">
          <w:marLeft w:val="640"/>
          <w:marRight w:val="0"/>
          <w:marTop w:val="0"/>
          <w:marBottom w:val="0"/>
          <w:divBdr>
            <w:top w:val="none" w:sz="0" w:space="0" w:color="auto"/>
            <w:left w:val="none" w:sz="0" w:space="0" w:color="auto"/>
            <w:bottom w:val="none" w:sz="0" w:space="0" w:color="auto"/>
            <w:right w:val="none" w:sz="0" w:space="0" w:color="auto"/>
          </w:divBdr>
        </w:div>
        <w:div w:id="1055814247">
          <w:marLeft w:val="640"/>
          <w:marRight w:val="0"/>
          <w:marTop w:val="0"/>
          <w:marBottom w:val="0"/>
          <w:divBdr>
            <w:top w:val="none" w:sz="0" w:space="0" w:color="auto"/>
            <w:left w:val="none" w:sz="0" w:space="0" w:color="auto"/>
            <w:bottom w:val="none" w:sz="0" w:space="0" w:color="auto"/>
            <w:right w:val="none" w:sz="0" w:space="0" w:color="auto"/>
          </w:divBdr>
        </w:div>
        <w:div w:id="2066299104">
          <w:marLeft w:val="640"/>
          <w:marRight w:val="0"/>
          <w:marTop w:val="0"/>
          <w:marBottom w:val="0"/>
          <w:divBdr>
            <w:top w:val="none" w:sz="0" w:space="0" w:color="auto"/>
            <w:left w:val="none" w:sz="0" w:space="0" w:color="auto"/>
            <w:bottom w:val="none" w:sz="0" w:space="0" w:color="auto"/>
            <w:right w:val="none" w:sz="0" w:space="0" w:color="auto"/>
          </w:divBdr>
        </w:div>
        <w:div w:id="336158121">
          <w:marLeft w:val="640"/>
          <w:marRight w:val="0"/>
          <w:marTop w:val="0"/>
          <w:marBottom w:val="0"/>
          <w:divBdr>
            <w:top w:val="none" w:sz="0" w:space="0" w:color="auto"/>
            <w:left w:val="none" w:sz="0" w:space="0" w:color="auto"/>
            <w:bottom w:val="none" w:sz="0" w:space="0" w:color="auto"/>
            <w:right w:val="none" w:sz="0" w:space="0" w:color="auto"/>
          </w:divBdr>
        </w:div>
        <w:div w:id="1319920585">
          <w:marLeft w:val="640"/>
          <w:marRight w:val="0"/>
          <w:marTop w:val="0"/>
          <w:marBottom w:val="0"/>
          <w:divBdr>
            <w:top w:val="none" w:sz="0" w:space="0" w:color="auto"/>
            <w:left w:val="none" w:sz="0" w:space="0" w:color="auto"/>
            <w:bottom w:val="none" w:sz="0" w:space="0" w:color="auto"/>
            <w:right w:val="none" w:sz="0" w:space="0" w:color="auto"/>
          </w:divBdr>
        </w:div>
        <w:div w:id="1050959103">
          <w:marLeft w:val="640"/>
          <w:marRight w:val="0"/>
          <w:marTop w:val="0"/>
          <w:marBottom w:val="0"/>
          <w:divBdr>
            <w:top w:val="none" w:sz="0" w:space="0" w:color="auto"/>
            <w:left w:val="none" w:sz="0" w:space="0" w:color="auto"/>
            <w:bottom w:val="none" w:sz="0" w:space="0" w:color="auto"/>
            <w:right w:val="none" w:sz="0" w:space="0" w:color="auto"/>
          </w:divBdr>
        </w:div>
        <w:div w:id="995649133">
          <w:marLeft w:val="640"/>
          <w:marRight w:val="0"/>
          <w:marTop w:val="0"/>
          <w:marBottom w:val="0"/>
          <w:divBdr>
            <w:top w:val="none" w:sz="0" w:space="0" w:color="auto"/>
            <w:left w:val="none" w:sz="0" w:space="0" w:color="auto"/>
            <w:bottom w:val="none" w:sz="0" w:space="0" w:color="auto"/>
            <w:right w:val="none" w:sz="0" w:space="0" w:color="auto"/>
          </w:divBdr>
        </w:div>
        <w:div w:id="113837340">
          <w:marLeft w:val="640"/>
          <w:marRight w:val="0"/>
          <w:marTop w:val="0"/>
          <w:marBottom w:val="0"/>
          <w:divBdr>
            <w:top w:val="none" w:sz="0" w:space="0" w:color="auto"/>
            <w:left w:val="none" w:sz="0" w:space="0" w:color="auto"/>
            <w:bottom w:val="none" w:sz="0" w:space="0" w:color="auto"/>
            <w:right w:val="none" w:sz="0" w:space="0" w:color="auto"/>
          </w:divBdr>
        </w:div>
        <w:div w:id="383599023">
          <w:marLeft w:val="640"/>
          <w:marRight w:val="0"/>
          <w:marTop w:val="0"/>
          <w:marBottom w:val="0"/>
          <w:divBdr>
            <w:top w:val="none" w:sz="0" w:space="0" w:color="auto"/>
            <w:left w:val="none" w:sz="0" w:space="0" w:color="auto"/>
            <w:bottom w:val="none" w:sz="0" w:space="0" w:color="auto"/>
            <w:right w:val="none" w:sz="0" w:space="0" w:color="auto"/>
          </w:divBdr>
        </w:div>
        <w:div w:id="30694801">
          <w:marLeft w:val="640"/>
          <w:marRight w:val="0"/>
          <w:marTop w:val="0"/>
          <w:marBottom w:val="0"/>
          <w:divBdr>
            <w:top w:val="none" w:sz="0" w:space="0" w:color="auto"/>
            <w:left w:val="none" w:sz="0" w:space="0" w:color="auto"/>
            <w:bottom w:val="none" w:sz="0" w:space="0" w:color="auto"/>
            <w:right w:val="none" w:sz="0" w:space="0" w:color="auto"/>
          </w:divBdr>
        </w:div>
        <w:div w:id="497572573">
          <w:marLeft w:val="640"/>
          <w:marRight w:val="0"/>
          <w:marTop w:val="0"/>
          <w:marBottom w:val="0"/>
          <w:divBdr>
            <w:top w:val="none" w:sz="0" w:space="0" w:color="auto"/>
            <w:left w:val="none" w:sz="0" w:space="0" w:color="auto"/>
            <w:bottom w:val="none" w:sz="0" w:space="0" w:color="auto"/>
            <w:right w:val="none" w:sz="0" w:space="0" w:color="auto"/>
          </w:divBdr>
        </w:div>
        <w:div w:id="1920021357">
          <w:marLeft w:val="640"/>
          <w:marRight w:val="0"/>
          <w:marTop w:val="0"/>
          <w:marBottom w:val="0"/>
          <w:divBdr>
            <w:top w:val="none" w:sz="0" w:space="0" w:color="auto"/>
            <w:left w:val="none" w:sz="0" w:space="0" w:color="auto"/>
            <w:bottom w:val="none" w:sz="0" w:space="0" w:color="auto"/>
            <w:right w:val="none" w:sz="0" w:space="0" w:color="auto"/>
          </w:divBdr>
        </w:div>
        <w:div w:id="2041662587">
          <w:marLeft w:val="640"/>
          <w:marRight w:val="0"/>
          <w:marTop w:val="0"/>
          <w:marBottom w:val="0"/>
          <w:divBdr>
            <w:top w:val="none" w:sz="0" w:space="0" w:color="auto"/>
            <w:left w:val="none" w:sz="0" w:space="0" w:color="auto"/>
            <w:bottom w:val="none" w:sz="0" w:space="0" w:color="auto"/>
            <w:right w:val="none" w:sz="0" w:space="0" w:color="auto"/>
          </w:divBdr>
        </w:div>
        <w:div w:id="621497107">
          <w:marLeft w:val="640"/>
          <w:marRight w:val="0"/>
          <w:marTop w:val="0"/>
          <w:marBottom w:val="0"/>
          <w:divBdr>
            <w:top w:val="none" w:sz="0" w:space="0" w:color="auto"/>
            <w:left w:val="none" w:sz="0" w:space="0" w:color="auto"/>
            <w:bottom w:val="none" w:sz="0" w:space="0" w:color="auto"/>
            <w:right w:val="none" w:sz="0" w:space="0" w:color="auto"/>
          </w:divBdr>
        </w:div>
        <w:div w:id="847136196">
          <w:marLeft w:val="640"/>
          <w:marRight w:val="0"/>
          <w:marTop w:val="0"/>
          <w:marBottom w:val="0"/>
          <w:divBdr>
            <w:top w:val="none" w:sz="0" w:space="0" w:color="auto"/>
            <w:left w:val="none" w:sz="0" w:space="0" w:color="auto"/>
            <w:bottom w:val="none" w:sz="0" w:space="0" w:color="auto"/>
            <w:right w:val="none" w:sz="0" w:space="0" w:color="auto"/>
          </w:divBdr>
        </w:div>
        <w:div w:id="2103446890">
          <w:marLeft w:val="640"/>
          <w:marRight w:val="0"/>
          <w:marTop w:val="0"/>
          <w:marBottom w:val="0"/>
          <w:divBdr>
            <w:top w:val="none" w:sz="0" w:space="0" w:color="auto"/>
            <w:left w:val="none" w:sz="0" w:space="0" w:color="auto"/>
            <w:bottom w:val="none" w:sz="0" w:space="0" w:color="auto"/>
            <w:right w:val="none" w:sz="0" w:space="0" w:color="auto"/>
          </w:divBdr>
        </w:div>
        <w:div w:id="814028601">
          <w:marLeft w:val="640"/>
          <w:marRight w:val="0"/>
          <w:marTop w:val="0"/>
          <w:marBottom w:val="0"/>
          <w:divBdr>
            <w:top w:val="none" w:sz="0" w:space="0" w:color="auto"/>
            <w:left w:val="none" w:sz="0" w:space="0" w:color="auto"/>
            <w:bottom w:val="none" w:sz="0" w:space="0" w:color="auto"/>
            <w:right w:val="none" w:sz="0" w:space="0" w:color="auto"/>
          </w:divBdr>
        </w:div>
        <w:div w:id="1940328657">
          <w:marLeft w:val="640"/>
          <w:marRight w:val="0"/>
          <w:marTop w:val="0"/>
          <w:marBottom w:val="0"/>
          <w:divBdr>
            <w:top w:val="none" w:sz="0" w:space="0" w:color="auto"/>
            <w:left w:val="none" w:sz="0" w:space="0" w:color="auto"/>
            <w:bottom w:val="none" w:sz="0" w:space="0" w:color="auto"/>
            <w:right w:val="none" w:sz="0" w:space="0" w:color="auto"/>
          </w:divBdr>
        </w:div>
        <w:div w:id="555242319">
          <w:marLeft w:val="640"/>
          <w:marRight w:val="0"/>
          <w:marTop w:val="0"/>
          <w:marBottom w:val="0"/>
          <w:divBdr>
            <w:top w:val="none" w:sz="0" w:space="0" w:color="auto"/>
            <w:left w:val="none" w:sz="0" w:space="0" w:color="auto"/>
            <w:bottom w:val="none" w:sz="0" w:space="0" w:color="auto"/>
            <w:right w:val="none" w:sz="0" w:space="0" w:color="auto"/>
          </w:divBdr>
        </w:div>
        <w:div w:id="230820913">
          <w:marLeft w:val="640"/>
          <w:marRight w:val="0"/>
          <w:marTop w:val="0"/>
          <w:marBottom w:val="0"/>
          <w:divBdr>
            <w:top w:val="none" w:sz="0" w:space="0" w:color="auto"/>
            <w:left w:val="none" w:sz="0" w:space="0" w:color="auto"/>
            <w:bottom w:val="none" w:sz="0" w:space="0" w:color="auto"/>
            <w:right w:val="none" w:sz="0" w:space="0" w:color="auto"/>
          </w:divBdr>
        </w:div>
        <w:div w:id="756055739">
          <w:marLeft w:val="640"/>
          <w:marRight w:val="0"/>
          <w:marTop w:val="0"/>
          <w:marBottom w:val="0"/>
          <w:divBdr>
            <w:top w:val="none" w:sz="0" w:space="0" w:color="auto"/>
            <w:left w:val="none" w:sz="0" w:space="0" w:color="auto"/>
            <w:bottom w:val="none" w:sz="0" w:space="0" w:color="auto"/>
            <w:right w:val="none" w:sz="0" w:space="0" w:color="auto"/>
          </w:divBdr>
        </w:div>
        <w:div w:id="103891710">
          <w:marLeft w:val="640"/>
          <w:marRight w:val="0"/>
          <w:marTop w:val="0"/>
          <w:marBottom w:val="0"/>
          <w:divBdr>
            <w:top w:val="none" w:sz="0" w:space="0" w:color="auto"/>
            <w:left w:val="none" w:sz="0" w:space="0" w:color="auto"/>
            <w:bottom w:val="none" w:sz="0" w:space="0" w:color="auto"/>
            <w:right w:val="none" w:sz="0" w:space="0" w:color="auto"/>
          </w:divBdr>
        </w:div>
        <w:div w:id="529998404">
          <w:marLeft w:val="640"/>
          <w:marRight w:val="0"/>
          <w:marTop w:val="0"/>
          <w:marBottom w:val="0"/>
          <w:divBdr>
            <w:top w:val="none" w:sz="0" w:space="0" w:color="auto"/>
            <w:left w:val="none" w:sz="0" w:space="0" w:color="auto"/>
            <w:bottom w:val="none" w:sz="0" w:space="0" w:color="auto"/>
            <w:right w:val="none" w:sz="0" w:space="0" w:color="auto"/>
          </w:divBdr>
        </w:div>
        <w:div w:id="413432204">
          <w:marLeft w:val="640"/>
          <w:marRight w:val="0"/>
          <w:marTop w:val="0"/>
          <w:marBottom w:val="0"/>
          <w:divBdr>
            <w:top w:val="none" w:sz="0" w:space="0" w:color="auto"/>
            <w:left w:val="none" w:sz="0" w:space="0" w:color="auto"/>
            <w:bottom w:val="none" w:sz="0" w:space="0" w:color="auto"/>
            <w:right w:val="none" w:sz="0" w:space="0" w:color="auto"/>
          </w:divBdr>
        </w:div>
        <w:div w:id="538931242">
          <w:marLeft w:val="640"/>
          <w:marRight w:val="0"/>
          <w:marTop w:val="0"/>
          <w:marBottom w:val="0"/>
          <w:divBdr>
            <w:top w:val="none" w:sz="0" w:space="0" w:color="auto"/>
            <w:left w:val="none" w:sz="0" w:space="0" w:color="auto"/>
            <w:bottom w:val="none" w:sz="0" w:space="0" w:color="auto"/>
            <w:right w:val="none" w:sz="0" w:space="0" w:color="auto"/>
          </w:divBdr>
        </w:div>
        <w:div w:id="451558754">
          <w:marLeft w:val="640"/>
          <w:marRight w:val="0"/>
          <w:marTop w:val="0"/>
          <w:marBottom w:val="0"/>
          <w:divBdr>
            <w:top w:val="none" w:sz="0" w:space="0" w:color="auto"/>
            <w:left w:val="none" w:sz="0" w:space="0" w:color="auto"/>
            <w:bottom w:val="none" w:sz="0" w:space="0" w:color="auto"/>
            <w:right w:val="none" w:sz="0" w:space="0" w:color="auto"/>
          </w:divBdr>
        </w:div>
        <w:div w:id="37821009">
          <w:marLeft w:val="640"/>
          <w:marRight w:val="0"/>
          <w:marTop w:val="0"/>
          <w:marBottom w:val="0"/>
          <w:divBdr>
            <w:top w:val="none" w:sz="0" w:space="0" w:color="auto"/>
            <w:left w:val="none" w:sz="0" w:space="0" w:color="auto"/>
            <w:bottom w:val="none" w:sz="0" w:space="0" w:color="auto"/>
            <w:right w:val="none" w:sz="0" w:space="0" w:color="auto"/>
          </w:divBdr>
        </w:div>
        <w:div w:id="892501433">
          <w:marLeft w:val="640"/>
          <w:marRight w:val="0"/>
          <w:marTop w:val="0"/>
          <w:marBottom w:val="0"/>
          <w:divBdr>
            <w:top w:val="none" w:sz="0" w:space="0" w:color="auto"/>
            <w:left w:val="none" w:sz="0" w:space="0" w:color="auto"/>
            <w:bottom w:val="none" w:sz="0" w:space="0" w:color="auto"/>
            <w:right w:val="none" w:sz="0" w:space="0" w:color="auto"/>
          </w:divBdr>
        </w:div>
        <w:div w:id="1335189546">
          <w:marLeft w:val="640"/>
          <w:marRight w:val="0"/>
          <w:marTop w:val="0"/>
          <w:marBottom w:val="0"/>
          <w:divBdr>
            <w:top w:val="none" w:sz="0" w:space="0" w:color="auto"/>
            <w:left w:val="none" w:sz="0" w:space="0" w:color="auto"/>
            <w:bottom w:val="none" w:sz="0" w:space="0" w:color="auto"/>
            <w:right w:val="none" w:sz="0" w:space="0" w:color="auto"/>
          </w:divBdr>
        </w:div>
        <w:div w:id="1456488236">
          <w:marLeft w:val="640"/>
          <w:marRight w:val="0"/>
          <w:marTop w:val="0"/>
          <w:marBottom w:val="0"/>
          <w:divBdr>
            <w:top w:val="none" w:sz="0" w:space="0" w:color="auto"/>
            <w:left w:val="none" w:sz="0" w:space="0" w:color="auto"/>
            <w:bottom w:val="none" w:sz="0" w:space="0" w:color="auto"/>
            <w:right w:val="none" w:sz="0" w:space="0" w:color="auto"/>
          </w:divBdr>
        </w:div>
        <w:div w:id="384526951">
          <w:marLeft w:val="640"/>
          <w:marRight w:val="0"/>
          <w:marTop w:val="0"/>
          <w:marBottom w:val="0"/>
          <w:divBdr>
            <w:top w:val="none" w:sz="0" w:space="0" w:color="auto"/>
            <w:left w:val="none" w:sz="0" w:space="0" w:color="auto"/>
            <w:bottom w:val="none" w:sz="0" w:space="0" w:color="auto"/>
            <w:right w:val="none" w:sz="0" w:space="0" w:color="auto"/>
          </w:divBdr>
        </w:div>
        <w:div w:id="527136476">
          <w:marLeft w:val="640"/>
          <w:marRight w:val="0"/>
          <w:marTop w:val="0"/>
          <w:marBottom w:val="0"/>
          <w:divBdr>
            <w:top w:val="none" w:sz="0" w:space="0" w:color="auto"/>
            <w:left w:val="none" w:sz="0" w:space="0" w:color="auto"/>
            <w:bottom w:val="none" w:sz="0" w:space="0" w:color="auto"/>
            <w:right w:val="none" w:sz="0" w:space="0" w:color="auto"/>
          </w:divBdr>
        </w:div>
        <w:div w:id="1874420977">
          <w:marLeft w:val="640"/>
          <w:marRight w:val="0"/>
          <w:marTop w:val="0"/>
          <w:marBottom w:val="0"/>
          <w:divBdr>
            <w:top w:val="none" w:sz="0" w:space="0" w:color="auto"/>
            <w:left w:val="none" w:sz="0" w:space="0" w:color="auto"/>
            <w:bottom w:val="none" w:sz="0" w:space="0" w:color="auto"/>
            <w:right w:val="none" w:sz="0" w:space="0" w:color="auto"/>
          </w:divBdr>
        </w:div>
        <w:div w:id="714501501">
          <w:marLeft w:val="640"/>
          <w:marRight w:val="0"/>
          <w:marTop w:val="0"/>
          <w:marBottom w:val="0"/>
          <w:divBdr>
            <w:top w:val="none" w:sz="0" w:space="0" w:color="auto"/>
            <w:left w:val="none" w:sz="0" w:space="0" w:color="auto"/>
            <w:bottom w:val="none" w:sz="0" w:space="0" w:color="auto"/>
            <w:right w:val="none" w:sz="0" w:space="0" w:color="auto"/>
          </w:divBdr>
        </w:div>
        <w:div w:id="1796220078">
          <w:marLeft w:val="640"/>
          <w:marRight w:val="0"/>
          <w:marTop w:val="0"/>
          <w:marBottom w:val="0"/>
          <w:divBdr>
            <w:top w:val="none" w:sz="0" w:space="0" w:color="auto"/>
            <w:left w:val="none" w:sz="0" w:space="0" w:color="auto"/>
            <w:bottom w:val="none" w:sz="0" w:space="0" w:color="auto"/>
            <w:right w:val="none" w:sz="0" w:space="0" w:color="auto"/>
          </w:divBdr>
        </w:div>
        <w:div w:id="942952305">
          <w:marLeft w:val="640"/>
          <w:marRight w:val="0"/>
          <w:marTop w:val="0"/>
          <w:marBottom w:val="0"/>
          <w:divBdr>
            <w:top w:val="none" w:sz="0" w:space="0" w:color="auto"/>
            <w:left w:val="none" w:sz="0" w:space="0" w:color="auto"/>
            <w:bottom w:val="none" w:sz="0" w:space="0" w:color="auto"/>
            <w:right w:val="none" w:sz="0" w:space="0" w:color="auto"/>
          </w:divBdr>
        </w:div>
        <w:div w:id="1033766105">
          <w:marLeft w:val="640"/>
          <w:marRight w:val="0"/>
          <w:marTop w:val="0"/>
          <w:marBottom w:val="0"/>
          <w:divBdr>
            <w:top w:val="none" w:sz="0" w:space="0" w:color="auto"/>
            <w:left w:val="none" w:sz="0" w:space="0" w:color="auto"/>
            <w:bottom w:val="none" w:sz="0" w:space="0" w:color="auto"/>
            <w:right w:val="none" w:sz="0" w:space="0" w:color="auto"/>
          </w:divBdr>
        </w:div>
        <w:div w:id="2100519116">
          <w:marLeft w:val="640"/>
          <w:marRight w:val="0"/>
          <w:marTop w:val="0"/>
          <w:marBottom w:val="0"/>
          <w:divBdr>
            <w:top w:val="none" w:sz="0" w:space="0" w:color="auto"/>
            <w:left w:val="none" w:sz="0" w:space="0" w:color="auto"/>
            <w:bottom w:val="none" w:sz="0" w:space="0" w:color="auto"/>
            <w:right w:val="none" w:sz="0" w:space="0" w:color="auto"/>
          </w:divBdr>
        </w:div>
        <w:div w:id="341976867">
          <w:marLeft w:val="640"/>
          <w:marRight w:val="0"/>
          <w:marTop w:val="0"/>
          <w:marBottom w:val="0"/>
          <w:divBdr>
            <w:top w:val="none" w:sz="0" w:space="0" w:color="auto"/>
            <w:left w:val="none" w:sz="0" w:space="0" w:color="auto"/>
            <w:bottom w:val="none" w:sz="0" w:space="0" w:color="auto"/>
            <w:right w:val="none" w:sz="0" w:space="0" w:color="auto"/>
          </w:divBdr>
        </w:div>
        <w:div w:id="173882879">
          <w:marLeft w:val="640"/>
          <w:marRight w:val="0"/>
          <w:marTop w:val="0"/>
          <w:marBottom w:val="0"/>
          <w:divBdr>
            <w:top w:val="none" w:sz="0" w:space="0" w:color="auto"/>
            <w:left w:val="none" w:sz="0" w:space="0" w:color="auto"/>
            <w:bottom w:val="none" w:sz="0" w:space="0" w:color="auto"/>
            <w:right w:val="none" w:sz="0" w:space="0" w:color="auto"/>
          </w:divBdr>
        </w:div>
        <w:div w:id="65031694">
          <w:marLeft w:val="640"/>
          <w:marRight w:val="0"/>
          <w:marTop w:val="0"/>
          <w:marBottom w:val="0"/>
          <w:divBdr>
            <w:top w:val="none" w:sz="0" w:space="0" w:color="auto"/>
            <w:left w:val="none" w:sz="0" w:space="0" w:color="auto"/>
            <w:bottom w:val="none" w:sz="0" w:space="0" w:color="auto"/>
            <w:right w:val="none" w:sz="0" w:space="0" w:color="auto"/>
          </w:divBdr>
        </w:div>
        <w:div w:id="230383479">
          <w:marLeft w:val="640"/>
          <w:marRight w:val="0"/>
          <w:marTop w:val="0"/>
          <w:marBottom w:val="0"/>
          <w:divBdr>
            <w:top w:val="none" w:sz="0" w:space="0" w:color="auto"/>
            <w:left w:val="none" w:sz="0" w:space="0" w:color="auto"/>
            <w:bottom w:val="none" w:sz="0" w:space="0" w:color="auto"/>
            <w:right w:val="none" w:sz="0" w:space="0" w:color="auto"/>
          </w:divBdr>
        </w:div>
        <w:div w:id="237446235">
          <w:marLeft w:val="640"/>
          <w:marRight w:val="0"/>
          <w:marTop w:val="0"/>
          <w:marBottom w:val="0"/>
          <w:divBdr>
            <w:top w:val="none" w:sz="0" w:space="0" w:color="auto"/>
            <w:left w:val="none" w:sz="0" w:space="0" w:color="auto"/>
            <w:bottom w:val="none" w:sz="0" w:space="0" w:color="auto"/>
            <w:right w:val="none" w:sz="0" w:space="0" w:color="auto"/>
          </w:divBdr>
        </w:div>
      </w:divsChild>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581332279">
      <w:bodyDiv w:val="1"/>
      <w:marLeft w:val="0"/>
      <w:marRight w:val="0"/>
      <w:marTop w:val="0"/>
      <w:marBottom w:val="0"/>
      <w:divBdr>
        <w:top w:val="none" w:sz="0" w:space="0" w:color="auto"/>
        <w:left w:val="none" w:sz="0" w:space="0" w:color="auto"/>
        <w:bottom w:val="none" w:sz="0" w:space="0" w:color="auto"/>
        <w:right w:val="none" w:sz="0" w:space="0" w:color="auto"/>
      </w:divBdr>
      <w:divsChild>
        <w:div w:id="392001457">
          <w:marLeft w:val="640"/>
          <w:marRight w:val="0"/>
          <w:marTop w:val="0"/>
          <w:marBottom w:val="0"/>
          <w:divBdr>
            <w:top w:val="none" w:sz="0" w:space="0" w:color="auto"/>
            <w:left w:val="none" w:sz="0" w:space="0" w:color="auto"/>
            <w:bottom w:val="none" w:sz="0" w:space="0" w:color="auto"/>
            <w:right w:val="none" w:sz="0" w:space="0" w:color="auto"/>
          </w:divBdr>
        </w:div>
        <w:div w:id="2143957798">
          <w:marLeft w:val="640"/>
          <w:marRight w:val="0"/>
          <w:marTop w:val="0"/>
          <w:marBottom w:val="0"/>
          <w:divBdr>
            <w:top w:val="none" w:sz="0" w:space="0" w:color="auto"/>
            <w:left w:val="none" w:sz="0" w:space="0" w:color="auto"/>
            <w:bottom w:val="none" w:sz="0" w:space="0" w:color="auto"/>
            <w:right w:val="none" w:sz="0" w:space="0" w:color="auto"/>
          </w:divBdr>
        </w:div>
        <w:div w:id="1156915929">
          <w:marLeft w:val="640"/>
          <w:marRight w:val="0"/>
          <w:marTop w:val="0"/>
          <w:marBottom w:val="0"/>
          <w:divBdr>
            <w:top w:val="none" w:sz="0" w:space="0" w:color="auto"/>
            <w:left w:val="none" w:sz="0" w:space="0" w:color="auto"/>
            <w:bottom w:val="none" w:sz="0" w:space="0" w:color="auto"/>
            <w:right w:val="none" w:sz="0" w:space="0" w:color="auto"/>
          </w:divBdr>
        </w:div>
        <w:div w:id="66999402">
          <w:marLeft w:val="640"/>
          <w:marRight w:val="0"/>
          <w:marTop w:val="0"/>
          <w:marBottom w:val="0"/>
          <w:divBdr>
            <w:top w:val="none" w:sz="0" w:space="0" w:color="auto"/>
            <w:left w:val="none" w:sz="0" w:space="0" w:color="auto"/>
            <w:bottom w:val="none" w:sz="0" w:space="0" w:color="auto"/>
            <w:right w:val="none" w:sz="0" w:space="0" w:color="auto"/>
          </w:divBdr>
        </w:div>
        <w:div w:id="1963224526">
          <w:marLeft w:val="640"/>
          <w:marRight w:val="0"/>
          <w:marTop w:val="0"/>
          <w:marBottom w:val="0"/>
          <w:divBdr>
            <w:top w:val="none" w:sz="0" w:space="0" w:color="auto"/>
            <w:left w:val="none" w:sz="0" w:space="0" w:color="auto"/>
            <w:bottom w:val="none" w:sz="0" w:space="0" w:color="auto"/>
            <w:right w:val="none" w:sz="0" w:space="0" w:color="auto"/>
          </w:divBdr>
        </w:div>
        <w:div w:id="799998315">
          <w:marLeft w:val="640"/>
          <w:marRight w:val="0"/>
          <w:marTop w:val="0"/>
          <w:marBottom w:val="0"/>
          <w:divBdr>
            <w:top w:val="none" w:sz="0" w:space="0" w:color="auto"/>
            <w:left w:val="none" w:sz="0" w:space="0" w:color="auto"/>
            <w:bottom w:val="none" w:sz="0" w:space="0" w:color="auto"/>
            <w:right w:val="none" w:sz="0" w:space="0" w:color="auto"/>
          </w:divBdr>
        </w:div>
        <w:div w:id="1786580277">
          <w:marLeft w:val="640"/>
          <w:marRight w:val="0"/>
          <w:marTop w:val="0"/>
          <w:marBottom w:val="0"/>
          <w:divBdr>
            <w:top w:val="none" w:sz="0" w:space="0" w:color="auto"/>
            <w:left w:val="none" w:sz="0" w:space="0" w:color="auto"/>
            <w:bottom w:val="none" w:sz="0" w:space="0" w:color="auto"/>
            <w:right w:val="none" w:sz="0" w:space="0" w:color="auto"/>
          </w:divBdr>
        </w:div>
        <w:div w:id="1005596625">
          <w:marLeft w:val="640"/>
          <w:marRight w:val="0"/>
          <w:marTop w:val="0"/>
          <w:marBottom w:val="0"/>
          <w:divBdr>
            <w:top w:val="none" w:sz="0" w:space="0" w:color="auto"/>
            <w:left w:val="none" w:sz="0" w:space="0" w:color="auto"/>
            <w:bottom w:val="none" w:sz="0" w:space="0" w:color="auto"/>
            <w:right w:val="none" w:sz="0" w:space="0" w:color="auto"/>
          </w:divBdr>
        </w:div>
        <w:div w:id="130908110">
          <w:marLeft w:val="640"/>
          <w:marRight w:val="0"/>
          <w:marTop w:val="0"/>
          <w:marBottom w:val="0"/>
          <w:divBdr>
            <w:top w:val="none" w:sz="0" w:space="0" w:color="auto"/>
            <w:left w:val="none" w:sz="0" w:space="0" w:color="auto"/>
            <w:bottom w:val="none" w:sz="0" w:space="0" w:color="auto"/>
            <w:right w:val="none" w:sz="0" w:space="0" w:color="auto"/>
          </w:divBdr>
        </w:div>
        <w:div w:id="772239426">
          <w:marLeft w:val="640"/>
          <w:marRight w:val="0"/>
          <w:marTop w:val="0"/>
          <w:marBottom w:val="0"/>
          <w:divBdr>
            <w:top w:val="none" w:sz="0" w:space="0" w:color="auto"/>
            <w:left w:val="none" w:sz="0" w:space="0" w:color="auto"/>
            <w:bottom w:val="none" w:sz="0" w:space="0" w:color="auto"/>
            <w:right w:val="none" w:sz="0" w:space="0" w:color="auto"/>
          </w:divBdr>
        </w:div>
        <w:div w:id="1018044015">
          <w:marLeft w:val="640"/>
          <w:marRight w:val="0"/>
          <w:marTop w:val="0"/>
          <w:marBottom w:val="0"/>
          <w:divBdr>
            <w:top w:val="none" w:sz="0" w:space="0" w:color="auto"/>
            <w:left w:val="none" w:sz="0" w:space="0" w:color="auto"/>
            <w:bottom w:val="none" w:sz="0" w:space="0" w:color="auto"/>
            <w:right w:val="none" w:sz="0" w:space="0" w:color="auto"/>
          </w:divBdr>
        </w:div>
        <w:div w:id="597904899">
          <w:marLeft w:val="640"/>
          <w:marRight w:val="0"/>
          <w:marTop w:val="0"/>
          <w:marBottom w:val="0"/>
          <w:divBdr>
            <w:top w:val="none" w:sz="0" w:space="0" w:color="auto"/>
            <w:left w:val="none" w:sz="0" w:space="0" w:color="auto"/>
            <w:bottom w:val="none" w:sz="0" w:space="0" w:color="auto"/>
            <w:right w:val="none" w:sz="0" w:space="0" w:color="auto"/>
          </w:divBdr>
        </w:div>
        <w:div w:id="1958487109">
          <w:marLeft w:val="640"/>
          <w:marRight w:val="0"/>
          <w:marTop w:val="0"/>
          <w:marBottom w:val="0"/>
          <w:divBdr>
            <w:top w:val="none" w:sz="0" w:space="0" w:color="auto"/>
            <w:left w:val="none" w:sz="0" w:space="0" w:color="auto"/>
            <w:bottom w:val="none" w:sz="0" w:space="0" w:color="auto"/>
            <w:right w:val="none" w:sz="0" w:space="0" w:color="auto"/>
          </w:divBdr>
        </w:div>
        <w:div w:id="37513536">
          <w:marLeft w:val="640"/>
          <w:marRight w:val="0"/>
          <w:marTop w:val="0"/>
          <w:marBottom w:val="0"/>
          <w:divBdr>
            <w:top w:val="none" w:sz="0" w:space="0" w:color="auto"/>
            <w:left w:val="none" w:sz="0" w:space="0" w:color="auto"/>
            <w:bottom w:val="none" w:sz="0" w:space="0" w:color="auto"/>
            <w:right w:val="none" w:sz="0" w:space="0" w:color="auto"/>
          </w:divBdr>
        </w:div>
        <w:div w:id="1943537733">
          <w:marLeft w:val="640"/>
          <w:marRight w:val="0"/>
          <w:marTop w:val="0"/>
          <w:marBottom w:val="0"/>
          <w:divBdr>
            <w:top w:val="none" w:sz="0" w:space="0" w:color="auto"/>
            <w:left w:val="none" w:sz="0" w:space="0" w:color="auto"/>
            <w:bottom w:val="none" w:sz="0" w:space="0" w:color="auto"/>
            <w:right w:val="none" w:sz="0" w:space="0" w:color="auto"/>
          </w:divBdr>
        </w:div>
        <w:div w:id="1432627223">
          <w:marLeft w:val="640"/>
          <w:marRight w:val="0"/>
          <w:marTop w:val="0"/>
          <w:marBottom w:val="0"/>
          <w:divBdr>
            <w:top w:val="none" w:sz="0" w:space="0" w:color="auto"/>
            <w:left w:val="none" w:sz="0" w:space="0" w:color="auto"/>
            <w:bottom w:val="none" w:sz="0" w:space="0" w:color="auto"/>
            <w:right w:val="none" w:sz="0" w:space="0" w:color="auto"/>
          </w:divBdr>
        </w:div>
        <w:div w:id="308025202">
          <w:marLeft w:val="640"/>
          <w:marRight w:val="0"/>
          <w:marTop w:val="0"/>
          <w:marBottom w:val="0"/>
          <w:divBdr>
            <w:top w:val="none" w:sz="0" w:space="0" w:color="auto"/>
            <w:left w:val="none" w:sz="0" w:space="0" w:color="auto"/>
            <w:bottom w:val="none" w:sz="0" w:space="0" w:color="auto"/>
            <w:right w:val="none" w:sz="0" w:space="0" w:color="auto"/>
          </w:divBdr>
        </w:div>
        <w:div w:id="60950350">
          <w:marLeft w:val="640"/>
          <w:marRight w:val="0"/>
          <w:marTop w:val="0"/>
          <w:marBottom w:val="0"/>
          <w:divBdr>
            <w:top w:val="none" w:sz="0" w:space="0" w:color="auto"/>
            <w:left w:val="none" w:sz="0" w:space="0" w:color="auto"/>
            <w:bottom w:val="none" w:sz="0" w:space="0" w:color="auto"/>
            <w:right w:val="none" w:sz="0" w:space="0" w:color="auto"/>
          </w:divBdr>
        </w:div>
        <w:div w:id="860819115">
          <w:marLeft w:val="640"/>
          <w:marRight w:val="0"/>
          <w:marTop w:val="0"/>
          <w:marBottom w:val="0"/>
          <w:divBdr>
            <w:top w:val="none" w:sz="0" w:space="0" w:color="auto"/>
            <w:left w:val="none" w:sz="0" w:space="0" w:color="auto"/>
            <w:bottom w:val="none" w:sz="0" w:space="0" w:color="auto"/>
            <w:right w:val="none" w:sz="0" w:space="0" w:color="auto"/>
          </w:divBdr>
        </w:div>
        <w:div w:id="920797636">
          <w:marLeft w:val="640"/>
          <w:marRight w:val="0"/>
          <w:marTop w:val="0"/>
          <w:marBottom w:val="0"/>
          <w:divBdr>
            <w:top w:val="none" w:sz="0" w:space="0" w:color="auto"/>
            <w:left w:val="none" w:sz="0" w:space="0" w:color="auto"/>
            <w:bottom w:val="none" w:sz="0" w:space="0" w:color="auto"/>
            <w:right w:val="none" w:sz="0" w:space="0" w:color="auto"/>
          </w:divBdr>
        </w:div>
        <w:div w:id="161093932">
          <w:marLeft w:val="640"/>
          <w:marRight w:val="0"/>
          <w:marTop w:val="0"/>
          <w:marBottom w:val="0"/>
          <w:divBdr>
            <w:top w:val="none" w:sz="0" w:space="0" w:color="auto"/>
            <w:left w:val="none" w:sz="0" w:space="0" w:color="auto"/>
            <w:bottom w:val="none" w:sz="0" w:space="0" w:color="auto"/>
            <w:right w:val="none" w:sz="0" w:space="0" w:color="auto"/>
          </w:divBdr>
        </w:div>
        <w:div w:id="1236814457">
          <w:marLeft w:val="640"/>
          <w:marRight w:val="0"/>
          <w:marTop w:val="0"/>
          <w:marBottom w:val="0"/>
          <w:divBdr>
            <w:top w:val="none" w:sz="0" w:space="0" w:color="auto"/>
            <w:left w:val="none" w:sz="0" w:space="0" w:color="auto"/>
            <w:bottom w:val="none" w:sz="0" w:space="0" w:color="auto"/>
            <w:right w:val="none" w:sz="0" w:space="0" w:color="auto"/>
          </w:divBdr>
        </w:div>
        <w:div w:id="615521628">
          <w:marLeft w:val="640"/>
          <w:marRight w:val="0"/>
          <w:marTop w:val="0"/>
          <w:marBottom w:val="0"/>
          <w:divBdr>
            <w:top w:val="none" w:sz="0" w:space="0" w:color="auto"/>
            <w:left w:val="none" w:sz="0" w:space="0" w:color="auto"/>
            <w:bottom w:val="none" w:sz="0" w:space="0" w:color="auto"/>
            <w:right w:val="none" w:sz="0" w:space="0" w:color="auto"/>
          </w:divBdr>
        </w:div>
        <w:div w:id="1591502676">
          <w:marLeft w:val="640"/>
          <w:marRight w:val="0"/>
          <w:marTop w:val="0"/>
          <w:marBottom w:val="0"/>
          <w:divBdr>
            <w:top w:val="none" w:sz="0" w:space="0" w:color="auto"/>
            <w:left w:val="none" w:sz="0" w:space="0" w:color="auto"/>
            <w:bottom w:val="none" w:sz="0" w:space="0" w:color="auto"/>
            <w:right w:val="none" w:sz="0" w:space="0" w:color="auto"/>
          </w:divBdr>
        </w:div>
        <w:div w:id="785392677">
          <w:marLeft w:val="640"/>
          <w:marRight w:val="0"/>
          <w:marTop w:val="0"/>
          <w:marBottom w:val="0"/>
          <w:divBdr>
            <w:top w:val="none" w:sz="0" w:space="0" w:color="auto"/>
            <w:left w:val="none" w:sz="0" w:space="0" w:color="auto"/>
            <w:bottom w:val="none" w:sz="0" w:space="0" w:color="auto"/>
            <w:right w:val="none" w:sz="0" w:space="0" w:color="auto"/>
          </w:divBdr>
        </w:div>
        <w:div w:id="633949070">
          <w:marLeft w:val="640"/>
          <w:marRight w:val="0"/>
          <w:marTop w:val="0"/>
          <w:marBottom w:val="0"/>
          <w:divBdr>
            <w:top w:val="none" w:sz="0" w:space="0" w:color="auto"/>
            <w:left w:val="none" w:sz="0" w:space="0" w:color="auto"/>
            <w:bottom w:val="none" w:sz="0" w:space="0" w:color="auto"/>
            <w:right w:val="none" w:sz="0" w:space="0" w:color="auto"/>
          </w:divBdr>
        </w:div>
        <w:div w:id="662439221">
          <w:marLeft w:val="640"/>
          <w:marRight w:val="0"/>
          <w:marTop w:val="0"/>
          <w:marBottom w:val="0"/>
          <w:divBdr>
            <w:top w:val="none" w:sz="0" w:space="0" w:color="auto"/>
            <w:left w:val="none" w:sz="0" w:space="0" w:color="auto"/>
            <w:bottom w:val="none" w:sz="0" w:space="0" w:color="auto"/>
            <w:right w:val="none" w:sz="0" w:space="0" w:color="auto"/>
          </w:divBdr>
        </w:div>
        <w:div w:id="1020544938">
          <w:marLeft w:val="640"/>
          <w:marRight w:val="0"/>
          <w:marTop w:val="0"/>
          <w:marBottom w:val="0"/>
          <w:divBdr>
            <w:top w:val="none" w:sz="0" w:space="0" w:color="auto"/>
            <w:left w:val="none" w:sz="0" w:space="0" w:color="auto"/>
            <w:bottom w:val="none" w:sz="0" w:space="0" w:color="auto"/>
            <w:right w:val="none" w:sz="0" w:space="0" w:color="auto"/>
          </w:divBdr>
        </w:div>
        <w:div w:id="1797990372">
          <w:marLeft w:val="640"/>
          <w:marRight w:val="0"/>
          <w:marTop w:val="0"/>
          <w:marBottom w:val="0"/>
          <w:divBdr>
            <w:top w:val="none" w:sz="0" w:space="0" w:color="auto"/>
            <w:left w:val="none" w:sz="0" w:space="0" w:color="auto"/>
            <w:bottom w:val="none" w:sz="0" w:space="0" w:color="auto"/>
            <w:right w:val="none" w:sz="0" w:space="0" w:color="auto"/>
          </w:divBdr>
        </w:div>
        <w:div w:id="1545749733">
          <w:marLeft w:val="640"/>
          <w:marRight w:val="0"/>
          <w:marTop w:val="0"/>
          <w:marBottom w:val="0"/>
          <w:divBdr>
            <w:top w:val="none" w:sz="0" w:space="0" w:color="auto"/>
            <w:left w:val="none" w:sz="0" w:space="0" w:color="auto"/>
            <w:bottom w:val="none" w:sz="0" w:space="0" w:color="auto"/>
            <w:right w:val="none" w:sz="0" w:space="0" w:color="auto"/>
          </w:divBdr>
        </w:div>
        <w:div w:id="661389631">
          <w:marLeft w:val="640"/>
          <w:marRight w:val="0"/>
          <w:marTop w:val="0"/>
          <w:marBottom w:val="0"/>
          <w:divBdr>
            <w:top w:val="none" w:sz="0" w:space="0" w:color="auto"/>
            <w:left w:val="none" w:sz="0" w:space="0" w:color="auto"/>
            <w:bottom w:val="none" w:sz="0" w:space="0" w:color="auto"/>
            <w:right w:val="none" w:sz="0" w:space="0" w:color="auto"/>
          </w:divBdr>
        </w:div>
        <w:div w:id="1725331348">
          <w:marLeft w:val="640"/>
          <w:marRight w:val="0"/>
          <w:marTop w:val="0"/>
          <w:marBottom w:val="0"/>
          <w:divBdr>
            <w:top w:val="none" w:sz="0" w:space="0" w:color="auto"/>
            <w:left w:val="none" w:sz="0" w:space="0" w:color="auto"/>
            <w:bottom w:val="none" w:sz="0" w:space="0" w:color="auto"/>
            <w:right w:val="none" w:sz="0" w:space="0" w:color="auto"/>
          </w:divBdr>
        </w:div>
        <w:div w:id="362361849">
          <w:marLeft w:val="640"/>
          <w:marRight w:val="0"/>
          <w:marTop w:val="0"/>
          <w:marBottom w:val="0"/>
          <w:divBdr>
            <w:top w:val="none" w:sz="0" w:space="0" w:color="auto"/>
            <w:left w:val="none" w:sz="0" w:space="0" w:color="auto"/>
            <w:bottom w:val="none" w:sz="0" w:space="0" w:color="auto"/>
            <w:right w:val="none" w:sz="0" w:space="0" w:color="auto"/>
          </w:divBdr>
        </w:div>
        <w:div w:id="1948463304">
          <w:marLeft w:val="640"/>
          <w:marRight w:val="0"/>
          <w:marTop w:val="0"/>
          <w:marBottom w:val="0"/>
          <w:divBdr>
            <w:top w:val="none" w:sz="0" w:space="0" w:color="auto"/>
            <w:left w:val="none" w:sz="0" w:space="0" w:color="auto"/>
            <w:bottom w:val="none" w:sz="0" w:space="0" w:color="auto"/>
            <w:right w:val="none" w:sz="0" w:space="0" w:color="auto"/>
          </w:divBdr>
        </w:div>
        <w:div w:id="2018195540">
          <w:marLeft w:val="640"/>
          <w:marRight w:val="0"/>
          <w:marTop w:val="0"/>
          <w:marBottom w:val="0"/>
          <w:divBdr>
            <w:top w:val="none" w:sz="0" w:space="0" w:color="auto"/>
            <w:left w:val="none" w:sz="0" w:space="0" w:color="auto"/>
            <w:bottom w:val="none" w:sz="0" w:space="0" w:color="auto"/>
            <w:right w:val="none" w:sz="0" w:space="0" w:color="auto"/>
          </w:divBdr>
        </w:div>
        <w:div w:id="1973558689">
          <w:marLeft w:val="640"/>
          <w:marRight w:val="0"/>
          <w:marTop w:val="0"/>
          <w:marBottom w:val="0"/>
          <w:divBdr>
            <w:top w:val="none" w:sz="0" w:space="0" w:color="auto"/>
            <w:left w:val="none" w:sz="0" w:space="0" w:color="auto"/>
            <w:bottom w:val="none" w:sz="0" w:space="0" w:color="auto"/>
            <w:right w:val="none" w:sz="0" w:space="0" w:color="auto"/>
          </w:divBdr>
        </w:div>
        <w:div w:id="1294554423">
          <w:marLeft w:val="640"/>
          <w:marRight w:val="0"/>
          <w:marTop w:val="0"/>
          <w:marBottom w:val="0"/>
          <w:divBdr>
            <w:top w:val="none" w:sz="0" w:space="0" w:color="auto"/>
            <w:left w:val="none" w:sz="0" w:space="0" w:color="auto"/>
            <w:bottom w:val="none" w:sz="0" w:space="0" w:color="auto"/>
            <w:right w:val="none" w:sz="0" w:space="0" w:color="auto"/>
          </w:divBdr>
        </w:div>
        <w:div w:id="1018196174">
          <w:marLeft w:val="640"/>
          <w:marRight w:val="0"/>
          <w:marTop w:val="0"/>
          <w:marBottom w:val="0"/>
          <w:divBdr>
            <w:top w:val="none" w:sz="0" w:space="0" w:color="auto"/>
            <w:left w:val="none" w:sz="0" w:space="0" w:color="auto"/>
            <w:bottom w:val="none" w:sz="0" w:space="0" w:color="auto"/>
            <w:right w:val="none" w:sz="0" w:space="0" w:color="auto"/>
          </w:divBdr>
        </w:div>
        <w:div w:id="1220552764">
          <w:marLeft w:val="640"/>
          <w:marRight w:val="0"/>
          <w:marTop w:val="0"/>
          <w:marBottom w:val="0"/>
          <w:divBdr>
            <w:top w:val="none" w:sz="0" w:space="0" w:color="auto"/>
            <w:left w:val="none" w:sz="0" w:space="0" w:color="auto"/>
            <w:bottom w:val="none" w:sz="0" w:space="0" w:color="auto"/>
            <w:right w:val="none" w:sz="0" w:space="0" w:color="auto"/>
          </w:divBdr>
        </w:div>
        <w:div w:id="300110912">
          <w:marLeft w:val="640"/>
          <w:marRight w:val="0"/>
          <w:marTop w:val="0"/>
          <w:marBottom w:val="0"/>
          <w:divBdr>
            <w:top w:val="none" w:sz="0" w:space="0" w:color="auto"/>
            <w:left w:val="none" w:sz="0" w:space="0" w:color="auto"/>
            <w:bottom w:val="none" w:sz="0" w:space="0" w:color="auto"/>
            <w:right w:val="none" w:sz="0" w:space="0" w:color="auto"/>
          </w:divBdr>
        </w:div>
        <w:div w:id="1201821586">
          <w:marLeft w:val="640"/>
          <w:marRight w:val="0"/>
          <w:marTop w:val="0"/>
          <w:marBottom w:val="0"/>
          <w:divBdr>
            <w:top w:val="none" w:sz="0" w:space="0" w:color="auto"/>
            <w:left w:val="none" w:sz="0" w:space="0" w:color="auto"/>
            <w:bottom w:val="none" w:sz="0" w:space="0" w:color="auto"/>
            <w:right w:val="none" w:sz="0" w:space="0" w:color="auto"/>
          </w:divBdr>
        </w:div>
        <w:div w:id="276060973">
          <w:marLeft w:val="640"/>
          <w:marRight w:val="0"/>
          <w:marTop w:val="0"/>
          <w:marBottom w:val="0"/>
          <w:divBdr>
            <w:top w:val="none" w:sz="0" w:space="0" w:color="auto"/>
            <w:left w:val="none" w:sz="0" w:space="0" w:color="auto"/>
            <w:bottom w:val="none" w:sz="0" w:space="0" w:color="auto"/>
            <w:right w:val="none" w:sz="0" w:space="0" w:color="auto"/>
          </w:divBdr>
        </w:div>
        <w:div w:id="2121297687">
          <w:marLeft w:val="640"/>
          <w:marRight w:val="0"/>
          <w:marTop w:val="0"/>
          <w:marBottom w:val="0"/>
          <w:divBdr>
            <w:top w:val="none" w:sz="0" w:space="0" w:color="auto"/>
            <w:left w:val="none" w:sz="0" w:space="0" w:color="auto"/>
            <w:bottom w:val="none" w:sz="0" w:space="0" w:color="auto"/>
            <w:right w:val="none" w:sz="0" w:space="0" w:color="auto"/>
          </w:divBdr>
        </w:div>
        <w:div w:id="1811752935">
          <w:marLeft w:val="640"/>
          <w:marRight w:val="0"/>
          <w:marTop w:val="0"/>
          <w:marBottom w:val="0"/>
          <w:divBdr>
            <w:top w:val="none" w:sz="0" w:space="0" w:color="auto"/>
            <w:left w:val="none" w:sz="0" w:space="0" w:color="auto"/>
            <w:bottom w:val="none" w:sz="0" w:space="0" w:color="auto"/>
            <w:right w:val="none" w:sz="0" w:space="0" w:color="auto"/>
          </w:divBdr>
        </w:div>
        <w:div w:id="1342705360">
          <w:marLeft w:val="640"/>
          <w:marRight w:val="0"/>
          <w:marTop w:val="0"/>
          <w:marBottom w:val="0"/>
          <w:divBdr>
            <w:top w:val="none" w:sz="0" w:space="0" w:color="auto"/>
            <w:left w:val="none" w:sz="0" w:space="0" w:color="auto"/>
            <w:bottom w:val="none" w:sz="0" w:space="0" w:color="auto"/>
            <w:right w:val="none" w:sz="0" w:space="0" w:color="auto"/>
          </w:divBdr>
        </w:div>
        <w:div w:id="1164392594">
          <w:marLeft w:val="640"/>
          <w:marRight w:val="0"/>
          <w:marTop w:val="0"/>
          <w:marBottom w:val="0"/>
          <w:divBdr>
            <w:top w:val="none" w:sz="0" w:space="0" w:color="auto"/>
            <w:left w:val="none" w:sz="0" w:space="0" w:color="auto"/>
            <w:bottom w:val="none" w:sz="0" w:space="0" w:color="auto"/>
            <w:right w:val="none" w:sz="0" w:space="0" w:color="auto"/>
          </w:divBdr>
        </w:div>
        <w:div w:id="1679575934">
          <w:marLeft w:val="640"/>
          <w:marRight w:val="0"/>
          <w:marTop w:val="0"/>
          <w:marBottom w:val="0"/>
          <w:divBdr>
            <w:top w:val="none" w:sz="0" w:space="0" w:color="auto"/>
            <w:left w:val="none" w:sz="0" w:space="0" w:color="auto"/>
            <w:bottom w:val="none" w:sz="0" w:space="0" w:color="auto"/>
            <w:right w:val="none" w:sz="0" w:space="0" w:color="auto"/>
          </w:divBdr>
        </w:div>
        <w:div w:id="1263807444">
          <w:marLeft w:val="640"/>
          <w:marRight w:val="0"/>
          <w:marTop w:val="0"/>
          <w:marBottom w:val="0"/>
          <w:divBdr>
            <w:top w:val="none" w:sz="0" w:space="0" w:color="auto"/>
            <w:left w:val="none" w:sz="0" w:space="0" w:color="auto"/>
            <w:bottom w:val="none" w:sz="0" w:space="0" w:color="auto"/>
            <w:right w:val="none" w:sz="0" w:space="0" w:color="auto"/>
          </w:divBdr>
        </w:div>
        <w:div w:id="126704550">
          <w:marLeft w:val="640"/>
          <w:marRight w:val="0"/>
          <w:marTop w:val="0"/>
          <w:marBottom w:val="0"/>
          <w:divBdr>
            <w:top w:val="none" w:sz="0" w:space="0" w:color="auto"/>
            <w:left w:val="none" w:sz="0" w:space="0" w:color="auto"/>
            <w:bottom w:val="none" w:sz="0" w:space="0" w:color="auto"/>
            <w:right w:val="none" w:sz="0" w:space="0" w:color="auto"/>
          </w:divBdr>
        </w:div>
        <w:div w:id="388917485">
          <w:marLeft w:val="640"/>
          <w:marRight w:val="0"/>
          <w:marTop w:val="0"/>
          <w:marBottom w:val="0"/>
          <w:divBdr>
            <w:top w:val="none" w:sz="0" w:space="0" w:color="auto"/>
            <w:left w:val="none" w:sz="0" w:space="0" w:color="auto"/>
            <w:bottom w:val="none" w:sz="0" w:space="0" w:color="auto"/>
            <w:right w:val="none" w:sz="0" w:space="0" w:color="auto"/>
          </w:divBdr>
        </w:div>
        <w:div w:id="86928066">
          <w:marLeft w:val="640"/>
          <w:marRight w:val="0"/>
          <w:marTop w:val="0"/>
          <w:marBottom w:val="0"/>
          <w:divBdr>
            <w:top w:val="none" w:sz="0" w:space="0" w:color="auto"/>
            <w:left w:val="none" w:sz="0" w:space="0" w:color="auto"/>
            <w:bottom w:val="none" w:sz="0" w:space="0" w:color="auto"/>
            <w:right w:val="none" w:sz="0" w:space="0" w:color="auto"/>
          </w:divBdr>
        </w:div>
        <w:div w:id="791749320">
          <w:marLeft w:val="640"/>
          <w:marRight w:val="0"/>
          <w:marTop w:val="0"/>
          <w:marBottom w:val="0"/>
          <w:divBdr>
            <w:top w:val="none" w:sz="0" w:space="0" w:color="auto"/>
            <w:left w:val="none" w:sz="0" w:space="0" w:color="auto"/>
            <w:bottom w:val="none" w:sz="0" w:space="0" w:color="auto"/>
            <w:right w:val="none" w:sz="0" w:space="0" w:color="auto"/>
          </w:divBdr>
        </w:div>
        <w:div w:id="1516768862">
          <w:marLeft w:val="640"/>
          <w:marRight w:val="0"/>
          <w:marTop w:val="0"/>
          <w:marBottom w:val="0"/>
          <w:divBdr>
            <w:top w:val="none" w:sz="0" w:space="0" w:color="auto"/>
            <w:left w:val="none" w:sz="0" w:space="0" w:color="auto"/>
            <w:bottom w:val="none" w:sz="0" w:space="0" w:color="auto"/>
            <w:right w:val="none" w:sz="0" w:space="0" w:color="auto"/>
          </w:divBdr>
        </w:div>
        <w:div w:id="742142201">
          <w:marLeft w:val="640"/>
          <w:marRight w:val="0"/>
          <w:marTop w:val="0"/>
          <w:marBottom w:val="0"/>
          <w:divBdr>
            <w:top w:val="none" w:sz="0" w:space="0" w:color="auto"/>
            <w:left w:val="none" w:sz="0" w:space="0" w:color="auto"/>
            <w:bottom w:val="none" w:sz="0" w:space="0" w:color="auto"/>
            <w:right w:val="none" w:sz="0" w:space="0" w:color="auto"/>
          </w:divBdr>
        </w:div>
        <w:div w:id="1627347689">
          <w:marLeft w:val="640"/>
          <w:marRight w:val="0"/>
          <w:marTop w:val="0"/>
          <w:marBottom w:val="0"/>
          <w:divBdr>
            <w:top w:val="none" w:sz="0" w:space="0" w:color="auto"/>
            <w:left w:val="none" w:sz="0" w:space="0" w:color="auto"/>
            <w:bottom w:val="none" w:sz="0" w:space="0" w:color="auto"/>
            <w:right w:val="none" w:sz="0" w:space="0" w:color="auto"/>
          </w:divBdr>
        </w:div>
        <w:div w:id="763695865">
          <w:marLeft w:val="640"/>
          <w:marRight w:val="0"/>
          <w:marTop w:val="0"/>
          <w:marBottom w:val="0"/>
          <w:divBdr>
            <w:top w:val="none" w:sz="0" w:space="0" w:color="auto"/>
            <w:left w:val="none" w:sz="0" w:space="0" w:color="auto"/>
            <w:bottom w:val="none" w:sz="0" w:space="0" w:color="auto"/>
            <w:right w:val="none" w:sz="0" w:space="0" w:color="auto"/>
          </w:divBdr>
        </w:div>
      </w:divsChild>
    </w:div>
    <w:div w:id="1598439766">
      <w:bodyDiv w:val="1"/>
      <w:marLeft w:val="0"/>
      <w:marRight w:val="0"/>
      <w:marTop w:val="0"/>
      <w:marBottom w:val="0"/>
      <w:divBdr>
        <w:top w:val="none" w:sz="0" w:space="0" w:color="auto"/>
        <w:left w:val="none" w:sz="0" w:space="0" w:color="auto"/>
        <w:bottom w:val="none" w:sz="0" w:space="0" w:color="auto"/>
        <w:right w:val="none" w:sz="0" w:space="0" w:color="auto"/>
      </w:divBdr>
      <w:divsChild>
        <w:div w:id="740979735">
          <w:marLeft w:val="640"/>
          <w:marRight w:val="0"/>
          <w:marTop w:val="0"/>
          <w:marBottom w:val="0"/>
          <w:divBdr>
            <w:top w:val="none" w:sz="0" w:space="0" w:color="auto"/>
            <w:left w:val="none" w:sz="0" w:space="0" w:color="auto"/>
            <w:bottom w:val="none" w:sz="0" w:space="0" w:color="auto"/>
            <w:right w:val="none" w:sz="0" w:space="0" w:color="auto"/>
          </w:divBdr>
        </w:div>
        <w:div w:id="1033963842">
          <w:marLeft w:val="640"/>
          <w:marRight w:val="0"/>
          <w:marTop w:val="0"/>
          <w:marBottom w:val="0"/>
          <w:divBdr>
            <w:top w:val="none" w:sz="0" w:space="0" w:color="auto"/>
            <w:left w:val="none" w:sz="0" w:space="0" w:color="auto"/>
            <w:bottom w:val="none" w:sz="0" w:space="0" w:color="auto"/>
            <w:right w:val="none" w:sz="0" w:space="0" w:color="auto"/>
          </w:divBdr>
        </w:div>
        <w:div w:id="1187450982">
          <w:marLeft w:val="640"/>
          <w:marRight w:val="0"/>
          <w:marTop w:val="0"/>
          <w:marBottom w:val="0"/>
          <w:divBdr>
            <w:top w:val="none" w:sz="0" w:space="0" w:color="auto"/>
            <w:left w:val="none" w:sz="0" w:space="0" w:color="auto"/>
            <w:bottom w:val="none" w:sz="0" w:space="0" w:color="auto"/>
            <w:right w:val="none" w:sz="0" w:space="0" w:color="auto"/>
          </w:divBdr>
        </w:div>
        <w:div w:id="874274077">
          <w:marLeft w:val="640"/>
          <w:marRight w:val="0"/>
          <w:marTop w:val="0"/>
          <w:marBottom w:val="0"/>
          <w:divBdr>
            <w:top w:val="none" w:sz="0" w:space="0" w:color="auto"/>
            <w:left w:val="none" w:sz="0" w:space="0" w:color="auto"/>
            <w:bottom w:val="none" w:sz="0" w:space="0" w:color="auto"/>
            <w:right w:val="none" w:sz="0" w:space="0" w:color="auto"/>
          </w:divBdr>
        </w:div>
        <w:div w:id="1362126259">
          <w:marLeft w:val="640"/>
          <w:marRight w:val="0"/>
          <w:marTop w:val="0"/>
          <w:marBottom w:val="0"/>
          <w:divBdr>
            <w:top w:val="none" w:sz="0" w:space="0" w:color="auto"/>
            <w:left w:val="none" w:sz="0" w:space="0" w:color="auto"/>
            <w:bottom w:val="none" w:sz="0" w:space="0" w:color="auto"/>
            <w:right w:val="none" w:sz="0" w:space="0" w:color="auto"/>
          </w:divBdr>
        </w:div>
        <w:div w:id="585386773">
          <w:marLeft w:val="640"/>
          <w:marRight w:val="0"/>
          <w:marTop w:val="0"/>
          <w:marBottom w:val="0"/>
          <w:divBdr>
            <w:top w:val="none" w:sz="0" w:space="0" w:color="auto"/>
            <w:left w:val="none" w:sz="0" w:space="0" w:color="auto"/>
            <w:bottom w:val="none" w:sz="0" w:space="0" w:color="auto"/>
            <w:right w:val="none" w:sz="0" w:space="0" w:color="auto"/>
          </w:divBdr>
        </w:div>
        <w:div w:id="137890975">
          <w:marLeft w:val="640"/>
          <w:marRight w:val="0"/>
          <w:marTop w:val="0"/>
          <w:marBottom w:val="0"/>
          <w:divBdr>
            <w:top w:val="none" w:sz="0" w:space="0" w:color="auto"/>
            <w:left w:val="none" w:sz="0" w:space="0" w:color="auto"/>
            <w:bottom w:val="none" w:sz="0" w:space="0" w:color="auto"/>
            <w:right w:val="none" w:sz="0" w:space="0" w:color="auto"/>
          </w:divBdr>
        </w:div>
        <w:div w:id="1118184731">
          <w:marLeft w:val="640"/>
          <w:marRight w:val="0"/>
          <w:marTop w:val="0"/>
          <w:marBottom w:val="0"/>
          <w:divBdr>
            <w:top w:val="none" w:sz="0" w:space="0" w:color="auto"/>
            <w:left w:val="none" w:sz="0" w:space="0" w:color="auto"/>
            <w:bottom w:val="none" w:sz="0" w:space="0" w:color="auto"/>
            <w:right w:val="none" w:sz="0" w:space="0" w:color="auto"/>
          </w:divBdr>
        </w:div>
        <w:div w:id="26880663">
          <w:marLeft w:val="640"/>
          <w:marRight w:val="0"/>
          <w:marTop w:val="0"/>
          <w:marBottom w:val="0"/>
          <w:divBdr>
            <w:top w:val="none" w:sz="0" w:space="0" w:color="auto"/>
            <w:left w:val="none" w:sz="0" w:space="0" w:color="auto"/>
            <w:bottom w:val="none" w:sz="0" w:space="0" w:color="auto"/>
            <w:right w:val="none" w:sz="0" w:space="0" w:color="auto"/>
          </w:divBdr>
        </w:div>
        <w:div w:id="1682929263">
          <w:marLeft w:val="640"/>
          <w:marRight w:val="0"/>
          <w:marTop w:val="0"/>
          <w:marBottom w:val="0"/>
          <w:divBdr>
            <w:top w:val="none" w:sz="0" w:space="0" w:color="auto"/>
            <w:left w:val="none" w:sz="0" w:space="0" w:color="auto"/>
            <w:bottom w:val="none" w:sz="0" w:space="0" w:color="auto"/>
            <w:right w:val="none" w:sz="0" w:space="0" w:color="auto"/>
          </w:divBdr>
        </w:div>
        <w:div w:id="484861443">
          <w:marLeft w:val="640"/>
          <w:marRight w:val="0"/>
          <w:marTop w:val="0"/>
          <w:marBottom w:val="0"/>
          <w:divBdr>
            <w:top w:val="none" w:sz="0" w:space="0" w:color="auto"/>
            <w:left w:val="none" w:sz="0" w:space="0" w:color="auto"/>
            <w:bottom w:val="none" w:sz="0" w:space="0" w:color="auto"/>
            <w:right w:val="none" w:sz="0" w:space="0" w:color="auto"/>
          </w:divBdr>
        </w:div>
        <w:div w:id="521482086">
          <w:marLeft w:val="640"/>
          <w:marRight w:val="0"/>
          <w:marTop w:val="0"/>
          <w:marBottom w:val="0"/>
          <w:divBdr>
            <w:top w:val="none" w:sz="0" w:space="0" w:color="auto"/>
            <w:left w:val="none" w:sz="0" w:space="0" w:color="auto"/>
            <w:bottom w:val="none" w:sz="0" w:space="0" w:color="auto"/>
            <w:right w:val="none" w:sz="0" w:space="0" w:color="auto"/>
          </w:divBdr>
        </w:div>
        <w:div w:id="2060278163">
          <w:marLeft w:val="640"/>
          <w:marRight w:val="0"/>
          <w:marTop w:val="0"/>
          <w:marBottom w:val="0"/>
          <w:divBdr>
            <w:top w:val="none" w:sz="0" w:space="0" w:color="auto"/>
            <w:left w:val="none" w:sz="0" w:space="0" w:color="auto"/>
            <w:bottom w:val="none" w:sz="0" w:space="0" w:color="auto"/>
            <w:right w:val="none" w:sz="0" w:space="0" w:color="auto"/>
          </w:divBdr>
        </w:div>
        <w:div w:id="84763427">
          <w:marLeft w:val="640"/>
          <w:marRight w:val="0"/>
          <w:marTop w:val="0"/>
          <w:marBottom w:val="0"/>
          <w:divBdr>
            <w:top w:val="none" w:sz="0" w:space="0" w:color="auto"/>
            <w:left w:val="none" w:sz="0" w:space="0" w:color="auto"/>
            <w:bottom w:val="none" w:sz="0" w:space="0" w:color="auto"/>
            <w:right w:val="none" w:sz="0" w:space="0" w:color="auto"/>
          </w:divBdr>
        </w:div>
        <w:div w:id="1822696952">
          <w:marLeft w:val="640"/>
          <w:marRight w:val="0"/>
          <w:marTop w:val="0"/>
          <w:marBottom w:val="0"/>
          <w:divBdr>
            <w:top w:val="none" w:sz="0" w:space="0" w:color="auto"/>
            <w:left w:val="none" w:sz="0" w:space="0" w:color="auto"/>
            <w:bottom w:val="none" w:sz="0" w:space="0" w:color="auto"/>
            <w:right w:val="none" w:sz="0" w:space="0" w:color="auto"/>
          </w:divBdr>
        </w:div>
        <w:div w:id="580527775">
          <w:marLeft w:val="640"/>
          <w:marRight w:val="0"/>
          <w:marTop w:val="0"/>
          <w:marBottom w:val="0"/>
          <w:divBdr>
            <w:top w:val="none" w:sz="0" w:space="0" w:color="auto"/>
            <w:left w:val="none" w:sz="0" w:space="0" w:color="auto"/>
            <w:bottom w:val="none" w:sz="0" w:space="0" w:color="auto"/>
            <w:right w:val="none" w:sz="0" w:space="0" w:color="auto"/>
          </w:divBdr>
        </w:div>
        <w:div w:id="656350169">
          <w:marLeft w:val="640"/>
          <w:marRight w:val="0"/>
          <w:marTop w:val="0"/>
          <w:marBottom w:val="0"/>
          <w:divBdr>
            <w:top w:val="none" w:sz="0" w:space="0" w:color="auto"/>
            <w:left w:val="none" w:sz="0" w:space="0" w:color="auto"/>
            <w:bottom w:val="none" w:sz="0" w:space="0" w:color="auto"/>
            <w:right w:val="none" w:sz="0" w:space="0" w:color="auto"/>
          </w:divBdr>
        </w:div>
        <w:div w:id="1622954699">
          <w:marLeft w:val="640"/>
          <w:marRight w:val="0"/>
          <w:marTop w:val="0"/>
          <w:marBottom w:val="0"/>
          <w:divBdr>
            <w:top w:val="none" w:sz="0" w:space="0" w:color="auto"/>
            <w:left w:val="none" w:sz="0" w:space="0" w:color="auto"/>
            <w:bottom w:val="none" w:sz="0" w:space="0" w:color="auto"/>
            <w:right w:val="none" w:sz="0" w:space="0" w:color="auto"/>
          </w:divBdr>
        </w:div>
        <w:div w:id="1171020161">
          <w:marLeft w:val="640"/>
          <w:marRight w:val="0"/>
          <w:marTop w:val="0"/>
          <w:marBottom w:val="0"/>
          <w:divBdr>
            <w:top w:val="none" w:sz="0" w:space="0" w:color="auto"/>
            <w:left w:val="none" w:sz="0" w:space="0" w:color="auto"/>
            <w:bottom w:val="none" w:sz="0" w:space="0" w:color="auto"/>
            <w:right w:val="none" w:sz="0" w:space="0" w:color="auto"/>
          </w:divBdr>
        </w:div>
        <w:div w:id="1178933275">
          <w:marLeft w:val="640"/>
          <w:marRight w:val="0"/>
          <w:marTop w:val="0"/>
          <w:marBottom w:val="0"/>
          <w:divBdr>
            <w:top w:val="none" w:sz="0" w:space="0" w:color="auto"/>
            <w:left w:val="none" w:sz="0" w:space="0" w:color="auto"/>
            <w:bottom w:val="none" w:sz="0" w:space="0" w:color="auto"/>
            <w:right w:val="none" w:sz="0" w:space="0" w:color="auto"/>
          </w:divBdr>
        </w:div>
        <w:div w:id="1703091584">
          <w:marLeft w:val="640"/>
          <w:marRight w:val="0"/>
          <w:marTop w:val="0"/>
          <w:marBottom w:val="0"/>
          <w:divBdr>
            <w:top w:val="none" w:sz="0" w:space="0" w:color="auto"/>
            <w:left w:val="none" w:sz="0" w:space="0" w:color="auto"/>
            <w:bottom w:val="none" w:sz="0" w:space="0" w:color="auto"/>
            <w:right w:val="none" w:sz="0" w:space="0" w:color="auto"/>
          </w:divBdr>
        </w:div>
        <w:div w:id="1281691213">
          <w:marLeft w:val="640"/>
          <w:marRight w:val="0"/>
          <w:marTop w:val="0"/>
          <w:marBottom w:val="0"/>
          <w:divBdr>
            <w:top w:val="none" w:sz="0" w:space="0" w:color="auto"/>
            <w:left w:val="none" w:sz="0" w:space="0" w:color="auto"/>
            <w:bottom w:val="none" w:sz="0" w:space="0" w:color="auto"/>
            <w:right w:val="none" w:sz="0" w:space="0" w:color="auto"/>
          </w:divBdr>
        </w:div>
        <w:div w:id="936712448">
          <w:marLeft w:val="640"/>
          <w:marRight w:val="0"/>
          <w:marTop w:val="0"/>
          <w:marBottom w:val="0"/>
          <w:divBdr>
            <w:top w:val="none" w:sz="0" w:space="0" w:color="auto"/>
            <w:left w:val="none" w:sz="0" w:space="0" w:color="auto"/>
            <w:bottom w:val="none" w:sz="0" w:space="0" w:color="auto"/>
            <w:right w:val="none" w:sz="0" w:space="0" w:color="auto"/>
          </w:divBdr>
        </w:div>
        <w:div w:id="767892857">
          <w:marLeft w:val="640"/>
          <w:marRight w:val="0"/>
          <w:marTop w:val="0"/>
          <w:marBottom w:val="0"/>
          <w:divBdr>
            <w:top w:val="none" w:sz="0" w:space="0" w:color="auto"/>
            <w:left w:val="none" w:sz="0" w:space="0" w:color="auto"/>
            <w:bottom w:val="none" w:sz="0" w:space="0" w:color="auto"/>
            <w:right w:val="none" w:sz="0" w:space="0" w:color="auto"/>
          </w:divBdr>
        </w:div>
        <w:div w:id="1162239396">
          <w:marLeft w:val="640"/>
          <w:marRight w:val="0"/>
          <w:marTop w:val="0"/>
          <w:marBottom w:val="0"/>
          <w:divBdr>
            <w:top w:val="none" w:sz="0" w:space="0" w:color="auto"/>
            <w:left w:val="none" w:sz="0" w:space="0" w:color="auto"/>
            <w:bottom w:val="none" w:sz="0" w:space="0" w:color="auto"/>
            <w:right w:val="none" w:sz="0" w:space="0" w:color="auto"/>
          </w:divBdr>
        </w:div>
        <w:div w:id="183372337">
          <w:marLeft w:val="640"/>
          <w:marRight w:val="0"/>
          <w:marTop w:val="0"/>
          <w:marBottom w:val="0"/>
          <w:divBdr>
            <w:top w:val="none" w:sz="0" w:space="0" w:color="auto"/>
            <w:left w:val="none" w:sz="0" w:space="0" w:color="auto"/>
            <w:bottom w:val="none" w:sz="0" w:space="0" w:color="auto"/>
            <w:right w:val="none" w:sz="0" w:space="0" w:color="auto"/>
          </w:divBdr>
        </w:div>
        <w:div w:id="2117404382">
          <w:marLeft w:val="640"/>
          <w:marRight w:val="0"/>
          <w:marTop w:val="0"/>
          <w:marBottom w:val="0"/>
          <w:divBdr>
            <w:top w:val="none" w:sz="0" w:space="0" w:color="auto"/>
            <w:left w:val="none" w:sz="0" w:space="0" w:color="auto"/>
            <w:bottom w:val="none" w:sz="0" w:space="0" w:color="auto"/>
            <w:right w:val="none" w:sz="0" w:space="0" w:color="auto"/>
          </w:divBdr>
        </w:div>
        <w:div w:id="1793549221">
          <w:marLeft w:val="640"/>
          <w:marRight w:val="0"/>
          <w:marTop w:val="0"/>
          <w:marBottom w:val="0"/>
          <w:divBdr>
            <w:top w:val="none" w:sz="0" w:space="0" w:color="auto"/>
            <w:left w:val="none" w:sz="0" w:space="0" w:color="auto"/>
            <w:bottom w:val="none" w:sz="0" w:space="0" w:color="auto"/>
            <w:right w:val="none" w:sz="0" w:space="0" w:color="auto"/>
          </w:divBdr>
        </w:div>
        <w:div w:id="1242108234">
          <w:marLeft w:val="640"/>
          <w:marRight w:val="0"/>
          <w:marTop w:val="0"/>
          <w:marBottom w:val="0"/>
          <w:divBdr>
            <w:top w:val="none" w:sz="0" w:space="0" w:color="auto"/>
            <w:left w:val="none" w:sz="0" w:space="0" w:color="auto"/>
            <w:bottom w:val="none" w:sz="0" w:space="0" w:color="auto"/>
            <w:right w:val="none" w:sz="0" w:space="0" w:color="auto"/>
          </w:divBdr>
        </w:div>
        <w:div w:id="1067260185">
          <w:marLeft w:val="640"/>
          <w:marRight w:val="0"/>
          <w:marTop w:val="0"/>
          <w:marBottom w:val="0"/>
          <w:divBdr>
            <w:top w:val="none" w:sz="0" w:space="0" w:color="auto"/>
            <w:left w:val="none" w:sz="0" w:space="0" w:color="auto"/>
            <w:bottom w:val="none" w:sz="0" w:space="0" w:color="auto"/>
            <w:right w:val="none" w:sz="0" w:space="0" w:color="auto"/>
          </w:divBdr>
        </w:div>
        <w:div w:id="1859926017">
          <w:marLeft w:val="640"/>
          <w:marRight w:val="0"/>
          <w:marTop w:val="0"/>
          <w:marBottom w:val="0"/>
          <w:divBdr>
            <w:top w:val="none" w:sz="0" w:space="0" w:color="auto"/>
            <w:left w:val="none" w:sz="0" w:space="0" w:color="auto"/>
            <w:bottom w:val="none" w:sz="0" w:space="0" w:color="auto"/>
            <w:right w:val="none" w:sz="0" w:space="0" w:color="auto"/>
          </w:divBdr>
        </w:div>
        <w:div w:id="630091473">
          <w:marLeft w:val="640"/>
          <w:marRight w:val="0"/>
          <w:marTop w:val="0"/>
          <w:marBottom w:val="0"/>
          <w:divBdr>
            <w:top w:val="none" w:sz="0" w:space="0" w:color="auto"/>
            <w:left w:val="none" w:sz="0" w:space="0" w:color="auto"/>
            <w:bottom w:val="none" w:sz="0" w:space="0" w:color="auto"/>
            <w:right w:val="none" w:sz="0" w:space="0" w:color="auto"/>
          </w:divBdr>
        </w:div>
        <w:div w:id="1980067529">
          <w:marLeft w:val="640"/>
          <w:marRight w:val="0"/>
          <w:marTop w:val="0"/>
          <w:marBottom w:val="0"/>
          <w:divBdr>
            <w:top w:val="none" w:sz="0" w:space="0" w:color="auto"/>
            <w:left w:val="none" w:sz="0" w:space="0" w:color="auto"/>
            <w:bottom w:val="none" w:sz="0" w:space="0" w:color="auto"/>
            <w:right w:val="none" w:sz="0" w:space="0" w:color="auto"/>
          </w:divBdr>
        </w:div>
        <w:div w:id="941690559">
          <w:marLeft w:val="640"/>
          <w:marRight w:val="0"/>
          <w:marTop w:val="0"/>
          <w:marBottom w:val="0"/>
          <w:divBdr>
            <w:top w:val="none" w:sz="0" w:space="0" w:color="auto"/>
            <w:left w:val="none" w:sz="0" w:space="0" w:color="auto"/>
            <w:bottom w:val="none" w:sz="0" w:space="0" w:color="auto"/>
            <w:right w:val="none" w:sz="0" w:space="0" w:color="auto"/>
          </w:divBdr>
        </w:div>
        <w:div w:id="872233379">
          <w:marLeft w:val="640"/>
          <w:marRight w:val="0"/>
          <w:marTop w:val="0"/>
          <w:marBottom w:val="0"/>
          <w:divBdr>
            <w:top w:val="none" w:sz="0" w:space="0" w:color="auto"/>
            <w:left w:val="none" w:sz="0" w:space="0" w:color="auto"/>
            <w:bottom w:val="none" w:sz="0" w:space="0" w:color="auto"/>
            <w:right w:val="none" w:sz="0" w:space="0" w:color="auto"/>
          </w:divBdr>
        </w:div>
        <w:div w:id="1257404409">
          <w:marLeft w:val="640"/>
          <w:marRight w:val="0"/>
          <w:marTop w:val="0"/>
          <w:marBottom w:val="0"/>
          <w:divBdr>
            <w:top w:val="none" w:sz="0" w:space="0" w:color="auto"/>
            <w:left w:val="none" w:sz="0" w:space="0" w:color="auto"/>
            <w:bottom w:val="none" w:sz="0" w:space="0" w:color="auto"/>
            <w:right w:val="none" w:sz="0" w:space="0" w:color="auto"/>
          </w:divBdr>
        </w:div>
        <w:div w:id="1178499262">
          <w:marLeft w:val="640"/>
          <w:marRight w:val="0"/>
          <w:marTop w:val="0"/>
          <w:marBottom w:val="0"/>
          <w:divBdr>
            <w:top w:val="none" w:sz="0" w:space="0" w:color="auto"/>
            <w:left w:val="none" w:sz="0" w:space="0" w:color="auto"/>
            <w:bottom w:val="none" w:sz="0" w:space="0" w:color="auto"/>
            <w:right w:val="none" w:sz="0" w:space="0" w:color="auto"/>
          </w:divBdr>
        </w:div>
        <w:div w:id="1273323131">
          <w:marLeft w:val="640"/>
          <w:marRight w:val="0"/>
          <w:marTop w:val="0"/>
          <w:marBottom w:val="0"/>
          <w:divBdr>
            <w:top w:val="none" w:sz="0" w:space="0" w:color="auto"/>
            <w:left w:val="none" w:sz="0" w:space="0" w:color="auto"/>
            <w:bottom w:val="none" w:sz="0" w:space="0" w:color="auto"/>
            <w:right w:val="none" w:sz="0" w:space="0" w:color="auto"/>
          </w:divBdr>
        </w:div>
        <w:div w:id="784933114">
          <w:marLeft w:val="640"/>
          <w:marRight w:val="0"/>
          <w:marTop w:val="0"/>
          <w:marBottom w:val="0"/>
          <w:divBdr>
            <w:top w:val="none" w:sz="0" w:space="0" w:color="auto"/>
            <w:left w:val="none" w:sz="0" w:space="0" w:color="auto"/>
            <w:bottom w:val="none" w:sz="0" w:space="0" w:color="auto"/>
            <w:right w:val="none" w:sz="0" w:space="0" w:color="auto"/>
          </w:divBdr>
        </w:div>
        <w:div w:id="807355068">
          <w:marLeft w:val="640"/>
          <w:marRight w:val="0"/>
          <w:marTop w:val="0"/>
          <w:marBottom w:val="0"/>
          <w:divBdr>
            <w:top w:val="none" w:sz="0" w:space="0" w:color="auto"/>
            <w:left w:val="none" w:sz="0" w:space="0" w:color="auto"/>
            <w:bottom w:val="none" w:sz="0" w:space="0" w:color="auto"/>
            <w:right w:val="none" w:sz="0" w:space="0" w:color="auto"/>
          </w:divBdr>
        </w:div>
        <w:div w:id="1035156682">
          <w:marLeft w:val="640"/>
          <w:marRight w:val="0"/>
          <w:marTop w:val="0"/>
          <w:marBottom w:val="0"/>
          <w:divBdr>
            <w:top w:val="none" w:sz="0" w:space="0" w:color="auto"/>
            <w:left w:val="none" w:sz="0" w:space="0" w:color="auto"/>
            <w:bottom w:val="none" w:sz="0" w:space="0" w:color="auto"/>
            <w:right w:val="none" w:sz="0" w:space="0" w:color="auto"/>
          </w:divBdr>
        </w:div>
        <w:div w:id="501504202">
          <w:marLeft w:val="640"/>
          <w:marRight w:val="0"/>
          <w:marTop w:val="0"/>
          <w:marBottom w:val="0"/>
          <w:divBdr>
            <w:top w:val="none" w:sz="0" w:space="0" w:color="auto"/>
            <w:left w:val="none" w:sz="0" w:space="0" w:color="auto"/>
            <w:bottom w:val="none" w:sz="0" w:space="0" w:color="auto"/>
            <w:right w:val="none" w:sz="0" w:space="0" w:color="auto"/>
          </w:divBdr>
        </w:div>
        <w:div w:id="1755515673">
          <w:marLeft w:val="640"/>
          <w:marRight w:val="0"/>
          <w:marTop w:val="0"/>
          <w:marBottom w:val="0"/>
          <w:divBdr>
            <w:top w:val="none" w:sz="0" w:space="0" w:color="auto"/>
            <w:left w:val="none" w:sz="0" w:space="0" w:color="auto"/>
            <w:bottom w:val="none" w:sz="0" w:space="0" w:color="auto"/>
            <w:right w:val="none" w:sz="0" w:space="0" w:color="auto"/>
          </w:divBdr>
        </w:div>
        <w:div w:id="1278102259">
          <w:marLeft w:val="640"/>
          <w:marRight w:val="0"/>
          <w:marTop w:val="0"/>
          <w:marBottom w:val="0"/>
          <w:divBdr>
            <w:top w:val="none" w:sz="0" w:space="0" w:color="auto"/>
            <w:left w:val="none" w:sz="0" w:space="0" w:color="auto"/>
            <w:bottom w:val="none" w:sz="0" w:space="0" w:color="auto"/>
            <w:right w:val="none" w:sz="0" w:space="0" w:color="auto"/>
          </w:divBdr>
        </w:div>
        <w:div w:id="1582520154">
          <w:marLeft w:val="640"/>
          <w:marRight w:val="0"/>
          <w:marTop w:val="0"/>
          <w:marBottom w:val="0"/>
          <w:divBdr>
            <w:top w:val="none" w:sz="0" w:space="0" w:color="auto"/>
            <w:left w:val="none" w:sz="0" w:space="0" w:color="auto"/>
            <w:bottom w:val="none" w:sz="0" w:space="0" w:color="auto"/>
            <w:right w:val="none" w:sz="0" w:space="0" w:color="auto"/>
          </w:divBdr>
        </w:div>
        <w:div w:id="813251624">
          <w:marLeft w:val="640"/>
          <w:marRight w:val="0"/>
          <w:marTop w:val="0"/>
          <w:marBottom w:val="0"/>
          <w:divBdr>
            <w:top w:val="none" w:sz="0" w:space="0" w:color="auto"/>
            <w:left w:val="none" w:sz="0" w:space="0" w:color="auto"/>
            <w:bottom w:val="none" w:sz="0" w:space="0" w:color="auto"/>
            <w:right w:val="none" w:sz="0" w:space="0" w:color="auto"/>
          </w:divBdr>
        </w:div>
      </w:divsChild>
    </w:div>
    <w:div w:id="1601259164">
      <w:bodyDiv w:val="1"/>
      <w:marLeft w:val="0"/>
      <w:marRight w:val="0"/>
      <w:marTop w:val="0"/>
      <w:marBottom w:val="0"/>
      <w:divBdr>
        <w:top w:val="none" w:sz="0" w:space="0" w:color="auto"/>
        <w:left w:val="none" w:sz="0" w:space="0" w:color="auto"/>
        <w:bottom w:val="none" w:sz="0" w:space="0" w:color="auto"/>
        <w:right w:val="none" w:sz="0" w:space="0" w:color="auto"/>
      </w:divBdr>
      <w:divsChild>
        <w:div w:id="477577068">
          <w:marLeft w:val="640"/>
          <w:marRight w:val="0"/>
          <w:marTop w:val="0"/>
          <w:marBottom w:val="0"/>
          <w:divBdr>
            <w:top w:val="none" w:sz="0" w:space="0" w:color="auto"/>
            <w:left w:val="none" w:sz="0" w:space="0" w:color="auto"/>
            <w:bottom w:val="none" w:sz="0" w:space="0" w:color="auto"/>
            <w:right w:val="none" w:sz="0" w:space="0" w:color="auto"/>
          </w:divBdr>
          <w:divsChild>
            <w:div w:id="1893955623">
              <w:marLeft w:val="0"/>
              <w:marRight w:val="0"/>
              <w:marTop w:val="0"/>
              <w:marBottom w:val="0"/>
              <w:divBdr>
                <w:top w:val="none" w:sz="0" w:space="0" w:color="auto"/>
                <w:left w:val="none" w:sz="0" w:space="0" w:color="auto"/>
                <w:bottom w:val="none" w:sz="0" w:space="0" w:color="auto"/>
                <w:right w:val="none" w:sz="0" w:space="0" w:color="auto"/>
              </w:divBdr>
              <w:divsChild>
                <w:div w:id="677655545">
                  <w:marLeft w:val="640"/>
                  <w:marRight w:val="0"/>
                  <w:marTop w:val="0"/>
                  <w:marBottom w:val="0"/>
                  <w:divBdr>
                    <w:top w:val="none" w:sz="0" w:space="0" w:color="auto"/>
                    <w:left w:val="none" w:sz="0" w:space="0" w:color="auto"/>
                    <w:bottom w:val="none" w:sz="0" w:space="0" w:color="auto"/>
                    <w:right w:val="none" w:sz="0" w:space="0" w:color="auto"/>
                  </w:divBdr>
                </w:div>
                <w:div w:id="2018731887">
                  <w:marLeft w:val="640"/>
                  <w:marRight w:val="0"/>
                  <w:marTop w:val="0"/>
                  <w:marBottom w:val="0"/>
                  <w:divBdr>
                    <w:top w:val="none" w:sz="0" w:space="0" w:color="auto"/>
                    <w:left w:val="none" w:sz="0" w:space="0" w:color="auto"/>
                    <w:bottom w:val="none" w:sz="0" w:space="0" w:color="auto"/>
                    <w:right w:val="none" w:sz="0" w:space="0" w:color="auto"/>
                  </w:divBdr>
                </w:div>
                <w:div w:id="1022323657">
                  <w:marLeft w:val="640"/>
                  <w:marRight w:val="0"/>
                  <w:marTop w:val="0"/>
                  <w:marBottom w:val="0"/>
                  <w:divBdr>
                    <w:top w:val="none" w:sz="0" w:space="0" w:color="auto"/>
                    <w:left w:val="none" w:sz="0" w:space="0" w:color="auto"/>
                    <w:bottom w:val="none" w:sz="0" w:space="0" w:color="auto"/>
                    <w:right w:val="none" w:sz="0" w:space="0" w:color="auto"/>
                  </w:divBdr>
                </w:div>
                <w:div w:id="333143059">
                  <w:marLeft w:val="640"/>
                  <w:marRight w:val="0"/>
                  <w:marTop w:val="0"/>
                  <w:marBottom w:val="0"/>
                  <w:divBdr>
                    <w:top w:val="none" w:sz="0" w:space="0" w:color="auto"/>
                    <w:left w:val="none" w:sz="0" w:space="0" w:color="auto"/>
                    <w:bottom w:val="none" w:sz="0" w:space="0" w:color="auto"/>
                    <w:right w:val="none" w:sz="0" w:space="0" w:color="auto"/>
                  </w:divBdr>
                </w:div>
                <w:div w:id="2051228182">
                  <w:marLeft w:val="640"/>
                  <w:marRight w:val="0"/>
                  <w:marTop w:val="0"/>
                  <w:marBottom w:val="0"/>
                  <w:divBdr>
                    <w:top w:val="none" w:sz="0" w:space="0" w:color="auto"/>
                    <w:left w:val="none" w:sz="0" w:space="0" w:color="auto"/>
                    <w:bottom w:val="none" w:sz="0" w:space="0" w:color="auto"/>
                    <w:right w:val="none" w:sz="0" w:space="0" w:color="auto"/>
                  </w:divBdr>
                </w:div>
                <w:div w:id="1659460358">
                  <w:marLeft w:val="640"/>
                  <w:marRight w:val="0"/>
                  <w:marTop w:val="0"/>
                  <w:marBottom w:val="0"/>
                  <w:divBdr>
                    <w:top w:val="none" w:sz="0" w:space="0" w:color="auto"/>
                    <w:left w:val="none" w:sz="0" w:space="0" w:color="auto"/>
                    <w:bottom w:val="none" w:sz="0" w:space="0" w:color="auto"/>
                    <w:right w:val="none" w:sz="0" w:space="0" w:color="auto"/>
                  </w:divBdr>
                </w:div>
                <w:div w:id="219445311">
                  <w:marLeft w:val="640"/>
                  <w:marRight w:val="0"/>
                  <w:marTop w:val="0"/>
                  <w:marBottom w:val="0"/>
                  <w:divBdr>
                    <w:top w:val="none" w:sz="0" w:space="0" w:color="auto"/>
                    <w:left w:val="none" w:sz="0" w:space="0" w:color="auto"/>
                    <w:bottom w:val="none" w:sz="0" w:space="0" w:color="auto"/>
                    <w:right w:val="none" w:sz="0" w:space="0" w:color="auto"/>
                  </w:divBdr>
                </w:div>
                <w:div w:id="975843095">
                  <w:marLeft w:val="640"/>
                  <w:marRight w:val="0"/>
                  <w:marTop w:val="0"/>
                  <w:marBottom w:val="0"/>
                  <w:divBdr>
                    <w:top w:val="none" w:sz="0" w:space="0" w:color="auto"/>
                    <w:left w:val="none" w:sz="0" w:space="0" w:color="auto"/>
                    <w:bottom w:val="none" w:sz="0" w:space="0" w:color="auto"/>
                    <w:right w:val="none" w:sz="0" w:space="0" w:color="auto"/>
                  </w:divBdr>
                </w:div>
                <w:div w:id="373237053">
                  <w:marLeft w:val="640"/>
                  <w:marRight w:val="0"/>
                  <w:marTop w:val="0"/>
                  <w:marBottom w:val="0"/>
                  <w:divBdr>
                    <w:top w:val="none" w:sz="0" w:space="0" w:color="auto"/>
                    <w:left w:val="none" w:sz="0" w:space="0" w:color="auto"/>
                    <w:bottom w:val="none" w:sz="0" w:space="0" w:color="auto"/>
                    <w:right w:val="none" w:sz="0" w:space="0" w:color="auto"/>
                  </w:divBdr>
                </w:div>
                <w:div w:id="373428761">
                  <w:marLeft w:val="640"/>
                  <w:marRight w:val="0"/>
                  <w:marTop w:val="0"/>
                  <w:marBottom w:val="0"/>
                  <w:divBdr>
                    <w:top w:val="none" w:sz="0" w:space="0" w:color="auto"/>
                    <w:left w:val="none" w:sz="0" w:space="0" w:color="auto"/>
                    <w:bottom w:val="none" w:sz="0" w:space="0" w:color="auto"/>
                    <w:right w:val="none" w:sz="0" w:space="0" w:color="auto"/>
                  </w:divBdr>
                </w:div>
                <w:div w:id="1392147734">
                  <w:marLeft w:val="640"/>
                  <w:marRight w:val="0"/>
                  <w:marTop w:val="0"/>
                  <w:marBottom w:val="0"/>
                  <w:divBdr>
                    <w:top w:val="none" w:sz="0" w:space="0" w:color="auto"/>
                    <w:left w:val="none" w:sz="0" w:space="0" w:color="auto"/>
                    <w:bottom w:val="none" w:sz="0" w:space="0" w:color="auto"/>
                    <w:right w:val="none" w:sz="0" w:space="0" w:color="auto"/>
                  </w:divBdr>
                </w:div>
                <w:div w:id="1867252797">
                  <w:marLeft w:val="640"/>
                  <w:marRight w:val="0"/>
                  <w:marTop w:val="0"/>
                  <w:marBottom w:val="0"/>
                  <w:divBdr>
                    <w:top w:val="none" w:sz="0" w:space="0" w:color="auto"/>
                    <w:left w:val="none" w:sz="0" w:space="0" w:color="auto"/>
                    <w:bottom w:val="none" w:sz="0" w:space="0" w:color="auto"/>
                    <w:right w:val="none" w:sz="0" w:space="0" w:color="auto"/>
                  </w:divBdr>
                </w:div>
                <w:div w:id="552667255">
                  <w:marLeft w:val="640"/>
                  <w:marRight w:val="0"/>
                  <w:marTop w:val="0"/>
                  <w:marBottom w:val="0"/>
                  <w:divBdr>
                    <w:top w:val="none" w:sz="0" w:space="0" w:color="auto"/>
                    <w:left w:val="none" w:sz="0" w:space="0" w:color="auto"/>
                    <w:bottom w:val="none" w:sz="0" w:space="0" w:color="auto"/>
                    <w:right w:val="none" w:sz="0" w:space="0" w:color="auto"/>
                  </w:divBdr>
                </w:div>
                <w:div w:id="1120417615">
                  <w:marLeft w:val="640"/>
                  <w:marRight w:val="0"/>
                  <w:marTop w:val="0"/>
                  <w:marBottom w:val="0"/>
                  <w:divBdr>
                    <w:top w:val="none" w:sz="0" w:space="0" w:color="auto"/>
                    <w:left w:val="none" w:sz="0" w:space="0" w:color="auto"/>
                    <w:bottom w:val="none" w:sz="0" w:space="0" w:color="auto"/>
                    <w:right w:val="none" w:sz="0" w:space="0" w:color="auto"/>
                  </w:divBdr>
                </w:div>
                <w:div w:id="1740470738">
                  <w:marLeft w:val="640"/>
                  <w:marRight w:val="0"/>
                  <w:marTop w:val="0"/>
                  <w:marBottom w:val="0"/>
                  <w:divBdr>
                    <w:top w:val="none" w:sz="0" w:space="0" w:color="auto"/>
                    <w:left w:val="none" w:sz="0" w:space="0" w:color="auto"/>
                    <w:bottom w:val="none" w:sz="0" w:space="0" w:color="auto"/>
                    <w:right w:val="none" w:sz="0" w:space="0" w:color="auto"/>
                  </w:divBdr>
                </w:div>
                <w:div w:id="510069674">
                  <w:marLeft w:val="640"/>
                  <w:marRight w:val="0"/>
                  <w:marTop w:val="0"/>
                  <w:marBottom w:val="0"/>
                  <w:divBdr>
                    <w:top w:val="none" w:sz="0" w:space="0" w:color="auto"/>
                    <w:left w:val="none" w:sz="0" w:space="0" w:color="auto"/>
                    <w:bottom w:val="none" w:sz="0" w:space="0" w:color="auto"/>
                    <w:right w:val="none" w:sz="0" w:space="0" w:color="auto"/>
                  </w:divBdr>
                </w:div>
                <w:div w:id="150878345">
                  <w:marLeft w:val="640"/>
                  <w:marRight w:val="0"/>
                  <w:marTop w:val="0"/>
                  <w:marBottom w:val="0"/>
                  <w:divBdr>
                    <w:top w:val="none" w:sz="0" w:space="0" w:color="auto"/>
                    <w:left w:val="none" w:sz="0" w:space="0" w:color="auto"/>
                    <w:bottom w:val="none" w:sz="0" w:space="0" w:color="auto"/>
                    <w:right w:val="none" w:sz="0" w:space="0" w:color="auto"/>
                  </w:divBdr>
                </w:div>
                <w:div w:id="2121489126">
                  <w:marLeft w:val="640"/>
                  <w:marRight w:val="0"/>
                  <w:marTop w:val="0"/>
                  <w:marBottom w:val="0"/>
                  <w:divBdr>
                    <w:top w:val="none" w:sz="0" w:space="0" w:color="auto"/>
                    <w:left w:val="none" w:sz="0" w:space="0" w:color="auto"/>
                    <w:bottom w:val="none" w:sz="0" w:space="0" w:color="auto"/>
                    <w:right w:val="none" w:sz="0" w:space="0" w:color="auto"/>
                  </w:divBdr>
                </w:div>
                <w:div w:id="1148134258">
                  <w:marLeft w:val="640"/>
                  <w:marRight w:val="0"/>
                  <w:marTop w:val="0"/>
                  <w:marBottom w:val="0"/>
                  <w:divBdr>
                    <w:top w:val="none" w:sz="0" w:space="0" w:color="auto"/>
                    <w:left w:val="none" w:sz="0" w:space="0" w:color="auto"/>
                    <w:bottom w:val="none" w:sz="0" w:space="0" w:color="auto"/>
                    <w:right w:val="none" w:sz="0" w:space="0" w:color="auto"/>
                  </w:divBdr>
                </w:div>
                <w:div w:id="1448742236">
                  <w:marLeft w:val="640"/>
                  <w:marRight w:val="0"/>
                  <w:marTop w:val="0"/>
                  <w:marBottom w:val="0"/>
                  <w:divBdr>
                    <w:top w:val="none" w:sz="0" w:space="0" w:color="auto"/>
                    <w:left w:val="none" w:sz="0" w:space="0" w:color="auto"/>
                    <w:bottom w:val="none" w:sz="0" w:space="0" w:color="auto"/>
                    <w:right w:val="none" w:sz="0" w:space="0" w:color="auto"/>
                  </w:divBdr>
                </w:div>
                <w:div w:id="298999232">
                  <w:marLeft w:val="640"/>
                  <w:marRight w:val="0"/>
                  <w:marTop w:val="0"/>
                  <w:marBottom w:val="0"/>
                  <w:divBdr>
                    <w:top w:val="none" w:sz="0" w:space="0" w:color="auto"/>
                    <w:left w:val="none" w:sz="0" w:space="0" w:color="auto"/>
                    <w:bottom w:val="none" w:sz="0" w:space="0" w:color="auto"/>
                    <w:right w:val="none" w:sz="0" w:space="0" w:color="auto"/>
                  </w:divBdr>
                </w:div>
                <w:div w:id="1141265282">
                  <w:marLeft w:val="640"/>
                  <w:marRight w:val="0"/>
                  <w:marTop w:val="0"/>
                  <w:marBottom w:val="0"/>
                  <w:divBdr>
                    <w:top w:val="none" w:sz="0" w:space="0" w:color="auto"/>
                    <w:left w:val="none" w:sz="0" w:space="0" w:color="auto"/>
                    <w:bottom w:val="none" w:sz="0" w:space="0" w:color="auto"/>
                    <w:right w:val="none" w:sz="0" w:space="0" w:color="auto"/>
                  </w:divBdr>
                </w:div>
                <w:div w:id="1120763744">
                  <w:marLeft w:val="640"/>
                  <w:marRight w:val="0"/>
                  <w:marTop w:val="0"/>
                  <w:marBottom w:val="0"/>
                  <w:divBdr>
                    <w:top w:val="none" w:sz="0" w:space="0" w:color="auto"/>
                    <w:left w:val="none" w:sz="0" w:space="0" w:color="auto"/>
                    <w:bottom w:val="none" w:sz="0" w:space="0" w:color="auto"/>
                    <w:right w:val="none" w:sz="0" w:space="0" w:color="auto"/>
                  </w:divBdr>
                </w:div>
                <w:div w:id="592671051">
                  <w:marLeft w:val="640"/>
                  <w:marRight w:val="0"/>
                  <w:marTop w:val="0"/>
                  <w:marBottom w:val="0"/>
                  <w:divBdr>
                    <w:top w:val="none" w:sz="0" w:space="0" w:color="auto"/>
                    <w:left w:val="none" w:sz="0" w:space="0" w:color="auto"/>
                    <w:bottom w:val="none" w:sz="0" w:space="0" w:color="auto"/>
                    <w:right w:val="none" w:sz="0" w:space="0" w:color="auto"/>
                  </w:divBdr>
                </w:div>
                <w:div w:id="23950080">
                  <w:marLeft w:val="640"/>
                  <w:marRight w:val="0"/>
                  <w:marTop w:val="0"/>
                  <w:marBottom w:val="0"/>
                  <w:divBdr>
                    <w:top w:val="none" w:sz="0" w:space="0" w:color="auto"/>
                    <w:left w:val="none" w:sz="0" w:space="0" w:color="auto"/>
                    <w:bottom w:val="none" w:sz="0" w:space="0" w:color="auto"/>
                    <w:right w:val="none" w:sz="0" w:space="0" w:color="auto"/>
                  </w:divBdr>
                </w:div>
                <w:div w:id="1751582370">
                  <w:marLeft w:val="640"/>
                  <w:marRight w:val="0"/>
                  <w:marTop w:val="0"/>
                  <w:marBottom w:val="0"/>
                  <w:divBdr>
                    <w:top w:val="none" w:sz="0" w:space="0" w:color="auto"/>
                    <w:left w:val="none" w:sz="0" w:space="0" w:color="auto"/>
                    <w:bottom w:val="none" w:sz="0" w:space="0" w:color="auto"/>
                    <w:right w:val="none" w:sz="0" w:space="0" w:color="auto"/>
                  </w:divBdr>
                </w:div>
                <w:div w:id="2071683725">
                  <w:marLeft w:val="640"/>
                  <w:marRight w:val="0"/>
                  <w:marTop w:val="0"/>
                  <w:marBottom w:val="0"/>
                  <w:divBdr>
                    <w:top w:val="none" w:sz="0" w:space="0" w:color="auto"/>
                    <w:left w:val="none" w:sz="0" w:space="0" w:color="auto"/>
                    <w:bottom w:val="none" w:sz="0" w:space="0" w:color="auto"/>
                    <w:right w:val="none" w:sz="0" w:space="0" w:color="auto"/>
                  </w:divBdr>
                </w:div>
                <w:div w:id="1679042151">
                  <w:marLeft w:val="640"/>
                  <w:marRight w:val="0"/>
                  <w:marTop w:val="0"/>
                  <w:marBottom w:val="0"/>
                  <w:divBdr>
                    <w:top w:val="none" w:sz="0" w:space="0" w:color="auto"/>
                    <w:left w:val="none" w:sz="0" w:space="0" w:color="auto"/>
                    <w:bottom w:val="none" w:sz="0" w:space="0" w:color="auto"/>
                    <w:right w:val="none" w:sz="0" w:space="0" w:color="auto"/>
                  </w:divBdr>
                </w:div>
                <w:div w:id="1594968791">
                  <w:marLeft w:val="640"/>
                  <w:marRight w:val="0"/>
                  <w:marTop w:val="0"/>
                  <w:marBottom w:val="0"/>
                  <w:divBdr>
                    <w:top w:val="none" w:sz="0" w:space="0" w:color="auto"/>
                    <w:left w:val="none" w:sz="0" w:space="0" w:color="auto"/>
                    <w:bottom w:val="none" w:sz="0" w:space="0" w:color="auto"/>
                    <w:right w:val="none" w:sz="0" w:space="0" w:color="auto"/>
                  </w:divBdr>
                </w:div>
                <w:div w:id="1174607070">
                  <w:marLeft w:val="640"/>
                  <w:marRight w:val="0"/>
                  <w:marTop w:val="0"/>
                  <w:marBottom w:val="0"/>
                  <w:divBdr>
                    <w:top w:val="none" w:sz="0" w:space="0" w:color="auto"/>
                    <w:left w:val="none" w:sz="0" w:space="0" w:color="auto"/>
                    <w:bottom w:val="none" w:sz="0" w:space="0" w:color="auto"/>
                    <w:right w:val="none" w:sz="0" w:space="0" w:color="auto"/>
                  </w:divBdr>
                </w:div>
                <w:div w:id="650792208">
                  <w:marLeft w:val="640"/>
                  <w:marRight w:val="0"/>
                  <w:marTop w:val="0"/>
                  <w:marBottom w:val="0"/>
                  <w:divBdr>
                    <w:top w:val="none" w:sz="0" w:space="0" w:color="auto"/>
                    <w:left w:val="none" w:sz="0" w:space="0" w:color="auto"/>
                    <w:bottom w:val="none" w:sz="0" w:space="0" w:color="auto"/>
                    <w:right w:val="none" w:sz="0" w:space="0" w:color="auto"/>
                  </w:divBdr>
                </w:div>
                <w:div w:id="2026788160">
                  <w:marLeft w:val="640"/>
                  <w:marRight w:val="0"/>
                  <w:marTop w:val="0"/>
                  <w:marBottom w:val="0"/>
                  <w:divBdr>
                    <w:top w:val="none" w:sz="0" w:space="0" w:color="auto"/>
                    <w:left w:val="none" w:sz="0" w:space="0" w:color="auto"/>
                    <w:bottom w:val="none" w:sz="0" w:space="0" w:color="auto"/>
                    <w:right w:val="none" w:sz="0" w:space="0" w:color="auto"/>
                  </w:divBdr>
                </w:div>
                <w:div w:id="373240533">
                  <w:marLeft w:val="640"/>
                  <w:marRight w:val="0"/>
                  <w:marTop w:val="0"/>
                  <w:marBottom w:val="0"/>
                  <w:divBdr>
                    <w:top w:val="none" w:sz="0" w:space="0" w:color="auto"/>
                    <w:left w:val="none" w:sz="0" w:space="0" w:color="auto"/>
                    <w:bottom w:val="none" w:sz="0" w:space="0" w:color="auto"/>
                    <w:right w:val="none" w:sz="0" w:space="0" w:color="auto"/>
                  </w:divBdr>
                </w:div>
                <w:div w:id="730495963">
                  <w:marLeft w:val="640"/>
                  <w:marRight w:val="0"/>
                  <w:marTop w:val="0"/>
                  <w:marBottom w:val="0"/>
                  <w:divBdr>
                    <w:top w:val="none" w:sz="0" w:space="0" w:color="auto"/>
                    <w:left w:val="none" w:sz="0" w:space="0" w:color="auto"/>
                    <w:bottom w:val="none" w:sz="0" w:space="0" w:color="auto"/>
                    <w:right w:val="none" w:sz="0" w:space="0" w:color="auto"/>
                  </w:divBdr>
                </w:div>
                <w:div w:id="1057777759">
                  <w:marLeft w:val="640"/>
                  <w:marRight w:val="0"/>
                  <w:marTop w:val="0"/>
                  <w:marBottom w:val="0"/>
                  <w:divBdr>
                    <w:top w:val="none" w:sz="0" w:space="0" w:color="auto"/>
                    <w:left w:val="none" w:sz="0" w:space="0" w:color="auto"/>
                    <w:bottom w:val="none" w:sz="0" w:space="0" w:color="auto"/>
                    <w:right w:val="none" w:sz="0" w:space="0" w:color="auto"/>
                  </w:divBdr>
                </w:div>
                <w:div w:id="552501019">
                  <w:marLeft w:val="640"/>
                  <w:marRight w:val="0"/>
                  <w:marTop w:val="0"/>
                  <w:marBottom w:val="0"/>
                  <w:divBdr>
                    <w:top w:val="none" w:sz="0" w:space="0" w:color="auto"/>
                    <w:left w:val="none" w:sz="0" w:space="0" w:color="auto"/>
                    <w:bottom w:val="none" w:sz="0" w:space="0" w:color="auto"/>
                    <w:right w:val="none" w:sz="0" w:space="0" w:color="auto"/>
                  </w:divBdr>
                </w:div>
                <w:div w:id="1553154125">
                  <w:marLeft w:val="640"/>
                  <w:marRight w:val="0"/>
                  <w:marTop w:val="0"/>
                  <w:marBottom w:val="0"/>
                  <w:divBdr>
                    <w:top w:val="none" w:sz="0" w:space="0" w:color="auto"/>
                    <w:left w:val="none" w:sz="0" w:space="0" w:color="auto"/>
                    <w:bottom w:val="none" w:sz="0" w:space="0" w:color="auto"/>
                    <w:right w:val="none" w:sz="0" w:space="0" w:color="auto"/>
                  </w:divBdr>
                </w:div>
                <w:div w:id="1695883033">
                  <w:marLeft w:val="640"/>
                  <w:marRight w:val="0"/>
                  <w:marTop w:val="0"/>
                  <w:marBottom w:val="0"/>
                  <w:divBdr>
                    <w:top w:val="none" w:sz="0" w:space="0" w:color="auto"/>
                    <w:left w:val="none" w:sz="0" w:space="0" w:color="auto"/>
                    <w:bottom w:val="none" w:sz="0" w:space="0" w:color="auto"/>
                    <w:right w:val="none" w:sz="0" w:space="0" w:color="auto"/>
                  </w:divBdr>
                </w:div>
                <w:div w:id="41250174">
                  <w:marLeft w:val="640"/>
                  <w:marRight w:val="0"/>
                  <w:marTop w:val="0"/>
                  <w:marBottom w:val="0"/>
                  <w:divBdr>
                    <w:top w:val="none" w:sz="0" w:space="0" w:color="auto"/>
                    <w:left w:val="none" w:sz="0" w:space="0" w:color="auto"/>
                    <w:bottom w:val="none" w:sz="0" w:space="0" w:color="auto"/>
                    <w:right w:val="none" w:sz="0" w:space="0" w:color="auto"/>
                  </w:divBdr>
                </w:div>
                <w:div w:id="425853405">
                  <w:marLeft w:val="640"/>
                  <w:marRight w:val="0"/>
                  <w:marTop w:val="0"/>
                  <w:marBottom w:val="0"/>
                  <w:divBdr>
                    <w:top w:val="none" w:sz="0" w:space="0" w:color="auto"/>
                    <w:left w:val="none" w:sz="0" w:space="0" w:color="auto"/>
                    <w:bottom w:val="none" w:sz="0" w:space="0" w:color="auto"/>
                    <w:right w:val="none" w:sz="0" w:space="0" w:color="auto"/>
                  </w:divBdr>
                </w:div>
                <w:div w:id="314989262">
                  <w:marLeft w:val="640"/>
                  <w:marRight w:val="0"/>
                  <w:marTop w:val="0"/>
                  <w:marBottom w:val="0"/>
                  <w:divBdr>
                    <w:top w:val="none" w:sz="0" w:space="0" w:color="auto"/>
                    <w:left w:val="none" w:sz="0" w:space="0" w:color="auto"/>
                    <w:bottom w:val="none" w:sz="0" w:space="0" w:color="auto"/>
                    <w:right w:val="none" w:sz="0" w:space="0" w:color="auto"/>
                  </w:divBdr>
                </w:div>
                <w:div w:id="1156844953">
                  <w:marLeft w:val="640"/>
                  <w:marRight w:val="0"/>
                  <w:marTop w:val="0"/>
                  <w:marBottom w:val="0"/>
                  <w:divBdr>
                    <w:top w:val="none" w:sz="0" w:space="0" w:color="auto"/>
                    <w:left w:val="none" w:sz="0" w:space="0" w:color="auto"/>
                    <w:bottom w:val="none" w:sz="0" w:space="0" w:color="auto"/>
                    <w:right w:val="none" w:sz="0" w:space="0" w:color="auto"/>
                  </w:divBdr>
                </w:div>
                <w:div w:id="834417478">
                  <w:marLeft w:val="640"/>
                  <w:marRight w:val="0"/>
                  <w:marTop w:val="0"/>
                  <w:marBottom w:val="0"/>
                  <w:divBdr>
                    <w:top w:val="none" w:sz="0" w:space="0" w:color="auto"/>
                    <w:left w:val="none" w:sz="0" w:space="0" w:color="auto"/>
                    <w:bottom w:val="none" w:sz="0" w:space="0" w:color="auto"/>
                    <w:right w:val="none" w:sz="0" w:space="0" w:color="auto"/>
                  </w:divBdr>
                </w:div>
                <w:div w:id="220797396">
                  <w:marLeft w:val="640"/>
                  <w:marRight w:val="0"/>
                  <w:marTop w:val="0"/>
                  <w:marBottom w:val="0"/>
                  <w:divBdr>
                    <w:top w:val="none" w:sz="0" w:space="0" w:color="auto"/>
                    <w:left w:val="none" w:sz="0" w:space="0" w:color="auto"/>
                    <w:bottom w:val="none" w:sz="0" w:space="0" w:color="auto"/>
                    <w:right w:val="none" w:sz="0" w:space="0" w:color="auto"/>
                  </w:divBdr>
                </w:div>
                <w:div w:id="1514493091">
                  <w:marLeft w:val="640"/>
                  <w:marRight w:val="0"/>
                  <w:marTop w:val="0"/>
                  <w:marBottom w:val="0"/>
                  <w:divBdr>
                    <w:top w:val="none" w:sz="0" w:space="0" w:color="auto"/>
                    <w:left w:val="none" w:sz="0" w:space="0" w:color="auto"/>
                    <w:bottom w:val="none" w:sz="0" w:space="0" w:color="auto"/>
                    <w:right w:val="none" w:sz="0" w:space="0" w:color="auto"/>
                  </w:divBdr>
                </w:div>
                <w:div w:id="49958523">
                  <w:marLeft w:val="640"/>
                  <w:marRight w:val="0"/>
                  <w:marTop w:val="0"/>
                  <w:marBottom w:val="0"/>
                  <w:divBdr>
                    <w:top w:val="none" w:sz="0" w:space="0" w:color="auto"/>
                    <w:left w:val="none" w:sz="0" w:space="0" w:color="auto"/>
                    <w:bottom w:val="none" w:sz="0" w:space="0" w:color="auto"/>
                    <w:right w:val="none" w:sz="0" w:space="0" w:color="auto"/>
                  </w:divBdr>
                </w:div>
                <w:div w:id="1388803313">
                  <w:marLeft w:val="640"/>
                  <w:marRight w:val="0"/>
                  <w:marTop w:val="0"/>
                  <w:marBottom w:val="0"/>
                  <w:divBdr>
                    <w:top w:val="none" w:sz="0" w:space="0" w:color="auto"/>
                    <w:left w:val="none" w:sz="0" w:space="0" w:color="auto"/>
                    <w:bottom w:val="none" w:sz="0" w:space="0" w:color="auto"/>
                    <w:right w:val="none" w:sz="0" w:space="0" w:color="auto"/>
                  </w:divBdr>
                </w:div>
                <w:div w:id="1912540149">
                  <w:marLeft w:val="640"/>
                  <w:marRight w:val="0"/>
                  <w:marTop w:val="0"/>
                  <w:marBottom w:val="0"/>
                  <w:divBdr>
                    <w:top w:val="none" w:sz="0" w:space="0" w:color="auto"/>
                    <w:left w:val="none" w:sz="0" w:space="0" w:color="auto"/>
                    <w:bottom w:val="none" w:sz="0" w:space="0" w:color="auto"/>
                    <w:right w:val="none" w:sz="0" w:space="0" w:color="auto"/>
                  </w:divBdr>
                </w:div>
                <w:div w:id="1150560148">
                  <w:marLeft w:val="640"/>
                  <w:marRight w:val="0"/>
                  <w:marTop w:val="0"/>
                  <w:marBottom w:val="0"/>
                  <w:divBdr>
                    <w:top w:val="none" w:sz="0" w:space="0" w:color="auto"/>
                    <w:left w:val="none" w:sz="0" w:space="0" w:color="auto"/>
                    <w:bottom w:val="none" w:sz="0" w:space="0" w:color="auto"/>
                    <w:right w:val="none" w:sz="0" w:space="0" w:color="auto"/>
                  </w:divBdr>
                </w:div>
                <w:div w:id="1632830859">
                  <w:marLeft w:val="640"/>
                  <w:marRight w:val="0"/>
                  <w:marTop w:val="0"/>
                  <w:marBottom w:val="0"/>
                  <w:divBdr>
                    <w:top w:val="none" w:sz="0" w:space="0" w:color="auto"/>
                    <w:left w:val="none" w:sz="0" w:space="0" w:color="auto"/>
                    <w:bottom w:val="none" w:sz="0" w:space="0" w:color="auto"/>
                    <w:right w:val="none" w:sz="0" w:space="0" w:color="auto"/>
                  </w:divBdr>
                </w:div>
                <w:div w:id="738595970">
                  <w:marLeft w:val="640"/>
                  <w:marRight w:val="0"/>
                  <w:marTop w:val="0"/>
                  <w:marBottom w:val="0"/>
                  <w:divBdr>
                    <w:top w:val="none" w:sz="0" w:space="0" w:color="auto"/>
                    <w:left w:val="none" w:sz="0" w:space="0" w:color="auto"/>
                    <w:bottom w:val="none" w:sz="0" w:space="0" w:color="auto"/>
                    <w:right w:val="none" w:sz="0" w:space="0" w:color="auto"/>
                  </w:divBdr>
                </w:div>
                <w:div w:id="1157385150">
                  <w:marLeft w:val="640"/>
                  <w:marRight w:val="0"/>
                  <w:marTop w:val="0"/>
                  <w:marBottom w:val="0"/>
                  <w:divBdr>
                    <w:top w:val="none" w:sz="0" w:space="0" w:color="auto"/>
                    <w:left w:val="none" w:sz="0" w:space="0" w:color="auto"/>
                    <w:bottom w:val="none" w:sz="0" w:space="0" w:color="auto"/>
                    <w:right w:val="none" w:sz="0" w:space="0" w:color="auto"/>
                  </w:divBdr>
                </w:div>
                <w:div w:id="1195734042">
                  <w:marLeft w:val="640"/>
                  <w:marRight w:val="0"/>
                  <w:marTop w:val="0"/>
                  <w:marBottom w:val="0"/>
                  <w:divBdr>
                    <w:top w:val="none" w:sz="0" w:space="0" w:color="auto"/>
                    <w:left w:val="none" w:sz="0" w:space="0" w:color="auto"/>
                    <w:bottom w:val="none" w:sz="0" w:space="0" w:color="auto"/>
                    <w:right w:val="none" w:sz="0" w:space="0" w:color="auto"/>
                  </w:divBdr>
                </w:div>
                <w:div w:id="67465203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05327339">
          <w:marLeft w:val="640"/>
          <w:marRight w:val="0"/>
          <w:marTop w:val="0"/>
          <w:marBottom w:val="0"/>
          <w:divBdr>
            <w:top w:val="none" w:sz="0" w:space="0" w:color="auto"/>
            <w:left w:val="none" w:sz="0" w:space="0" w:color="auto"/>
            <w:bottom w:val="none" w:sz="0" w:space="0" w:color="auto"/>
            <w:right w:val="none" w:sz="0" w:space="0" w:color="auto"/>
          </w:divBdr>
        </w:div>
        <w:div w:id="447164071">
          <w:marLeft w:val="640"/>
          <w:marRight w:val="0"/>
          <w:marTop w:val="0"/>
          <w:marBottom w:val="0"/>
          <w:divBdr>
            <w:top w:val="none" w:sz="0" w:space="0" w:color="auto"/>
            <w:left w:val="none" w:sz="0" w:space="0" w:color="auto"/>
            <w:bottom w:val="none" w:sz="0" w:space="0" w:color="auto"/>
            <w:right w:val="none" w:sz="0" w:space="0" w:color="auto"/>
          </w:divBdr>
        </w:div>
        <w:div w:id="1272934781">
          <w:marLeft w:val="640"/>
          <w:marRight w:val="0"/>
          <w:marTop w:val="0"/>
          <w:marBottom w:val="0"/>
          <w:divBdr>
            <w:top w:val="none" w:sz="0" w:space="0" w:color="auto"/>
            <w:left w:val="none" w:sz="0" w:space="0" w:color="auto"/>
            <w:bottom w:val="none" w:sz="0" w:space="0" w:color="auto"/>
            <w:right w:val="none" w:sz="0" w:space="0" w:color="auto"/>
          </w:divBdr>
        </w:div>
        <w:div w:id="1625428501">
          <w:marLeft w:val="640"/>
          <w:marRight w:val="0"/>
          <w:marTop w:val="0"/>
          <w:marBottom w:val="0"/>
          <w:divBdr>
            <w:top w:val="none" w:sz="0" w:space="0" w:color="auto"/>
            <w:left w:val="none" w:sz="0" w:space="0" w:color="auto"/>
            <w:bottom w:val="none" w:sz="0" w:space="0" w:color="auto"/>
            <w:right w:val="none" w:sz="0" w:space="0" w:color="auto"/>
          </w:divBdr>
        </w:div>
        <w:div w:id="824322777">
          <w:marLeft w:val="640"/>
          <w:marRight w:val="0"/>
          <w:marTop w:val="0"/>
          <w:marBottom w:val="0"/>
          <w:divBdr>
            <w:top w:val="none" w:sz="0" w:space="0" w:color="auto"/>
            <w:left w:val="none" w:sz="0" w:space="0" w:color="auto"/>
            <w:bottom w:val="none" w:sz="0" w:space="0" w:color="auto"/>
            <w:right w:val="none" w:sz="0" w:space="0" w:color="auto"/>
          </w:divBdr>
        </w:div>
        <w:div w:id="1215890757">
          <w:marLeft w:val="640"/>
          <w:marRight w:val="0"/>
          <w:marTop w:val="0"/>
          <w:marBottom w:val="0"/>
          <w:divBdr>
            <w:top w:val="none" w:sz="0" w:space="0" w:color="auto"/>
            <w:left w:val="none" w:sz="0" w:space="0" w:color="auto"/>
            <w:bottom w:val="none" w:sz="0" w:space="0" w:color="auto"/>
            <w:right w:val="none" w:sz="0" w:space="0" w:color="auto"/>
          </w:divBdr>
        </w:div>
        <w:div w:id="569999323">
          <w:marLeft w:val="640"/>
          <w:marRight w:val="0"/>
          <w:marTop w:val="0"/>
          <w:marBottom w:val="0"/>
          <w:divBdr>
            <w:top w:val="none" w:sz="0" w:space="0" w:color="auto"/>
            <w:left w:val="none" w:sz="0" w:space="0" w:color="auto"/>
            <w:bottom w:val="none" w:sz="0" w:space="0" w:color="auto"/>
            <w:right w:val="none" w:sz="0" w:space="0" w:color="auto"/>
          </w:divBdr>
        </w:div>
        <w:div w:id="749430867">
          <w:marLeft w:val="640"/>
          <w:marRight w:val="0"/>
          <w:marTop w:val="0"/>
          <w:marBottom w:val="0"/>
          <w:divBdr>
            <w:top w:val="none" w:sz="0" w:space="0" w:color="auto"/>
            <w:left w:val="none" w:sz="0" w:space="0" w:color="auto"/>
            <w:bottom w:val="none" w:sz="0" w:space="0" w:color="auto"/>
            <w:right w:val="none" w:sz="0" w:space="0" w:color="auto"/>
          </w:divBdr>
        </w:div>
        <w:div w:id="1780221000">
          <w:marLeft w:val="640"/>
          <w:marRight w:val="0"/>
          <w:marTop w:val="0"/>
          <w:marBottom w:val="0"/>
          <w:divBdr>
            <w:top w:val="none" w:sz="0" w:space="0" w:color="auto"/>
            <w:left w:val="none" w:sz="0" w:space="0" w:color="auto"/>
            <w:bottom w:val="none" w:sz="0" w:space="0" w:color="auto"/>
            <w:right w:val="none" w:sz="0" w:space="0" w:color="auto"/>
          </w:divBdr>
        </w:div>
        <w:div w:id="1248342742">
          <w:marLeft w:val="640"/>
          <w:marRight w:val="0"/>
          <w:marTop w:val="0"/>
          <w:marBottom w:val="0"/>
          <w:divBdr>
            <w:top w:val="none" w:sz="0" w:space="0" w:color="auto"/>
            <w:left w:val="none" w:sz="0" w:space="0" w:color="auto"/>
            <w:bottom w:val="none" w:sz="0" w:space="0" w:color="auto"/>
            <w:right w:val="none" w:sz="0" w:space="0" w:color="auto"/>
          </w:divBdr>
        </w:div>
        <w:div w:id="1677613449">
          <w:marLeft w:val="640"/>
          <w:marRight w:val="0"/>
          <w:marTop w:val="0"/>
          <w:marBottom w:val="0"/>
          <w:divBdr>
            <w:top w:val="none" w:sz="0" w:space="0" w:color="auto"/>
            <w:left w:val="none" w:sz="0" w:space="0" w:color="auto"/>
            <w:bottom w:val="none" w:sz="0" w:space="0" w:color="auto"/>
            <w:right w:val="none" w:sz="0" w:space="0" w:color="auto"/>
          </w:divBdr>
        </w:div>
        <w:div w:id="2084641821">
          <w:marLeft w:val="640"/>
          <w:marRight w:val="0"/>
          <w:marTop w:val="0"/>
          <w:marBottom w:val="0"/>
          <w:divBdr>
            <w:top w:val="none" w:sz="0" w:space="0" w:color="auto"/>
            <w:left w:val="none" w:sz="0" w:space="0" w:color="auto"/>
            <w:bottom w:val="none" w:sz="0" w:space="0" w:color="auto"/>
            <w:right w:val="none" w:sz="0" w:space="0" w:color="auto"/>
          </w:divBdr>
        </w:div>
        <w:div w:id="522481270">
          <w:marLeft w:val="640"/>
          <w:marRight w:val="0"/>
          <w:marTop w:val="0"/>
          <w:marBottom w:val="0"/>
          <w:divBdr>
            <w:top w:val="none" w:sz="0" w:space="0" w:color="auto"/>
            <w:left w:val="none" w:sz="0" w:space="0" w:color="auto"/>
            <w:bottom w:val="none" w:sz="0" w:space="0" w:color="auto"/>
            <w:right w:val="none" w:sz="0" w:space="0" w:color="auto"/>
          </w:divBdr>
        </w:div>
        <w:div w:id="1025181056">
          <w:marLeft w:val="640"/>
          <w:marRight w:val="0"/>
          <w:marTop w:val="0"/>
          <w:marBottom w:val="0"/>
          <w:divBdr>
            <w:top w:val="none" w:sz="0" w:space="0" w:color="auto"/>
            <w:left w:val="none" w:sz="0" w:space="0" w:color="auto"/>
            <w:bottom w:val="none" w:sz="0" w:space="0" w:color="auto"/>
            <w:right w:val="none" w:sz="0" w:space="0" w:color="auto"/>
          </w:divBdr>
        </w:div>
        <w:div w:id="2056465268">
          <w:marLeft w:val="640"/>
          <w:marRight w:val="0"/>
          <w:marTop w:val="0"/>
          <w:marBottom w:val="0"/>
          <w:divBdr>
            <w:top w:val="none" w:sz="0" w:space="0" w:color="auto"/>
            <w:left w:val="none" w:sz="0" w:space="0" w:color="auto"/>
            <w:bottom w:val="none" w:sz="0" w:space="0" w:color="auto"/>
            <w:right w:val="none" w:sz="0" w:space="0" w:color="auto"/>
          </w:divBdr>
        </w:div>
        <w:div w:id="158279308">
          <w:marLeft w:val="640"/>
          <w:marRight w:val="0"/>
          <w:marTop w:val="0"/>
          <w:marBottom w:val="0"/>
          <w:divBdr>
            <w:top w:val="none" w:sz="0" w:space="0" w:color="auto"/>
            <w:left w:val="none" w:sz="0" w:space="0" w:color="auto"/>
            <w:bottom w:val="none" w:sz="0" w:space="0" w:color="auto"/>
            <w:right w:val="none" w:sz="0" w:space="0" w:color="auto"/>
          </w:divBdr>
        </w:div>
        <w:div w:id="1814518616">
          <w:marLeft w:val="640"/>
          <w:marRight w:val="0"/>
          <w:marTop w:val="0"/>
          <w:marBottom w:val="0"/>
          <w:divBdr>
            <w:top w:val="none" w:sz="0" w:space="0" w:color="auto"/>
            <w:left w:val="none" w:sz="0" w:space="0" w:color="auto"/>
            <w:bottom w:val="none" w:sz="0" w:space="0" w:color="auto"/>
            <w:right w:val="none" w:sz="0" w:space="0" w:color="auto"/>
          </w:divBdr>
        </w:div>
        <w:div w:id="1849710504">
          <w:marLeft w:val="640"/>
          <w:marRight w:val="0"/>
          <w:marTop w:val="0"/>
          <w:marBottom w:val="0"/>
          <w:divBdr>
            <w:top w:val="none" w:sz="0" w:space="0" w:color="auto"/>
            <w:left w:val="none" w:sz="0" w:space="0" w:color="auto"/>
            <w:bottom w:val="none" w:sz="0" w:space="0" w:color="auto"/>
            <w:right w:val="none" w:sz="0" w:space="0" w:color="auto"/>
          </w:divBdr>
        </w:div>
        <w:div w:id="1696078523">
          <w:marLeft w:val="640"/>
          <w:marRight w:val="0"/>
          <w:marTop w:val="0"/>
          <w:marBottom w:val="0"/>
          <w:divBdr>
            <w:top w:val="none" w:sz="0" w:space="0" w:color="auto"/>
            <w:left w:val="none" w:sz="0" w:space="0" w:color="auto"/>
            <w:bottom w:val="none" w:sz="0" w:space="0" w:color="auto"/>
            <w:right w:val="none" w:sz="0" w:space="0" w:color="auto"/>
          </w:divBdr>
        </w:div>
        <w:div w:id="2013874128">
          <w:marLeft w:val="640"/>
          <w:marRight w:val="0"/>
          <w:marTop w:val="0"/>
          <w:marBottom w:val="0"/>
          <w:divBdr>
            <w:top w:val="none" w:sz="0" w:space="0" w:color="auto"/>
            <w:left w:val="none" w:sz="0" w:space="0" w:color="auto"/>
            <w:bottom w:val="none" w:sz="0" w:space="0" w:color="auto"/>
            <w:right w:val="none" w:sz="0" w:space="0" w:color="auto"/>
          </w:divBdr>
        </w:div>
        <w:div w:id="506555530">
          <w:marLeft w:val="640"/>
          <w:marRight w:val="0"/>
          <w:marTop w:val="0"/>
          <w:marBottom w:val="0"/>
          <w:divBdr>
            <w:top w:val="none" w:sz="0" w:space="0" w:color="auto"/>
            <w:left w:val="none" w:sz="0" w:space="0" w:color="auto"/>
            <w:bottom w:val="none" w:sz="0" w:space="0" w:color="auto"/>
            <w:right w:val="none" w:sz="0" w:space="0" w:color="auto"/>
          </w:divBdr>
        </w:div>
        <w:div w:id="422995747">
          <w:marLeft w:val="640"/>
          <w:marRight w:val="0"/>
          <w:marTop w:val="0"/>
          <w:marBottom w:val="0"/>
          <w:divBdr>
            <w:top w:val="none" w:sz="0" w:space="0" w:color="auto"/>
            <w:left w:val="none" w:sz="0" w:space="0" w:color="auto"/>
            <w:bottom w:val="none" w:sz="0" w:space="0" w:color="auto"/>
            <w:right w:val="none" w:sz="0" w:space="0" w:color="auto"/>
          </w:divBdr>
        </w:div>
        <w:div w:id="1326979038">
          <w:marLeft w:val="640"/>
          <w:marRight w:val="0"/>
          <w:marTop w:val="0"/>
          <w:marBottom w:val="0"/>
          <w:divBdr>
            <w:top w:val="none" w:sz="0" w:space="0" w:color="auto"/>
            <w:left w:val="none" w:sz="0" w:space="0" w:color="auto"/>
            <w:bottom w:val="none" w:sz="0" w:space="0" w:color="auto"/>
            <w:right w:val="none" w:sz="0" w:space="0" w:color="auto"/>
          </w:divBdr>
        </w:div>
        <w:div w:id="500463491">
          <w:marLeft w:val="640"/>
          <w:marRight w:val="0"/>
          <w:marTop w:val="0"/>
          <w:marBottom w:val="0"/>
          <w:divBdr>
            <w:top w:val="none" w:sz="0" w:space="0" w:color="auto"/>
            <w:left w:val="none" w:sz="0" w:space="0" w:color="auto"/>
            <w:bottom w:val="none" w:sz="0" w:space="0" w:color="auto"/>
            <w:right w:val="none" w:sz="0" w:space="0" w:color="auto"/>
          </w:divBdr>
        </w:div>
        <w:div w:id="451362791">
          <w:marLeft w:val="640"/>
          <w:marRight w:val="0"/>
          <w:marTop w:val="0"/>
          <w:marBottom w:val="0"/>
          <w:divBdr>
            <w:top w:val="none" w:sz="0" w:space="0" w:color="auto"/>
            <w:left w:val="none" w:sz="0" w:space="0" w:color="auto"/>
            <w:bottom w:val="none" w:sz="0" w:space="0" w:color="auto"/>
            <w:right w:val="none" w:sz="0" w:space="0" w:color="auto"/>
          </w:divBdr>
        </w:div>
        <w:div w:id="460390534">
          <w:marLeft w:val="640"/>
          <w:marRight w:val="0"/>
          <w:marTop w:val="0"/>
          <w:marBottom w:val="0"/>
          <w:divBdr>
            <w:top w:val="none" w:sz="0" w:space="0" w:color="auto"/>
            <w:left w:val="none" w:sz="0" w:space="0" w:color="auto"/>
            <w:bottom w:val="none" w:sz="0" w:space="0" w:color="auto"/>
            <w:right w:val="none" w:sz="0" w:space="0" w:color="auto"/>
          </w:divBdr>
        </w:div>
        <w:div w:id="462040162">
          <w:marLeft w:val="640"/>
          <w:marRight w:val="0"/>
          <w:marTop w:val="0"/>
          <w:marBottom w:val="0"/>
          <w:divBdr>
            <w:top w:val="none" w:sz="0" w:space="0" w:color="auto"/>
            <w:left w:val="none" w:sz="0" w:space="0" w:color="auto"/>
            <w:bottom w:val="none" w:sz="0" w:space="0" w:color="auto"/>
            <w:right w:val="none" w:sz="0" w:space="0" w:color="auto"/>
          </w:divBdr>
        </w:div>
        <w:div w:id="1023677920">
          <w:marLeft w:val="640"/>
          <w:marRight w:val="0"/>
          <w:marTop w:val="0"/>
          <w:marBottom w:val="0"/>
          <w:divBdr>
            <w:top w:val="none" w:sz="0" w:space="0" w:color="auto"/>
            <w:left w:val="none" w:sz="0" w:space="0" w:color="auto"/>
            <w:bottom w:val="none" w:sz="0" w:space="0" w:color="auto"/>
            <w:right w:val="none" w:sz="0" w:space="0" w:color="auto"/>
          </w:divBdr>
        </w:div>
        <w:div w:id="1005937291">
          <w:marLeft w:val="640"/>
          <w:marRight w:val="0"/>
          <w:marTop w:val="0"/>
          <w:marBottom w:val="0"/>
          <w:divBdr>
            <w:top w:val="none" w:sz="0" w:space="0" w:color="auto"/>
            <w:left w:val="none" w:sz="0" w:space="0" w:color="auto"/>
            <w:bottom w:val="none" w:sz="0" w:space="0" w:color="auto"/>
            <w:right w:val="none" w:sz="0" w:space="0" w:color="auto"/>
          </w:divBdr>
        </w:div>
        <w:div w:id="84419356">
          <w:marLeft w:val="640"/>
          <w:marRight w:val="0"/>
          <w:marTop w:val="0"/>
          <w:marBottom w:val="0"/>
          <w:divBdr>
            <w:top w:val="none" w:sz="0" w:space="0" w:color="auto"/>
            <w:left w:val="none" w:sz="0" w:space="0" w:color="auto"/>
            <w:bottom w:val="none" w:sz="0" w:space="0" w:color="auto"/>
            <w:right w:val="none" w:sz="0" w:space="0" w:color="auto"/>
          </w:divBdr>
        </w:div>
        <w:div w:id="1929732429">
          <w:marLeft w:val="640"/>
          <w:marRight w:val="0"/>
          <w:marTop w:val="0"/>
          <w:marBottom w:val="0"/>
          <w:divBdr>
            <w:top w:val="none" w:sz="0" w:space="0" w:color="auto"/>
            <w:left w:val="none" w:sz="0" w:space="0" w:color="auto"/>
            <w:bottom w:val="none" w:sz="0" w:space="0" w:color="auto"/>
            <w:right w:val="none" w:sz="0" w:space="0" w:color="auto"/>
          </w:divBdr>
        </w:div>
        <w:div w:id="2073892129">
          <w:marLeft w:val="640"/>
          <w:marRight w:val="0"/>
          <w:marTop w:val="0"/>
          <w:marBottom w:val="0"/>
          <w:divBdr>
            <w:top w:val="none" w:sz="0" w:space="0" w:color="auto"/>
            <w:left w:val="none" w:sz="0" w:space="0" w:color="auto"/>
            <w:bottom w:val="none" w:sz="0" w:space="0" w:color="auto"/>
            <w:right w:val="none" w:sz="0" w:space="0" w:color="auto"/>
          </w:divBdr>
        </w:div>
        <w:div w:id="647708311">
          <w:marLeft w:val="640"/>
          <w:marRight w:val="0"/>
          <w:marTop w:val="0"/>
          <w:marBottom w:val="0"/>
          <w:divBdr>
            <w:top w:val="none" w:sz="0" w:space="0" w:color="auto"/>
            <w:left w:val="none" w:sz="0" w:space="0" w:color="auto"/>
            <w:bottom w:val="none" w:sz="0" w:space="0" w:color="auto"/>
            <w:right w:val="none" w:sz="0" w:space="0" w:color="auto"/>
          </w:divBdr>
        </w:div>
        <w:div w:id="1077871004">
          <w:marLeft w:val="640"/>
          <w:marRight w:val="0"/>
          <w:marTop w:val="0"/>
          <w:marBottom w:val="0"/>
          <w:divBdr>
            <w:top w:val="none" w:sz="0" w:space="0" w:color="auto"/>
            <w:left w:val="none" w:sz="0" w:space="0" w:color="auto"/>
            <w:bottom w:val="none" w:sz="0" w:space="0" w:color="auto"/>
            <w:right w:val="none" w:sz="0" w:space="0" w:color="auto"/>
          </w:divBdr>
        </w:div>
        <w:div w:id="1164273893">
          <w:marLeft w:val="640"/>
          <w:marRight w:val="0"/>
          <w:marTop w:val="0"/>
          <w:marBottom w:val="0"/>
          <w:divBdr>
            <w:top w:val="none" w:sz="0" w:space="0" w:color="auto"/>
            <w:left w:val="none" w:sz="0" w:space="0" w:color="auto"/>
            <w:bottom w:val="none" w:sz="0" w:space="0" w:color="auto"/>
            <w:right w:val="none" w:sz="0" w:space="0" w:color="auto"/>
          </w:divBdr>
        </w:div>
        <w:div w:id="980114171">
          <w:marLeft w:val="640"/>
          <w:marRight w:val="0"/>
          <w:marTop w:val="0"/>
          <w:marBottom w:val="0"/>
          <w:divBdr>
            <w:top w:val="none" w:sz="0" w:space="0" w:color="auto"/>
            <w:left w:val="none" w:sz="0" w:space="0" w:color="auto"/>
            <w:bottom w:val="none" w:sz="0" w:space="0" w:color="auto"/>
            <w:right w:val="none" w:sz="0" w:space="0" w:color="auto"/>
          </w:divBdr>
        </w:div>
        <w:div w:id="1957255785">
          <w:marLeft w:val="640"/>
          <w:marRight w:val="0"/>
          <w:marTop w:val="0"/>
          <w:marBottom w:val="0"/>
          <w:divBdr>
            <w:top w:val="none" w:sz="0" w:space="0" w:color="auto"/>
            <w:left w:val="none" w:sz="0" w:space="0" w:color="auto"/>
            <w:bottom w:val="none" w:sz="0" w:space="0" w:color="auto"/>
            <w:right w:val="none" w:sz="0" w:space="0" w:color="auto"/>
          </w:divBdr>
        </w:div>
        <w:div w:id="520166453">
          <w:marLeft w:val="640"/>
          <w:marRight w:val="0"/>
          <w:marTop w:val="0"/>
          <w:marBottom w:val="0"/>
          <w:divBdr>
            <w:top w:val="none" w:sz="0" w:space="0" w:color="auto"/>
            <w:left w:val="none" w:sz="0" w:space="0" w:color="auto"/>
            <w:bottom w:val="none" w:sz="0" w:space="0" w:color="auto"/>
            <w:right w:val="none" w:sz="0" w:space="0" w:color="auto"/>
          </w:divBdr>
        </w:div>
        <w:div w:id="822700219">
          <w:marLeft w:val="640"/>
          <w:marRight w:val="0"/>
          <w:marTop w:val="0"/>
          <w:marBottom w:val="0"/>
          <w:divBdr>
            <w:top w:val="none" w:sz="0" w:space="0" w:color="auto"/>
            <w:left w:val="none" w:sz="0" w:space="0" w:color="auto"/>
            <w:bottom w:val="none" w:sz="0" w:space="0" w:color="auto"/>
            <w:right w:val="none" w:sz="0" w:space="0" w:color="auto"/>
          </w:divBdr>
        </w:div>
        <w:div w:id="1868759720">
          <w:marLeft w:val="640"/>
          <w:marRight w:val="0"/>
          <w:marTop w:val="0"/>
          <w:marBottom w:val="0"/>
          <w:divBdr>
            <w:top w:val="none" w:sz="0" w:space="0" w:color="auto"/>
            <w:left w:val="none" w:sz="0" w:space="0" w:color="auto"/>
            <w:bottom w:val="none" w:sz="0" w:space="0" w:color="auto"/>
            <w:right w:val="none" w:sz="0" w:space="0" w:color="auto"/>
          </w:divBdr>
        </w:div>
        <w:div w:id="2110465118">
          <w:marLeft w:val="640"/>
          <w:marRight w:val="0"/>
          <w:marTop w:val="0"/>
          <w:marBottom w:val="0"/>
          <w:divBdr>
            <w:top w:val="none" w:sz="0" w:space="0" w:color="auto"/>
            <w:left w:val="none" w:sz="0" w:space="0" w:color="auto"/>
            <w:bottom w:val="none" w:sz="0" w:space="0" w:color="auto"/>
            <w:right w:val="none" w:sz="0" w:space="0" w:color="auto"/>
          </w:divBdr>
        </w:div>
        <w:div w:id="1090539006">
          <w:marLeft w:val="640"/>
          <w:marRight w:val="0"/>
          <w:marTop w:val="0"/>
          <w:marBottom w:val="0"/>
          <w:divBdr>
            <w:top w:val="none" w:sz="0" w:space="0" w:color="auto"/>
            <w:left w:val="none" w:sz="0" w:space="0" w:color="auto"/>
            <w:bottom w:val="none" w:sz="0" w:space="0" w:color="auto"/>
            <w:right w:val="none" w:sz="0" w:space="0" w:color="auto"/>
          </w:divBdr>
        </w:div>
        <w:div w:id="494028827">
          <w:marLeft w:val="640"/>
          <w:marRight w:val="0"/>
          <w:marTop w:val="0"/>
          <w:marBottom w:val="0"/>
          <w:divBdr>
            <w:top w:val="none" w:sz="0" w:space="0" w:color="auto"/>
            <w:left w:val="none" w:sz="0" w:space="0" w:color="auto"/>
            <w:bottom w:val="none" w:sz="0" w:space="0" w:color="auto"/>
            <w:right w:val="none" w:sz="0" w:space="0" w:color="auto"/>
          </w:divBdr>
        </w:div>
        <w:div w:id="1279215509">
          <w:marLeft w:val="640"/>
          <w:marRight w:val="0"/>
          <w:marTop w:val="0"/>
          <w:marBottom w:val="0"/>
          <w:divBdr>
            <w:top w:val="none" w:sz="0" w:space="0" w:color="auto"/>
            <w:left w:val="none" w:sz="0" w:space="0" w:color="auto"/>
            <w:bottom w:val="none" w:sz="0" w:space="0" w:color="auto"/>
            <w:right w:val="none" w:sz="0" w:space="0" w:color="auto"/>
          </w:divBdr>
        </w:div>
        <w:div w:id="1059745466">
          <w:marLeft w:val="640"/>
          <w:marRight w:val="0"/>
          <w:marTop w:val="0"/>
          <w:marBottom w:val="0"/>
          <w:divBdr>
            <w:top w:val="none" w:sz="0" w:space="0" w:color="auto"/>
            <w:left w:val="none" w:sz="0" w:space="0" w:color="auto"/>
            <w:bottom w:val="none" w:sz="0" w:space="0" w:color="auto"/>
            <w:right w:val="none" w:sz="0" w:space="0" w:color="auto"/>
          </w:divBdr>
        </w:div>
        <w:div w:id="101926633">
          <w:marLeft w:val="640"/>
          <w:marRight w:val="0"/>
          <w:marTop w:val="0"/>
          <w:marBottom w:val="0"/>
          <w:divBdr>
            <w:top w:val="none" w:sz="0" w:space="0" w:color="auto"/>
            <w:left w:val="none" w:sz="0" w:space="0" w:color="auto"/>
            <w:bottom w:val="none" w:sz="0" w:space="0" w:color="auto"/>
            <w:right w:val="none" w:sz="0" w:space="0" w:color="auto"/>
          </w:divBdr>
        </w:div>
        <w:div w:id="137304476">
          <w:marLeft w:val="640"/>
          <w:marRight w:val="0"/>
          <w:marTop w:val="0"/>
          <w:marBottom w:val="0"/>
          <w:divBdr>
            <w:top w:val="none" w:sz="0" w:space="0" w:color="auto"/>
            <w:left w:val="none" w:sz="0" w:space="0" w:color="auto"/>
            <w:bottom w:val="none" w:sz="0" w:space="0" w:color="auto"/>
            <w:right w:val="none" w:sz="0" w:space="0" w:color="auto"/>
          </w:divBdr>
        </w:div>
        <w:div w:id="361444799">
          <w:marLeft w:val="640"/>
          <w:marRight w:val="0"/>
          <w:marTop w:val="0"/>
          <w:marBottom w:val="0"/>
          <w:divBdr>
            <w:top w:val="none" w:sz="0" w:space="0" w:color="auto"/>
            <w:left w:val="none" w:sz="0" w:space="0" w:color="auto"/>
            <w:bottom w:val="none" w:sz="0" w:space="0" w:color="auto"/>
            <w:right w:val="none" w:sz="0" w:space="0" w:color="auto"/>
          </w:divBdr>
        </w:div>
        <w:div w:id="1868831330">
          <w:marLeft w:val="640"/>
          <w:marRight w:val="0"/>
          <w:marTop w:val="0"/>
          <w:marBottom w:val="0"/>
          <w:divBdr>
            <w:top w:val="none" w:sz="0" w:space="0" w:color="auto"/>
            <w:left w:val="none" w:sz="0" w:space="0" w:color="auto"/>
            <w:bottom w:val="none" w:sz="0" w:space="0" w:color="auto"/>
            <w:right w:val="none" w:sz="0" w:space="0" w:color="auto"/>
          </w:divBdr>
        </w:div>
        <w:div w:id="887375093">
          <w:marLeft w:val="640"/>
          <w:marRight w:val="0"/>
          <w:marTop w:val="0"/>
          <w:marBottom w:val="0"/>
          <w:divBdr>
            <w:top w:val="none" w:sz="0" w:space="0" w:color="auto"/>
            <w:left w:val="none" w:sz="0" w:space="0" w:color="auto"/>
            <w:bottom w:val="none" w:sz="0" w:space="0" w:color="auto"/>
            <w:right w:val="none" w:sz="0" w:space="0" w:color="auto"/>
          </w:divBdr>
        </w:div>
        <w:div w:id="67657199">
          <w:marLeft w:val="640"/>
          <w:marRight w:val="0"/>
          <w:marTop w:val="0"/>
          <w:marBottom w:val="0"/>
          <w:divBdr>
            <w:top w:val="none" w:sz="0" w:space="0" w:color="auto"/>
            <w:left w:val="none" w:sz="0" w:space="0" w:color="auto"/>
            <w:bottom w:val="none" w:sz="0" w:space="0" w:color="auto"/>
            <w:right w:val="none" w:sz="0" w:space="0" w:color="auto"/>
          </w:divBdr>
        </w:div>
        <w:div w:id="996303995">
          <w:marLeft w:val="640"/>
          <w:marRight w:val="0"/>
          <w:marTop w:val="0"/>
          <w:marBottom w:val="0"/>
          <w:divBdr>
            <w:top w:val="none" w:sz="0" w:space="0" w:color="auto"/>
            <w:left w:val="none" w:sz="0" w:space="0" w:color="auto"/>
            <w:bottom w:val="none" w:sz="0" w:space="0" w:color="auto"/>
            <w:right w:val="none" w:sz="0" w:space="0" w:color="auto"/>
          </w:divBdr>
        </w:div>
        <w:div w:id="2008709368">
          <w:marLeft w:val="640"/>
          <w:marRight w:val="0"/>
          <w:marTop w:val="0"/>
          <w:marBottom w:val="0"/>
          <w:divBdr>
            <w:top w:val="none" w:sz="0" w:space="0" w:color="auto"/>
            <w:left w:val="none" w:sz="0" w:space="0" w:color="auto"/>
            <w:bottom w:val="none" w:sz="0" w:space="0" w:color="auto"/>
            <w:right w:val="none" w:sz="0" w:space="0" w:color="auto"/>
          </w:divBdr>
        </w:div>
      </w:divsChild>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4072368">
      <w:bodyDiv w:val="1"/>
      <w:marLeft w:val="0"/>
      <w:marRight w:val="0"/>
      <w:marTop w:val="0"/>
      <w:marBottom w:val="0"/>
      <w:divBdr>
        <w:top w:val="none" w:sz="0" w:space="0" w:color="auto"/>
        <w:left w:val="none" w:sz="0" w:space="0" w:color="auto"/>
        <w:bottom w:val="none" w:sz="0" w:space="0" w:color="auto"/>
        <w:right w:val="none" w:sz="0" w:space="0" w:color="auto"/>
      </w:divBdr>
      <w:divsChild>
        <w:div w:id="1165244523">
          <w:marLeft w:val="640"/>
          <w:marRight w:val="0"/>
          <w:marTop w:val="0"/>
          <w:marBottom w:val="0"/>
          <w:divBdr>
            <w:top w:val="none" w:sz="0" w:space="0" w:color="auto"/>
            <w:left w:val="none" w:sz="0" w:space="0" w:color="auto"/>
            <w:bottom w:val="none" w:sz="0" w:space="0" w:color="auto"/>
            <w:right w:val="none" w:sz="0" w:space="0" w:color="auto"/>
          </w:divBdr>
          <w:divsChild>
            <w:div w:id="1861774226">
              <w:marLeft w:val="0"/>
              <w:marRight w:val="0"/>
              <w:marTop w:val="0"/>
              <w:marBottom w:val="0"/>
              <w:divBdr>
                <w:top w:val="none" w:sz="0" w:space="0" w:color="auto"/>
                <w:left w:val="none" w:sz="0" w:space="0" w:color="auto"/>
                <w:bottom w:val="none" w:sz="0" w:space="0" w:color="auto"/>
                <w:right w:val="none" w:sz="0" w:space="0" w:color="auto"/>
              </w:divBdr>
              <w:divsChild>
                <w:div w:id="612060176">
                  <w:marLeft w:val="640"/>
                  <w:marRight w:val="0"/>
                  <w:marTop w:val="0"/>
                  <w:marBottom w:val="0"/>
                  <w:divBdr>
                    <w:top w:val="none" w:sz="0" w:space="0" w:color="auto"/>
                    <w:left w:val="none" w:sz="0" w:space="0" w:color="auto"/>
                    <w:bottom w:val="none" w:sz="0" w:space="0" w:color="auto"/>
                    <w:right w:val="none" w:sz="0" w:space="0" w:color="auto"/>
                  </w:divBdr>
                </w:div>
                <w:div w:id="300814646">
                  <w:marLeft w:val="640"/>
                  <w:marRight w:val="0"/>
                  <w:marTop w:val="0"/>
                  <w:marBottom w:val="0"/>
                  <w:divBdr>
                    <w:top w:val="none" w:sz="0" w:space="0" w:color="auto"/>
                    <w:left w:val="none" w:sz="0" w:space="0" w:color="auto"/>
                    <w:bottom w:val="none" w:sz="0" w:space="0" w:color="auto"/>
                    <w:right w:val="none" w:sz="0" w:space="0" w:color="auto"/>
                  </w:divBdr>
                </w:div>
                <w:div w:id="1551990462">
                  <w:marLeft w:val="640"/>
                  <w:marRight w:val="0"/>
                  <w:marTop w:val="0"/>
                  <w:marBottom w:val="0"/>
                  <w:divBdr>
                    <w:top w:val="none" w:sz="0" w:space="0" w:color="auto"/>
                    <w:left w:val="none" w:sz="0" w:space="0" w:color="auto"/>
                    <w:bottom w:val="none" w:sz="0" w:space="0" w:color="auto"/>
                    <w:right w:val="none" w:sz="0" w:space="0" w:color="auto"/>
                  </w:divBdr>
                </w:div>
                <w:div w:id="1818183173">
                  <w:marLeft w:val="640"/>
                  <w:marRight w:val="0"/>
                  <w:marTop w:val="0"/>
                  <w:marBottom w:val="0"/>
                  <w:divBdr>
                    <w:top w:val="none" w:sz="0" w:space="0" w:color="auto"/>
                    <w:left w:val="none" w:sz="0" w:space="0" w:color="auto"/>
                    <w:bottom w:val="none" w:sz="0" w:space="0" w:color="auto"/>
                    <w:right w:val="none" w:sz="0" w:space="0" w:color="auto"/>
                  </w:divBdr>
                </w:div>
                <w:div w:id="1162161424">
                  <w:marLeft w:val="640"/>
                  <w:marRight w:val="0"/>
                  <w:marTop w:val="0"/>
                  <w:marBottom w:val="0"/>
                  <w:divBdr>
                    <w:top w:val="none" w:sz="0" w:space="0" w:color="auto"/>
                    <w:left w:val="none" w:sz="0" w:space="0" w:color="auto"/>
                    <w:bottom w:val="none" w:sz="0" w:space="0" w:color="auto"/>
                    <w:right w:val="none" w:sz="0" w:space="0" w:color="auto"/>
                  </w:divBdr>
                </w:div>
                <w:div w:id="1422293536">
                  <w:marLeft w:val="640"/>
                  <w:marRight w:val="0"/>
                  <w:marTop w:val="0"/>
                  <w:marBottom w:val="0"/>
                  <w:divBdr>
                    <w:top w:val="none" w:sz="0" w:space="0" w:color="auto"/>
                    <w:left w:val="none" w:sz="0" w:space="0" w:color="auto"/>
                    <w:bottom w:val="none" w:sz="0" w:space="0" w:color="auto"/>
                    <w:right w:val="none" w:sz="0" w:space="0" w:color="auto"/>
                  </w:divBdr>
                </w:div>
                <w:div w:id="1410079275">
                  <w:marLeft w:val="640"/>
                  <w:marRight w:val="0"/>
                  <w:marTop w:val="0"/>
                  <w:marBottom w:val="0"/>
                  <w:divBdr>
                    <w:top w:val="none" w:sz="0" w:space="0" w:color="auto"/>
                    <w:left w:val="none" w:sz="0" w:space="0" w:color="auto"/>
                    <w:bottom w:val="none" w:sz="0" w:space="0" w:color="auto"/>
                    <w:right w:val="none" w:sz="0" w:space="0" w:color="auto"/>
                  </w:divBdr>
                </w:div>
                <w:div w:id="1777863658">
                  <w:marLeft w:val="640"/>
                  <w:marRight w:val="0"/>
                  <w:marTop w:val="0"/>
                  <w:marBottom w:val="0"/>
                  <w:divBdr>
                    <w:top w:val="none" w:sz="0" w:space="0" w:color="auto"/>
                    <w:left w:val="none" w:sz="0" w:space="0" w:color="auto"/>
                    <w:bottom w:val="none" w:sz="0" w:space="0" w:color="auto"/>
                    <w:right w:val="none" w:sz="0" w:space="0" w:color="auto"/>
                  </w:divBdr>
                </w:div>
                <w:div w:id="718358448">
                  <w:marLeft w:val="640"/>
                  <w:marRight w:val="0"/>
                  <w:marTop w:val="0"/>
                  <w:marBottom w:val="0"/>
                  <w:divBdr>
                    <w:top w:val="none" w:sz="0" w:space="0" w:color="auto"/>
                    <w:left w:val="none" w:sz="0" w:space="0" w:color="auto"/>
                    <w:bottom w:val="none" w:sz="0" w:space="0" w:color="auto"/>
                    <w:right w:val="none" w:sz="0" w:space="0" w:color="auto"/>
                  </w:divBdr>
                </w:div>
                <w:div w:id="1423722685">
                  <w:marLeft w:val="640"/>
                  <w:marRight w:val="0"/>
                  <w:marTop w:val="0"/>
                  <w:marBottom w:val="0"/>
                  <w:divBdr>
                    <w:top w:val="none" w:sz="0" w:space="0" w:color="auto"/>
                    <w:left w:val="none" w:sz="0" w:space="0" w:color="auto"/>
                    <w:bottom w:val="none" w:sz="0" w:space="0" w:color="auto"/>
                    <w:right w:val="none" w:sz="0" w:space="0" w:color="auto"/>
                  </w:divBdr>
                </w:div>
                <w:div w:id="450904800">
                  <w:marLeft w:val="640"/>
                  <w:marRight w:val="0"/>
                  <w:marTop w:val="0"/>
                  <w:marBottom w:val="0"/>
                  <w:divBdr>
                    <w:top w:val="none" w:sz="0" w:space="0" w:color="auto"/>
                    <w:left w:val="none" w:sz="0" w:space="0" w:color="auto"/>
                    <w:bottom w:val="none" w:sz="0" w:space="0" w:color="auto"/>
                    <w:right w:val="none" w:sz="0" w:space="0" w:color="auto"/>
                  </w:divBdr>
                </w:div>
                <w:div w:id="375814152">
                  <w:marLeft w:val="640"/>
                  <w:marRight w:val="0"/>
                  <w:marTop w:val="0"/>
                  <w:marBottom w:val="0"/>
                  <w:divBdr>
                    <w:top w:val="none" w:sz="0" w:space="0" w:color="auto"/>
                    <w:left w:val="none" w:sz="0" w:space="0" w:color="auto"/>
                    <w:bottom w:val="none" w:sz="0" w:space="0" w:color="auto"/>
                    <w:right w:val="none" w:sz="0" w:space="0" w:color="auto"/>
                  </w:divBdr>
                </w:div>
                <w:div w:id="2038843896">
                  <w:marLeft w:val="640"/>
                  <w:marRight w:val="0"/>
                  <w:marTop w:val="0"/>
                  <w:marBottom w:val="0"/>
                  <w:divBdr>
                    <w:top w:val="none" w:sz="0" w:space="0" w:color="auto"/>
                    <w:left w:val="none" w:sz="0" w:space="0" w:color="auto"/>
                    <w:bottom w:val="none" w:sz="0" w:space="0" w:color="auto"/>
                    <w:right w:val="none" w:sz="0" w:space="0" w:color="auto"/>
                  </w:divBdr>
                </w:div>
                <w:div w:id="1438212730">
                  <w:marLeft w:val="640"/>
                  <w:marRight w:val="0"/>
                  <w:marTop w:val="0"/>
                  <w:marBottom w:val="0"/>
                  <w:divBdr>
                    <w:top w:val="none" w:sz="0" w:space="0" w:color="auto"/>
                    <w:left w:val="none" w:sz="0" w:space="0" w:color="auto"/>
                    <w:bottom w:val="none" w:sz="0" w:space="0" w:color="auto"/>
                    <w:right w:val="none" w:sz="0" w:space="0" w:color="auto"/>
                  </w:divBdr>
                </w:div>
                <w:div w:id="102843279">
                  <w:marLeft w:val="640"/>
                  <w:marRight w:val="0"/>
                  <w:marTop w:val="0"/>
                  <w:marBottom w:val="0"/>
                  <w:divBdr>
                    <w:top w:val="none" w:sz="0" w:space="0" w:color="auto"/>
                    <w:left w:val="none" w:sz="0" w:space="0" w:color="auto"/>
                    <w:bottom w:val="none" w:sz="0" w:space="0" w:color="auto"/>
                    <w:right w:val="none" w:sz="0" w:space="0" w:color="auto"/>
                  </w:divBdr>
                </w:div>
                <w:div w:id="1480614288">
                  <w:marLeft w:val="640"/>
                  <w:marRight w:val="0"/>
                  <w:marTop w:val="0"/>
                  <w:marBottom w:val="0"/>
                  <w:divBdr>
                    <w:top w:val="none" w:sz="0" w:space="0" w:color="auto"/>
                    <w:left w:val="none" w:sz="0" w:space="0" w:color="auto"/>
                    <w:bottom w:val="none" w:sz="0" w:space="0" w:color="auto"/>
                    <w:right w:val="none" w:sz="0" w:space="0" w:color="auto"/>
                  </w:divBdr>
                </w:div>
                <w:div w:id="2140568169">
                  <w:marLeft w:val="640"/>
                  <w:marRight w:val="0"/>
                  <w:marTop w:val="0"/>
                  <w:marBottom w:val="0"/>
                  <w:divBdr>
                    <w:top w:val="none" w:sz="0" w:space="0" w:color="auto"/>
                    <w:left w:val="none" w:sz="0" w:space="0" w:color="auto"/>
                    <w:bottom w:val="none" w:sz="0" w:space="0" w:color="auto"/>
                    <w:right w:val="none" w:sz="0" w:space="0" w:color="auto"/>
                  </w:divBdr>
                </w:div>
                <w:div w:id="1190798072">
                  <w:marLeft w:val="640"/>
                  <w:marRight w:val="0"/>
                  <w:marTop w:val="0"/>
                  <w:marBottom w:val="0"/>
                  <w:divBdr>
                    <w:top w:val="none" w:sz="0" w:space="0" w:color="auto"/>
                    <w:left w:val="none" w:sz="0" w:space="0" w:color="auto"/>
                    <w:bottom w:val="none" w:sz="0" w:space="0" w:color="auto"/>
                    <w:right w:val="none" w:sz="0" w:space="0" w:color="auto"/>
                  </w:divBdr>
                </w:div>
                <w:div w:id="230234591">
                  <w:marLeft w:val="640"/>
                  <w:marRight w:val="0"/>
                  <w:marTop w:val="0"/>
                  <w:marBottom w:val="0"/>
                  <w:divBdr>
                    <w:top w:val="none" w:sz="0" w:space="0" w:color="auto"/>
                    <w:left w:val="none" w:sz="0" w:space="0" w:color="auto"/>
                    <w:bottom w:val="none" w:sz="0" w:space="0" w:color="auto"/>
                    <w:right w:val="none" w:sz="0" w:space="0" w:color="auto"/>
                  </w:divBdr>
                </w:div>
                <w:div w:id="202718026">
                  <w:marLeft w:val="640"/>
                  <w:marRight w:val="0"/>
                  <w:marTop w:val="0"/>
                  <w:marBottom w:val="0"/>
                  <w:divBdr>
                    <w:top w:val="none" w:sz="0" w:space="0" w:color="auto"/>
                    <w:left w:val="none" w:sz="0" w:space="0" w:color="auto"/>
                    <w:bottom w:val="none" w:sz="0" w:space="0" w:color="auto"/>
                    <w:right w:val="none" w:sz="0" w:space="0" w:color="auto"/>
                  </w:divBdr>
                </w:div>
                <w:div w:id="425614195">
                  <w:marLeft w:val="640"/>
                  <w:marRight w:val="0"/>
                  <w:marTop w:val="0"/>
                  <w:marBottom w:val="0"/>
                  <w:divBdr>
                    <w:top w:val="none" w:sz="0" w:space="0" w:color="auto"/>
                    <w:left w:val="none" w:sz="0" w:space="0" w:color="auto"/>
                    <w:bottom w:val="none" w:sz="0" w:space="0" w:color="auto"/>
                    <w:right w:val="none" w:sz="0" w:space="0" w:color="auto"/>
                  </w:divBdr>
                </w:div>
                <w:div w:id="1730689496">
                  <w:marLeft w:val="640"/>
                  <w:marRight w:val="0"/>
                  <w:marTop w:val="0"/>
                  <w:marBottom w:val="0"/>
                  <w:divBdr>
                    <w:top w:val="none" w:sz="0" w:space="0" w:color="auto"/>
                    <w:left w:val="none" w:sz="0" w:space="0" w:color="auto"/>
                    <w:bottom w:val="none" w:sz="0" w:space="0" w:color="auto"/>
                    <w:right w:val="none" w:sz="0" w:space="0" w:color="auto"/>
                  </w:divBdr>
                </w:div>
                <w:div w:id="943346509">
                  <w:marLeft w:val="640"/>
                  <w:marRight w:val="0"/>
                  <w:marTop w:val="0"/>
                  <w:marBottom w:val="0"/>
                  <w:divBdr>
                    <w:top w:val="none" w:sz="0" w:space="0" w:color="auto"/>
                    <w:left w:val="none" w:sz="0" w:space="0" w:color="auto"/>
                    <w:bottom w:val="none" w:sz="0" w:space="0" w:color="auto"/>
                    <w:right w:val="none" w:sz="0" w:space="0" w:color="auto"/>
                  </w:divBdr>
                </w:div>
                <w:div w:id="1286304874">
                  <w:marLeft w:val="640"/>
                  <w:marRight w:val="0"/>
                  <w:marTop w:val="0"/>
                  <w:marBottom w:val="0"/>
                  <w:divBdr>
                    <w:top w:val="none" w:sz="0" w:space="0" w:color="auto"/>
                    <w:left w:val="none" w:sz="0" w:space="0" w:color="auto"/>
                    <w:bottom w:val="none" w:sz="0" w:space="0" w:color="auto"/>
                    <w:right w:val="none" w:sz="0" w:space="0" w:color="auto"/>
                  </w:divBdr>
                </w:div>
                <w:div w:id="1131242978">
                  <w:marLeft w:val="640"/>
                  <w:marRight w:val="0"/>
                  <w:marTop w:val="0"/>
                  <w:marBottom w:val="0"/>
                  <w:divBdr>
                    <w:top w:val="none" w:sz="0" w:space="0" w:color="auto"/>
                    <w:left w:val="none" w:sz="0" w:space="0" w:color="auto"/>
                    <w:bottom w:val="none" w:sz="0" w:space="0" w:color="auto"/>
                    <w:right w:val="none" w:sz="0" w:space="0" w:color="auto"/>
                  </w:divBdr>
                </w:div>
                <w:div w:id="706443426">
                  <w:marLeft w:val="640"/>
                  <w:marRight w:val="0"/>
                  <w:marTop w:val="0"/>
                  <w:marBottom w:val="0"/>
                  <w:divBdr>
                    <w:top w:val="none" w:sz="0" w:space="0" w:color="auto"/>
                    <w:left w:val="none" w:sz="0" w:space="0" w:color="auto"/>
                    <w:bottom w:val="none" w:sz="0" w:space="0" w:color="auto"/>
                    <w:right w:val="none" w:sz="0" w:space="0" w:color="auto"/>
                  </w:divBdr>
                </w:div>
                <w:div w:id="52238628">
                  <w:marLeft w:val="640"/>
                  <w:marRight w:val="0"/>
                  <w:marTop w:val="0"/>
                  <w:marBottom w:val="0"/>
                  <w:divBdr>
                    <w:top w:val="none" w:sz="0" w:space="0" w:color="auto"/>
                    <w:left w:val="none" w:sz="0" w:space="0" w:color="auto"/>
                    <w:bottom w:val="none" w:sz="0" w:space="0" w:color="auto"/>
                    <w:right w:val="none" w:sz="0" w:space="0" w:color="auto"/>
                  </w:divBdr>
                </w:div>
                <w:div w:id="2139057562">
                  <w:marLeft w:val="640"/>
                  <w:marRight w:val="0"/>
                  <w:marTop w:val="0"/>
                  <w:marBottom w:val="0"/>
                  <w:divBdr>
                    <w:top w:val="none" w:sz="0" w:space="0" w:color="auto"/>
                    <w:left w:val="none" w:sz="0" w:space="0" w:color="auto"/>
                    <w:bottom w:val="none" w:sz="0" w:space="0" w:color="auto"/>
                    <w:right w:val="none" w:sz="0" w:space="0" w:color="auto"/>
                  </w:divBdr>
                </w:div>
                <w:div w:id="1604607238">
                  <w:marLeft w:val="640"/>
                  <w:marRight w:val="0"/>
                  <w:marTop w:val="0"/>
                  <w:marBottom w:val="0"/>
                  <w:divBdr>
                    <w:top w:val="none" w:sz="0" w:space="0" w:color="auto"/>
                    <w:left w:val="none" w:sz="0" w:space="0" w:color="auto"/>
                    <w:bottom w:val="none" w:sz="0" w:space="0" w:color="auto"/>
                    <w:right w:val="none" w:sz="0" w:space="0" w:color="auto"/>
                  </w:divBdr>
                </w:div>
                <w:div w:id="1381242147">
                  <w:marLeft w:val="640"/>
                  <w:marRight w:val="0"/>
                  <w:marTop w:val="0"/>
                  <w:marBottom w:val="0"/>
                  <w:divBdr>
                    <w:top w:val="none" w:sz="0" w:space="0" w:color="auto"/>
                    <w:left w:val="none" w:sz="0" w:space="0" w:color="auto"/>
                    <w:bottom w:val="none" w:sz="0" w:space="0" w:color="auto"/>
                    <w:right w:val="none" w:sz="0" w:space="0" w:color="auto"/>
                  </w:divBdr>
                </w:div>
                <w:div w:id="1801682339">
                  <w:marLeft w:val="640"/>
                  <w:marRight w:val="0"/>
                  <w:marTop w:val="0"/>
                  <w:marBottom w:val="0"/>
                  <w:divBdr>
                    <w:top w:val="none" w:sz="0" w:space="0" w:color="auto"/>
                    <w:left w:val="none" w:sz="0" w:space="0" w:color="auto"/>
                    <w:bottom w:val="none" w:sz="0" w:space="0" w:color="auto"/>
                    <w:right w:val="none" w:sz="0" w:space="0" w:color="auto"/>
                  </w:divBdr>
                </w:div>
                <w:div w:id="189685552">
                  <w:marLeft w:val="640"/>
                  <w:marRight w:val="0"/>
                  <w:marTop w:val="0"/>
                  <w:marBottom w:val="0"/>
                  <w:divBdr>
                    <w:top w:val="none" w:sz="0" w:space="0" w:color="auto"/>
                    <w:left w:val="none" w:sz="0" w:space="0" w:color="auto"/>
                    <w:bottom w:val="none" w:sz="0" w:space="0" w:color="auto"/>
                    <w:right w:val="none" w:sz="0" w:space="0" w:color="auto"/>
                  </w:divBdr>
                </w:div>
                <w:div w:id="1779180205">
                  <w:marLeft w:val="640"/>
                  <w:marRight w:val="0"/>
                  <w:marTop w:val="0"/>
                  <w:marBottom w:val="0"/>
                  <w:divBdr>
                    <w:top w:val="none" w:sz="0" w:space="0" w:color="auto"/>
                    <w:left w:val="none" w:sz="0" w:space="0" w:color="auto"/>
                    <w:bottom w:val="none" w:sz="0" w:space="0" w:color="auto"/>
                    <w:right w:val="none" w:sz="0" w:space="0" w:color="auto"/>
                  </w:divBdr>
                </w:div>
                <w:div w:id="1397433067">
                  <w:marLeft w:val="640"/>
                  <w:marRight w:val="0"/>
                  <w:marTop w:val="0"/>
                  <w:marBottom w:val="0"/>
                  <w:divBdr>
                    <w:top w:val="none" w:sz="0" w:space="0" w:color="auto"/>
                    <w:left w:val="none" w:sz="0" w:space="0" w:color="auto"/>
                    <w:bottom w:val="none" w:sz="0" w:space="0" w:color="auto"/>
                    <w:right w:val="none" w:sz="0" w:space="0" w:color="auto"/>
                  </w:divBdr>
                </w:div>
                <w:div w:id="669141299">
                  <w:marLeft w:val="640"/>
                  <w:marRight w:val="0"/>
                  <w:marTop w:val="0"/>
                  <w:marBottom w:val="0"/>
                  <w:divBdr>
                    <w:top w:val="none" w:sz="0" w:space="0" w:color="auto"/>
                    <w:left w:val="none" w:sz="0" w:space="0" w:color="auto"/>
                    <w:bottom w:val="none" w:sz="0" w:space="0" w:color="auto"/>
                    <w:right w:val="none" w:sz="0" w:space="0" w:color="auto"/>
                  </w:divBdr>
                </w:div>
                <w:div w:id="943076373">
                  <w:marLeft w:val="640"/>
                  <w:marRight w:val="0"/>
                  <w:marTop w:val="0"/>
                  <w:marBottom w:val="0"/>
                  <w:divBdr>
                    <w:top w:val="none" w:sz="0" w:space="0" w:color="auto"/>
                    <w:left w:val="none" w:sz="0" w:space="0" w:color="auto"/>
                    <w:bottom w:val="none" w:sz="0" w:space="0" w:color="auto"/>
                    <w:right w:val="none" w:sz="0" w:space="0" w:color="auto"/>
                  </w:divBdr>
                </w:div>
                <w:div w:id="696345602">
                  <w:marLeft w:val="640"/>
                  <w:marRight w:val="0"/>
                  <w:marTop w:val="0"/>
                  <w:marBottom w:val="0"/>
                  <w:divBdr>
                    <w:top w:val="none" w:sz="0" w:space="0" w:color="auto"/>
                    <w:left w:val="none" w:sz="0" w:space="0" w:color="auto"/>
                    <w:bottom w:val="none" w:sz="0" w:space="0" w:color="auto"/>
                    <w:right w:val="none" w:sz="0" w:space="0" w:color="auto"/>
                  </w:divBdr>
                </w:div>
                <w:div w:id="973606353">
                  <w:marLeft w:val="640"/>
                  <w:marRight w:val="0"/>
                  <w:marTop w:val="0"/>
                  <w:marBottom w:val="0"/>
                  <w:divBdr>
                    <w:top w:val="none" w:sz="0" w:space="0" w:color="auto"/>
                    <w:left w:val="none" w:sz="0" w:space="0" w:color="auto"/>
                    <w:bottom w:val="none" w:sz="0" w:space="0" w:color="auto"/>
                    <w:right w:val="none" w:sz="0" w:space="0" w:color="auto"/>
                  </w:divBdr>
                </w:div>
                <w:div w:id="279653678">
                  <w:marLeft w:val="640"/>
                  <w:marRight w:val="0"/>
                  <w:marTop w:val="0"/>
                  <w:marBottom w:val="0"/>
                  <w:divBdr>
                    <w:top w:val="none" w:sz="0" w:space="0" w:color="auto"/>
                    <w:left w:val="none" w:sz="0" w:space="0" w:color="auto"/>
                    <w:bottom w:val="none" w:sz="0" w:space="0" w:color="auto"/>
                    <w:right w:val="none" w:sz="0" w:space="0" w:color="auto"/>
                  </w:divBdr>
                </w:div>
                <w:div w:id="1175267686">
                  <w:marLeft w:val="640"/>
                  <w:marRight w:val="0"/>
                  <w:marTop w:val="0"/>
                  <w:marBottom w:val="0"/>
                  <w:divBdr>
                    <w:top w:val="none" w:sz="0" w:space="0" w:color="auto"/>
                    <w:left w:val="none" w:sz="0" w:space="0" w:color="auto"/>
                    <w:bottom w:val="none" w:sz="0" w:space="0" w:color="auto"/>
                    <w:right w:val="none" w:sz="0" w:space="0" w:color="auto"/>
                  </w:divBdr>
                </w:div>
                <w:div w:id="1196041715">
                  <w:marLeft w:val="640"/>
                  <w:marRight w:val="0"/>
                  <w:marTop w:val="0"/>
                  <w:marBottom w:val="0"/>
                  <w:divBdr>
                    <w:top w:val="none" w:sz="0" w:space="0" w:color="auto"/>
                    <w:left w:val="none" w:sz="0" w:space="0" w:color="auto"/>
                    <w:bottom w:val="none" w:sz="0" w:space="0" w:color="auto"/>
                    <w:right w:val="none" w:sz="0" w:space="0" w:color="auto"/>
                  </w:divBdr>
                </w:div>
                <w:div w:id="1972515983">
                  <w:marLeft w:val="640"/>
                  <w:marRight w:val="0"/>
                  <w:marTop w:val="0"/>
                  <w:marBottom w:val="0"/>
                  <w:divBdr>
                    <w:top w:val="none" w:sz="0" w:space="0" w:color="auto"/>
                    <w:left w:val="none" w:sz="0" w:space="0" w:color="auto"/>
                    <w:bottom w:val="none" w:sz="0" w:space="0" w:color="auto"/>
                    <w:right w:val="none" w:sz="0" w:space="0" w:color="auto"/>
                  </w:divBdr>
                </w:div>
                <w:div w:id="2044476855">
                  <w:marLeft w:val="640"/>
                  <w:marRight w:val="0"/>
                  <w:marTop w:val="0"/>
                  <w:marBottom w:val="0"/>
                  <w:divBdr>
                    <w:top w:val="none" w:sz="0" w:space="0" w:color="auto"/>
                    <w:left w:val="none" w:sz="0" w:space="0" w:color="auto"/>
                    <w:bottom w:val="none" w:sz="0" w:space="0" w:color="auto"/>
                    <w:right w:val="none" w:sz="0" w:space="0" w:color="auto"/>
                  </w:divBdr>
                </w:div>
                <w:div w:id="954748682">
                  <w:marLeft w:val="640"/>
                  <w:marRight w:val="0"/>
                  <w:marTop w:val="0"/>
                  <w:marBottom w:val="0"/>
                  <w:divBdr>
                    <w:top w:val="none" w:sz="0" w:space="0" w:color="auto"/>
                    <w:left w:val="none" w:sz="0" w:space="0" w:color="auto"/>
                    <w:bottom w:val="none" w:sz="0" w:space="0" w:color="auto"/>
                    <w:right w:val="none" w:sz="0" w:space="0" w:color="auto"/>
                  </w:divBdr>
                </w:div>
                <w:div w:id="1632973611">
                  <w:marLeft w:val="640"/>
                  <w:marRight w:val="0"/>
                  <w:marTop w:val="0"/>
                  <w:marBottom w:val="0"/>
                  <w:divBdr>
                    <w:top w:val="none" w:sz="0" w:space="0" w:color="auto"/>
                    <w:left w:val="none" w:sz="0" w:space="0" w:color="auto"/>
                    <w:bottom w:val="none" w:sz="0" w:space="0" w:color="auto"/>
                    <w:right w:val="none" w:sz="0" w:space="0" w:color="auto"/>
                  </w:divBdr>
                </w:div>
                <w:div w:id="166529633">
                  <w:marLeft w:val="640"/>
                  <w:marRight w:val="0"/>
                  <w:marTop w:val="0"/>
                  <w:marBottom w:val="0"/>
                  <w:divBdr>
                    <w:top w:val="none" w:sz="0" w:space="0" w:color="auto"/>
                    <w:left w:val="none" w:sz="0" w:space="0" w:color="auto"/>
                    <w:bottom w:val="none" w:sz="0" w:space="0" w:color="auto"/>
                    <w:right w:val="none" w:sz="0" w:space="0" w:color="auto"/>
                  </w:divBdr>
                </w:div>
                <w:div w:id="697320175">
                  <w:marLeft w:val="640"/>
                  <w:marRight w:val="0"/>
                  <w:marTop w:val="0"/>
                  <w:marBottom w:val="0"/>
                  <w:divBdr>
                    <w:top w:val="none" w:sz="0" w:space="0" w:color="auto"/>
                    <w:left w:val="none" w:sz="0" w:space="0" w:color="auto"/>
                    <w:bottom w:val="none" w:sz="0" w:space="0" w:color="auto"/>
                    <w:right w:val="none" w:sz="0" w:space="0" w:color="auto"/>
                  </w:divBdr>
                </w:div>
              </w:divsChild>
            </w:div>
            <w:div w:id="453213009">
              <w:marLeft w:val="0"/>
              <w:marRight w:val="0"/>
              <w:marTop w:val="0"/>
              <w:marBottom w:val="0"/>
              <w:divBdr>
                <w:top w:val="none" w:sz="0" w:space="0" w:color="auto"/>
                <w:left w:val="none" w:sz="0" w:space="0" w:color="auto"/>
                <w:bottom w:val="none" w:sz="0" w:space="0" w:color="auto"/>
                <w:right w:val="none" w:sz="0" w:space="0" w:color="auto"/>
              </w:divBdr>
              <w:divsChild>
                <w:div w:id="376784123">
                  <w:marLeft w:val="640"/>
                  <w:marRight w:val="0"/>
                  <w:marTop w:val="0"/>
                  <w:marBottom w:val="0"/>
                  <w:divBdr>
                    <w:top w:val="none" w:sz="0" w:space="0" w:color="auto"/>
                    <w:left w:val="none" w:sz="0" w:space="0" w:color="auto"/>
                    <w:bottom w:val="none" w:sz="0" w:space="0" w:color="auto"/>
                    <w:right w:val="none" w:sz="0" w:space="0" w:color="auto"/>
                  </w:divBdr>
                </w:div>
                <w:div w:id="2093311403">
                  <w:marLeft w:val="640"/>
                  <w:marRight w:val="0"/>
                  <w:marTop w:val="0"/>
                  <w:marBottom w:val="0"/>
                  <w:divBdr>
                    <w:top w:val="none" w:sz="0" w:space="0" w:color="auto"/>
                    <w:left w:val="none" w:sz="0" w:space="0" w:color="auto"/>
                    <w:bottom w:val="none" w:sz="0" w:space="0" w:color="auto"/>
                    <w:right w:val="none" w:sz="0" w:space="0" w:color="auto"/>
                  </w:divBdr>
                </w:div>
                <w:div w:id="1795829379">
                  <w:marLeft w:val="640"/>
                  <w:marRight w:val="0"/>
                  <w:marTop w:val="0"/>
                  <w:marBottom w:val="0"/>
                  <w:divBdr>
                    <w:top w:val="none" w:sz="0" w:space="0" w:color="auto"/>
                    <w:left w:val="none" w:sz="0" w:space="0" w:color="auto"/>
                    <w:bottom w:val="none" w:sz="0" w:space="0" w:color="auto"/>
                    <w:right w:val="none" w:sz="0" w:space="0" w:color="auto"/>
                  </w:divBdr>
                </w:div>
                <w:div w:id="1778329415">
                  <w:marLeft w:val="640"/>
                  <w:marRight w:val="0"/>
                  <w:marTop w:val="0"/>
                  <w:marBottom w:val="0"/>
                  <w:divBdr>
                    <w:top w:val="none" w:sz="0" w:space="0" w:color="auto"/>
                    <w:left w:val="none" w:sz="0" w:space="0" w:color="auto"/>
                    <w:bottom w:val="none" w:sz="0" w:space="0" w:color="auto"/>
                    <w:right w:val="none" w:sz="0" w:space="0" w:color="auto"/>
                  </w:divBdr>
                </w:div>
                <w:div w:id="1489009011">
                  <w:marLeft w:val="640"/>
                  <w:marRight w:val="0"/>
                  <w:marTop w:val="0"/>
                  <w:marBottom w:val="0"/>
                  <w:divBdr>
                    <w:top w:val="none" w:sz="0" w:space="0" w:color="auto"/>
                    <w:left w:val="none" w:sz="0" w:space="0" w:color="auto"/>
                    <w:bottom w:val="none" w:sz="0" w:space="0" w:color="auto"/>
                    <w:right w:val="none" w:sz="0" w:space="0" w:color="auto"/>
                  </w:divBdr>
                </w:div>
                <w:div w:id="1497067125">
                  <w:marLeft w:val="640"/>
                  <w:marRight w:val="0"/>
                  <w:marTop w:val="0"/>
                  <w:marBottom w:val="0"/>
                  <w:divBdr>
                    <w:top w:val="none" w:sz="0" w:space="0" w:color="auto"/>
                    <w:left w:val="none" w:sz="0" w:space="0" w:color="auto"/>
                    <w:bottom w:val="none" w:sz="0" w:space="0" w:color="auto"/>
                    <w:right w:val="none" w:sz="0" w:space="0" w:color="auto"/>
                  </w:divBdr>
                </w:div>
                <w:div w:id="409278628">
                  <w:marLeft w:val="640"/>
                  <w:marRight w:val="0"/>
                  <w:marTop w:val="0"/>
                  <w:marBottom w:val="0"/>
                  <w:divBdr>
                    <w:top w:val="none" w:sz="0" w:space="0" w:color="auto"/>
                    <w:left w:val="none" w:sz="0" w:space="0" w:color="auto"/>
                    <w:bottom w:val="none" w:sz="0" w:space="0" w:color="auto"/>
                    <w:right w:val="none" w:sz="0" w:space="0" w:color="auto"/>
                  </w:divBdr>
                </w:div>
                <w:div w:id="1585989203">
                  <w:marLeft w:val="640"/>
                  <w:marRight w:val="0"/>
                  <w:marTop w:val="0"/>
                  <w:marBottom w:val="0"/>
                  <w:divBdr>
                    <w:top w:val="none" w:sz="0" w:space="0" w:color="auto"/>
                    <w:left w:val="none" w:sz="0" w:space="0" w:color="auto"/>
                    <w:bottom w:val="none" w:sz="0" w:space="0" w:color="auto"/>
                    <w:right w:val="none" w:sz="0" w:space="0" w:color="auto"/>
                  </w:divBdr>
                </w:div>
                <w:div w:id="1784030325">
                  <w:marLeft w:val="640"/>
                  <w:marRight w:val="0"/>
                  <w:marTop w:val="0"/>
                  <w:marBottom w:val="0"/>
                  <w:divBdr>
                    <w:top w:val="none" w:sz="0" w:space="0" w:color="auto"/>
                    <w:left w:val="none" w:sz="0" w:space="0" w:color="auto"/>
                    <w:bottom w:val="none" w:sz="0" w:space="0" w:color="auto"/>
                    <w:right w:val="none" w:sz="0" w:space="0" w:color="auto"/>
                  </w:divBdr>
                </w:div>
                <w:div w:id="609627556">
                  <w:marLeft w:val="640"/>
                  <w:marRight w:val="0"/>
                  <w:marTop w:val="0"/>
                  <w:marBottom w:val="0"/>
                  <w:divBdr>
                    <w:top w:val="none" w:sz="0" w:space="0" w:color="auto"/>
                    <w:left w:val="none" w:sz="0" w:space="0" w:color="auto"/>
                    <w:bottom w:val="none" w:sz="0" w:space="0" w:color="auto"/>
                    <w:right w:val="none" w:sz="0" w:space="0" w:color="auto"/>
                  </w:divBdr>
                </w:div>
                <w:div w:id="1892184484">
                  <w:marLeft w:val="640"/>
                  <w:marRight w:val="0"/>
                  <w:marTop w:val="0"/>
                  <w:marBottom w:val="0"/>
                  <w:divBdr>
                    <w:top w:val="none" w:sz="0" w:space="0" w:color="auto"/>
                    <w:left w:val="none" w:sz="0" w:space="0" w:color="auto"/>
                    <w:bottom w:val="none" w:sz="0" w:space="0" w:color="auto"/>
                    <w:right w:val="none" w:sz="0" w:space="0" w:color="auto"/>
                  </w:divBdr>
                </w:div>
                <w:div w:id="1494491530">
                  <w:marLeft w:val="640"/>
                  <w:marRight w:val="0"/>
                  <w:marTop w:val="0"/>
                  <w:marBottom w:val="0"/>
                  <w:divBdr>
                    <w:top w:val="none" w:sz="0" w:space="0" w:color="auto"/>
                    <w:left w:val="none" w:sz="0" w:space="0" w:color="auto"/>
                    <w:bottom w:val="none" w:sz="0" w:space="0" w:color="auto"/>
                    <w:right w:val="none" w:sz="0" w:space="0" w:color="auto"/>
                  </w:divBdr>
                </w:div>
                <w:div w:id="903879784">
                  <w:marLeft w:val="640"/>
                  <w:marRight w:val="0"/>
                  <w:marTop w:val="0"/>
                  <w:marBottom w:val="0"/>
                  <w:divBdr>
                    <w:top w:val="none" w:sz="0" w:space="0" w:color="auto"/>
                    <w:left w:val="none" w:sz="0" w:space="0" w:color="auto"/>
                    <w:bottom w:val="none" w:sz="0" w:space="0" w:color="auto"/>
                    <w:right w:val="none" w:sz="0" w:space="0" w:color="auto"/>
                  </w:divBdr>
                </w:div>
                <w:div w:id="1656881921">
                  <w:marLeft w:val="640"/>
                  <w:marRight w:val="0"/>
                  <w:marTop w:val="0"/>
                  <w:marBottom w:val="0"/>
                  <w:divBdr>
                    <w:top w:val="none" w:sz="0" w:space="0" w:color="auto"/>
                    <w:left w:val="none" w:sz="0" w:space="0" w:color="auto"/>
                    <w:bottom w:val="none" w:sz="0" w:space="0" w:color="auto"/>
                    <w:right w:val="none" w:sz="0" w:space="0" w:color="auto"/>
                  </w:divBdr>
                </w:div>
                <w:div w:id="1468547965">
                  <w:marLeft w:val="640"/>
                  <w:marRight w:val="0"/>
                  <w:marTop w:val="0"/>
                  <w:marBottom w:val="0"/>
                  <w:divBdr>
                    <w:top w:val="none" w:sz="0" w:space="0" w:color="auto"/>
                    <w:left w:val="none" w:sz="0" w:space="0" w:color="auto"/>
                    <w:bottom w:val="none" w:sz="0" w:space="0" w:color="auto"/>
                    <w:right w:val="none" w:sz="0" w:space="0" w:color="auto"/>
                  </w:divBdr>
                </w:div>
                <w:div w:id="654455393">
                  <w:marLeft w:val="640"/>
                  <w:marRight w:val="0"/>
                  <w:marTop w:val="0"/>
                  <w:marBottom w:val="0"/>
                  <w:divBdr>
                    <w:top w:val="none" w:sz="0" w:space="0" w:color="auto"/>
                    <w:left w:val="none" w:sz="0" w:space="0" w:color="auto"/>
                    <w:bottom w:val="none" w:sz="0" w:space="0" w:color="auto"/>
                    <w:right w:val="none" w:sz="0" w:space="0" w:color="auto"/>
                  </w:divBdr>
                </w:div>
                <w:div w:id="1336153695">
                  <w:marLeft w:val="640"/>
                  <w:marRight w:val="0"/>
                  <w:marTop w:val="0"/>
                  <w:marBottom w:val="0"/>
                  <w:divBdr>
                    <w:top w:val="none" w:sz="0" w:space="0" w:color="auto"/>
                    <w:left w:val="none" w:sz="0" w:space="0" w:color="auto"/>
                    <w:bottom w:val="none" w:sz="0" w:space="0" w:color="auto"/>
                    <w:right w:val="none" w:sz="0" w:space="0" w:color="auto"/>
                  </w:divBdr>
                </w:div>
                <w:div w:id="982125983">
                  <w:marLeft w:val="640"/>
                  <w:marRight w:val="0"/>
                  <w:marTop w:val="0"/>
                  <w:marBottom w:val="0"/>
                  <w:divBdr>
                    <w:top w:val="none" w:sz="0" w:space="0" w:color="auto"/>
                    <w:left w:val="none" w:sz="0" w:space="0" w:color="auto"/>
                    <w:bottom w:val="none" w:sz="0" w:space="0" w:color="auto"/>
                    <w:right w:val="none" w:sz="0" w:space="0" w:color="auto"/>
                  </w:divBdr>
                </w:div>
                <w:div w:id="525870025">
                  <w:marLeft w:val="640"/>
                  <w:marRight w:val="0"/>
                  <w:marTop w:val="0"/>
                  <w:marBottom w:val="0"/>
                  <w:divBdr>
                    <w:top w:val="none" w:sz="0" w:space="0" w:color="auto"/>
                    <w:left w:val="none" w:sz="0" w:space="0" w:color="auto"/>
                    <w:bottom w:val="none" w:sz="0" w:space="0" w:color="auto"/>
                    <w:right w:val="none" w:sz="0" w:space="0" w:color="auto"/>
                  </w:divBdr>
                </w:div>
                <w:div w:id="1473207538">
                  <w:marLeft w:val="640"/>
                  <w:marRight w:val="0"/>
                  <w:marTop w:val="0"/>
                  <w:marBottom w:val="0"/>
                  <w:divBdr>
                    <w:top w:val="none" w:sz="0" w:space="0" w:color="auto"/>
                    <w:left w:val="none" w:sz="0" w:space="0" w:color="auto"/>
                    <w:bottom w:val="none" w:sz="0" w:space="0" w:color="auto"/>
                    <w:right w:val="none" w:sz="0" w:space="0" w:color="auto"/>
                  </w:divBdr>
                </w:div>
                <w:div w:id="1649284459">
                  <w:marLeft w:val="640"/>
                  <w:marRight w:val="0"/>
                  <w:marTop w:val="0"/>
                  <w:marBottom w:val="0"/>
                  <w:divBdr>
                    <w:top w:val="none" w:sz="0" w:space="0" w:color="auto"/>
                    <w:left w:val="none" w:sz="0" w:space="0" w:color="auto"/>
                    <w:bottom w:val="none" w:sz="0" w:space="0" w:color="auto"/>
                    <w:right w:val="none" w:sz="0" w:space="0" w:color="auto"/>
                  </w:divBdr>
                </w:div>
                <w:div w:id="1079015674">
                  <w:marLeft w:val="640"/>
                  <w:marRight w:val="0"/>
                  <w:marTop w:val="0"/>
                  <w:marBottom w:val="0"/>
                  <w:divBdr>
                    <w:top w:val="none" w:sz="0" w:space="0" w:color="auto"/>
                    <w:left w:val="none" w:sz="0" w:space="0" w:color="auto"/>
                    <w:bottom w:val="none" w:sz="0" w:space="0" w:color="auto"/>
                    <w:right w:val="none" w:sz="0" w:space="0" w:color="auto"/>
                  </w:divBdr>
                </w:div>
                <w:div w:id="1222907370">
                  <w:marLeft w:val="640"/>
                  <w:marRight w:val="0"/>
                  <w:marTop w:val="0"/>
                  <w:marBottom w:val="0"/>
                  <w:divBdr>
                    <w:top w:val="none" w:sz="0" w:space="0" w:color="auto"/>
                    <w:left w:val="none" w:sz="0" w:space="0" w:color="auto"/>
                    <w:bottom w:val="none" w:sz="0" w:space="0" w:color="auto"/>
                    <w:right w:val="none" w:sz="0" w:space="0" w:color="auto"/>
                  </w:divBdr>
                </w:div>
                <w:div w:id="928005604">
                  <w:marLeft w:val="640"/>
                  <w:marRight w:val="0"/>
                  <w:marTop w:val="0"/>
                  <w:marBottom w:val="0"/>
                  <w:divBdr>
                    <w:top w:val="none" w:sz="0" w:space="0" w:color="auto"/>
                    <w:left w:val="none" w:sz="0" w:space="0" w:color="auto"/>
                    <w:bottom w:val="none" w:sz="0" w:space="0" w:color="auto"/>
                    <w:right w:val="none" w:sz="0" w:space="0" w:color="auto"/>
                  </w:divBdr>
                </w:div>
                <w:div w:id="1975518576">
                  <w:marLeft w:val="640"/>
                  <w:marRight w:val="0"/>
                  <w:marTop w:val="0"/>
                  <w:marBottom w:val="0"/>
                  <w:divBdr>
                    <w:top w:val="none" w:sz="0" w:space="0" w:color="auto"/>
                    <w:left w:val="none" w:sz="0" w:space="0" w:color="auto"/>
                    <w:bottom w:val="none" w:sz="0" w:space="0" w:color="auto"/>
                    <w:right w:val="none" w:sz="0" w:space="0" w:color="auto"/>
                  </w:divBdr>
                </w:div>
                <w:div w:id="633024518">
                  <w:marLeft w:val="640"/>
                  <w:marRight w:val="0"/>
                  <w:marTop w:val="0"/>
                  <w:marBottom w:val="0"/>
                  <w:divBdr>
                    <w:top w:val="none" w:sz="0" w:space="0" w:color="auto"/>
                    <w:left w:val="none" w:sz="0" w:space="0" w:color="auto"/>
                    <w:bottom w:val="none" w:sz="0" w:space="0" w:color="auto"/>
                    <w:right w:val="none" w:sz="0" w:space="0" w:color="auto"/>
                  </w:divBdr>
                </w:div>
                <w:div w:id="1761558091">
                  <w:marLeft w:val="640"/>
                  <w:marRight w:val="0"/>
                  <w:marTop w:val="0"/>
                  <w:marBottom w:val="0"/>
                  <w:divBdr>
                    <w:top w:val="none" w:sz="0" w:space="0" w:color="auto"/>
                    <w:left w:val="none" w:sz="0" w:space="0" w:color="auto"/>
                    <w:bottom w:val="none" w:sz="0" w:space="0" w:color="auto"/>
                    <w:right w:val="none" w:sz="0" w:space="0" w:color="auto"/>
                  </w:divBdr>
                </w:div>
                <w:div w:id="1816292655">
                  <w:marLeft w:val="640"/>
                  <w:marRight w:val="0"/>
                  <w:marTop w:val="0"/>
                  <w:marBottom w:val="0"/>
                  <w:divBdr>
                    <w:top w:val="none" w:sz="0" w:space="0" w:color="auto"/>
                    <w:left w:val="none" w:sz="0" w:space="0" w:color="auto"/>
                    <w:bottom w:val="none" w:sz="0" w:space="0" w:color="auto"/>
                    <w:right w:val="none" w:sz="0" w:space="0" w:color="auto"/>
                  </w:divBdr>
                </w:div>
                <w:div w:id="1315766512">
                  <w:marLeft w:val="640"/>
                  <w:marRight w:val="0"/>
                  <w:marTop w:val="0"/>
                  <w:marBottom w:val="0"/>
                  <w:divBdr>
                    <w:top w:val="none" w:sz="0" w:space="0" w:color="auto"/>
                    <w:left w:val="none" w:sz="0" w:space="0" w:color="auto"/>
                    <w:bottom w:val="none" w:sz="0" w:space="0" w:color="auto"/>
                    <w:right w:val="none" w:sz="0" w:space="0" w:color="auto"/>
                  </w:divBdr>
                </w:div>
                <w:div w:id="156042591">
                  <w:marLeft w:val="640"/>
                  <w:marRight w:val="0"/>
                  <w:marTop w:val="0"/>
                  <w:marBottom w:val="0"/>
                  <w:divBdr>
                    <w:top w:val="none" w:sz="0" w:space="0" w:color="auto"/>
                    <w:left w:val="none" w:sz="0" w:space="0" w:color="auto"/>
                    <w:bottom w:val="none" w:sz="0" w:space="0" w:color="auto"/>
                    <w:right w:val="none" w:sz="0" w:space="0" w:color="auto"/>
                  </w:divBdr>
                </w:div>
                <w:div w:id="91586517">
                  <w:marLeft w:val="640"/>
                  <w:marRight w:val="0"/>
                  <w:marTop w:val="0"/>
                  <w:marBottom w:val="0"/>
                  <w:divBdr>
                    <w:top w:val="none" w:sz="0" w:space="0" w:color="auto"/>
                    <w:left w:val="none" w:sz="0" w:space="0" w:color="auto"/>
                    <w:bottom w:val="none" w:sz="0" w:space="0" w:color="auto"/>
                    <w:right w:val="none" w:sz="0" w:space="0" w:color="auto"/>
                  </w:divBdr>
                </w:div>
                <w:div w:id="896430685">
                  <w:marLeft w:val="640"/>
                  <w:marRight w:val="0"/>
                  <w:marTop w:val="0"/>
                  <w:marBottom w:val="0"/>
                  <w:divBdr>
                    <w:top w:val="none" w:sz="0" w:space="0" w:color="auto"/>
                    <w:left w:val="none" w:sz="0" w:space="0" w:color="auto"/>
                    <w:bottom w:val="none" w:sz="0" w:space="0" w:color="auto"/>
                    <w:right w:val="none" w:sz="0" w:space="0" w:color="auto"/>
                  </w:divBdr>
                </w:div>
                <w:div w:id="2029209609">
                  <w:marLeft w:val="640"/>
                  <w:marRight w:val="0"/>
                  <w:marTop w:val="0"/>
                  <w:marBottom w:val="0"/>
                  <w:divBdr>
                    <w:top w:val="none" w:sz="0" w:space="0" w:color="auto"/>
                    <w:left w:val="none" w:sz="0" w:space="0" w:color="auto"/>
                    <w:bottom w:val="none" w:sz="0" w:space="0" w:color="auto"/>
                    <w:right w:val="none" w:sz="0" w:space="0" w:color="auto"/>
                  </w:divBdr>
                </w:div>
                <w:div w:id="535167371">
                  <w:marLeft w:val="640"/>
                  <w:marRight w:val="0"/>
                  <w:marTop w:val="0"/>
                  <w:marBottom w:val="0"/>
                  <w:divBdr>
                    <w:top w:val="none" w:sz="0" w:space="0" w:color="auto"/>
                    <w:left w:val="none" w:sz="0" w:space="0" w:color="auto"/>
                    <w:bottom w:val="none" w:sz="0" w:space="0" w:color="auto"/>
                    <w:right w:val="none" w:sz="0" w:space="0" w:color="auto"/>
                  </w:divBdr>
                </w:div>
                <w:div w:id="720716838">
                  <w:marLeft w:val="640"/>
                  <w:marRight w:val="0"/>
                  <w:marTop w:val="0"/>
                  <w:marBottom w:val="0"/>
                  <w:divBdr>
                    <w:top w:val="none" w:sz="0" w:space="0" w:color="auto"/>
                    <w:left w:val="none" w:sz="0" w:space="0" w:color="auto"/>
                    <w:bottom w:val="none" w:sz="0" w:space="0" w:color="auto"/>
                    <w:right w:val="none" w:sz="0" w:space="0" w:color="auto"/>
                  </w:divBdr>
                </w:div>
                <w:div w:id="1861157841">
                  <w:marLeft w:val="640"/>
                  <w:marRight w:val="0"/>
                  <w:marTop w:val="0"/>
                  <w:marBottom w:val="0"/>
                  <w:divBdr>
                    <w:top w:val="none" w:sz="0" w:space="0" w:color="auto"/>
                    <w:left w:val="none" w:sz="0" w:space="0" w:color="auto"/>
                    <w:bottom w:val="none" w:sz="0" w:space="0" w:color="auto"/>
                    <w:right w:val="none" w:sz="0" w:space="0" w:color="auto"/>
                  </w:divBdr>
                </w:div>
                <w:div w:id="1741168304">
                  <w:marLeft w:val="640"/>
                  <w:marRight w:val="0"/>
                  <w:marTop w:val="0"/>
                  <w:marBottom w:val="0"/>
                  <w:divBdr>
                    <w:top w:val="none" w:sz="0" w:space="0" w:color="auto"/>
                    <w:left w:val="none" w:sz="0" w:space="0" w:color="auto"/>
                    <w:bottom w:val="none" w:sz="0" w:space="0" w:color="auto"/>
                    <w:right w:val="none" w:sz="0" w:space="0" w:color="auto"/>
                  </w:divBdr>
                </w:div>
                <w:div w:id="1246308473">
                  <w:marLeft w:val="640"/>
                  <w:marRight w:val="0"/>
                  <w:marTop w:val="0"/>
                  <w:marBottom w:val="0"/>
                  <w:divBdr>
                    <w:top w:val="none" w:sz="0" w:space="0" w:color="auto"/>
                    <w:left w:val="none" w:sz="0" w:space="0" w:color="auto"/>
                    <w:bottom w:val="none" w:sz="0" w:space="0" w:color="auto"/>
                    <w:right w:val="none" w:sz="0" w:space="0" w:color="auto"/>
                  </w:divBdr>
                </w:div>
                <w:div w:id="1284849533">
                  <w:marLeft w:val="640"/>
                  <w:marRight w:val="0"/>
                  <w:marTop w:val="0"/>
                  <w:marBottom w:val="0"/>
                  <w:divBdr>
                    <w:top w:val="none" w:sz="0" w:space="0" w:color="auto"/>
                    <w:left w:val="none" w:sz="0" w:space="0" w:color="auto"/>
                    <w:bottom w:val="none" w:sz="0" w:space="0" w:color="auto"/>
                    <w:right w:val="none" w:sz="0" w:space="0" w:color="auto"/>
                  </w:divBdr>
                </w:div>
                <w:div w:id="999115652">
                  <w:marLeft w:val="640"/>
                  <w:marRight w:val="0"/>
                  <w:marTop w:val="0"/>
                  <w:marBottom w:val="0"/>
                  <w:divBdr>
                    <w:top w:val="none" w:sz="0" w:space="0" w:color="auto"/>
                    <w:left w:val="none" w:sz="0" w:space="0" w:color="auto"/>
                    <w:bottom w:val="none" w:sz="0" w:space="0" w:color="auto"/>
                    <w:right w:val="none" w:sz="0" w:space="0" w:color="auto"/>
                  </w:divBdr>
                </w:div>
                <w:div w:id="573516511">
                  <w:marLeft w:val="640"/>
                  <w:marRight w:val="0"/>
                  <w:marTop w:val="0"/>
                  <w:marBottom w:val="0"/>
                  <w:divBdr>
                    <w:top w:val="none" w:sz="0" w:space="0" w:color="auto"/>
                    <w:left w:val="none" w:sz="0" w:space="0" w:color="auto"/>
                    <w:bottom w:val="none" w:sz="0" w:space="0" w:color="auto"/>
                    <w:right w:val="none" w:sz="0" w:space="0" w:color="auto"/>
                  </w:divBdr>
                </w:div>
                <w:div w:id="1398090645">
                  <w:marLeft w:val="640"/>
                  <w:marRight w:val="0"/>
                  <w:marTop w:val="0"/>
                  <w:marBottom w:val="0"/>
                  <w:divBdr>
                    <w:top w:val="none" w:sz="0" w:space="0" w:color="auto"/>
                    <w:left w:val="none" w:sz="0" w:space="0" w:color="auto"/>
                    <w:bottom w:val="none" w:sz="0" w:space="0" w:color="auto"/>
                    <w:right w:val="none" w:sz="0" w:space="0" w:color="auto"/>
                  </w:divBdr>
                </w:div>
                <w:div w:id="146167757">
                  <w:marLeft w:val="640"/>
                  <w:marRight w:val="0"/>
                  <w:marTop w:val="0"/>
                  <w:marBottom w:val="0"/>
                  <w:divBdr>
                    <w:top w:val="none" w:sz="0" w:space="0" w:color="auto"/>
                    <w:left w:val="none" w:sz="0" w:space="0" w:color="auto"/>
                    <w:bottom w:val="none" w:sz="0" w:space="0" w:color="auto"/>
                    <w:right w:val="none" w:sz="0" w:space="0" w:color="auto"/>
                  </w:divBdr>
                </w:div>
                <w:div w:id="1756395912">
                  <w:marLeft w:val="640"/>
                  <w:marRight w:val="0"/>
                  <w:marTop w:val="0"/>
                  <w:marBottom w:val="0"/>
                  <w:divBdr>
                    <w:top w:val="none" w:sz="0" w:space="0" w:color="auto"/>
                    <w:left w:val="none" w:sz="0" w:space="0" w:color="auto"/>
                    <w:bottom w:val="none" w:sz="0" w:space="0" w:color="auto"/>
                    <w:right w:val="none" w:sz="0" w:space="0" w:color="auto"/>
                  </w:divBdr>
                </w:div>
                <w:div w:id="1933005640">
                  <w:marLeft w:val="640"/>
                  <w:marRight w:val="0"/>
                  <w:marTop w:val="0"/>
                  <w:marBottom w:val="0"/>
                  <w:divBdr>
                    <w:top w:val="none" w:sz="0" w:space="0" w:color="auto"/>
                    <w:left w:val="none" w:sz="0" w:space="0" w:color="auto"/>
                    <w:bottom w:val="none" w:sz="0" w:space="0" w:color="auto"/>
                    <w:right w:val="none" w:sz="0" w:space="0" w:color="auto"/>
                  </w:divBdr>
                </w:div>
                <w:div w:id="596987046">
                  <w:marLeft w:val="640"/>
                  <w:marRight w:val="0"/>
                  <w:marTop w:val="0"/>
                  <w:marBottom w:val="0"/>
                  <w:divBdr>
                    <w:top w:val="none" w:sz="0" w:space="0" w:color="auto"/>
                    <w:left w:val="none" w:sz="0" w:space="0" w:color="auto"/>
                    <w:bottom w:val="none" w:sz="0" w:space="0" w:color="auto"/>
                    <w:right w:val="none" w:sz="0" w:space="0" w:color="auto"/>
                  </w:divBdr>
                </w:div>
                <w:div w:id="730422719">
                  <w:marLeft w:val="640"/>
                  <w:marRight w:val="0"/>
                  <w:marTop w:val="0"/>
                  <w:marBottom w:val="0"/>
                  <w:divBdr>
                    <w:top w:val="none" w:sz="0" w:space="0" w:color="auto"/>
                    <w:left w:val="none" w:sz="0" w:space="0" w:color="auto"/>
                    <w:bottom w:val="none" w:sz="0" w:space="0" w:color="auto"/>
                    <w:right w:val="none" w:sz="0" w:space="0" w:color="auto"/>
                  </w:divBdr>
                </w:div>
              </w:divsChild>
            </w:div>
            <w:div w:id="845752336">
              <w:marLeft w:val="0"/>
              <w:marRight w:val="0"/>
              <w:marTop w:val="0"/>
              <w:marBottom w:val="0"/>
              <w:divBdr>
                <w:top w:val="none" w:sz="0" w:space="0" w:color="auto"/>
                <w:left w:val="none" w:sz="0" w:space="0" w:color="auto"/>
                <w:bottom w:val="none" w:sz="0" w:space="0" w:color="auto"/>
                <w:right w:val="none" w:sz="0" w:space="0" w:color="auto"/>
              </w:divBdr>
              <w:divsChild>
                <w:div w:id="238246649">
                  <w:marLeft w:val="640"/>
                  <w:marRight w:val="0"/>
                  <w:marTop w:val="0"/>
                  <w:marBottom w:val="0"/>
                  <w:divBdr>
                    <w:top w:val="none" w:sz="0" w:space="0" w:color="auto"/>
                    <w:left w:val="none" w:sz="0" w:space="0" w:color="auto"/>
                    <w:bottom w:val="none" w:sz="0" w:space="0" w:color="auto"/>
                    <w:right w:val="none" w:sz="0" w:space="0" w:color="auto"/>
                  </w:divBdr>
                </w:div>
                <w:div w:id="849294136">
                  <w:marLeft w:val="640"/>
                  <w:marRight w:val="0"/>
                  <w:marTop w:val="0"/>
                  <w:marBottom w:val="0"/>
                  <w:divBdr>
                    <w:top w:val="none" w:sz="0" w:space="0" w:color="auto"/>
                    <w:left w:val="none" w:sz="0" w:space="0" w:color="auto"/>
                    <w:bottom w:val="none" w:sz="0" w:space="0" w:color="auto"/>
                    <w:right w:val="none" w:sz="0" w:space="0" w:color="auto"/>
                  </w:divBdr>
                </w:div>
                <w:div w:id="216748922">
                  <w:marLeft w:val="640"/>
                  <w:marRight w:val="0"/>
                  <w:marTop w:val="0"/>
                  <w:marBottom w:val="0"/>
                  <w:divBdr>
                    <w:top w:val="none" w:sz="0" w:space="0" w:color="auto"/>
                    <w:left w:val="none" w:sz="0" w:space="0" w:color="auto"/>
                    <w:bottom w:val="none" w:sz="0" w:space="0" w:color="auto"/>
                    <w:right w:val="none" w:sz="0" w:space="0" w:color="auto"/>
                  </w:divBdr>
                </w:div>
                <w:div w:id="195586345">
                  <w:marLeft w:val="640"/>
                  <w:marRight w:val="0"/>
                  <w:marTop w:val="0"/>
                  <w:marBottom w:val="0"/>
                  <w:divBdr>
                    <w:top w:val="none" w:sz="0" w:space="0" w:color="auto"/>
                    <w:left w:val="none" w:sz="0" w:space="0" w:color="auto"/>
                    <w:bottom w:val="none" w:sz="0" w:space="0" w:color="auto"/>
                    <w:right w:val="none" w:sz="0" w:space="0" w:color="auto"/>
                  </w:divBdr>
                </w:div>
                <w:div w:id="2000646250">
                  <w:marLeft w:val="640"/>
                  <w:marRight w:val="0"/>
                  <w:marTop w:val="0"/>
                  <w:marBottom w:val="0"/>
                  <w:divBdr>
                    <w:top w:val="none" w:sz="0" w:space="0" w:color="auto"/>
                    <w:left w:val="none" w:sz="0" w:space="0" w:color="auto"/>
                    <w:bottom w:val="none" w:sz="0" w:space="0" w:color="auto"/>
                    <w:right w:val="none" w:sz="0" w:space="0" w:color="auto"/>
                  </w:divBdr>
                </w:div>
                <w:div w:id="1059550720">
                  <w:marLeft w:val="640"/>
                  <w:marRight w:val="0"/>
                  <w:marTop w:val="0"/>
                  <w:marBottom w:val="0"/>
                  <w:divBdr>
                    <w:top w:val="none" w:sz="0" w:space="0" w:color="auto"/>
                    <w:left w:val="none" w:sz="0" w:space="0" w:color="auto"/>
                    <w:bottom w:val="none" w:sz="0" w:space="0" w:color="auto"/>
                    <w:right w:val="none" w:sz="0" w:space="0" w:color="auto"/>
                  </w:divBdr>
                </w:div>
                <w:div w:id="398479431">
                  <w:marLeft w:val="640"/>
                  <w:marRight w:val="0"/>
                  <w:marTop w:val="0"/>
                  <w:marBottom w:val="0"/>
                  <w:divBdr>
                    <w:top w:val="none" w:sz="0" w:space="0" w:color="auto"/>
                    <w:left w:val="none" w:sz="0" w:space="0" w:color="auto"/>
                    <w:bottom w:val="none" w:sz="0" w:space="0" w:color="auto"/>
                    <w:right w:val="none" w:sz="0" w:space="0" w:color="auto"/>
                  </w:divBdr>
                </w:div>
                <w:div w:id="1142577182">
                  <w:marLeft w:val="640"/>
                  <w:marRight w:val="0"/>
                  <w:marTop w:val="0"/>
                  <w:marBottom w:val="0"/>
                  <w:divBdr>
                    <w:top w:val="none" w:sz="0" w:space="0" w:color="auto"/>
                    <w:left w:val="none" w:sz="0" w:space="0" w:color="auto"/>
                    <w:bottom w:val="none" w:sz="0" w:space="0" w:color="auto"/>
                    <w:right w:val="none" w:sz="0" w:space="0" w:color="auto"/>
                  </w:divBdr>
                </w:div>
                <w:div w:id="701630753">
                  <w:marLeft w:val="640"/>
                  <w:marRight w:val="0"/>
                  <w:marTop w:val="0"/>
                  <w:marBottom w:val="0"/>
                  <w:divBdr>
                    <w:top w:val="none" w:sz="0" w:space="0" w:color="auto"/>
                    <w:left w:val="none" w:sz="0" w:space="0" w:color="auto"/>
                    <w:bottom w:val="none" w:sz="0" w:space="0" w:color="auto"/>
                    <w:right w:val="none" w:sz="0" w:space="0" w:color="auto"/>
                  </w:divBdr>
                </w:div>
                <w:div w:id="845556041">
                  <w:marLeft w:val="640"/>
                  <w:marRight w:val="0"/>
                  <w:marTop w:val="0"/>
                  <w:marBottom w:val="0"/>
                  <w:divBdr>
                    <w:top w:val="none" w:sz="0" w:space="0" w:color="auto"/>
                    <w:left w:val="none" w:sz="0" w:space="0" w:color="auto"/>
                    <w:bottom w:val="none" w:sz="0" w:space="0" w:color="auto"/>
                    <w:right w:val="none" w:sz="0" w:space="0" w:color="auto"/>
                  </w:divBdr>
                </w:div>
                <w:div w:id="1616406800">
                  <w:marLeft w:val="640"/>
                  <w:marRight w:val="0"/>
                  <w:marTop w:val="0"/>
                  <w:marBottom w:val="0"/>
                  <w:divBdr>
                    <w:top w:val="none" w:sz="0" w:space="0" w:color="auto"/>
                    <w:left w:val="none" w:sz="0" w:space="0" w:color="auto"/>
                    <w:bottom w:val="none" w:sz="0" w:space="0" w:color="auto"/>
                    <w:right w:val="none" w:sz="0" w:space="0" w:color="auto"/>
                  </w:divBdr>
                </w:div>
                <w:div w:id="623005946">
                  <w:marLeft w:val="640"/>
                  <w:marRight w:val="0"/>
                  <w:marTop w:val="0"/>
                  <w:marBottom w:val="0"/>
                  <w:divBdr>
                    <w:top w:val="none" w:sz="0" w:space="0" w:color="auto"/>
                    <w:left w:val="none" w:sz="0" w:space="0" w:color="auto"/>
                    <w:bottom w:val="none" w:sz="0" w:space="0" w:color="auto"/>
                    <w:right w:val="none" w:sz="0" w:space="0" w:color="auto"/>
                  </w:divBdr>
                </w:div>
                <w:div w:id="885870990">
                  <w:marLeft w:val="640"/>
                  <w:marRight w:val="0"/>
                  <w:marTop w:val="0"/>
                  <w:marBottom w:val="0"/>
                  <w:divBdr>
                    <w:top w:val="none" w:sz="0" w:space="0" w:color="auto"/>
                    <w:left w:val="none" w:sz="0" w:space="0" w:color="auto"/>
                    <w:bottom w:val="none" w:sz="0" w:space="0" w:color="auto"/>
                    <w:right w:val="none" w:sz="0" w:space="0" w:color="auto"/>
                  </w:divBdr>
                </w:div>
                <w:div w:id="1428309894">
                  <w:marLeft w:val="640"/>
                  <w:marRight w:val="0"/>
                  <w:marTop w:val="0"/>
                  <w:marBottom w:val="0"/>
                  <w:divBdr>
                    <w:top w:val="none" w:sz="0" w:space="0" w:color="auto"/>
                    <w:left w:val="none" w:sz="0" w:space="0" w:color="auto"/>
                    <w:bottom w:val="none" w:sz="0" w:space="0" w:color="auto"/>
                    <w:right w:val="none" w:sz="0" w:space="0" w:color="auto"/>
                  </w:divBdr>
                </w:div>
                <w:div w:id="209192051">
                  <w:marLeft w:val="640"/>
                  <w:marRight w:val="0"/>
                  <w:marTop w:val="0"/>
                  <w:marBottom w:val="0"/>
                  <w:divBdr>
                    <w:top w:val="none" w:sz="0" w:space="0" w:color="auto"/>
                    <w:left w:val="none" w:sz="0" w:space="0" w:color="auto"/>
                    <w:bottom w:val="none" w:sz="0" w:space="0" w:color="auto"/>
                    <w:right w:val="none" w:sz="0" w:space="0" w:color="auto"/>
                  </w:divBdr>
                </w:div>
                <w:div w:id="896358295">
                  <w:marLeft w:val="640"/>
                  <w:marRight w:val="0"/>
                  <w:marTop w:val="0"/>
                  <w:marBottom w:val="0"/>
                  <w:divBdr>
                    <w:top w:val="none" w:sz="0" w:space="0" w:color="auto"/>
                    <w:left w:val="none" w:sz="0" w:space="0" w:color="auto"/>
                    <w:bottom w:val="none" w:sz="0" w:space="0" w:color="auto"/>
                    <w:right w:val="none" w:sz="0" w:space="0" w:color="auto"/>
                  </w:divBdr>
                </w:div>
                <w:div w:id="1303072380">
                  <w:marLeft w:val="640"/>
                  <w:marRight w:val="0"/>
                  <w:marTop w:val="0"/>
                  <w:marBottom w:val="0"/>
                  <w:divBdr>
                    <w:top w:val="none" w:sz="0" w:space="0" w:color="auto"/>
                    <w:left w:val="none" w:sz="0" w:space="0" w:color="auto"/>
                    <w:bottom w:val="none" w:sz="0" w:space="0" w:color="auto"/>
                    <w:right w:val="none" w:sz="0" w:space="0" w:color="auto"/>
                  </w:divBdr>
                </w:div>
                <w:div w:id="284390602">
                  <w:marLeft w:val="640"/>
                  <w:marRight w:val="0"/>
                  <w:marTop w:val="0"/>
                  <w:marBottom w:val="0"/>
                  <w:divBdr>
                    <w:top w:val="none" w:sz="0" w:space="0" w:color="auto"/>
                    <w:left w:val="none" w:sz="0" w:space="0" w:color="auto"/>
                    <w:bottom w:val="none" w:sz="0" w:space="0" w:color="auto"/>
                    <w:right w:val="none" w:sz="0" w:space="0" w:color="auto"/>
                  </w:divBdr>
                </w:div>
                <w:div w:id="79177970">
                  <w:marLeft w:val="640"/>
                  <w:marRight w:val="0"/>
                  <w:marTop w:val="0"/>
                  <w:marBottom w:val="0"/>
                  <w:divBdr>
                    <w:top w:val="none" w:sz="0" w:space="0" w:color="auto"/>
                    <w:left w:val="none" w:sz="0" w:space="0" w:color="auto"/>
                    <w:bottom w:val="none" w:sz="0" w:space="0" w:color="auto"/>
                    <w:right w:val="none" w:sz="0" w:space="0" w:color="auto"/>
                  </w:divBdr>
                </w:div>
                <w:div w:id="1516963352">
                  <w:marLeft w:val="640"/>
                  <w:marRight w:val="0"/>
                  <w:marTop w:val="0"/>
                  <w:marBottom w:val="0"/>
                  <w:divBdr>
                    <w:top w:val="none" w:sz="0" w:space="0" w:color="auto"/>
                    <w:left w:val="none" w:sz="0" w:space="0" w:color="auto"/>
                    <w:bottom w:val="none" w:sz="0" w:space="0" w:color="auto"/>
                    <w:right w:val="none" w:sz="0" w:space="0" w:color="auto"/>
                  </w:divBdr>
                </w:div>
                <w:div w:id="1297638143">
                  <w:marLeft w:val="640"/>
                  <w:marRight w:val="0"/>
                  <w:marTop w:val="0"/>
                  <w:marBottom w:val="0"/>
                  <w:divBdr>
                    <w:top w:val="none" w:sz="0" w:space="0" w:color="auto"/>
                    <w:left w:val="none" w:sz="0" w:space="0" w:color="auto"/>
                    <w:bottom w:val="none" w:sz="0" w:space="0" w:color="auto"/>
                    <w:right w:val="none" w:sz="0" w:space="0" w:color="auto"/>
                  </w:divBdr>
                </w:div>
                <w:div w:id="2014919541">
                  <w:marLeft w:val="640"/>
                  <w:marRight w:val="0"/>
                  <w:marTop w:val="0"/>
                  <w:marBottom w:val="0"/>
                  <w:divBdr>
                    <w:top w:val="none" w:sz="0" w:space="0" w:color="auto"/>
                    <w:left w:val="none" w:sz="0" w:space="0" w:color="auto"/>
                    <w:bottom w:val="none" w:sz="0" w:space="0" w:color="auto"/>
                    <w:right w:val="none" w:sz="0" w:space="0" w:color="auto"/>
                  </w:divBdr>
                </w:div>
                <w:div w:id="602035111">
                  <w:marLeft w:val="640"/>
                  <w:marRight w:val="0"/>
                  <w:marTop w:val="0"/>
                  <w:marBottom w:val="0"/>
                  <w:divBdr>
                    <w:top w:val="none" w:sz="0" w:space="0" w:color="auto"/>
                    <w:left w:val="none" w:sz="0" w:space="0" w:color="auto"/>
                    <w:bottom w:val="none" w:sz="0" w:space="0" w:color="auto"/>
                    <w:right w:val="none" w:sz="0" w:space="0" w:color="auto"/>
                  </w:divBdr>
                </w:div>
                <w:div w:id="1059402408">
                  <w:marLeft w:val="640"/>
                  <w:marRight w:val="0"/>
                  <w:marTop w:val="0"/>
                  <w:marBottom w:val="0"/>
                  <w:divBdr>
                    <w:top w:val="none" w:sz="0" w:space="0" w:color="auto"/>
                    <w:left w:val="none" w:sz="0" w:space="0" w:color="auto"/>
                    <w:bottom w:val="none" w:sz="0" w:space="0" w:color="auto"/>
                    <w:right w:val="none" w:sz="0" w:space="0" w:color="auto"/>
                  </w:divBdr>
                </w:div>
                <w:div w:id="2026784630">
                  <w:marLeft w:val="640"/>
                  <w:marRight w:val="0"/>
                  <w:marTop w:val="0"/>
                  <w:marBottom w:val="0"/>
                  <w:divBdr>
                    <w:top w:val="none" w:sz="0" w:space="0" w:color="auto"/>
                    <w:left w:val="none" w:sz="0" w:space="0" w:color="auto"/>
                    <w:bottom w:val="none" w:sz="0" w:space="0" w:color="auto"/>
                    <w:right w:val="none" w:sz="0" w:space="0" w:color="auto"/>
                  </w:divBdr>
                </w:div>
                <w:div w:id="682054380">
                  <w:marLeft w:val="640"/>
                  <w:marRight w:val="0"/>
                  <w:marTop w:val="0"/>
                  <w:marBottom w:val="0"/>
                  <w:divBdr>
                    <w:top w:val="none" w:sz="0" w:space="0" w:color="auto"/>
                    <w:left w:val="none" w:sz="0" w:space="0" w:color="auto"/>
                    <w:bottom w:val="none" w:sz="0" w:space="0" w:color="auto"/>
                    <w:right w:val="none" w:sz="0" w:space="0" w:color="auto"/>
                  </w:divBdr>
                </w:div>
                <w:div w:id="1461994083">
                  <w:marLeft w:val="640"/>
                  <w:marRight w:val="0"/>
                  <w:marTop w:val="0"/>
                  <w:marBottom w:val="0"/>
                  <w:divBdr>
                    <w:top w:val="none" w:sz="0" w:space="0" w:color="auto"/>
                    <w:left w:val="none" w:sz="0" w:space="0" w:color="auto"/>
                    <w:bottom w:val="none" w:sz="0" w:space="0" w:color="auto"/>
                    <w:right w:val="none" w:sz="0" w:space="0" w:color="auto"/>
                  </w:divBdr>
                </w:div>
                <w:div w:id="1753548044">
                  <w:marLeft w:val="640"/>
                  <w:marRight w:val="0"/>
                  <w:marTop w:val="0"/>
                  <w:marBottom w:val="0"/>
                  <w:divBdr>
                    <w:top w:val="none" w:sz="0" w:space="0" w:color="auto"/>
                    <w:left w:val="none" w:sz="0" w:space="0" w:color="auto"/>
                    <w:bottom w:val="none" w:sz="0" w:space="0" w:color="auto"/>
                    <w:right w:val="none" w:sz="0" w:space="0" w:color="auto"/>
                  </w:divBdr>
                </w:div>
                <w:div w:id="430782425">
                  <w:marLeft w:val="640"/>
                  <w:marRight w:val="0"/>
                  <w:marTop w:val="0"/>
                  <w:marBottom w:val="0"/>
                  <w:divBdr>
                    <w:top w:val="none" w:sz="0" w:space="0" w:color="auto"/>
                    <w:left w:val="none" w:sz="0" w:space="0" w:color="auto"/>
                    <w:bottom w:val="none" w:sz="0" w:space="0" w:color="auto"/>
                    <w:right w:val="none" w:sz="0" w:space="0" w:color="auto"/>
                  </w:divBdr>
                </w:div>
                <w:div w:id="632176708">
                  <w:marLeft w:val="640"/>
                  <w:marRight w:val="0"/>
                  <w:marTop w:val="0"/>
                  <w:marBottom w:val="0"/>
                  <w:divBdr>
                    <w:top w:val="none" w:sz="0" w:space="0" w:color="auto"/>
                    <w:left w:val="none" w:sz="0" w:space="0" w:color="auto"/>
                    <w:bottom w:val="none" w:sz="0" w:space="0" w:color="auto"/>
                    <w:right w:val="none" w:sz="0" w:space="0" w:color="auto"/>
                  </w:divBdr>
                </w:div>
                <w:div w:id="182329868">
                  <w:marLeft w:val="640"/>
                  <w:marRight w:val="0"/>
                  <w:marTop w:val="0"/>
                  <w:marBottom w:val="0"/>
                  <w:divBdr>
                    <w:top w:val="none" w:sz="0" w:space="0" w:color="auto"/>
                    <w:left w:val="none" w:sz="0" w:space="0" w:color="auto"/>
                    <w:bottom w:val="none" w:sz="0" w:space="0" w:color="auto"/>
                    <w:right w:val="none" w:sz="0" w:space="0" w:color="auto"/>
                  </w:divBdr>
                </w:div>
                <w:div w:id="1231502337">
                  <w:marLeft w:val="640"/>
                  <w:marRight w:val="0"/>
                  <w:marTop w:val="0"/>
                  <w:marBottom w:val="0"/>
                  <w:divBdr>
                    <w:top w:val="none" w:sz="0" w:space="0" w:color="auto"/>
                    <w:left w:val="none" w:sz="0" w:space="0" w:color="auto"/>
                    <w:bottom w:val="none" w:sz="0" w:space="0" w:color="auto"/>
                    <w:right w:val="none" w:sz="0" w:space="0" w:color="auto"/>
                  </w:divBdr>
                </w:div>
                <w:div w:id="368382211">
                  <w:marLeft w:val="640"/>
                  <w:marRight w:val="0"/>
                  <w:marTop w:val="0"/>
                  <w:marBottom w:val="0"/>
                  <w:divBdr>
                    <w:top w:val="none" w:sz="0" w:space="0" w:color="auto"/>
                    <w:left w:val="none" w:sz="0" w:space="0" w:color="auto"/>
                    <w:bottom w:val="none" w:sz="0" w:space="0" w:color="auto"/>
                    <w:right w:val="none" w:sz="0" w:space="0" w:color="auto"/>
                  </w:divBdr>
                </w:div>
                <w:div w:id="518157878">
                  <w:marLeft w:val="640"/>
                  <w:marRight w:val="0"/>
                  <w:marTop w:val="0"/>
                  <w:marBottom w:val="0"/>
                  <w:divBdr>
                    <w:top w:val="none" w:sz="0" w:space="0" w:color="auto"/>
                    <w:left w:val="none" w:sz="0" w:space="0" w:color="auto"/>
                    <w:bottom w:val="none" w:sz="0" w:space="0" w:color="auto"/>
                    <w:right w:val="none" w:sz="0" w:space="0" w:color="auto"/>
                  </w:divBdr>
                </w:div>
                <w:div w:id="231738300">
                  <w:marLeft w:val="640"/>
                  <w:marRight w:val="0"/>
                  <w:marTop w:val="0"/>
                  <w:marBottom w:val="0"/>
                  <w:divBdr>
                    <w:top w:val="none" w:sz="0" w:space="0" w:color="auto"/>
                    <w:left w:val="none" w:sz="0" w:space="0" w:color="auto"/>
                    <w:bottom w:val="none" w:sz="0" w:space="0" w:color="auto"/>
                    <w:right w:val="none" w:sz="0" w:space="0" w:color="auto"/>
                  </w:divBdr>
                </w:div>
                <w:div w:id="1193373102">
                  <w:marLeft w:val="640"/>
                  <w:marRight w:val="0"/>
                  <w:marTop w:val="0"/>
                  <w:marBottom w:val="0"/>
                  <w:divBdr>
                    <w:top w:val="none" w:sz="0" w:space="0" w:color="auto"/>
                    <w:left w:val="none" w:sz="0" w:space="0" w:color="auto"/>
                    <w:bottom w:val="none" w:sz="0" w:space="0" w:color="auto"/>
                    <w:right w:val="none" w:sz="0" w:space="0" w:color="auto"/>
                  </w:divBdr>
                </w:div>
                <w:div w:id="1720090276">
                  <w:marLeft w:val="640"/>
                  <w:marRight w:val="0"/>
                  <w:marTop w:val="0"/>
                  <w:marBottom w:val="0"/>
                  <w:divBdr>
                    <w:top w:val="none" w:sz="0" w:space="0" w:color="auto"/>
                    <w:left w:val="none" w:sz="0" w:space="0" w:color="auto"/>
                    <w:bottom w:val="none" w:sz="0" w:space="0" w:color="auto"/>
                    <w:right w:val="none" w:sz="0" w:space="0" w:color="auto"/>
                  </w:divBdr>
                </w:div>
                <w:div w:id="245265581">
                  <w:marLeft w:val="640"/>
                  <w:marRight w:val="0"/>
                  <w:marTop w:val="0"/>
                  <w:marBottom w:val="0"/>
                  <w:divBdr>
                    <w:top w:val="none" w:sz="0" w:space="0" w:color="auto"/>
                    <w:left w:val="none" w:sz="0" w:space="0" w:color="auto"/>
                    <w:bottom w:val="none" w:sz="0" w:space="0" w:color="auto"/>
                    <w:right w:val="none" w:sz="0" w:space="0" w:color="auto"/>
                  </w:divBdr>
                </w:div>
                <w:div w:id="859780165">
                  <w:marLeft w:val="640"/>
                  <w:marRight w:val="0"/>
                  <w:marTop w:val="0"/>
                  <w:marBottom w:val="0"/>
                  <w:divBdr>
                    <w:top w:val="none" w:sz="0" w:space="0" w:color="auto"/>
                    <w:left w:val="none" w:sz="0" w:space="0" w:color="auto"/>
                    <w:bottom w:val="none" w:sz="0" w:space="0" w:color="auto"/>
                    <w:right w:val="none" w:sz="0" w:space="0" w:color="auto"/>
                  </w:divBdr>
                </w:div>
                <w:div w:id="1214122901">
                  <w:marLeft w:val="640"/>
                  <w:marRight w:val="0"/>
                  <w:marTop w:val="0"/>
                  <w:marBottom w:val="0"/>
                  <w:divBdr>
                    <w:top w:val="none" w:sz="0" w:space="0" w:color="auto"/>
                    <w:left w:val="none" w:sz="0" w:space="0" w:color="auto"/>
                    <w:bottom w:val="none" w:sz="0" w:space="0" w:color="auto"/>
                    <w:right w:val="none" w:sz="0" w:space="0" w:color="auto"/>
                  </w:divBdr>
                </w:div>
                <w:div w:id="1510369342">
                  <w:marLeft w:val="640"/>
                  <w:marRight w:val="0"/>
                  <w:marTop w:val="0"/>
                  <w:marBottom w:val="0"/>
                  <w:divBdr>
                    <w:top w:val="none" w:sz="0" w:space="0" w:color="auto"/>
                    <w:left w:val="none" w:sz="0" w:space="0" w:color="auto"/>
                    <w:bottom w:val="none" w:sz="0" w:space="0" w:color="auto"/>
                    <w:right w:val="none" w:sz="0" w:space="0" w:color="auto"/>
                  </w:divBdr>
                </w:div>
                <w:div w:id="1239904762">
                  <w:marLeft w:val="640"/>
                  <w:marRight w:val="0"/>
                  <w:marTop w:val="0"/>
                  <w:marBottom w:val="0"/>
                  <w:divBdr>
                    <w:top w:val="none" w:sz="0" w:space="0" w:color="auto"/>
                    <w:left w:val="none" w:sz="0" w:space="0" w:color="auto"/>
                    <w:bottom w:val="none" w:sz="0" w:space="0" w:color="auto"/>
                    <w:right w:val="none" w:sz="0" w:space="0" w:color="auto"/>
                  </w:divBdr>
                </w:div>
                <w:div w:id="826750799">
                  <w:marLeft w:val="640"/>
                  <w:marRight w:val="0"/>
                  <w:marTop w:val="0"/>
                  <w:marBottom w:val="0"/>
                  <w:divBdr>
                    <w:top w:val="none" w:sz="0" w:space="0" w:color="auto"/>
                    <w:left w:val="none" w:sz="0" w:space="0" w:color="auto"/>
                    <w:bottom w:val="none" w:sz="0" w:space="0" w:color="auto"/>
                    <w:right w:val="none" w:sz="0" w:space="0" w:color="auto"/>
                  </w:divBdr>
                </w:div>
                <w:div w:id="1594391140">
                  <w:marLeft w:val="640"/>
                  <w:marRight w:val="0"/>
                  <w:marTop w:val="0"/>
                  <w:marBottom w:val="0"/>
                  <w:divBdr>
                    <w:top w:val="none" w:sz="0" w:space="0" w:color="auto"/>
                    <w:left w:val="none" w:sz="0" w:space="0" w:color="auto"/>
                    <w:bottom w:val="none" w:sz="0" w:space="0" w:color="auto"/>
                    <w:right w:val="none" w:sz="0" w:space="0" w:color="auto"/>
                  </w:divBdr>
                </w:div>
                <w:div w:id="1812481986">
                  <w:marLeft w:val="640"/>
                  <w:marRight w:val="0"/>
                  <w:marTop w:val="0"/>
                  <w:marBottom w:val="0"/>
                  <w:divBdr>
                    <w:top w:val="none" w:sz="0" w:space="0" w:color="auto"/>
                    <w:left w:val="none" w:sz="0" w:space="0" w:color="auto"/>
                    <w:bottom w:val="none" w:sz="0" w:space="0" w:color="auto"/>
                    <w:right w:val="none" w:sz="0" w:space="0" w:color="auto"/>
                  </w:divBdr>
                </w:div>
                <w:div w:id="39716351">
                  <w:marLeft w:val="640"/>
                  <w:marRight w:val="0"/>
                  <w:marTop w:val="0"/>
                  <w:marBottom w:val="0"/>
                  <w:divBdr>
                    <w:top w:val="none" w:sz="0" w:space="0" w:color="auto"/>
                    <w:left w:val="none" w:sz="0" w:space="0" w:color="auto"/>
                    <w:bottom w:val="none" w:sz="0" w:space="0" w:color="auto"/>
                    <w:right w:val="none" w:sz="0" w:space="0" w:color="auto"/>
                  </w:divBdr>
                </w:div>
                <w:div w:id="340665538">
                  <w:marLeft w:val="640"/>
                  <w:marRight w:val="0"/>
                  <w:marTop w:val="0"/>
                  <w:marBottom w:val="0"/>
                  <w:divBdr>
                    <w:top w:val="none" w:sz="0" w:space="0" w:color="auto"/>
                    <w:left w:val="none" w:sz="0" w:space="0" w:color="auto"/>
                    <w:bottom w:val="none" w:sz="0" w:space="0" w:color="auto"/>
                    <w:right w:val="none" w:sz="0" w:space="0" w:color="auto"/>
                  </w:divBdr>
                </w:div>
              </w:divsChild>
            </w:div>
            <w:div w:id="110983157">
              <w:marLeft w:val="0"/>
              <w:marRight w:val="0"/>
              <w:marTop w:val="0"/>
              <w:marBottom w:val="0"/>
              <w:divBdr>
                <w:top w:val="none" w:sz="0" w:space="0" w:color="auto"/>
                <w:left w:val="none" w:sz="0" w:space="0" w:color="auto"/>
                <w:bottom w:val="none" w:sz="0" w:space="0" w:color="auto"/>
                <w:right w:val="none" w:sz="0" w:space="0" w:color="auto"/>
              </w:divBdr>
              <w:divsChild>
                <w:div w:id="874267242">
                  <w:marLeft w:val="640"/>
                  <w:marRight w:val="0"/>
                  <w:marTop w:val="0"/>
                  <w:marBottom w:val="0"/>
                  <w:divBdr>
                    <w:top w:val="none" w:sz="0" w:space="0" w:color="auto"/>
                    <w:left w:val="none" w:sz="0" w:space="0" w:color="auto"/>
                    <w:bottom w:val="none" w:sz="0" w:space="0" w:color="auto"/>
                    <w:right w:val="none" w:sz="0" w:space="0" w:color="auto"/>
                  </w:divBdr>
                </w:div>
                <w:div w:id="2040929532">
                  <w:marLeft w:val="640"/>
                  <w:marRight w:val="0"/>
                  <w:marTop w:val="0"/>
                  <w:marBottom w:val="0"/>
                  <w:divBdr>
                    <w:top w:val="none" w:sz="0" w:space="0" w:color="auto"/>
                    <w:left w:val="none" w:sz="0" w:space="0" w:color="auto"/>
                    <w:bottom w:val="none" w:sz="0" w:space="0" w:color="auto"/>
                    <w:right w:val="none" w:sz="0" w:space="0" w:color="auto"/>
                  </w:divBdr>
                </w:div>
                <w:div w:id="2050105133">
                  <w:marLeft w:val="640"/>
                  <w:marRight w:val="0"/>
                  <w:marTop w:val="0"/>
                  <w:marBottom w:val="0"/>
                  <w:divBdr>
                    <w:top w:val="none" w:sz="0" w:space="0" w:color="auto"/>
                    <w:left w:val="none" w:sz="0" w:space="0" w:color="auto"/>
                    <w:bottom w:val="none" w:sz="0" w:space="0" w:color="auto"/>
                    <w:right w:val="none" w:sz="0" w:space="0" w:color="auto"/>
                  </w:divBdr>
                </w:div>
                <w:div w:id="302348454">
                  <w:marLeft w:val="640"/>
                  <w:marRight w:val="0"/>
                  <w:marTop w:val="0"/>
                  <w:marBottom w:val="0"/>
                  <w:divBdr>
                    <w:top w:val="none" w:sz="0" w:space="0" w:color="auto"/>
                    <w:left w:val="none" w:sz="0" w:space="0" w:color="auto"/>
                    <w:bottom w:val="none" w:sz="0" w:space="0" w:color="auto"/>
                    <w:right w:val="none" w:sz="0" w:space="0" w:color="auto"/>
                  </w:divBdr>
                </w:div>
                <w:div w:id="448552547">
                  <w:marLeft w:val="640"/>
                  <w:marRight w:val="0"/>
                  <w:marTop w:val="0"/>
                  <w:marBottom w:val="0"/>
                  <w:divBdr>
                    <w:top w:val="none" w:sz="0" w:space="0" w:color="auto"/>
                    <w:left w:val="none" w:sz="0" w:space="0" w:color="auto"/>
                    <w:bottom w:val="none" w:sz="0" w:space="0" w:color="auto"/>
                    <w:right w:val="none" w:sz="0" w:space="0" w:color="auto"/>
                  </w:divBdr>
                </w:div>
                <w:div w:id="252014053">
                  <w:marLeft w:val="640"/>
                  <w:marRight w:val="0"/>
                  <w:marTop w:val="0"/>
                  <w:marBottom w:val="0"/>
                  <w:divBdr>
                    <w:top w:val="none" w:sz="0" w:space="0" w:color="auto"/>
                    <w:left w:val="none" w:sz="0" w:space="0" w:color="auto"/>
                    <w:bottom w:val="none" w:sz="0" w:space="0" w:color="auto"/>
                    <w:right w:val="none" w:sz="0" w:space="0" w:color="auto"/>
                  </w:divBdr>
                </w:div>
                <w:div w:id="512259878">
                  <w:marLeft w:val="640"/>
                  <w:marRight w:val="0"/>
                  <w:marTop w:val="0"/>
                  <w:marBottom w:val="0"/>
                  <w:divBdr>
                    <w:top w:val="none" w:sz="0" w:space="0" w:color="auto"/>
                    <w:left w:val="none" w:sz="0" w:space="0" w:color="auto"/>
                    <w:bottom w:val="none" w:sz="0" w:space="0" w:color="auto"/>
                    <w:right w:val="none" w:sz="0" w:space="0" w:color="auto"/>
                  </w:divBdr>
                </w:div>
                <w:div w:id="591162858">
                  <w:marLeft w:val="640"/>
                  <w:marRight w:val="0"/>
                  <w:marTop w:val="0"/>
                  <w:marBottom w:val="0"/>
                  <w:divBdr>
                    <w:top w:val="none" w:sz="0" w:space="0" w:color="auto"/>
                    <w:left w:val="none" w:sz="0" w:space="0" w:color="auto"/>
                    <w:bottom w:val="none" w:sz="0" w:space="0" w:color="auto"/>
                    <w:right w:val="none" w:sz="0" w:space="0" w:color="auto"/>
                  </w:divBdr>
                </w:div>
                <w:div w:id="1406032133">
                  <w:marLeft w:val="640"/>
                  <w:marRight w:val="0"/>
                  <w:marTop w:val="0"/>
                  <w:marBottom w:val="0"/>
                  <w:divBdr>
                    <w:top w:val="none" w:sz="0" w:space="0" w:color="auto"/>
                    <w:left w:val="none" w:sz="0" w:space="0" w:color="auto"/>
                    <w:bottom w:val="none" w:sz="0" w:space="0" w:color="auto"/>
                    <w:right w:val="none" w:sz="0" w:space="0" w:color="auto"/>
                  </w:divBdr>
                </w:div>
                <w:div w:id="1176727643">
                  <w:marLeft w:val="640"/>
                  <w:marRight w:val="0"/>
                  <w:marTop w:val="0"/>
                  <w:marBottom w:val="0"/>
                  <w:divBdr>
                    <w:top w:val="none" w:sz="0" w:space="0" w:color="auto"/>
                    <w:left w:val="none" w:sz="0" w:space="0" w:color="auto"/>
                    <w:bottom w:val="none" w:sz="0" w:space="0" w:color="auto"/>
                    <w:right w:val="none" w:sz="0" w:space="0" w:color="auto"/>
                  </w:divBdr>
                </w:div>
                <w:div w:id="29575746">
                  <w:marLeft w:val="640"/>
                  <w:marRight w:val="0"/>
                  <w:marTop w:val="0"/>
                  <w:marBottom w:val="0"/>
                  <w:divBdr>
                    <w:top w:val="none" w:sz="0" w:space="0" w:color="auto"/>
                    <w:left w:val="none" w:sz="0" w:space="0" w:color="auto"/>
                    <w:bottom w:val="none" w:sz="0" w:space="0" w:color="auto"/>
                    <w:right w:val="none" w:sz="0" w:space="0" w:color="auto"/>
                  </w:divBdr>
                </w:div>
                <w:div w:id="1862156988">
                  <w:marLeft w:val="640"/>
                  <w:marRight w:val="0"/>
                  <w:marTop w:val="0"/>
                  <w:marBottom w:val="0"/>
                  <w:divBdr>
                    <w:top w:val="none" w:sz="0" w:space="0" w:color="auto"/>
                    <w:left w:val="none" w:sz="0" w:space="0" w:color="auto"/>
                    <w:bottom w:val="none" w:sz="0" w:space="0" w:color="auto"/>
                    <w:right w:val="none" w:sz="0" w:space="0" w:color="auto"/>
                  </w:divBdr>
                </w:div>
                <w:div w:id="1026372063">
                  <w:marLeft w:val="640"/>
                  <w:marRight w:val="0"/>
                  <w:marTop w:val="0"/>
                  <w:marBottom w:val="0"/>
                  <w:divBdr>
                    <w:top w:val="none" w:sz="0" w:space="0" w:color="auto"/>
                    <w:left w:val="none" w:sz="0" w:space="0" w:color="auto"/>
                    <w:bottom w:val="none" w:sz="0" w:space="0" w:color="auto"/>
                    <w:right w:val="none" w:sz="0" w:space="0" w:color="auto"/>
                  </w:divBdr>
                </w:div>
                <w:div w:id="1290554894">
                  <w:marLeft w:val="640"/>
                  <w:marRight w:val="0"/>
                  <w:marTop w:val="0"/>
                  <w:marBottom w:val="0"/>
                  <w:divBdr>
                    <w:top w:val="none" w:sz="0" w:space="0" w:color="auto"/>
                    <w:left w:val="none" w:sz="0" w:space="0" w:color="auto"/>
                    <w:bottom w:val="none" w:sz="0" w:space="0" w:color="auto"/>
                    <w:right w:val="none" w:sz="0" w:space="0" w:color="auto"/>
                  </w:divBdr>
                </w:div>
                <w:div w:id="202796180">
                  <w:marLeft w:val="640"/>
                  <w:marRight w:val="0"/>
                  <w:marTop w:val="0"/>
                  <w:marBottom w:val="0"/>
                  <w:divBdr>
                    <w:top w:val="none" w:sz="0" w:space="0" w:color="auto"/>
                    <w:left w:val="none" w:sz="0" w:space="0" w:color="auto"/>
                    <w:bottom w:val="none" w:sz="0" w:space="0" w:color="auto"/>
                    <w:right w:val="none" w:sz="0" w:space="0" w:color="auto"/>
                  </w:divBdr>
                </w:div>
                <w:div w:id="63141253">
                  <w:marLeft w:val="640"/>
                  <w:marRight w:val="0"/>
                  <w:marTop w:val="0"/>
                  <w:marBottom w:val="0"/>
                  <w:divBdr>
                    <w:top w:val="none" w:sz="0" w:space="0" w:color="auto"/>
                    <w:left w:val="none" w:sz="0" w:space="0" w:color="auto"/>
                    <w:bottom w:val="none" w:sz="0" w:space="0" w:color="auto"/>
                    <w:right w:val="none" w:sz="0" w:space="0" w:color="auto"/>
                  </w:divBdr>
                </w:div>
                <w:div w:id="433742894">
                  <w:marLeft w:val="640"/>
                  <w:marRight w:val="0"/>
                  <w:marTop w:val="0"/>
                  <w:marBottom w:val="0"/>
                  <w:divBdr>
                    <w:top w:val="none" w:sz="0" w:space="0" w:color="auto"/>
                    <w:left w:val="none" w:sz="0" w:space="0" w:color="auto"/>
                    <w:bottom w:val="none" w:sz="0" w:space="0" w:color="auto"/>
                    <w:right w:val="none" w:sz="0" w:space="0" w:color="auto"/>
                  </w:divBdr>
                </w:div>
                <w:div w:id="1881745629">
                  <w:marLeft w:val="640"/>
                  <w:marRight w:val="0"/>
                  <w:marTop w:val="0"/>
                  <w:marBottom w:val="0"/>
                  <w:divBdr>
                    <w:top w:val="none" w:sz="0" w:space="0" w:color="auto"/>
                    <w:left w:val="none" w:sz="0" w:space="0" w:color="auto"/>
                    <w:bottom w:val="none" w:sz="0" w:space="0" w:color="auto"/>
                    <w:right w:val="none" w:sz="0" w:space="0" w:color="auto"/>
                  </w:divBdr>
                </w:div>
                <w:div w:id="1219126605">
                  <w:marLeft w:val="640"/>
                  <w:marRight w:val="0"/>
                  <w:marTop w:val="0"/>
                  <w:marBottom w:val="0"/>
                  <w:divBdr>
                    <w:top w:val="none" w:sz="0" w:space="0" w:color="auto"/>
                    <w:left w:val="none" w:sz="0" w:space="0" w:color="auto"/>
                    <w:bottom w:val="none" w:sz="0" w:space="0" w:color="auto"/>
                    <w:right w:val="none" w:sz="0" w:space="0" w:color="auto"/>
                  </w:divBdr>
                </w:div>
                <w:div w:id="1812479228">
                  <w:marLeft w:val="640"/>
                  <w:marRight w:val="0"/>
                  <w:marTop w:val="0"/>
                  <w:marBottom w:val="0"/>
                  <w:divBdr>
                    <w:top w:val="none" w:sz="0" w:space="0" w:color="auto"/>
                    <w:left w:val="none" w:sz="0" w:space="0" w:color="auto"/>
                    <w:bottom w:val="none" w:sz="0" w:space="0" w:color="auto"/>
                    <w:right w:val="none" w:sz="0" w:space="0" w:color="auto"/>
                  </w:divBdr>
                </w:div>
                <w:div w:id="431170203">
                  <w:marLeft w:val="640"/>
                  <w:marRight w:val="0"/>
                  <w:marTop w:val="0"/>
                  <w:marBottom w:val="0"/>
                  <w:divBdr>
                    <w:top w:val="none" w:sz="0" w:space="0" w:color="auto"/>
                    <w:left w:val="none" w:sz="0" w:space="0" w:color="auto"/>
                    <w:bottom w:val="none" w:sz="0" w:space="0" w:color="auto"/>
                    <w:right w:val="none" w:sz="0" w:space="0" w:color="auto"/>
                  </w:divBdr>
                </w:div>
                <w:div w:id="698091171">
                  <w:marLeft w:val="640"/>
                  <w:marRight w:val="0"/>
                  <w:marTop w:val="0"/>
                  <w:marBottom w:val="0"/>
                  <w:divBdr>
                    <w:top w:val="none" w:sz="0" w:space="0" w:color="auto"/>
                    <w:left w:val="none" w:sz="0" w:space="0" w:color="auto"/>
                    <w:bottom w:val="none" w:sz="0" w:space="0" w:color="auto"/>
                    <w:right w:val="none" w:sz="0" w:space="0" w:color="auto"/>
                  </w:divBdr>
                </w:div>
                <w:div w:id="474222740">
                  <w:marLeft w:val="640"/>
                  <w:marRight w:val="0"/>
                  <w:marTop w:val="0"/>
                  <w:marBottom w:val="0"/>
                  <w:divBdr>
                    <w:top w:val="none" w:sz="0" w:space="0" w:color="auto"/>
                    <w:left w:val="none" w:sz="0" w:space="0" w:color="auto"/>
                    <w:bottom w:val="none" w:sz="0" w:space="0" w:color="auto"/>
                    <w:right w:val="none" w:sz="0" w:space="0" w:color="auto"/>
                  </w:divBdr>
                </w:div>
                <w:div w:id="2062362157">
                  <w:marLeft w:val="640"/>
                  <w:marRight w:val="0"/>
                  <w:marTop w:val="0"/>
                  <w:marBottom w:val="0"/>
                  <w:divBdr>
                    <w:top w:val="none" w:sz="0" w:space="0" w:color="auto"/>
                    <w:left w:val="none" w:sz="0" w:space="0" w:color="auto"/>
                    <w:bottom w:val="none" w:sz="0" w:space="0" w:color="auto"/>
                    <w:right w:val="none" w:sz="0" w:space="0" w:color="auto"/>
                  </w:divBdr>
                </w:div>
                <w:div w:id="527985464">
                  <w:marLeft w:val="640"/>
                  <w:marRight w:val="0"/>
                  <w:marTop w:val="0"/>
                  <w:marBottom w:val="0"/>
                  <w:divBdr>
                    <w:top w:val="none" w:sz="0" w:space="0" w:color="auto"/>
                    <w:left w:val="none" w:sz="0" w:space="0" w:color="auto"/>
                    <w:bottom w:val="none" w:sz="0" w:space="0" w:color="auto"/>
                    <w:right w:val="none" w:sz="0" w:space="0" w:color="auto"/>
                  </w:divBdr>
                </w:div>
                <w:div w:id="1965034647">
                  <w:marLeft w:val="640"/>
                  <w:marRight w:val="0"/>
                  <w:marTop w:val="0"/>
                  <w:marBottom w:val="0"/>
                  <w:divBdr>
                    <w:top w:val="none" w:sz="0" w:space="0" w:color="auto"/>
                    <w:left w:val="none" w:sz="0" w:space="0" w:color="auto"/>
                    <w:bottom w:val="none" w:sz="0" w:space="0" w:color="auto"/>
                    <w:right w:val="none" w:sz="0" w:space="0" w:color="auto"/>
                  </w:divBdr>
                </w:div>
                <w:div w:id="1992251806">
                  <w:marLeft w:val="640"/>
                  <w:marRight w:val="0"/>
                  <w:marTop w:val="0"/>
                  <w:marBottom w:val="0"/>
                  <w:divBdr>
                    <w:top w:val="none" w:sz="0" w:space="0" w:color="auto"/>
                    <w:left w:val="none" w:sz="0" w:space="0" w:color="auto"/>
                    <w:bottom w:val="none" w:sz="0" w:space="0" w:color="auto"/>
                    <w:right w:val="none" w:sz="0" w:space="0" w:color="auto"/>
                  </w:divBdr>
                </w:div>
                <w:div w:id="754404831">
                  <w:marLeft w:val="640"/>
                  <w:marRight w:val="0"/>
                  <w:marTop w:val="0"/>
                  <w:marBottom w:val="0"/>
                  <w:divBdr>
                    <w:top w:val="none" w:sz="0" w:space="0" w:color="auto"/>
                    <w:left w:val="none" w:sz="0" w:space="0" w:color="auto"/>
                    <w:bottom w:val="none" w:sz="0" w:space="0" w:color="auto"/>
                    <w:right w:val="none" w:sz="0" w:space="0" w:color="auto"/>
                  </w:divBdr>
                </w:div>
                <w:div w:id="87846981">
                  <w:marLeft w:val="640"/>
                  <w:marRight w:val="0"/>
                  <w:marTop w:val="0"/>
                  <w:marBottom w:val="0"/>
                  <w:divBdr>
                    <w:top w:val="none" w:sz="0" w:space="0" w:color="auto"/>
                    <w:left w:val="none" w:sz="0" w:space="0" w:color="auto"/>
                    <w:bottom w:val="none" w:sz="0" w:space="0" w:color="auto"/>
                    <w:right w:val="none" w:sz="0" w:space="0" w:color="auto"/>
                  </w:divBdr>
                </w:div>
                <w:div w:id="894973362">
                  <w:marLeft w:val="640"/>
                  <w:marRight w:val="0"/>
                  <w:marTop w:val="0"/>
                  <w:marBottom w:val="0"/>
                  <w:divBdr>
                    <w:top w:val="none" w:sz="0" w:space="0" w:color="auto"/>
                    <w:left w:val="none" w:sz="0" w:space="0" w:color="auto"/>
                    <w:bottom w:val="none" w:sz="0" w:space="0" w:color="auto"/>
                    <w:right w:val="none" w:sz="0" w:space="0" w:color="auto"/>
                  </w:divBdr>
                </w:div>
                <w:div w:id="396634167">
                  <w:marLeft w:val="640"/>
                  <w:marRight w:val="0"/>
                  <w:marTop w:val="0"/>
                  <w:marBottom w:val="0"/>
                  <w:divBdr>
                    <w:top w:val="none" w:sz="0" w:space="0" w:color="auto"/>
                    <w:left w:val="none" w:sz="0" w:space="0" w:color="auto"/>
                    <w:bottom w:val="none" w:sz="0" w:space="0" w:color="auto"/>
                    <w:right w:val="none" w:sz="0" w:space="0" w:color="auto"/>
                  </w:divBdr>
                </w:div>
                <w:div w:id="1199053316">
                  <w:marLeft w:val="640"/>
                  <w:marRight w:val="0"/>
                  <w:marTop w:val="0"/>
                  <w:marBottom w:val="0"/>
                  <w:divBdr>
                    <w:top w:val="none" w:sz="0" w:space="0" w:color="auto"/>
                    <w:left w:val="none" w:sz="0" w:space="0" w:color="auto"/>
                    <w:bottom w:val="none" w:sz="0" w:space="0" w:color="auto"/>
                    <w:right w:val="none" w:sz="0" w:space="0" w:color="auto"/>
                  </w:divBdr>
                </w:div>
                <w:div w:id="559099609">
                  <w:marLeft w:val="640"/>
                  <w:marRight w:val="0"/>
                  <w:marTop w:val="0"/>
                  <w:marBottom w:val="0"/>
                  <w:divBdr>
                    <w:top w:val="none" w:sz="0" w:space="0" w:color="auto"/>
                    <w:left w:val="none" w:sz="0" w:space="0" w:color="auto"/>
                    <w:bottom w:val="none" w:sz="0" w:space="0" w:color="auto"/>
                    <w:right w:val="none" w:sz="0" w:space="0" w:color="auto"/>
                  </w:divBdr>
                </w:div>
                <w:div w:id="1549604227">
                  <w:marLeft w:val="640"/>
                  <w:marRight w:val="0"/>
                  <w:marTop w:val="0"/>
                  <w:marBottom w:val="0"/>
                  <w:divBdr>
                    <w:top w:val="none" w:sz="0" w:space="0" w:color="auto"/>
                    <w:left w:val="none" w:sz="0" w:space="0" w:color="auto"/>
                    <w:bottom w:val="none" w:sz="0" w:space="0" w:color="auto"/>
                    <w:right w:val="none" w:sz="0" w:space="0" w:color="auto"/>
                  </w:divBdr>
                </w:div>
                <w:div w:id="1044258006">
                  <w:marLeft w:val="640"/>
                  <w:marRight w:val="0"/>
                  <w:marTop w:val="0"/>
                  <w:marBottom w:val="0"/>
                  <w:divBdr>
                    <w:top w:val="none" w:sz="0" w:space="0" w:color="auto"/>
                    <w:left w:val="none" w:sz="0" w:space="0" w:color="auto"/>
                    <w:bottom w:val="none" w:sz="0" w:space="0" w:color="auto"/>
                    <w:right w:val="none" w:sz="0" w:space="0" w:color="auto"/>
                  </w:divBdr>
                </w:div>
                <w:div w:id="1535923046">
                  <w:marLeft w:val="640"/>
                  <w:marRight w:val="0"/>
                  <w:marTop w:val="0"/>
                  <w:marBottom w:val="0"/>
                  <w:divBdr>
                    <w:top w:val="none" w:sz="0" w:space="0" w:color="auto"/>
                    <w:left w:val="none" w:sz="0" w:space="0" w:color="auto"/>
                    <w:bottom w:val="none" w:sz="0" w:space="0" w:color="auto"/>
                    <w:right w:val="none" w:sz="0" w:space="0" w:color="auto"/>
                  </w:divBdr>
                </w:div>
                <w:div w:id="552886569">
                  <w:marLeft w:val="640"/>
                  <w:marRight w:val="0"/>
                  <w:marTop w:val="0"/>
                  <w:marBottom w:val="0"/>
                  <w:divBdr>
                    <w:top w:val="none" w:sz="0" w:space="0" w:color="auto"/>
                    <w:left w:val="none" w:sz="0" w:space="0" w:color="auto"/>
                    <w:bottom w:val="none" w:sz="0" w:space="0" w:color="auto"/>
                    <w:right w:val="none" w:sz="0" w:space="0" w:color="auto"/>
                  </w:divBdr>
                </w:div>
                <w:div w:id="1954708075">
                  <w:marLeft w:val="640"/>
                  <w:marRight w:val="0"/>
                  <w:marTop w:val="0"/>
                  <w:marBottom w:val="0"/>
                  <w:divBdr>
                    <w:top w:val="none" w:sz="0" w:space="0" w:color="auto"/>
                    <w:left w:val="none" w:sz="0" w:space="0" w:color="auto"/>
                    <w:bottom w:val="none" w:sz="0" w:space="0" w:color="auto"/>
                    <w:right w:val="none" w:sz="0" w:space="0" w:color="auto"/>
                  </w:divBdr>
                </w:div>
                <w:div w:id="2140493973">
                  <w:marLeft w:val="640"/>
                  <w:marRight w:val="0"/>
                  <w:marTop w:val="0"/>
                  <w:marBottom w:val="0"/>
                  <w:divBdr>
                    <w:top w:val="none" w:sz="0" w:space="0" w:color="auto"/>
                    <w:left w:val="none" w:sz="0" w:space="0" w:color="auto"/>
                    <w:bottom w:val="none" w:sz="0" w:space="0" w:color="auto"/>
                    <w:right w:val="none" w:sz="0" w:space="0" w:color="auto"/>
                  </w:divBdr>
                </w:div>
                <w:div w:id="1769156975">
                  <w:marLeft w:val="640"/>
                  <w:marRight w:val="0"/>
                  <w:marTop w:val="0"/>
                  <w:marBottom w:val="0"/>
                  <w:divBdr>
                    <w:top w:val="none" w:sz="0" w:space="0" w:color="auto"/>
                    <w:left w:val="none" w:sz="0" w:space="0" w:color="auto"/>
                    <w:bottom w:val="none" w:sz="0" w:space="0" w:color="auto"/>
                    <w:right w:val="none" w:sz="0" w:space="0" w:color="auto"/>
                  </w:divBdr>
                </w:div>
                <w:div w:id="1933973210">
                  <w:marLeft w:val="640"/>
                  <w:marRight w:val="0"/>
                  <w:marTop w:val="0"/>
                  <w:marBottom w:val="0"/>
                  <w:divBdr>
                    <w:top w:val="none" w:sz="0" w:space="0" w:color="auto"/>
                    <w:left w:val="none" w:sz="0" w:space="0" w:color="auto"/>
                    <w:bottom w:val="none" w:sz="0" w:space="0" w:color="auto"/>
                    <w:right w:val="none" w:sz="0" w:space="0" w:color="auto"/>
                  </w:divBdr>
                </w:div>
                <w:div w:id="763962158">
                  <w:marLeft w:val="640"/>
                  <w:marRight w:val="0"/>
                  <w:marTop w:val="0"/>
                  <w:marBottom w:val="0"/>
                  <w:divBdr>
                    <w:top w:val="none" w:sz="0" w:space="0" w:color="auto"/>
                    <w:left w:val="none" w:sz="0" w:space="0" w:color="auto"/>
                    <w:bottom w:val="none" w:sz="0" w:space="0" w:color="auto"/>
                    <w:right w:val="none" w:sz="0" w:space="0" w:color="auto"/>
                  </w:divBdr>
                </w:div>
                <w:div w:id="454642145">
                  <w:marLeft w:val="640"/>
                  <w:marRight w:val="0"/>
                  <w:marTop w:val="0"/>
                  <w:marBottom w:val="0"/>
                  <w:divBdr>
                    <w:top w:val="none" w:sz="0" w:space="0" w:color="auto"/>
                    <w:left w:val="none" w:sz="0" w:space="0" w:color="auto"/>
                    <w:bottom w:val="none" w:sz="0" w:space="0" w:color="auto"/>
                    <w:right w:val="none" w:sz="0" w:space="0" w:color="auto"/>
                  </w:divBdr>
                </w:div>
                <w:div w:id="1401050793">
                  <w:marLeft w:val="640"/>
                  <w:marRight w:val="0"/>
                  <w:marTop w:val="0"/>
                  <w:marBottom w:val="0"/>
                  <w:divBdr>
                    <w:top w:val="none" w:sz="0" w:space="0" w:color="auto"/>
                    <w:left w:val="none" w:sz="0" w:space="0" w:color="auto"/>
                    <w:bottom w:val="none" w:sz="0" w:space="0" w:color="auto"/>
                    <w:right w:val="none" w:sz="0" w:space="0" w:color="auto"/>
                  </w:divBdr>
                </w:div>
                <w:div w:id="849753672">
                  <w:marLeft w:val="640"/>
                  <w:marRight w:val="0"/>
                  <w:marTop w:val="0"/>
                  <w:marBottom w:val="0"/>
                  <w:divBdr>
                    <w:top w:val="none" w:sz="0" w:space="0" w:color="auto"/>
                    <w:left w:val="none" w:sz="0" w:space="0" w:color="auto"/>
                    <w:bottom w:val="none" w:sz="0" w:space="0" w:color="auto"/>
                    <w:right w:val="none" w:sz="0" w:space="0" w:color="auto"/>
                  </w:divBdr>
                </w:div>
                <w:div w:id="2021545796">
                  <w:marLeft w:val="640"/>
                  <w:marRight w:val="0"/>
                  <w:marTop w:val="0"/>
                  <w:marBottom w:val="0"/>
                  <w:divBdr>
                    <w:top w:val="none" w:sz="0" w:space="0" w:color="auto"/>
                    <w:left w:val="none" w:sz="0" w:space="0" w:color="auto"/>
                    <w:bottom w:val="none" w:sz="0" w:space="0" w:color="auto"/>
                    <w:right w:val="none" w:sz="0" w:space="0" w:color="auto"/>
                  </w:divBdr>
                </w:div>
                <w:div w:id="2064134548">
                  <w:marLeft w:val="640"/>
                  <w:marRight w:val="0"/>
                  <w:marTop w:val="0"/>
                  <w:marBottom w:val="0"/>
                  <w:divBdr>
                    <w:top w:val="none" w:sz="0" w:space="0" w:color="auto"/>
                    <w:left w:val="none" w:sz="0" w:space="0" w:color="auto"/>
                    <w:bottom w:val="none" w:sz="0" w:space="0" w:color="auto"/>
                    <w:right w:val="none" w:sz="0" w:space="0" w:color="auto"/>
                  </w:divBdr>
                </w:div>
              </w:divsChild>
            </w:div>
            <w:div w:id="449520902">
              <w:marLeft w:val="0"/>
              <w:marRight w:val="0"/>
              <w:marTop w:val="0"/>
              <w:marBottom w:val="0"/>
              <w:divBdr>
                <w:top w:val="none" w:sz="0" w:space="0" w:color="auto"/>
                <w:left w:val="none" w:sz="0" w:space="0" w:color="auto"/>
                <w:bottom w:val="none" w:sz="0" w:space="0" w:color="auto"/>
                <w:right w:val="none" w:sz="0" w:space="0" w:color="auto"/>
              </w:divBdr>
              <w:divsChild>
                <w:div w:id="2071995699">
                  <w:marLeft w:val="640"/>
                  <w:marRight w:val="0"/>
                  <w:marTop w:val="0"/>
                  <w:marBottom w:val="0"/>
                  <w:divBdr>
                    <w:top w:val="none" w:sz="0" w:space="0" w:color="auto"/>
                    <w:left w:val="none" w:sz="0" w:space="0" w:color="auto"/>
                    <w:bottom w:val="none" w:sz="0" w:space="0" w:color="auto"/>
                    <w:right w:val="none" w:sz="0" w:space="0" w:color="auto"/>
                  </w:divBdr>
                </w:div>
                <w:div w:id="584917224">
                  <w:marLeft w:val="640"/>
                  <w:marRight w:val="0"/>
                  <w:marTop w:val="0"/>
                  <w:marBottom w:val="0"/>
                  <w:divBdr>
                    <w:top w:val="none" w:sz="0" w:space="0" w:color="auto"/>
                    <w:left w:val="none" w:sz="0" w:space="0" w:color="auto"/>
                    <w:bottom w:val="none" w:sz="0" w:space="0" w:color="auto"/>
                    <w:right w:val="none" w:sz="0" w:space="0" w:color="auto"/>
                  </w:divBdr>
                </w:div>
                <w:div w:id="1957250719">
                  <w:marLeft w:val="640"/>
                  <w:marRight w:val="0"/>
                  <w:marTop w:val="0"/>
                  <w:marBottom w:val="0"/>
                  <w:divBdr>
                    <w:top w:val="none" w:sz="0" w:space="0" w:color="auto"/>
                    <w:left w:val="none" w:sz="0" w:space="0" w:color="auto"/>
                    <w:bottom w:val="none" w:sz="0" w:space="0" w:color="auto"/>
                    <w:right w:val="none" w:sz="0" w:space="0" w:color="auto"/>
                  </w:divBdr>
                </w:div>
                <w:div w:id="1675914947">
                  <w:marLeft w:val="640"/>
                  <w:marRight w:val="0"/>
                  <w:marTop w:val="0"/>
                  <w:marBottom w:val="0"/>
                  <w:divBdr>
                    <w:top w:val="none" w:sz="0" w:space="0" w:color="auto"/>
                    <w:left w:val="none" w:sz="0" w:space="0" w:color="auto"/>
                    <w:bottom w:val="none" w:sz="0" w:space="0" w:color="auto"/>
                    <w:right w:val="none" w:sz="0" w:space="0" w:color="auto"/>
                  </w:divBdr>
                </w:div>
                <w:div w:id="1796295346">
                  <w:marLeft w:val="640"/>
                  <w:marRight w:val="0"/>
                  <w:marTop w:val="0"/>
                  <w:marBottom w:val="0"/>
                  <w:divBdr>
                    <w:top w:val="none" w:sz="0" w:space="0" w:color="auto"/>
                    <w:left w:val="none" w:sz="0" w:space="0" w:color="auto"/>
                    <w:bottom w:val="none" w:sz="0" w:space="0" w:color="auto"/>
                    <w:right w:val="none" w:sz="0" w:space="0" w:color="auto"/>
                  </w:divBdr>
                </w:div>
                <w:div w:id="960111715">
                  <w:marLeft w:val="640"/>
                  <w:marRight w:val="0"/>
                  <w:marTop w:val="0"/>
                  <w:marBottom w:val="0"/>
                  <w:divBdr>
                    <w:top w:val="none" w:sz="0" w:space="0" w:color="auto"/>
                    <w:left w:val="none" w:sz="0" w:space="0" w:color="auto"/>
                    <w:bottom w:val="none" w:sz="0" w:space="0" w:color="auto"/>
                    <w:right w:val="none" w:sz="0" w:space="0" w:color="auto"/>
                  </w:divBdr>
                </w:div>
                <w:div w:id="2134253818">
                  <w:marLeft w:val="640"/>
                  <w:marRight w:val="0"/>
                  <w:marTop w:val="0"/>
                  <w:marBottom w:val="0"/>
                  <w:divBdr>
                    <w:top w:val="none" w:sz="0" w:space="0" w:color="auto"/>
                    <w:left w:val="none" w:sz="0" w:space="0" w:color="auto"/>
                    <w:bottom w:val="none" w:sz="0" w:space="0" w:color="auto"/>
                    <w:right w:val="none" w:sz="0" w:space="0" w:color="auto"/>
                  </w:divBdr>
                </w:div>
                <w:div w:id="549464291">
                  <w:marLeft w:val="640"/>
                  <w:marRight w:val="0"/>
                  <w:marTop w:val="0"/>
                  <w:marBottom w:val="0"/>
                  <w:divBdr>
                    <w:top w:val="none" w:sz="0" w:space="0" w:color="auto"/>
                    <w:left w:val="none" w:sz="0" w:space="0" w:color="auto"/>
                    <w:bottom w:val="none" w:sz="0" w:space="0" w:color="auto"/>
                    <w:right w:val="none" w:sz="0" w:space="0" w:color="auto"/>
                  </w:divBdr>
                </w:div>
                <w:div w:id="564410523">
                  <w:marLeft w:val="640"/>
                  <w:marRight w:val="0"/>
                  <w:marTop w:val="0"/>
                  <w:marBottom w:val="0"/>
                  <w:divBdr>
                    <w:top w:val="none" w:sz="0" w:space="0" w:color="auto"/>
                    <w:left w:val="none" w:sz="0" w:space="0" w:color="auto"/>
                    <w:bottom w:val="none" w:sz="0" w:space="0" w:color="auto"/>
                    <w:right w:val="none" w:sz="0" w:space="0" w:color="auto"/>
                  </w:divBdr>
                </w:div>
                <w:div w:id="552469463">
                  <w:marLeft w:val="640"/>
                  <w:marRight w:val="0"/>
                  <w:marTop w:val="0"/>
                  <w:marBottom w:val="0"/>
                  <w:divBdr>
                    <w:top w:val="none" w:sz="0" w:space="0" w:color="auto"/>
                    <w:left w:val="none" w:sz="0" w:space="0" w:color="auto"/>
                    <w:bottom w:val="none" w:sz="0" w:space="0" w:color="auto"/>
                    <w:right w:val="none" w:sz="0" w:space="0" w:color="auto"/>
                  </w:divBdr>
                </w:div>
                <w:div w:id="1694380754">
                  <w:marLeft w:val="640"/>
                  <w:marRight w:val="0"/>
                  <w:marTop w:val="0"/>
                  <w:marBottom w:val="0"/>
                  <w:divBdr>
                    <w:top w:val="none" w:sz="0" w:space="0" w:color="auto"/>
                    <w:left w:val="none" w:sz="0" w:space="0" w:color="auto"/>
                    <w:bottom w:val="none" w:sz="0" w:space="0" w:color="auto"/>
                    <w:right w:val="none" w:sz="0" w:space="0" w:color="auto"/>
                  </w:divBdr>
                </w:div>
                <w:div w:id="1229729769">
                  <w:marLeft w:val="640"/>
                  <w:marRight w:val="0"/>
                  <w:marTop w:val="0"/>
                  <w:marBottom w:val="0"/>
                  <w:divBdr>
                    <w:top w:val="none" w:sz="0" w:space="0" w:color="auto"/>
                    <w:left w:val="none" w:sz="0" w:space="0" w:color="auto"/>
                    <w:bottom w:val="none" w:sz="0" w:space="0" w:color="auto"/>
                    <w:right w:val="none" w:sz="0" w:space="0" w:color="auto"/>
                  </w:divBdr>
                </w:div>
                <w:div w:id="639768274">
                  <w:marLeft w:val="640"/>
                  <w:marRight w:val="0"/>
                  <w:marTop w:val="0"/>
                  <w:marBottom w:val="0"/>
                  <w:divBdr>
                    <w:top w:val="none" w:sz="0" w:space="0" w:color="auto"/>
                    <w:left w:val="none" w:sz="0" w:space="0" w:color="auto"/>
                    <w:bottom w:val="none" w:sz="0" w:space="0" w:color="auto"/>
                    <w:right w:val="none" w:sz="0" w:space="0" w:color="auto"/>
                  </w:divBdr>
                </w:div>
                <w:div w:id="275062019">
                  <w:marLeft w:val="640"/>
                  <w:marRight w:val="0"/>
                  <w:marTop w:val="0"/>
                  <w:marBottom w:val="0"/>
                  <w:divBdr>
                    <w:top w:val="none" w:sz="0" w:space="0" w:color="auto"/>
                    <w:left w:val="none" w:sz="0" w:space="0" w:color="auto"/>
                    <w:bottom w:val="none" w:sz="0" w:space="0" w:color="auto"/>
                    <w:right w:val="none" w:sz="0" w:space="0" w:color="auto"/>
                  </w:divBdr>
                </w:div>
                <w:div w:id="463351619">
                  <w:marLeft w:val="640"/>
                  <w:marRight w:val="0"/>
                  <w:marTop w:val="0"/>
                  <w:marBottom w:val="0"/>
                  <w:divBdr>
                    <w:top w:val="none" w:sz="0" w:space="0" w:color="auto"/>
                    <w:left w:val="none" w:sz="0" w:space="0" w:color="auto"/>
                    <w:bottom w:val="none" w:sz="0" w:space="0" w:color="auto"/>
                    <w:right w:val="none" w:sz="0" w:space="0" w:color="auto"/>
                  </w:divBdr>
                </w:div>
                <w:div w:id="817921396">
                  <w:marLeft w:val="640"/>
                  <w:marRight w:val="0"/>
                  <w:marTop w:val="0"/>
                  <w:marBottom w:val="0"/>
                  <w:divBdr>
                    <w:top w:val="none" w:sz="0" w:space="0" w:color="auto"/>
                    <w:left w:val="none" w:sz="0" w:space="0" w:color="auto"/>
                    <w:bottom w:val="none" w:sz="0" w:space="0" w:color="auto"/>
                    <w:right w:val="none" w:sz="0" w:space="0" w:color="auto"/>
                  </w:divBdr>
                </w:div>
                <w:div w:id="2133205065">
                  <w:marLeft w:val="640"/>
                  <w:marRight w:val="0"/>
                  <w:marTop w:val="0"/>
                  <w:marBottom w:val="0"/>
                  <w:divBdr>
                    <w:top w:val="none" w:sz="0" w:space="0" w:color="auto"/>
                    <w:left w:val="none" w:sz="0" w:space="0" w:color="auto"/>
                    <w:bottom w:val="none" w:sz="0" w:space="0" w:color="auto"/>
                    <w:right w:val="none" w:sz="0" w:space="0" w:color="auto"/>
                  </w:divBdr>
                </w:div>
                <w:div w:id="602415752">
                  <w:marLeft w:val="640"/>
                  <w:marRight w:val="0"/>
                  <w:marTop w:val="0"/>
                  <w:marBottom w:val="0"/>
                  <w:divBdr>
                    <w:top w:val="none" w:sz="0" w:space="0" w:color="auto"/>
                    <w:left w:val="none" w:sz="0" w:space="0" w:color="auto"/>
                    <w:bottom w:val="none" w:sz="0" w:space="0" w:color="auto"/>
                    <w:right w:val="none" w:sz="0" w:space="0" w:color="auto"/>
                  </w:divBdr>
                </w:div>
                <w:div w:id="1590000038">
                  <w:marLeft w:val="640"/>
                  <w:marRight w:val="0"/>
                  <w:marTop w:val="0"/>
                  <w:marBottom w:val="0"/>
                  <w:divBdr>
                    <w:top w:val="none" w:sz="0" w:space="0" w:color="auto"/>
                    <w:left w:val="none" w:sz="0" w:space="0" w:color="auto"/>
                    <w:bottom w:val="none" w:sz="0" w:space="0" w:color="auto"/>
                    <w:right w:val="none" w:sz="0" w:space="0" w:color="auto"/>
                  </w:divBdr>
                </w:div>
                <w:div w:id="315960960">
                  <w:marLeft w:val="640"/>
                  <w:marRight w:val="0"/>
                  <w:marTop w:val="0"/>
                  <w:marBottom w:val="0"/>
                  <w:divBdr>
                    <w:top w:val="none" w:sz="0" w:space="0" w:color="auto"/>
                    <w:left w:val="none" w:sz="0" w:space="0" w:color="auto"/>
                    <w:bottom w:val="none" w:sz="0" w:space="0" w:color="auto"/>
                    <w:right w:val="none" w:sz="0" w:space="0" w:color="auto"/>
                  </w:divBdr>
                </w:div>
                <w:div w:id="2059821196">
                  <w:marLeft w:val="640"/>
                  <w:marRight w:val="0"/>
                  <w:marTop w:val="0"/>
                  <w:marBottom w:val="0"/>
                  <w:divBdr>
                    <w:top w:val="none" w:sz="0" w:space="0" w:color="auto"/>
                    <w:left w:val="none" w:sz="0" w:space="0" w:color="auto"/>
                    <w:bottom w:val="none" w:sz="0" w:space="0" w:color="auto"/>
                    <w:right w:val="none" w:sz="0" w:space="0" w:color="auto"/>
                  </w:divBdr>
                </w:div>
                <w:div w:id="255603386">
                  <w:marLeft w:val="640"/>
                  <w:marRight w:val="0"/>
                  <w:marTop w:val="0"/>
                  <w:marBottom w:val="0"/>
                  <w:divBdr>
                    <w:top w:val="none" w:sz="0" w:space="0" w:color="auto"/>
                    <w:left w:val="none" w:sz="0" w:space="0" w:color="auto"/>
                    <w:bottom w:val="none" w:sz="0" w:space="0" w:color="auto"/>
                    <w:right w:val="none" w:sz="0" w:space="0" w:color="auto"/>
                  </w:divBdr>
                </w:div>
                <w:div w:id="766271709">
                  <w:marLeft w:val="640"/>
                  <w:marRight w:val="0"/>
                  <w:marTop w:val="0"/>
                  <w:marBottom w:val="0"/>
                  <w:divBdr>
                    <w:top w:val="none" w:sz="0" w:space="0" w:color="auto"/>
                    <w:left w:val="none" w:sz="0" w:space="0" w:color="auto"/>
                    <w:bottom w:val="none" w:sz="0" w:space="0" w:color="auto"/>
                    <w:right w:val="none" w:sz="0" w:space="0" w:color="auto"/>
                  </w:divBdr>
                </w:div>
                <w:div w:id="751508376">
                  <w:marLeft w:val="640"/>
                  <w:marRight w:val="0"/>
                  <w:marTop w:val="0"/>
                  <w:marBottom w:val="0"/>
                  <w:divBdr>
                    <w:top w:val="none" w:sz="0" w:space="0" w:color="auto"/>
                    <w:left w:val="none" w:sz="0" w:space="0" w:color="auto"/>
                    <w:bottom w:val="none" w:sz="0" w:space="0" w:color="auto"/>
                    <w:right w:val="none" w:sz="0" w:space="0" w:color="auto"/>
                  </w:divBdr>
                </w:div>
                <w:div w:id="707292274">
                  <w:marLeft w:val="640"/>
                  <w:marRight w:val="0"/>
                  <w:marTop w:val="0"/>
                  <w:marBottom w:val="0"/>
                  <w:divBdr>
                    <w:top w:val="none" w:sz="0" w:space="0" w:color="auto"/>
                    <w:left w:val="none" w:sz="0" w:space="0" w:color="auto"/>
                    <w:bottom w:val="none" w:sz="0" w:space="0" w:color="auto"/>
                    <w:right w:val="none" w:sz="0" w:space="0" w:color="auto"/>
                  </w:divBdr>
                </w:div>
                <w:div w:id="1910842438">
                  <w:marLeft w:val="640"/>
                  <w:marRight w:val="0"/>
                  <w:marTop w:val="0"/>
                  <w:marBottom w:val="0"/>
                  <w:divBdr>
                    <w:top w:val="none" w:sz="0" w:space="0" w:color="auto"/>
                    <w:left w:val="none" w:sz="0" w:space="0" w:color="auto"/>
                    <w:bottom w:val="none" w:sz="0" w:space="0" w:color="auto"/>
                    <w:right w:val="none" w:sz="0" w:space="0" w:color="auto"/>
                  </w:divBdr>
                </w:div>
                <w:div w:id="452595910">
                  <w:marLeft w:val="640"/>
                  <w:marRight w:val="0"/>
                  <w:marTop w:val="0"/>
                  <w:marBottom w:val="0"/>
                  <w:divBdr>
                    <w:top w:val="none" w:sz="0" w:space="0" w:color="auto"/>
                    <w:left w:val="none" w:sz="0" w:space="0" w:color="auto"/>
                    <w:bottom w:val="none" w:sz="0" w:space="0" w:color="auto"/>
                    <w:right w:val="none" w:sz="0" w:space="0" w:color="auto"/>
                  </w:divBdr>
                </w:div>
                <w:div w:id="2029332590">
                  <w:marLeft w:val="640"/>
                  <w:marRight w:val="0"/>
                  <w:marTop w:val="0"/>
                  <w:marBottom w:val="0"/>
                  <w:divBdr>
                    <w:top w:val="none" w:sz="0" w:space="0" w:color="auto"/>
                    <w:left w:val="none" w:sz="0" w:space="0" w:color="auto"/>
                    <w:bottom w:val="none" w:sz="0" w:space="0" w:color="auto"/>
                    <w:right w:val="none" w:sz="0" w:space="0" w:color="auto"/>
                  </w:divBdr>
                </w:div>
                <w:div w:id="234903990">
                  <w:marLeft w:val="640"/>
                  <w:marRight w:val="0"/>
                  <w:marTop w:val="0"/>
                  <w:marBottom w:val="0"/>
                  <w:divBdr>
                    <w:top w:val="none" w:sz="0" w:space="0" w:color="auto"/>
                    <w:left w:val="none" w:sz="0" w:space="0" w:color="auto"/>
                    <w:bottom w:val="none" w:sz="0" w:space="0" w:color="auto"/>
                    <w:right w:val="none" w:sz="0" w:space="0" w:color="auto"/>
                  </w:divBdr>
                </w:div>
                <w:div w:id="904338210">
                  <w:marLeft w:val="640"/>
                  <w:marRight w:val="0"/>
                  <w:marTop w:val="0"/>
                  <w:marBottom w:val="0"/>
                  <w:divBdr>
                    <w:top w:val="none" w:sz="0" w:space="0" w:color="auto"/>
                    <w:left w:val="none" w:sz="0" w:space="0" w:color="auto"/>
                    <w:bottom w:val="none" w:sz="0" w:space="0" w:color="auto"/>
                    <w:right w:val="none" w:sz="0" w:space="0" w:color="auto"/>
                  </w:divBdr>
                </w:div>
                <w:div w:id="2019457210">
                  <w:marLeft w:val="640"/>
                  <w:marRight w:val="0"/>
                  <w:marTop w:val="0"/>
                  <w:marBottom w:val="0"/>
                  <w:divBdr>
                    <w:top w:val="none" w:sz="0" w:space="0" w:color="auto"/>
                    <w:left w:val="none" w:sz="0" w:space="0" w:color="auto"/>
                    <w:bottom w:val="none" w:sz="0" w:space="0" w:color="auto"/>
                    <w:right w:val="none" w:sz="0" w:space="0" w:color="auto"/>
                  </w:divBdr>
                </w:div>
                <w:div w:id="670528438">
                  <w:marLeft w:val="640"/>
                  <w:marRight w:val="0"/>
                  <w:marTop w:val="0"/>
                  <w:marBottom w:val="0"/>
                  <w:divBdr>
                    <w:top w:val="none" w:sz="0" w:space="0" w:color="auto"/>
                    <w:left w:val="none" w:sz="0" w:space="0" w:color="auto"/>
                    <w:bottom w:val="none" w:sz="0" w:space="0" w:color="auto"/>
                    <w:right w:val="none" w:sz="0" w:space="0" w:color="auto"/>
                  </w:divBdr>
                </w:div>
                <w:div w:id="923729932">
                  <w:marLeft w:val="640"/>
                  <w:marRight w:val="0"/>
                  <w:marTop w:val="0"/>
                  <w:marBottom w:val="0"/>
                  <w:divBdr>
                    <w:top w:val="none" w:sz="0" w:space="0" w:color="auto"/>
                    <w:left w:val="none" w:sz="0" w:space="0" w:color="auto"/>
                    <w:bottom w:val="none" w:sz="0" w:space="0" w:color="auto"/>
                    <w:right w:val="none" w:sz="0" w:space="0" w:color="auto"/>
                  </w:divBdr>
                </w:div>
                <w:div w:id="1625573137">
                  <w:marLeft w:val="640"/>
                  <w:marRight w:val="0"/>
                  <w:marTop w:val="0"/>
                  <w:marBottom w:val="0"/>
                  <w:divBdr>
                    <w:top w:val="none" w:sz="0" w:space="0" w:color="auto"/>
                    <w:left w:val="none" w:sz="0" w:space="0" w:color="auto"/>
                    <w:bottom w:val="none" w:sz="0" w:space="0" w:color="auto"/>
                    <w:right w:val="none" w:sz="0" w:space="0" w:color="auto"/>
                  </w:divBdr>
                </w:div>
                <w:div w:id="1871911684">
                  <w:marLeft w:val="640"/>
                  <w:marRight w:val="0"/>
                  <w:marTop w:val="0"/>
                  <w:marBottom w:val="0"/>
                  <w:divBdr>
                    <w:top w:val="none" w:sz="0" w:space="0" w:color="auto"/>
                    <w:left w:val="none" w:sz="0" w:space="0" w:color="auto"/>
                    <w:bottom w:val="none" w:sz="0" w:space="0" w:color="auto"/>
                    <w:right w:val="none" w:sz="0" w:space="0" w:color="auto"/>
                  </w:divBdr>
                </w:div>
                <w:div w:id="57945813">
                  <w:marLeft w:val="640"/>
                  <w:marRight w:val="0"/>
                  <w:marTop w:val="0"/>
                  <w:marBottom w:val="0"/>
                  <w:divBdr>
                    <w:top w:val="none" w:sz="0" w:space="0" w:color="auto"/>
                    <w:left w:val="none" w:sz="0" w:space="0" w:color="auto"/>
                    <w:bottom w:val="none" w:sz="0" w:space="0" w:color="auto"/>
                    <w:right w:val="none" w:sz="0" w:space="0" w:color="auto"/>
                  </w:divBdr>
                </w:div>
                <w:div w:id="757865178">
                  <w:marLeft w:val="640"/>
                  <w:marRight w:val="0"/>
                  <w:marTop w:val="0"/>
                  <w:marBottom w:val="0"/>
                  <w:divBdr>
                    <w:top w:val="none" w:sz="0" w:space="0" w:color="auto"/>
                    <w:left w:val="none" w:sz="0" w:space="0" w:color="auto"/>
                    <w:bottom w:val="none" w:sz="0" w:space="0" w:color="auto"/>
                    <w:right w:val="none" w:sz="0" w:space="0" w:color="auto"/>
                  </w:divBdr>
                </w:div>
                <w:div w:id="1062020007">
                  <w:marLeft w:val="640"/>
                  <w:marRight w:val="0"/>
                  <w:marTop w:val="0"/>
                  <w:marBottom w:val="0"/>
                  <w:divBdr>
                    <w:top w:val="none" w:sz="0" w:space="0" w:color="auto"/>
                    <w:left w:val="none" w:sz="0" w:space="0" w:color="auto"/>
                    <w:bottom w:val="none" w:sz="0" w:space="0" w:color="auto"/>
                    <w:right w:val="none" w:sz="0" w:space="0" w:color="auto"/>
                  </w:divBdr>
                </w:div>
                <w:div w:id="1148790786">
                  <w:marLeft w:val="640"/>
                  <w:marRight w:val="0"/>
                  <w:marTop w:val="0"/>
                  <w:marBottom w:val="0"/>
                  <w:divBdr>
                    <w:top w:val="none" w:sz="0" w:space="0" w:color="auto"/>
                    <w:left w:val="none" w:sz="0" w:space="0" w:color="auto"/>
                    <w:bottom w:val="none" w:sz="0" w:space="0" w:color="auto"/>
                    <w:right w:val="none" w:sz="0" w:space="0" w:color="auto"/>
                  </w:divBdr>
                </w:div>
                <w:div w:id="1857305405">
                  <w:marLeft w:val="640"/>
                  <w:marRight w:val="0"/>
                  <w:marTop w:val="0"/>
                  <w:marBottom w:val="0"/>
                  <w:divBdr>
                    <w:top w:val="none" w:sz="0" w:space="0" w:color="auto"/>
                    <w:left w:val="none" w:sz="0" w:space="0" w:color="auto"/>
                    <w:bottom w:val="none" w:sz="0" w:space="0" w:color="auto"/>
                    <w:right w:val="none" w:sz="0" w:space="0" w:color="auto"/>
                  </w:divBdr>
                </w:div>
                <w:div w:id="656961927">
                  <w:marLeft w:val="640"/>
                  <w:marRight w:val="0"/>
                  <w:marTop w:val="0"/>
                  <w:marBottom w:val="0"/>
                  <w:divBdr>
                    <w:top w:val="none" w:sz="0" w:space="0" w:color="auto"/>
                    <w:left w:val="none" w:sz="0" w:space="0" w:color="auto"/>
                    <w:bottom w:val="none" w:sz="0" w:space="0" w:color="auto"/>
                    <w:right w:val="none" w:sz="0" w:space="0" w:color="auto"/>
                  </w:divBdr>
                </w:div>
                <w:div w:id="1815827914">
                  <w:marLeft w:val="640"/>
                  <w:marRight w:val="0"/>
                  <w:marTop w:val="0"/>
                  <w:marBottom w:val="0"/>
                  <w:divBdr>
                    <w:top w:val="none" w:sz="0" w:space="0" w:color="auto"/>
                    <w:left w:val="none" w:sz="0" w:space="0" w:color="auto"/>
                    <w:bottom w:val="none" w:sz="0" w:space="0" w:color="auto"/>
                    <w:right w:val="none" w:sz="0" w:space="0" w:color="auto"/>
                  </w:divBdr>
                </w:div>
                <w:div w:id="1092437702">
                  <w:marLeft w:val="640"/>
                  <w:marRight w:val="0"/>
                  <w:marTop w:val="0"/>
                  <w:marBottom w:val="0"/>
                  <w:divBdr>
                    <w:top w:val="none" w:sz="0" w:space="0" w:color="auto"/>
                    <w:left w:val="none" w:sz="0" w:space="0" w:color="auto"/>
                    <w:bottom w:val="none" w:sz="0" w:space="0" w:color="auto"/>
                    <w:right w:val="none" w:sz="0" w:space="0" w:color="auto"/>
                  </w:divBdr>
                </w:div>
                <w:div w:id="860894320">
                  <w:marLeft w:val="640"/>
                  <w:marRight w:val="0"/>
                  <w:marTop w:val="0"/>
                  <w:marBottom w:val="0"/>
                  <w:divBdr>
                    <w:top w:val="none" w:sz="0" w:space="0" w:color="auto"/>
                    <w:left w:val="none" w:sz="0" w:space="0" w:color="auto"/>
                    <w:bottom w:val="none" w:sz="0" w:space="0" w:color="auto"/>
                    <w:right w:val="none" w:sz="0" w:space="0" w:color="auto"/>
                  </w:divBdr>
                </w:div>
                <w:div w:id="980572809">
                  <w:marLeft w:val="640"/>
                  <w:marRight w:val="0"/>
                  <w:marTop w:val="0"/>
                  <w:marBottom w:val="0"/>
                  <w:divBdr>
                    <w:top w:val="none" w:sz="0" w:space="0" w:color="auto"/>
                    <w:left w:val="none" w:sz="0" w:space="0" w:color="auto"/>
                    <w:bottom w:val="none" w:sz="0" w:space="0" w:color="auto"/>
                    <w:right w:val="none" w:sz="0" w:space="0" w:color="auto"/>
                  </w:divBdr>
                </w:div>
                <w:div w:id="1321344388">
                  <w:marLeft w:val="640"/>
                  <w:marRight w:val="0"/>
                  <w:marTop w:val="0"/>
                  <w:marBottom w:val="0"/>
                  <w:divBdr>
                    <w:top w:val="none" w:sz="0" w:space="0" w:color="auto"/>
                    <w:left w:val="none" w:sz="0" w:space="0" w:color="auto"/>
                    <w:bottom w:val="none" w:sz="0" w:space="0" w:color="auto"/>
                    <w:right w:val="none" w:sz="0" w:space="0" w:color="auto"/>
                  </w:divBdr>
                </w:div>
                <w:div w:id="1611429517">
                  <w:marLeft w:val="640"/>
                  <w:marRight w:val="0"/>
                  <w:marTop w:val="0"/>
                  <w:marBottom w:val="0"/>
                  <w:divBdr>
                    <w:top w:val="none" w:sz="0" w:space="0" w:color="auto"/>
                    <w:left w:val="none" w:sz="0" w:space="0" w:color="auto"/>
                    <w:bottom w:val="none" w:sz="0" w:space="0" w:color="auto"/>
                    <w:right w:val="none" w:sz="0" w:space="0" w:color="auto"/>
                  </w:divBdr>
                </w:div>
              </w:divsChild>
            </w:div>
            <w:div w:id="899175645">
              <w:marLeft w:val="0"/>
              <w:marRight w:val="0"/>
              <w:marTop w:val="0"/>
              <w:marBottom w:val="0"/>
              <w:divBdr>
                <w:top w:val="none" w:sz="0" w:space="0" w:color="auto"/>
                <w:left w:val="none" w:sz="0" w:space="0" w:color="auto"/>
                <w:bottom w:val="none" w:sz="0" w:space="0" w:color="auto"/>
                <w:right w:val="none" w:sz="0" w:space="0" w:color="auto"/>
              </w:divBdr>
              <w:divsChild>
                <w:div w:id="222450520">
                  <w:marLeft w:val="640"/>
                  <w:marRight w:val="0"/>
                  <w:marTop w:val="0"/>
                  <w:marBottom w:val="0"/>
                  <w:divBdr>
                    <w:top w:val="none" w:sz="0" w:space="0" w:color="auto"/>
                    <w:left w:val="none" w:sz="0" w:space="0" w:color="auto"/>
                    <w:bottom w:val="none" w:sz="0" w:space="0" w:color="auto"/>
                    <w:right w:val="none" w:sz="0" w:space="0" w:color="auto"/>
                  </w:divBdr>
                </w:div>
                <w:div w:id="1757675856">
                  <w:marLeft w:val="640"/>
                  <w:marRight w:val="0"/>
                  <w:marTop w:val="0"/>
                  <w:marBottom w:val="0"/>
                  <w:divBdr>
                    <w:top w:val="none" w:sz="0" w:space="0" w:color="auto"/>
                    <w:left w:val="none" w:sz="0" w:space="0" w:color="auto"/>
                    <w:bottom w:val="none" w:sz="0" w:space="0" w:color="auto"/>
                    <w:right w:val="none" w:sz="0" w:space="0" w:color="auto"/>
                  </w:divBdr>
                </w:div>
                <w:div w:id="1825586155">
                  <w:marLeft w:val="640"/>
                  <w:marRight w:val="0"/>
                  <w:marTop w:val="0"/>
                  <w:marBottom w:val="0"/>
                  <w:divBdr>
                    <w:top w:val="none" w:sz="0" w:space="0" w:color="auto"/>
                    <w:left w:val="none" w:sz="0" w:space="0" w:color="auto"/>
                    <w:bottom w:val="none" w:sz="0" w:space="0" w:color="auto"/>
                    <w:right w:val="none" w:sz="0" w:space="0" w:color="auto"/>
                  </w:divBdr>
                </w:div>
                <w:div w:id="872155280">
                  <w:marLeft w:val="640"/>
                  <w:marRight w:val="0"/>
                  <w:marTop w:val="0"/>
                  <w:marBottom w:val="0"/>
                  <w:divBdr>
                    <w:top w:val="none" w:sz="0" w:space="0" w:color="auto"/>
                    <w:left w:val="none" w:sz="0" w:space="0" w:color="auto"/>
                    <w:bottom w:val="none" w:sz="0" w:space="0" w:color="auto"/>
                    <w:right w:val="none" w:sz="0" w:space="0" w:color="auto"/>
                  </w:divBdr>
                </w:div>
                <w:div w:id="207689530">
                  <w:marLeft w:val="640"/>
                  <w:marRight w:val="0"/>
                  <w:marTop w:val="0"/>
                  <w:marBottom w:val="0"/>
                  <w:divBdr>
                    <w:top w:val="none" w:sz="0" w:space="0" w:color="auto"/>
                    <w:left w:val="none" w:sz="0" w:space="0" w:color="auto"/>
                    <w:bottom w:val="none" w:sz="0" w:space="0" w:color="auto"/>
                    <w:right w:val="none" w:sz="0" w:space="0" w:color="auto"/>
                  </w:divBdr>
                </w:div>
                <w:div w:id="707609575">
                  <w:marLeft w:val="640"/>
                  <w:marRight w:val="0"/>
                  <w:marTop w:val="0"/>
                  <w:marBottom w:val="0"/>
                  <w:divBdr>
                    <w:top w:val="none" w:sz="0" w:space="0" w:color="auto"/>
                    <w:left w:val="none" w:sz="0" w:space="0" w:color="auto"/>
                    <w:bottom w:val="none" w:sz="0" w:space="0" w:color="auto"/>
                    <w:right w:val="none" w:sz="0" w:space="0" w:color="auto"/>
                  </w:divBdr>
                </w:div>
                <w:div w:id="147092518">
                  <w:marLeft w:val="640"/>
                  <w:marRight w:val="0"/>
                  <w:marTop w:val="0"/>
                  <w:marBottom w:val="0"/>
                  <w:divBdr>
                    <w:top w:val="none" w:sz="0" w:space="0" w:color="auto"/>
                    <w:left w:val="none" w:sz="0" w:space="0" w:color="auto"/>
                    <w:bottom w:val="none" w:sz="0" w:space="0" w:color="auto"/>
                    <w:right w:val="none" w:sz="0" w:space="0" w:color="auto"/>
                  </w:divBdr>
                </w:div>
                <w:div w:id="1921065470">
                  <w:marLeft w:val="640"/>
                  <w:marRight w:val="0"/>
                  <w:marTop w:val="0"/>
                  <w:marBottom w:val="0"/>
                  <w:divBdr>
                    <w:top w:val="none" w:sz="0" w:space="0" w:color="auto"/>
                    <w:left w:val="none" w:sz="0" w:space="0" w:color="auto"/>
                    <w:bottom w:val="none" w:sz="0" w:space="0" w:color="auto"/>
                    <w:right w:val="none" w:sz="0" w:space="0" w:color="auto"/>
                  </w:divBdr>
                </w:div>
                <w:div w:id="837576446">
                  <w:marLeft w:val="640"/>
                  <w:marRight w:val="0"/>
                  <w:marTop w:val="0"/>
                  <w:marBottom w:val="0"/>
                  <w:divBdr>
                    <w:top w:val="none" w:sz="0" w:space="0" w:color="auto"/>
                    <w:left w:val="none" w:sz="0" w:space="0" w:color="auto"/>
                    <w:bottom w:val="none" w:sz="0" w:space="0" w:color="auto"/>
                    <w:right w:val="none" w:sz="0" w:space="0" w:color="auto"/>
                  </w:divBdr>
                </w:div>
                <w:div w:id="1346782716">
                  <w:marLeft w:val="640"/>
                  <w:marRight w:val="0"/>
                  <w:marTop w:val="0"/>
                  <w:marBottom w:val="0"/>
                  <w:divBdr>
                    <w:top w:val="none" w:sz="0" w:space="0" w:color="auto"/>
                    <w:left w:val="none" w:sz="0" w:space="0" w:color="auto"/>
                    <w:bottom w:val="none" w:sz="0" w:space="0" w:color="auto"/>
                    <w:right w:val="none" w:sz="0" w:space="0" w:color="auto"/>
                  </w:divBdr>
                </w:div>
                <w:div w:id="1912738427">
                  <w:marLeft w:val="640"/>
                  <w:marRight w:val="0"/>
                  <w:marTop w:val="0"/>
                  <w:marBottom w:val="0"/>
                  <w:divBdr>
                    <w:top w:val="none" w:sz="0" w:space="0" w:color="auto"/>
                    <w:left w:val="none" w:sz="0" w:space="0" w:color="auto"/>
                    <w:bottom w:val="none" w:sz="0" w:space="0" w:color="auto"/>
                    <w:right w:val="none" w:sz="0" w:space="0" w:color="auto"/>
                  </w:divBdr>
                </w:div>
                <w:div w:id="17510148">
                  <w:marLeft w:val="640"/>
                  <w:marRight w:val="0"/>
                  <w:marTop w:val="0"/>
                  <w:marBottom w:val="0"/>
                  <w:divBdr>
                    <w:top w:val="none" w:sz="0" w:space="0" w:color="auto"/>
                    <w:left w:val="none" w:sz="0" w:space="0" w:color="auto"/>
                    <w:bottom w:val="none" w:sz="0" w:space="0" w:color="auto"/>
                    <w:right w:val="none" w:sz="0" w:space="0" w:color="auto"/>
                  </w:divBdr>
                </w:div>
                <w:div w:id="1352075645">
                  <w:marLeft w:val="640"/>
                  <w:marRight w:val="0"/>
                  <w:marTop w:val="0"/>
                  <w:marBottom w:val="0"/>
                  <w:divBdr>
                    <w:top w:val="none" w:sz="0" w:space="0" w:color="auto"/>
                    <w:left w:val="none" w:sz="0" w:space="0" w:color="auto"/>
                    <w:bottom w:val="none" w:sz="0" w:space="0" w:color="auto"/>
                    <w:right w:val="none" w:sz="0" w:space="0" w:color="auto"/>
                  </w:divBdr>
                </w:div>
                <w:div w:id="120999123">
                  <w:marLeft w:val="640"/>
                  <w:marRight w:val="0"/>
                  <w:marTop w:val="0"/>
                  <w:marBottom w:val="0"/>
                  <w:divBdr>
                    <w:top w:val="none" w:sz="0" w:space="0" w:color="auto"/>
                    <w:left w:val="none" w:sz="0" w:space="0" w:color="auto"/>
                    <w:bottom w:val="none" w:sz="0" w:space="0" w:color="auto"/>
                    <w:right w:val="none" w:sz="0" w:space="0" w:color="auto"/>
                  </w:divBdr>
                </w:div>
                <w:div w:id="1512258993">
                  <w:marLeft w:val="640"/>
                  <w:marRight w:val="0"/>
                  <w:marTop w:val="0"/>
                  <w:marBottom w:val="0"/>
                  <w:divBdr>
                    <w:top w:val="none" w:sz="0" w:space="0" w:color="auto"/>
                    <w:left w:val="none" w:sz="0" w:space="0" w:color="auto"/>
                    <w:bottom w:val="none" w:sz="0" w:space="0" w:color="auto"/>
                    <w:right w:val="none" w:sz="0" w:space="0" w:color="auto"/>
                  </w:divBdr>
                </w:div>
                <w:div w:id="1078164786">
                  <w:marLeft w:val="640"/>
                  <w:marRight w:val="0"/>
                  <w:marTop w:val="0"/>
                  <w:marBottom w:val="0"/>
                  <w:divBdr>
                    <w:top w:val="none" w:sz="0" w:space="0" w:color="auto"/>
                    <w:left w:val="none" w:sz="0" w:space="0" w:color="auto"/>
                    <w:bottom w:val="none" w:sz="0" w:space="0" w:color="auto"/>
                    <w:right w:val="none" w:sz="0" w:space="0" w:color="auto"/>
                  </w:divBdr>
                </w:div>
                <w:div w:id="624508900">
                  <w:marLeft w:val="640"/>
                  <w:marRight w:val="0"/>
                  <w:marTop w:val="0"/>
                  <w:marBottom w:val="0"/>
                  <w:divBdr>
                    <w:top w:val="none" w:sz="0" w:space="0" w:color="auto"/>
                    <w:left w:val="none" w:sz="0" w:space="0" w:color="auto"/>
                    <w:bottom w:val="none" w:sz="0" w:space="0" w:color="auto"/>
                    <w:right w:val="none" w:sz="0" w:space="0" w:color="auto"/>
                  </w:divBdr>
                </w:div>
                <w:div w:id="857809969">
                  <w:marLeft w:val="640"/>
                  <w:marRight w:val="0"/>
                  <w:marTop w:val="0"/>
                  <w:marBottom w:val="0"/>
                  <w:divBdr>
                    <w:top w:val="none" w:sz="0" w:space="0" w:color="auto"/>
                    <w:left w:val="none" w:sz="0" w:space="0" w:color="auto"/>
                    <w:bottom w:val="none" w:sz="0" w:space="0" w:color="auto"/>
                    <w:right w:val="none" w:sz="0" w:space="0" w:color="auto"/>
                  </w:divBdr>
                </w:div>
                <w:div w:id="1940287941">
                  <w:marLeft w:val="640"/>
                  <w:marRight w:val="0"/>
                  <w:marTop w:val="0"/>
                  <w:marBottom w:val="0"/>
                  <w:divBdr>
                    <w:top w:val="none" w:sz="0" w:space="0" w:color="auto"/>
                    <w:left w:val="none" w:sz="0" w:space="0" w:color="auto"/>
                    <w:bottom w:val="none" w:sz="0" w:space="0" w:color="auto"/>
                    <w:right w:val="none" w:sz="0" w:space="0" w:color="auto"/>
                  </w:divBdr>
                </w:div>
                <w:div w:id="1310750453">
                  <w:marLeft w:val="640"/>
                  <w:marRight w:val="0"/>
                  <w:marTop w:val="0"/>
                  <w:marBottom w:val="0"/>
                  <w:divBdr>
                    <w:top w:val="none" w:sz="0" w:space="0" w:color="auto"/>
                    <w:left w:val="none" w:sz="0" w:space="0" w:color="auto"/>
                    <w:bottom w:val="none" w:sz="0" w:space="0" w:color="auto"/>
                    <w:right w:val="none" w:sz="0" w:space="0" w:color="auto"/>
                  </w:divBdr>
                </w:div>
                <w:div w:id="972249520">
                  <w:marLeft w:val="640"/>
                  <w:marRight w:val="0"/>
                  <w:marTop w:val="0"/>
                  <w:marBottom w:val="0"/>
                  <w:divBdr>
                    <w:top w:val="none" w:sz="0" w:space="0" w:color="auto"/>
                    <w:left w:val="none" w:sz="0" w:space="0" w:color="auto"/>
                    <w:bottom w:val="none" w:sz="0" w:space="0" w:color="auto"/>
                    <w:right w:val="none" w:sz="0" w:space="0" w:color="auto"/>
                  </w:divBdr>
                </w:div>
                <w:div w:id="1587349487">
                  <w:marLeft w:val="640"/>
                  <w:marRight w:val="0"/>
                  <w:marTop w:val="0"/>
                  <w:marBottom w:val="0"/>
                  <w:divBdr>
                    <w:top w:val="none" w:sz="0" w:space="0" w:color="auto"/>
                    <w:left w:val="none" w:sz="0" w:space="0" w:color="auto"/>
                    <w:bottom w:val="none" w:sz="0" w:space="0" w:color="auto"/>
                    <w:right w:val="none" w:sz="0" w:space="0" w:color="auto"/>
                  </w:divBdr>
                </w:div>
                <w:div w:id="1504513566">
                  <w:marLeft w:val="640"/>
                  <w:marRight w:val="0"/>
                  <w:marTop w:val="0"/>
                  <w:marBottom w:val="0"/>
                  <w:divBdr>
                    <w:top w:val="none" w:sz="0" w:space="0" w:color="auto"/>
                    <w:left w:val="none" w:sz="0" w:space="0" w:color="auto"/>
                    <w:bottom w:val="none" w:sz="0" w:space="0" w:color="auto"/>
                    <w:right w:val="none" w:sz="0" w:space="0" w:color="auto"/>
                  </w:divBdr>
                </w:div>
                <w:div w:id="539627809">
                  <w:marLeft w:val="640"/>
                  <w:marRight w:val="0"/>
                  <w:marTop w:val="0"/>
                  <w:marBottom w:val="0"/>
                  <w:divBdr>
                    <w:top w:val="none" w:sz="0" w:space="0" w:color="auto"/>
                    <w:left w:val="none" w:sz="0" w:space="0" w:color="auto"/>
                    <w:bottom w:val="none" w:sz="0" w:space="0" w:color="auto"/>
                    <w:right w:val="none" w:sz="0" w:space="0" w:color="auto"/>
                  </w:divBdr>
                </w:div>
                <w:div w:id="972518588">
                  <w:marLeft w:val="640"/>
                  <w:marRight w:val="0"/>
                  <w:marTop w:val="0"/>
                  <w:marBottom w:val="0"/>
                  <w:divBdr>
                    <w:top w:val="none" w:sz="0" w:space="0" w:color="auto"/>
                    <w:left w:val="none" w:sz="0" w:space="0" w:color="auto"/>
                    <w:bottom w:val="none" w:sz="0" w:space="0" w:color="auto"/>
                    <w:right w:val="none" w:sz="0" w:space="0" w:color="auto"/>
                  </w:divBdr>
                </w:div>
                <w:div w:id="167795029">
                  <w:marLeft w:val="640"/>
                  <w:marRight w:val="0"/>
                  <w:marTop w:val="0"/>
                  <w:marBottom w:val="0"/>
                  <w:divBdr>
                    <w:top w:val="none" w:sz="0" w:space="0" w:color="auto"/>
                    <w:left w:val="none" w:sz="0" w:space="0" w:color="auto"/>
                    <w:bottom w:val="none" w:sz="0" w:space="0" w:color="auto"/>
                    <w:right w:val="none" w:sz="0" w:space="0" w:color="auto"/>
                  </w:divBdr>
                </w:div>
                <w:div w:id="805778696">
                  <w:marLeft w:val="640"/>
                  <w:marRight w:val="0"/>
                  <w:marTop w:val="0"/>
                  <w:marBottom w:val="0"/>
                  <w:divBdr>
                    <w:top w:val="none" w:sz="0" w:space="0" w:color="auto"/>
                    <w:left w:val="none" w:sz="0" w:space="0" w:color="auto"/>
                    <w:bottom w:val="none" w:sz="0" w:space="0" w:color="auto"/>
                    <w:right w:val="none" w:sz="0" w:space="0" w:color="auto"/>
                  </w:divBdr>
                </w:div>
                <w:div w:id="57361847">
                  <w:marLeft w:val="640"/>
                  <w:marRight w:val="0"/>
                  <w:marTop w:val="0"/>
                  <w:marBottom w:val="0"/>
                  <w:divBdr>
                    <w:top w:val="none" w:sz="0" w:space="0" w:color="auto"/>
                    <w:left w:val="none" w:sz="0" w:space="0" w:color="auto"/>
                    <w:bottom w:val="none" w:sz="0" w:space="0" w:color="auto"/>
                    <w:right w:val="none" w:sz="0" w:space="0" w:color="auto"/>
                  </w:divBdr>
                </w:div>
                <w:div w:id="149293468">
                  <w:marLeft w:val="640"/>
                  <w:marRight w:val="0"/>
                  <w:marTop w:val="0"/>
                  <w:marBottom w:val="0"/>
                  <w:divBdr>
                    <w:top w:val="none" w:sz="0" w:space="0" w:color="auto"/>
                    <w:left w:val="none" w:sz="0" w:space="0" w:color="auto"/>
                    <w:bottom w:val="none" w:sz="0" w:space="0" w:color="auto"/>
                    <w:right w:val="none" w:sz="0" w:space="0" w:color="auto"/>
                  </w:divBdr>
                </w:div>
                <w:div w:id="1083333532">
                  <w:marLeft w:val="640"/>
                  <w:marRight w:val="0"/>
                  <w:marTop w:val="0"/>
                  <w:marBottom w:val="0"/>
                  <w:divBdr>
                    <w:top w:val="none" w:sz="0" w:space="0" w:color="auto"/>
                    <w:left w:val="none" w:sz="0" w:space="0" w:color="auto"/>
                    <w:bottom w:val="none" w:sz="0" w:space="0" w:color="auto"/>
                    <w:right w:val="none" w:sz="0" w:space="0" w:color="auto"/>
                  </w:divBdr>
                </w:div>
                <w:div w:id="105002728">
                  <w:marLeft w:val="640"/>
                  <w:marRight w:val="0"/>
                  <w:marTop w:val="0"/>
                  <w:marBottom w:val="0"/>
                  <w:divBdr>
                    <w:top w:val="none" w:sz="0" w:space="0" w:color="auto"/>
                    <w:left w:val="none" w:sz="0" w:space="0" w:color="auto"/>
                    <w:bottom w:val="none" w:sz="0" w:space="0" w:color="auto"/>
                    <w:right w:val="none" w:sz="0" w:space="0" w:color="auto"/>
                  </w:divBdr>
                </w:div>
                <w:div w:id="23484817">
                  <w:marLeft w:val="640"/>
                  <w:marRight w:val="0"/>
                  <w:marTop w:val="0"/>
                  <w:marBottom w:val="0"/>
                  <w:divBdr>
                    <w:top w:val="none" w:sz="0" w:space="0" w:color="auto"/>
                    <w:left w:val="none" w:sz="0" w:space="0" w:color="auto"/>
                    <w:bottom w:val="none" w:sz="0" w:space="0" w:color="auto"/>
                    <w:right w:val="none" w:sz="0" w:space="0" w:color="auto"/>
                  </w:divBdr>
                </w:div>
                <w:div w:id="1119764953">
                  <w:marLeft w:val="640"/>
                  <w:marRight w:val="0"/>
                  <w:marTop w:val="0"/>
                  <w:marBottom w:val="0"/>
                  <w:divBdr>
                    <w:top w:val="none" w:sz="0" w:space="0" w:color="auto"/>
                    <w:left w:val="none" w:sz="0" w:space="0" w:color="auto"/>
                    <w:bottom w:val="none" w:sz="0" w:space="0" w:color="auto"/>
                    <w:right w:val="none" w:sz="0" w:space="0" w:color="auto"/>
                  </w:divBdr>
                </w:div>
                <w:div w:id="721635326">
                  <w:marLeft w:val="640"/>
                  <w:marRight w:val="0"/>
                  <w:marTop w:val="0"/>
                  <w:marBottom w:val="0"/>
                  <w:divBdr>
                    <w:top w:val="none" w:sz="0" w:space="0" w:color="auto"/>
                    <w:left w:val="none" w:sz="0" w:space="0" w:color="auto"/>
                    <w:bottom w:val="none" w:sz="0" w:space="0" w:color="auto"/>
                    <w:right w:val="none" w:sz="0" w:space="0" w:color="auto"/>
                  </w:divBdr>
                </w:div>
                <w:div w:id="1717002565">
                  <w:marLeft w:val="640"/>
                  <w:marRight w:val="0"/>
                  <w:marTop w:val="0"/>
                  <w:marBottom w:val="0"/>
                  <w:divBdr>
                    <w:top w:val="none" w:sz="0" w:space="0" w:color="auto"/>
                    <w:left w:val="none" w:sz="0" w:space="0" w:color="auto"/>
                    <w:bottom w:val="none" w:sz="0" w:space="0" w:color="auto"/>
                    <w:right w:val="none" w:sz="0" w:space="0" w:color="auto"/>
                  </w:divBdr>
                </w:div>
                <w:div w:id="654379810">
                  <w:marLeft w:val="640"/>
                  <w:marRight w:val="0"/>
                  <w:marTop w:val="0"/>
                  <w:marBottom w:val="0"/>
                  <w:divBdr>
                    <w:top w:val="none" w:sz="0" w:space="0" w:color="auto"/>
                    <w:left w:val="none" w:sz="0" w:space="0" w:color="auto"/>
                    <w:bottom w:val="none" w:sz="0" w:space="0" w:color="auto"/>
                    <w:right w:val="none" w:sz="0" w:space="0" w:color="auto"/>
                  </w:divBdr>
                </w:div>
                <w:div w:id="442187072">
                  <w:marLeft w:val="640"/>
                  <w:marRight w:val="0"/>
                  <w:marTop w:val="0"/>
                  <w:marBottom w:val="0"/>
                  <w:divBdr>
                    <w:top w:val="none" w:sz="0" w:space="0" w:color="auto"/>
                    <w:left w:val="none" w:sz="0" w:space="0" w:color="auto"/>
                    <w:bottom w:val="none" w:sz="0" w:space="0" w:color="auto"/>
                    <w:right w:val="none" w:sz="0" w:space="0" w:color="auto"/>
                  </w:divBdr>
                </w:div>
                <w:div w:id="1691837187">
                  <w:marLeft w:val="640"/>
                  <w:marRight w:val="0"/>
                  <w:marTop w:val="0"/>
                  <w:marBottom w:val="0"/>
                  <w:divBdr>
                    <w:top w:val="none" w:sz="0" w:space="0" w:color="auto"/>
                    <w:left w:val="none" w:sz="0" w:space="0" w:color="auto"/>
                    <w:bottom w:val="none" w:sz="0" w:space="0" w:color="auto"/>
                    <w:right w:val="none" w:sz="0" w:space="0" w:color="auto"/>
                  </w:divBdr>
                </w:div>
                <w:div w:id="2098095869">
                  <w:marLeft w:val="640"/>
                  <w:marRight w:val="0"/>
                  <w:marTop w:val="0"/>
                  <w:marBottom w:val="0"/>
                  <w:divBdr>
                    <w:top w:val="none" w:sz="0" w:space="0" w:color="auto"/>
                    <w:left w:val="none" w:sz="0" w:space="0" w:color="auto"/>
                    <w:bottom w:val="none" w:sz="0" w:space="0" w:color="auto"/>
                    <w:right w:val="none" w:sz="0" w:space="0" w:color="auto"/>
                  </w:divBdr>
                </w:div>
                <w:div w:id="704526340">
                  <w:marLeft w:val="640"/>
                  <w:marRight w:val="0"/>
                  <w:marTop w:val="0"/>
                  <w:marBottom w:val="0"/>
                  <w:divBdr>
                    <w:top w:val="none" w:sz="0" w:space="0" w:color="auto"/>
                    <w:left w:val="none" w:sz="0" w:space="0" w:color="auto"/>
                    <w:bottom w:val="none" w:sz="0" w:space="0" w:color="auto"/>
                    <w:right w:val="none" w:sz="0" w:space="0" w:color="auto"/>
                  </w:divBdr>
                </w:div>
                <w:div w:id="440612180">
                  <w:marLeft w:val="640"/>
                  <w:marRight w:val="0"/>
                  <w:marTop w:val="0"/>
                  <w:marBottom w:val="0"/>
                  <w:divBdr>
                    <w:top w:val="none" w:sz="0" w:space="0" w:color="auto"/>
                    <w:left w:val="none" w:sz="0" w:space="0" w:color="auto"/>
                    <w:bottom w:val="none" w:sz="0" w:space="0" w:color="auto"/>
                    <w:right w:val="none" w:sz="0" w:space="0" w:color="auto"/>
                  </w:divBdr>
                </w:div>
                <w:div w:id="1960918520">
                  <w:marLeft w:val="640"/>
                  <w:marRight w:val="0"/>
                  <w:marTop w:val="0"/>
                  <w:marBottom w:val="0"/>
                  <w:divBdr>
                    <w:top w:val="none" w:sz="0" w:space="0" w:color="auto"/>
                    <w:left w:val="none" w:sz="0" w:space="0" w:color="auto"/>
                    <w:bottom w:val="none" w:sz="0" w:space="0" w:color="auto"/>
                    <w:right w:val="none" w:sz="0" w:space="0" w:color="auto"/>
                  </w:divBdr>
                </w:div>
                <w:div w:id="1925841351">
                  <w:marLeft w:val="640"/>
                  <w:marRight w:val="0"/>
                  <w:marTop w:val="0"/>
                  <w:marBottom w:val="0"/>
                  <w:divBdr>
                    <w:top w:val="none" w:sz="0" w:space="0" w:color="auto"/>
                    <w:left w:val="none" w:sz="0" w:space="0" w:color="auto"/>
                    <w:bottom w:val="none" w:sz="0" w:space="0" w:color="auto"/>
                    <w:right w:val="none" w:sz="0" w:space="0" w:color="auto"/>
                  </w:divBdr>
                </w:div>
                <w:div w:id="1192189554">
                  <w:marLeft w:val="640"/>
                  <w:marRight w:val="0"/>
                  <w:marTop w:val="0"/>
                  <w:marBottom w:val="0"/>
                  <w:divBdr>
                    <w:top w:val="none" w:sz="0" w:space="0" w:color="auto"/>
                    <w:left w:val="none" w:sz="0" w:space="0" w:color="auto"/>
                    <w:bottom w:val="none" w:sz="0" w:space="0" w:color="auto"/>
                    <w:right w:val="none" w:sz="0" w:space="0" w:color="auto"/>
                  </w:divBdr>
                </w:div>
                <w:div w:id="1523278327">
                  <w:marLeft w:val="640"/>
                  <w:marRight w:val="0"/>
                  <w:marTop w:val="0"/>
                  <w:marBottom w:val="0"/>
                  <w:divBdr>
                    <w:top w:val="none" w:sz="0" w:space="0" w:color="auto"/>
                    <w:left w:val="none" w:sz="0" w:space="0" w:color="auto"/>
                    <w:bottom w:val="none" w:sz="0" w:space="0" w:color="auto"/>
                    <w:right w:val="none" w:sz="0" w:space="0" w:color="auto"/>
                  </w:divBdr>
                </w:div>
                <w:div w:id="1689672057">
                  <w:marLeft w:val="640"/>
                  <w:marRight w:val="0"/>
                  <w:marTop w:val="0"/>
                  <w:marBottom w:val="0"/>
                  <w:divBdr>
                    <w:top w:val="none" w:sz="0" w:space="0" w:color="auto"/>
                    <w:left w:val="none" w:sz="0" w:space="0" w:color="auto"/>
                    <w:bottom w:val="none" w:sz="0" w:space="0" w:color="auto"/>
                    <w:right w:val="none" w:sz="0" w:space="0" w:color="auto"/>
                  </w:divBdr>
                </w:div>
                <w:div w:id="288710554">
                  <w:marLeft w:val="640"/>
                  <w:marRight w:val="0"/>
                  <w:marTop w:val="0"/>
                  <w:marBottom w:val="0"/>
                  <w:divBdr>
                    <w:top w:val="none" w:sz="0" w:space="0" w:color="auto"/>
                    <w:left w:val="none" w:sz="0" w:space="0" w:color="auto"/>
                    <w:bottom w:val="none" w:sz="0" w:space="0" w:color="auto"/>
                    <w:right w:val="none" w:sz="0" w:space="0" w:color="auto"/>
                  </w:divBdr>
                </w:div>
              </w:divsChild>
            </w:div>
            <w:div w:id="1008561787">
              <w:marLeft w:val="0"/>
              <w:marRight w:val="0"/>
              <w:marTop w:val="0"/>
              <w:marBottom w:val="0"/>
              <w:divBdr>
                <w:top w:val="none" w:sz="0" w:space="0" w:color="auto"/>
                <w:left w:val="none" w:sz="0" w:space="0" w:color="auto"/>
                <w:bottom w:val="none" w:sz="0" w:space="0" w:color="auto"/>
                <w:right w:val="none" w:sz="0" w:space="0" w:color="auto"/>
              </w:divBdr>
              <w:divsChild>
                <w:div w:id="1409695613">
                  <w:marLeft w:val="640"/>
                  <w:marRight w:val="0"/>
                  <w:marTop w:val="0"/>
                  <w:marBottom w:val="0"/>
                  <w:divBdr>
                    <w:top w:val="none" w:sz="0" w:space="0" w:color="auto"/>
                    <w:left w:val="none" w:sz="0" w:space="0" w:color="auto"/>
                    <w:bottom w:val="none" w:sz="0" w:space="0" w:color="auto"/>
                    <w:right w:val="none" w:sz="0" w:space="0" w:color="auto"/>
                  </w:divBdr>
                </w:div>
                <w:div w:id="1006784692">
                  <w:marLeft w:val="640"/>
                  <w:marRight w:val="0"/>
                  <w:marTop w:val="0"/>
                  <w:marBottom w:val="0"/>
                  <w:divBdr>
                    <w:top w:val="none" w:sz="0" w:space="0" w:color="auto"/>
                    <w:left w:val="none" w:sz="0" w:space="0" w:color="auto"/>
                    <w:bottom w:val="none" w:sz="0" w:space="0" w:color="auto"/>
                    <w:right w:val="none" w:sz="0" w:space="0" w:color="auto"/>
                  </w:divBdr>
                </w:div>
                <w:div w:id="828592779">
                  <w:marLeft w:val="640"/>
                  <w:marRight w:val="0"/>
                  <w:marTop w:val="0"/>
                  <w:marBottom w:val="0"/>
                  <w:divBdr>
                    <w:top w:val="none" w:sz="0" w:space="0" w:color="auto"/>
                    <w:left w:val="none" w:sz="0" w:space="0" w:color="auto"/>
                    <w:bottom w:val="none" w:sz="0" w:space="0" w:color="auto"/>
                    <w:right w:val="none" w:sz="0" w:space="0" w:color="auto"/>
                  </w:divBdr>
                </w:div>
                <w:div w:id="879128075">
                  <w:marLeft w:val="640"/>
                  <w:marRight w:val="0"/>
                  <w:marTop w:val="0"/>
                  <w:marBottom w:val="0"/>
                  <w:divBdr>
                    <w:top w:val="none" w:sz="0" w:space="0" w:color="auto"/>
                    <w:left w:val="none" w:sz="0" w:space="0" w:color="auto"/>
                    <w:bottom w:val="none" w:sz="0" w:space="0" w:color="auto"/>
                    <w:right w:val="none" w:sz="0" w:space="0" w:color="auto"/>
                  </w:divBdr>
                </w:div>
                <w:div w:id="1337221088">
                  <w:marLeft w:val="640"/>
                  <w:marRight w:val="0"/>
                  <w:marTop w:val="0"/>
                  <w:marBottom w:val="0"/>
                  <w:divBdr>
                    <w:top w:val="none" w:sz="0" w:space="0" w:color="auto"/>
                    <w:left w:val="none" w:sz="0" w:space="0" w:color="auto"/>
                    <w:bottom w:val="none" w:sz="0" w:space="0" w:color="auto"/>
                    <w:right w:val="none" w:sz="0" w:space="0" w:color="auto"/>
                  </w:divBdr>
                </w:div>
                <w:div w:id="1218276301">
                  <w:marLeft w:val="640"/>
                  <w:marRight w:val="0"/>
                  <w:marTop w:val="0"/>
                  <w:marBottom w:val="0"/>
                  <w:divBdr>
                    <w:top w:val="none" w:sz="0" w:space="0" w:color="auto"/>
                    <w:left w:val="none" w:sz="0" w:space="0" w:color="auto"/>
                    <w:bottom w:val="none" w:sz="0" w:space="0" w:color="auto"/>
                    <w:right w:val="none" w:sz="0" w:space="0" w:color="auto"/>
                  </w:divBdr>
                </w:div>
                <w:div w:id="849681758">
                  <w:marLeft w:val="640"/>
                  <w:marRight w:val="0"/>
                  <w:marTop w:val="0"/>
                  <w:marBottom w:val="0"/>
                  <w:divBdr>
                    <w:top w:val="none" w:sz="0" w:space="0" w:color="auto"/>
                    <w:left w:val="none" w:sz="0" w:space="0" w:color="auto"/>
                    <w:bottom w:val="none" w:sz="0" w:space="0" w:color="auto"/>
                    <w:right w:val="none" w:sz="0" w:space="0" w:color="auto"/>
                  </w:divBdr>
                </w:div>
                <w:div w:id="728920936">
                  <w:marLeft w:val="640"/>
                  <w:marRight w:val="0"/>
                  <w:marTop w:val="0"/>
                  <w:marBottom w:val="0"/>
                  <w:divBdr>
                    <w:top w:val="none" w:sz="0" w:space="0" w:color="auto"/>
                    <w:left w:val="none" w:sz="0" w:space="0" w:color="auto"/>
                    <w:bottom w:val="none" w:sz="0" w:space="0" w:color="auto"/>
                    <w:right w:val="none" w:sz="0" w:space="0" w:color="auto"/>
                  </w:divBdr>
                </w:div>
                <w:div w:id="316761825">
                  <w:marLeft w:val="640"/>
                  <w:marRight w:val="0"/>
                  <w:marTop w:val="0"/>
                  <w:marBottom w:val="0"/>
                  <w:divBdr>
                    <w:top w:val="none" w:sz="0" w:space="0" w:color="auto"/>
                    <w:left w:val="none" w:sz="0" w:space="0" w:color="auto"/>
                    <w:bottom w:val="none" w:sz="0" w:space="0" w:color="auto"/>
                    <w:right w:val="none" w:sz="0" w:space="0" w:color="auto"/>
                  </w:divBdr>
                </w:div>
                <w:div w:id="2101486814">
                  <w:marLeft w:val="640"/>
                  <w:marRight w:val="0"/>
                  <w:marTop w:val="0"/>
                  <w:marBottom w:val="0"/>
                  <w:divBdr>
                    <w:top w:val="none" w:sz="0" w:space="0" w:color="auto"/>
                    <w:left w:val="none" w:sz="0" w:space="0" w:color="auto"/>
                    <w:bottom w:val="none" w:sz="0" w:space="0" w:color="auto"/>
                    <w:right w:val="none" w:sz="0" w:space="0" w:color="auto"/>
                  </w:divBdr>
                </w:div>
                <w:div w:id="1906797377">
                  <w:marLeft w:val="640"/>
                  <w:marRight w:val="0"/>
                  <w:marTop w:val="0"/>
                  <w:marBottom w:val="0"/>
                  <w:divBdr>
                    <w:top w:val="none" w:sz="0" w:space="0" w:color="auto"/>
                    <w:left w:val="none" w:sz="0" w:space="0" w:color="auto"/>
                    <w:bottom w:val="none" w:sz="0" w:space="0" w:color="auto"/>
                    <w:right w:val="none" w:sz="0" w:space="0" w:color="auto"/>
                  </w:divBdr>
                </w:div>
                <w:div w:id="973025835">
                  <w:marLeft w:val="640"/>
                  <w:marRight w:val="0"/>
                  <w:marTop w:val="0"/>
                  <w:marBottom w:val="0"/>
                  <w:divBdr>
                    <w:top w:val="none" w:sz="0" w:space="0" w:color="auto"/>
                    <w:left w:val="none" w:sz="0" w:space="0" w:color="auto"/>
                    <w:bottom w:val="none" w:sz="0" w:space="0" w:color="auto"/>
                    <w:right w:val="none" w:sz="0" w:space="0" w:color="auto"/>
                  </w:divBdr>
                </w:div>
                <w:div w:id="748428936">
                  <w:marLeft w:val="640"/>
                  <w:marRight w:val="0"/>
                  <w:marTop w:val="0"/>
                  <w:marBottom w:val="0"/>
                  <w:divBdr>
                    <w:top w:val="none" w:sz="0" w:space="0" w:color="auto"/>
                    <w:left w:val="none" w:sz="0" w:space="0" w:color="auto"/>
                    <w:bottom w:val="none" w:sz="0" w:space="0" w:color="auto"/>
                    <w:right w:val="none" w:sz="0" w:space="0" w:color="auto"/>
                  </w:divBdr>
                </w:div>
                <w:div w:id="1430274326">
                  <w:marLeft w:val="640"/>
                  <w:marRight w:val="0"/>
                  <w:marTop w:val="0"/>
                  <w:marBottom w:val="0"/>
                  <w:divBdr>
                    <w:top w:val="none" w:sz="0" w:space="0" w:color="auto"/>
                    <w:left w:val="none" w:sz="0" w:space="0" w:color="auto"/>
                    <w:bottom w:val="none" w:sz="0" w:space="0" w:color="auto"/>
                    <w:right w:val="none" w:sz="0" w:space="0" w:color="auto"/>
                  </w:divBdr>
                </w:div>
                <w:div w:id="1905142586">
                  <w:marLeft w:val="640"/>
                  <w:marRight w:val="0"/>
                  <w:marTop w:val="0"/>
                  <w:marBottom w:val="0"/>
                  <w:divBdr>
                    <w:top w:val="none" w:sz="0" w:space="0" w:color="auto"/>
                    <w:left w:val="none" w:sz="0" w:space="0" w:color="auto"/>
                    <w:bottom w:val="none" w:sz="0" w:space="0" w:color="auto"/>
                    <w:right w:val="none" w:sz="0" w:space="0" w:color="auto"/>
                  </w:divBdr>
                </w:div>
                <w:div w:id="1921136832">
                  <w:marLeft w:val="640"/>
                  <w:marRight w:val="0"/>
                  <w:marTop w:val="0"/>
                  <w:marBottom w:val="0"/>
                  <w:divBdr>
                    <w:top w:val="none" w:sz="0" w:space="0" w:color="auto"/>
                    <w:left w:val="none" w:sz="0" w:space="0" w:color="auto"/>
                    <w:bottom w:val="none" w:sz="0" w:space="0" w:color="auto"/>
                    <w:right w:val="none" w:sz="0" w:space="0" w:color="auto"/>
                  </w:divBdr>
                </w:div>
                <w:div w:id="930360158">
                  <w:marLeft w:val="640"/>
                  <w:marRight w:val="0"/>
                  <w:marTop w:val="0"/>
                  <w:marBottom w:val="0"/>
                  <w:divBdr>
                    <w:top w:val="none" w:sz="0" w:space="0" w:color="auto"/>
                    <w:left w:val="none" w:sz="0" w:space="0" w:color="auto"/>
                    <w:bottom w:val="none" w:sz="0" w:space="0" w:color="auto"/>
                    <w:right w:val="none" w:sz="0" w:space="0" w:color="auto"/>
                  </w:divBdr>
                </w:div>
                <w:div w:id="1524899312">
                  <w:marLeft w:val="640"/>
                  <w:marRight w:val="0"/>
                  <w:marTop w:val="0"/>
                  <w:marBottom w:val="0"/>
                  <w:divBdr>
                    <w:top w:val="none" w:sz="0" w:space="0" w:color="auto"/>
                    <w:left w:val="none" w:sz="0" w:space="0" w:color="auto"/>
                    <w:bottom w:val="none" w:sz="0" w:space="0" w:color="auto"/>
                    <w:right w:val="none" w:sz="0" w:space="0" w:color="auto"/>
                  </w:divBdr>
                </w:div>
                <w:div w:id="522210754">
                  <w:marLeft w:val="640"/>
                  <w:marRight w:val="0"/>
                  <w:marTop w:val="0"/>
                  <w:marBottom w:val="0"/>
                  <w:divBdr>
                    <w:top w:val="none" w:sz="0" w:space="0" w:color="auto"/>
                    <w:left w:val="none" w:sz="0" w:space="0" w:color="auto"/>
                    <w:bottom w:val="none" w:sz="0" w:space="0" w:color="auto"/>
                    <w:right w:val="none" w:sz="0" w:space="0" w:color="auto"/>
                  </w:divBdr>
                </w:div>
                <w:div w:id="404498051">
                  <w:marLeft w:val="640"/>
                  <w:marRight w:val="0"/>
                  <w:marTop w:val="0"/>
                  <w:marBottom w:val="0"/>
                  <w:divBdr>
                    <w:top w:val="none" w:sz="0" w:space="0" w:color="auto"/>
                    <w:left w:val="none" w:sz="0" w:space="0" w:color="auto"/>
                    <w:bottom w:val="none" w:sz="0" w:space="0" w:color="auto"/>
                    <w:right w:val="none" w:sz="0" w:space="0" w:color="auto"/>
                  </w:divBdr>
                </w:div>
                <w:div w:id="2013071526">
                  <w:marLeft w:val="640"/>
                  <w:marRight w:val="0"/>
                  <w:marTop w:val="0"/>
                  <w:marBottom w:val="0"/>
                  <w:divBdr>
                    <w:top w:val="none" w:sz="0" w:space="0" w:color="auto"/>
                    <w:left w:val="none" w:sz="0" w:space="0" w:color="auto"/>
                    <w:bottom w:val="none" w:sz="0" w:space="0" w:color="auto"/>
                    <w:right w:val="none" w:sz="0" w:space="0" w:color="auto"/>
                  </w:divBdr>
                </w:div>
                <w:div w:id="1325937677">
                  <w:marLeft w:val="640"/>
                  <w:marRight w:val="0"/>
                  <w:marTop w:val="0"/>
                  <w:marBottom w:val="0"/>
                  <w:divBdr>
                    <w:top w:val="none" w:sz="0" w:space="0" w:color="auto"/>
                    <w:left w:val="none" w:sz="0" w:space="0" w:color="auto"/>
                    <w:bottom w:val="none" w:sz="0" w:space="0" w:color="auto"/>
                    <w:right w:val="none" w:sz="0" w:space="0" w:color="auto"/>
                  </w:divBdr>
                </w:div>
                <w:div w:id="1694988030">
                  <w:marLeft w:val="640"/>
                  <w:marRight w:val="0"/>
                  <w:marTop w:val="0"/>
                  <w:marBottom w:val="0"/>
                  <w:divBdr>
                    <w:top w:val="none" w:sz="0" w:space="0" w:color="auto"/>
                    <w:left w:val="none" w:sz="0" w:space="0" w:color="auto"/>
                    <w:bottom w:val="none" w:sz="0" w:space="0" w:color="auto"/>
                    <w:right w:val="none" w:sz="0" w:space="0" w:color="auto"/>
                  </w:divBdr>
                </w:div>
                <w:div w:id="747115425">
                  <w:marLeft w:val="640"/>
                  <w:marRight w:val="0"/>
                  <w:marTop w:val="0"/>
                  <w:marBottom w:val="0"/>
                  <w:divBdr>
                    <w:top w:val="none" w:sz="0" w:space="0" w:color="auto"/>
                    <w:left w:val="none" w:sz="0" w:space="0" w:color="auto"/>
                    <w:bottom w:val="none" w:sz="0" w:space="0" w:color="auto"/>
                    <w:right w:val="none" w:sz="0" w:space="0" w:color="auto"/>
                  </w:divBdr>
                </w:div>
                <w:div w:id="254438143">
                  <w:marLeft w:val="640"/>
                  <w:marRight w:val="0"/>
                  <w:marTop w:val="0"/>
                  <w:marBottom w:val="0"/>
                  <w:divBdr>
                    <w:top w:val="none" w:sz="0" w:space="0" w:color="auto"/>
                    <w:left w:val="none" w:sz="0" w:space="0" w:color="auto"/>
                    <w:bottom w:val="none" w:sz="0" w:space="0" w:color="auto"/>
                    <w:right w:val="none" w:sz="0" w:space="0" w:color="auto"/>
                  </w:divBdr>
                </w:div>
                <w:div w:id="1647782100">
                  <w:marLeft w:val="640"/>
                  <w:marRight w:val="0"/>
                  <w:marTop w:val="0"/>
                  <w:marBottom w:val="0"/>
                  <w:divBdr>
                    <w:top w:val="none" w:sz="0" w:space="0" w:color="auto"/>
                    <w:left w:val="none" w:sz="0" w:space="0" w:color="auto"/>
                    <w:bottom w:val="none" w:sz="0" w:space="0" w:color="auto"/>
                    <w:right w:val="none" w:sz="0" w:space="0" w:color="auto"/>
                  </w:divBdr>
                </w:div>
                <w:div w:id="1482622389">
                  <w:marLeft w:val="640"/>
                  <w:marRight w:val="0"/>
                  <w:marTop w:val="0"/>
                  <w:marBottom w:val="0"/>
                  <w:divBdr>
                    <w:top w:val="none" w:sz="0" w:space="0" w:color="auto"/>
                    <w:left w:val="none" w:sz="0" w:space="0" w:color="auto"/>
                    <w:bottom w:val="none" w:sz="0" w:space="0" w:color="auto"/>
                    <w:right w:val="none" w:sz="0" w:space="0" w:color="auto"/>
                  </w:divBdr>
                </w:div>
                <w:div w:id="1927877783">
                  <w:marLeft w:val="640"/>
                  <w:marRight w:val="0"/>
                  <w:marTop w:val="0"/>
                  <w:marBottom w:val="0"/>
                  <w:divBdr>
                    <w:top w:val="none" w:sz="0" w:space="0" w:color="auto"/>
                    <w:left w:val="none" w:sz="0" w:space="0" w:color="auto"/>
                    <w:bottom w:val="none" w:sz="0" w:space="0" w:color="auto"/>
                    <w:right w:val="none" w:sz="0" w:space="0" w:color="auto"/>
                  </w:divBdr>
                </w:div>
                <w:div w:id="1885943928">
                  <w:marLeft w:val="640"/>
                  <w:marRight w:val="0"/>
                  <w:marTop w:val="0"/>
                  <w:marBottom w:val="0"/>
                  <w:divBdr>
                    <w:top w:val="none" w:sz="0" w:space="0" w:color="auto"/>
                    <w:left w:val="none" w:sz="0" w:space="0" w:color="auto"/>
                    <w:bottom w:val="none" w:sz="0" w:space="0" w:color="auto"/>
                    <w:right w:val="none" w:sz="0" w:space="0" w:color="auto"/>
                  </w:divBdr>
                </w:div>
                <w:div w:id="1804421186">
                  <w:marLeft w:val="640"/>
                  <w:marRight w:val="0"/>
                  <w:marTop w:val="0"/>
                  <w:marBottom w:val="0"/>
                  <w:divBdr>
                    <w:top w:val="none" w:sz="0" w:space="0" w:color="auto"/>
                    <w:left w:val="none" w:sz="0" w:space="0" w:color="auto"/>
                    <w:bottom w:val="none" w:sz="0" w:space="0" w:color="auto"/>
                    <w:right w:val="none" w:sz="0" w:space="0" w:color="auto"/>
                  </w:divBdr>
                </w:div>
                <w:div w:id="382751791">
                  <w:marLeft w:val="640"/>
                  <w:marRight w:val="0"/>
                  <w:marTop w:val="0"/>
                  <w:marBottom w:val="0"/>
                  <w:divBdr>
                    <w:top w:val="none" w:sz="0" w:space="0" w:color="auto"/>
                    <w:left w:val="none" w:sz="0" w:space="0" w:color="auto"/>
                    <w:bottom w:val="none" w:sz="0" w:space="0" w:color="auto"/>
                    <w:right w:val="none" w:sz="0" w:space="0" w:color="auto"/>
                  </w:divBdr>
                </w:div>
                <w:div w:id="718865394">
                  <w:marLeft w:val="640"/>
                  <w:marRight w:val="0"/>
                  <w:marTop w:val="0"/>
                  <w:marBottom w:val="0"/>
                  <w:divBdr>
                    <w:top w:val="none" w:sz="0" w:space="0" w:color="auto"/>
                    <w:left w:val="none" w:sz="0" w:space="0" w:color="auto"/>
                    <w:bottom w:val="none" w:sz="0" w:space="0" w:color="auto"/>
                    <w:right w:val="none" w:sz="0" w:space="0" w:color="auto"/>
                  </w:divBdr>
                </w:div>
                <w:div w:id="1992714486">
                  <w:marLeft w:val="640"/>
                  <w:marRight w:val="0"/>
                  <w:marTop w:val="0"/>
                  <w:marBottom w:val="0"/>
                  <w:divBdr>
                    <w:top w:val="none" w:sz="0" w:space="0" w:color="auto"/>
                    <w:left w:val="none" w:sz="0" w:space="0" w:color="auto"/>
                    <w:bottom w:val="none" w:sz="0" w:space="0" w:color="auto"/>
                    <w:right w:val="none" w:sz="0" w:space="0" w:color="auto"/>
                  </w:divBdr>
                </w:div>
                <w:div w:id="1256596822">
                  <w:marLeft w:val="640"/>
                  <w:marRight w:val="0"/>
                  <w:marTop w:val="0"/>
                  <w:marBottom w:val="0"/>
                  <w:divBdr>
                    <w:top w:val="none" w:sz="0" w:space="0" w:color="auto"/>
                    <w:left w:val="none" w:sz="0" w:space="0" w:color="auto"/>
                    <w:bottom w:val="none" w:sz="0" w:space="0" w:color="auto"/>
                    <w:right w:val="none" w:sz="0" w:space="0" w:color="auto"/>
                  </w:divBdr>
                </w:div>
                <w:div w:id="1915360770">
                  <w:marLeft w:val="640"/>
                  <w:marRight w:val="0"/>
                  <w:marTop w:val="0"/>
                  <w:marBottom w:val="0"/>
                  <w:divBdr>
                    <w:top w:val="none" w:sz="0" w:space="0" w:color="auto"/>
                    <w:left w:val="none" w:sz="0" w:space="0" w:color="auto"/>
                    <w:bottom w:val="none" w:sz="0" w:space="0" w:color="auto"/>
                    <w:right w:val="none" w:sz="0" w:space="0" w:color="auto"/>
                  </w:divBdr>
                </w:div>
                <w:div w:id="1785033564">
                  <w:marLeft w:val="640"/>
                  <w:marRight w:val="0"/>
                  <w:marTop w:val="0"/>
                  <w:marBottom w:val="0"/>
                  <w:divBdr>
                    <w:top w:val="none" w:sz="0" w:space="0" w:color="auto"/>
                    <w:left w:val="none" w:sz="0" w:space="0" w:color="auto"/>
                    <w:bottom w:val="none" w:sz="0" w:space="0" w:color="auto"/>
                    <w:right w:val="none" w:sz="0" w:space="0" w:color="auto"/>
                  </w:divBdr>
                </w:div>
                <w:div w:id="834953289">
                  <w:marLeft w:val="640"/>
                  <w:marRight w:val="0"/>
                  <w:marTop w:val="0"/>
                  <w:marBottom w:val="0"/>
                  <w:divBdr>
                    <w:top w:val="none" w:sz="0" w:space="0" w:color="auto"/>
                    <w:left w:val="none" w:sz="0" w:space="0" w:color="auto"/>
                    <w:bottom w:val="none" w:sz="0" w:space="0" w:color="auto"/>
                    <w:right w:val="none" w:sz="0" w:space="0" w:color="auto"/>
                  </w:divBdr>
                </w:div>
                <w:div w:id="81029403">
                  <w:marLeft w:val="640"/>
                  <w:marRight w:val="0"/>
                  <w:marTop w:val="0"/>
                  <w:marBottom w:val="0"/>
                  <w:divBdr>
                    <w:top w:val="none" w:sz="0" w:space="0" w:color="auto"/>
                    <w:left w:val="none" w:sz="0" w:space="0" w:color="auto"/>
                    <w:bottom w:val="none" w:sz="0" w:space="0" w:color="auto"/>
                    <w:right w:val="none" w:sz="0" w:space="0" w:color="auto"/>
                  </w:divBdr>
                </w:div>
                <w:div w:id="1437168720">
                  <w:marLeft w:val="640"/>
                  <w:marRight w:val="0"/>
                  <w:marTop w:val="0"/>
                  <w:marBottom w:val="0"/>
                  <w:divBdr>
                    <w:top w:val="none" w:sz="0" w:space="0" w:color="auto"/>
                    <w:left w:val="none" w:sz="0" w:space="0" w:color="auto"/>
                    <w:bottom w:val="none" w:sz="0" w:space="0" w:color="auto"/>
                    <w:right w:val="none" w:sz="0" w:space="0" w:color="auto"/>
                  </w:divBdr>
                </w:div>
                <w:div w:id="1045106936">
                  <w:marLeft w:val="640"/>
                  <w:marRight w:val="0"/>
                  <w:marTop w:val="0"/>
                  <w:marBottom w:val="0"/>
                  <w:divBdr>
                    <w:top w:val="none" w:sz="0" w:space="0" w:color="auto"/>
                    <w:left w:val="none" w:sz="0" w:space="0" w:color="auto"/>
                    <w:bottom w:val="none" w:sz="0" w:space="0" w:color="auto"/>
                    <w:right w:val="none" w:sz="0" w:space="0" w:color="auto"/>
                  </w:divBdr>
                </w:div>
                <w:div w:id="99104644">
                  <w:marLeft w:val="640"/>
                  <w:marRight w:val="0"/>
                  <w:marTop w:val="0"/>
                  <w:marBottom w:val="0"/>
                  <w:divBdr>
                    <w:top w:val="none" w:sz="0" w:space="0" w:color="auto"/>
                    <w:left w:val="none" w:sz="0" w:space="0" w:color="auto"/>
                    <w:bottom w:val="none" w:sz="0" w:space="0" w:color="auto"/>
                    <w:right w:val="none" w:sz="0" w:space="0" w:color="auto"/>
                  </w:divBdr>
                </w:div>
                <w:div w:id="1269705201">
                  <w:marLeft w:val="640"/>
                  <w:marRight w:val="0"/>
                  <w:marTop w:val="0"/>
                  <w:marBottom w:val="0"/>
                  <w:divBdr>
                    <w:top w:val="none" w:sz="0" w:space="0" w:color="auto"/>
                    <w:left w:val="none" w:sz="0" w:space="0" w:color="auto"/>
                    <w:bottom w:val="none" w:sz="0" w:space="0" w:color="auto"/>
                    <w:right w:val="none" w:sz="0" w:space="0" w:color="auto"/>
                  </w:divBdr>
                </w:div>
                <w:div w:id="111680958">
                  <w:marLeft w:val="640"/>
                  <w:marRight w:val="0"/>
                  <w:marTop w:val="0"/>
                  <w:marBottom w:val="0"/>
                  <w:divBdr>
                    <w:top w:val="none" w:sz="0" w:space="0" w:color="auto"/>
                    <w:left w:val="none" w:sz="0" w:space="0" w:color="auto"/>
                    <w:bottom w:val="none" w:sz="0" w:space="0" w:color="auto"/>
                    <w:right w:val="none" w:sz="0" w:space="0" w:color="auto"/>
                  </w:divBdr>
                </w:div>
                <w:div w:id="455637156">
                  <w:marLeft w:val="640"/>
                  <w:marRight w:val="0"/>
                  <w:marTop w:val="0"/>
                  <w:marBottom w:val="0"/>
                  <w:divBdr>
                    <w:top w:val="none" w:sz="0" w:space="0" w:color="auto"/>
                    <w:left w:val="none" w:sz="0" w:space="0" w:color="auto"/>
                    <w:bottom w:val="none" w:sz="0" w:space="0" w:color="auto"/>
                    <w:right w:val="none" w:sz="0" w:space="0" w:color="auto"/>
                  </w:divBdr>
                </w:div>
                <w:div w:id="1654064977">
                  <w:marLeft w:val="640"/>
                  <w:marRight w:val="0"/>
                  <w:marTop w:val="0"/>
                  <w:marBottom w:val="0"/>
                  <w:divBdr>
                    <w:top w:val="none" w:sz="0" w:space="0" w:color="auto"/>
                    <w:left w:val="none" w:sz="0" w:space="0" w:color="auto"/>
                    <w:bottom w:val="none" w:sz="0" w:space="0" w:color="auto"/>
                    <w:right w:val="none" w:sz="0" w:space="0" w:color="auto"/>
                  </w:divBdr>
                </w:div>
                <w:div w:id="1130394256">
                  <w:marLeft w:val="640"/>
                  <w:marRight w:val="0"/>
                  <w:marTop w:val="0"/>
                  <w:marBottom w:val="0"/>
                  <w:divBdr>
                    <w:top w:val="none" w:sz="0" w:space="0" w:color="auto"/>
                    <w:left w:val="none" w:sz="0" w:space="0" w:color="auto"/>
                    <w:bottom w:val="none" w:sz="0" w:space="0" w:color="auto"/>
                    <w:right w:val="none" w:sz="0" w:space="0" w:color="auto"/>
                  </w:divBdr>
                </w:div>
                <w:div w:id="36706787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2119951">
          <w:marLeft w:val="640"/>
          <w:marRight w:val="0"/>
          <w:marTop w:val="0"/>
          <w:marBottom w:val="0"/>
          <w:divBdr>
            <w:top w:val="none" w:sz="0" w:space="0" w:color="auto"/>
            <w:left w:val="none" w:sz="0" w:space="0" w:color="auto"/>
            <w:bottom w:val="none" w:sz="0" w:space="0" w:color="auto"/>
            <w:right w:val="none" w:sz="0" w:space="0" w:color="auto"/>
          </w:divBdr>
        </w:div>
        <w:div w:id="162009670">
          <w:marLeft w:val="640"/>
          <w:marRight w:val="0"/>
          <w:marTop w:val="0"/>
          <w:marBottom w:val="0"/>
          <w:divBdr>
            <w:top w:val="none" w:sz="0" w:space="0" w:color="auto"/>
            <w:left w:val="none" w:sz="0" w:space="0" w:color="auto"/>
            <w:bottom w:val="none" w:sz="0" w:space="0" w:color="auto"/>
            <w:right w:val="none" w:sz="0" w:space="0" w:color="auto"/>
          </w:divBdr>
        </w:div>
        <w:div w:id="642274197">
          <w:marLeft w:val="640"/>
          <w:marRight w:val="0"/>
          <w:marTop w:val="0"/>
          <w:marBottom w:val="0"/>
          <w:divBdr>
            <w:top w:val="none" w:sz="0" w:space="0" w:color="auto"/>
            <w:left w:val="none" w:sz="0" w:space="0" w:color="auto"/>
            <w:bottom w:val="none" w:sz="0" w:space="0" w:color="auto"/>
            <w:right w:val="none" w:sz="0" w:space="0" w:color="auto"/>
          </w:divBdr>
        </w:div>
        <w:div w:id="782572737">
          <w:marLeft w:val="640"/>
          <w:marRight w:val="0"/>
          <w:marTop w:val="0"/>
          <w:marBottom w:val="0"/>
          <w:divBdr>
            <w:top w:val="none" w:sz="0" w:space="0" w:color="auto"/>
            <w:left w:val="none" w:sz="0" w:space="0" w:color="auto"/>
            <w:bottom w:val="none" w:sz="0" w:space="0" w:color="auto"/>
            <w:right w:val="none" w:sz="0" w:space="0" w:color="auto"/>
          </w:divBdr>
        </w:div>
        <w:div w:id="555974638">
          <w:marLeft w:val="640"/>
          <w:marRight w:val="0"/>
          <w:marTop w:val="0"/>
          <w:marBottom w:val="0"/>
          <w:divBdr>
            <w:top w:val="none" w:sz="0" w:space="0" w:color="auto"/>
            <w:left w:val="none" w:sz="0" w:space="0" w:color="auto"/>
            <w:bottom w:val="none" w:sz="0" w:space="0" w:color="auto"/>
            <w:right w:val="none" w:sz="0" w:space="0" w:color="auto"/>
          </w:divBdr>
        </w:div>
        <w:div w:id="2142188129">
          <w:marLeft w:val="640"/>
          <w:marRight w:val="0"/>
          <w:marTop w:val="0"/>
          <w:marBottom w:val="0"/>
          <w:divBdr>
            <w:top w:val="none" w:sz="0" w:space="0" w:color="auto"/>
            <w:left w:val="none" w:sz="0" w:space="0" w:color="auto"/>
            <w:bottom w:val="none" w:sz="0" w:space="0" w:color="auto"/>
            <w:right w:val="none" w:sz="0" w:space="0" w:color="auto"/>
          </w:divBdr>
        </w:div>
        <w:div w:id="985816594">
          <w:marLeft w:val="640"/>
          <w:marRight w:val="0"/>
          <w:marTop w:val="0"/>
          <w:marBottom w:val="0"/>
          <w:divBdr>
            <w:top w:val="none" w:sz="0" w:space="0" w:color="auto"/>
            <w:left w:val="none" w:sz="0" w:space="0" w:color="auto"/>
            <w:bottom w:val="none" w:sz="0" w:space="0" w:color="auto"/>
            <w:right w:val="none" w:sz="0" w:space="0" w:color="auto"/>
          </w:divBdr>
        </w:div>
        <w:div w:id="252057735">
          <w:marLeft w:val="640"/>
          <w:marRight w:val="0"/>
          <w:marTop w:val="0"/>
          <w:marBottom w:val="0"/>
          <w:divBdr>
            <w:top w:val="none" w:sz="0" w:space="0" w:color="auto"/>
            <w:left w:val="none" w:sz="0" w:space="0" w:color="auto"/>
            <w:bottom w:val="none" w:sz="0" w:space="0" w:color="auto"/>
            <w:right w:val="none" w:sz="0" w:space="0" w:color="auto"/>
          </w:divBdr>
        </w:div>
        <w:div w:id="2103793728">
          <w:marLeft w:val="640"/>
          <w:marRight w:val="0"/>
          <w:marTop w:val="0"/>
          <w:marBottom w:val="0"/>
          <w:divBdr>
            <w:top w:val="none" w:sz="0" w:space="0" w:color="auto"/>
            <w:left w:val="none" w:sz="0" w:space="0" w:color="auto"/>
            <w:bottom w:val="none" w:sz="0" w:space="0" w:color="auto"/>
            <w:right w:val="none" w:sz="0" w:space="0" w:color="auto"/>
          </w:divBdr>
        </w:div>
        <w:div w:id="719596599">
          <w:marLeft w:val="640"/>
          <w:marRight w:val="0"/>
          <w:marTop w:val="0"/>
          <w:marBottom w:val="0"/>
          <w:divBdr>
            <w:top w:val="none" w:sz="0" w:space="0" w:color="auto"/>
            <w:left w:val="none" w:sz="0" w:space="0" w:color="auto"/>
            <w:bottom w:val="none" w:sz="0" w:space="0" w:color="auto"/>
            <w:right w:val="none" w:sz="0" w:space="0" w:color="auto"/>
          </w:divBdr>
        </w:div>
        <w:div w:id="1331829686">
          <w:marLeft w:val="640"/>
          <w:marRight w:val="0"/>
          <w:marTop w:val="0"/>
          <w:marBottom w:val="0"/>
          <w:divBdr>
            <w:top w:val="none" w:sz="0" w:space="0" w:color="auto"/>
            <w:left w:val="none" w:sz="0" w:space="0" w:color="auto"/>
            <w:bottom w:val="none" w:sz="0" w:space="0" w:color="auto"/>
            <w:right w:val="none" w:sz="0" w:space="0" w:color="auto"/>
          </w:divBdr>
        </w:div>
        <w:div w:id="357439739">
          <w:marLeft w:val="640"/>
          <w:marRight w:val="0"/>
          <w:marTop w:val="0"/>
          <w:marBottom w:val="0"/>
          <w:divBdr>
            <w:top w:val="none" w:sz="0" w:space="0" w:color="auto"/>
            <w:left w:val="none" w:sz="0" w:space="0" w:color="auto"/>
            <w:bottom w:val="none" w:sz="0" w:space="0" w:color="auto"/>
            <w:right w:val="none" w:sz="0" w:space="0" w:color="auto"/>
          </w:divBdr>
        </w:div>
        <w:div w:id="1417247610">
          <w:marLeft w:val="640"/>
          <w:marRight w:val="0"/>
          <w:marTop w:val="0"/>
          <w:marBottom w:val="0"/>
          <w:divBdr>
            <w:top w:val="none" w:sz="0" w:space="0" w:color="auto"/>
            <w:left w:val="none" w:sz="0" w:space="0" w:color="auto"/>
            <w:bottom w:val="none" w:sz="0" w:space="0" w:color="auto"/>
            <w:right w:val="none" w:sz="0" w:space="0" w:color="auto"/>
          </w:divBdr>
        </w:div>
        <w:div w:id="553391836">
          <w:marLeft w:val="640"/>
          <w:marRight w:val="0"/>
          <w:marTop w:val="0"/>
          <w:marBottom w:val="0"/>
          <w:divBdr>
            <w:top w:val="none" w:sz="0" w:space="0" w:color="auto"/>
            <w:left w:val="none" w:sz="0" w:space="0" w:color="auto"/>
            <w:bottom w:val="none" w:sz="0" w:space="0" w:color="auto"/>
            <w:right w:val="none" w:sz="0" w:space="0" w:color="auto"/>
          </w:divBdr>
        </w:div>
        <w:div w:id="331833598">
          <w:marLeft w:val="640"/>
          <w:marRight w:val="0"/>
          <w:marTop w:val="0"/>
          <w:marBottom w:val="0"/>
          <w:divBdr>
            <w:top w:val="none" w:sz="0" w:space="0" w:color="auto"/>
            <w:left w:val="none" w:sz="0" w:space="0" w:color="auto"/>
            <w:bottom w:val="none" w:sz="0" w:space="0" w:color="auto"/>
            <w:right w:val="none" w:sz="0" w:space="0" w:color="auto"/>
          </w:divBdr>
        </w:div>
        <w:div w:id="450055666">
          <w:marLeft w:val="640"/>
          <w:marRight w:val="0"/>
          <w:marTop w:val="0"/>
          <w:marBottom w:val="0"/>
          <w:divBdr>
            <w:top w:val="none" w:sz="0" w:space="0" w:color="auto"/>
            <w:left w:val="none" w:sz="0" w:space="0" w:color="auto"/>
            <w:bottom w:val="none" w:sz="0" w:space="0" w:color="auto"/>
            <w:right w:val="none" w:sz="0" w:space="0" w:color="auto"/>
          </w:divBdr>
        </w:div>
        <w:div w:id="1281306466">
          <w:marLeft w:val="640"/>
          <w:marRight w:val="0"/>
          <w:marTop w:val="0"/>
          <w:marBottom w:val="0"/>
          <w:divBdr>
            <w:top w:val="none" w:sz="0" w:space="0" w:color="auto"/>
            <w:left w:val="none" w:sz="0" w:space="0" w:color="auto"/>
            <w:bottom w:val="none" w:sz="0" w:space="0" w:color="auto"/>
            <w:right w:val="none" w:sz="0" w:space="0" w:color="auto"/>
          </w:divBdr>
        </w:div>
        <w:div w:id="1442843517">
          <w:marLeft w:val="640"/>
          <w:marRight w:val="0"/>
          <w:marTop w:val="0"/>
          <w:marBottom w:val="0"/>
          <w:divBdr>
            <w:top w:val="none" w:sz="0" w:space="0" w:color="auto"/>
            <w:left w:val="none" w:sz="0" w:space="0" w:color="auto"/>
            <w:bottom w:val="none" w:sz="0" w:space="0" w:color="auto"/>
            <w:right w:val="none" w:sz="0" w:space="0" w:color="auto"/>
          </w:divBdr>
        </w:div>
        <w:div w:id="1075660698">
          <w:marLeft w:val="640"/>
          <w:marRight w:val="0"/>
          <w:marTop w:val="0"/>
          <w:marBottom w:val="0"/>
          <w:divBdr>
            <w:top w:val="none" w:sz="0" w:space="0" w:color="auto"/>
            <w:left w:val="none" w:sz="0" w:space="0" w:color="auto"/>
            <w:bottom w:val="none" w:sz="0" w:space="0" w:color="auto"/>
            <w:right w:val="none" w:sz="0" w:space="0" w:color="auto"/>
          </w:divBdr>
        </w:div>
        <w:div w:id="1983463052">
          <w:marLeft w:val="640"/>
          <w:marRight w:val="0"/>
          <w:marTop w:val="0"/>
          <w:marBottom w:val="0"/>
          <w:divBdr>
            <w:top w:val="none" w:sz="0" w:space="0" w:color="auto"/>
            <w:left w:val="none" w:sz="0" w:space="0" w:color="auto"/>
            <w:bottom w:val="none" w:sz="0" w:space="0" w:color="auto"/>
            <w:right w:val="none" w:sz="0" w:space="0" w:color="auto"/>
          </w:divBdr>
        </w:div>
        <w:div w:id="245844515">
          <w:marLeft w:val="640"/>
          <w:marRight w:val="0"/>
          <w:marTop w:val="0"/>
          <w:marBottom w:val="0"/>
          <w:divBdr>
            <w:top w:val="none" w:sz="0" w:space="0" w:color="auto"/>
            <w:left w:val="none" w:sz="0" w:space="0" w:color="auto"/>
            <w:bottom w:val="none" w:sz="0" w:space="0" w:color="auto"/>
            <w:right w:val="none" w:sz="0" w:space="0" w:color="auto"/>
          </w:divBdr>
        </w:div>
        <w:div w:id="881937579">
          <w:marLeft w:val="640"/>
          <w:marRight w:val="0"/>
          <w:marTop w:val="0"/>
          <w:marBottom w:val="0"/>
          <w:divBdr>
            <w:top w:val="none" w:sz="0" w:space="0" w:color="auto"/>
            <w:left w:val="none" w:sz="0" w:space="0" w:color="auto"/>
            <w:bottom w:val="none" w:sz="0" w:space="0" w:color="auto"/>
            <w:right w:val="none" w:sz="0" w:space="0" w:color="auto"/>
          </w:divBdr>
        </w:div>
        <w:div w:id="1797068110">
          <w:marLeft w:val="640"/>
          <w:marRight w:val="0"/>
          <w:marTop w:val="0"/>
          <w:marBottom w:val="0"/>
          <w:divBdr>
            <w:top w:val="none" w:sz="0" w:space="0" w:color="auto"/>
            <w:left w:val="none" w:sz="0" w:space="0" w:color="auto"/>
            <w:bottom w:val="none" w:sz="0" w:space="0" w:color="auto"/>
            <w:right w:val="none" w:sz="0" w:space="0" w:color="auto"/>
          </w:divBdr>
        </w:div>
        <w:div w:id="1757314736">
          <w:marLeft w:val="640"/>
          <w:marRight w:val="0"/>
          <w:marTop w:val="0"/>
          <w:marBottom w:val="0"/>
          <w:divBdr>
            <w:top w:val="none" w:sz="0" w:space="0" w:color="auto"/>
            <w:left w:val="none" w:sz="0" w:space="0" w:color="auto"/>
            <w:bottom w:val="none" w:sz="0" w:space="0" w:color="auto"/>
            <w:right w:val="none" w:sz="0" w:space="0" w:color="auto"/>
          </w:divBdr>
        </w:div>
        <w:div w:id="1353611088">
          <w:marLeft w:val="640"/>
          <w:marRight w:val="0"/>
          <w:marTop w:val="0"/>
          <w:marBottom w:val="0"/>
          <w:divBdr>
            <w:top w:val="none" w:sz="0" w:space="0" w:color="auto"/>
            <w:left w:val="none" w:sz="0" w:space="0" w:color="auto"/>
            <w:bottom w:val="none" w:sz="0" w:space="0" w:color="auto"/>
            <w:right w:val="none" w:sz="0" w:space="0" w:color="auto"/>
          </w:divBdr>
        </w:div>
        <w:div w:id="1698920532">
          <w:marLeft w:val="640"/>
          <w:marRight w:val="0"/>
          <w:marTop w:val="0"/>
          <w:marBottom w:val="0"/>
          <w:divBdr>
            <w:top w:val="none" w:sz="0" w:space="0" w:color="auto"/>
            <w:left w:val="none" w:sz="0" w:space="0" w:color="auto"/>
            <w:bottom w:val="none" w:sz="0" w:space="0" w:color="auto"/>
            <w:right w:val="none" w:sz="0" w:space="0" w:color="auto"/>
          </w:divBdr>
        </w:div>
        <w:div w:id="1225680570">
          <w:marLeft w:val="640"/>
          <w:marRight w:val="0"/>
          <w:marTop w:val="0"/>
          <w:marBottom w:val="0"/>
          <w:divBdr>
            <w:top w:val="none" w:sz="0" w:space="0" w:color="auto"/>
            <w:left w:val="none" w:sz="0" w:space="0" w:color="auto"/>
            <w:bottom w:val="none" w:sz="0" w:space="0" w:color="auto"/>
            <w:right w:val="none" w:sz="0" w:space="0" w:color="auto"/>
          </w:divBdr>
        </w:div>
        <w:div w:id="332995250">
          <w:marLeft w:val="640"/>
          <w:marRight w:val="0"/>
          <w:marTop w:val="0"/>
          <w:marBottom w:val="0"/>
          <w:divBdr>
            <w:top w:val="none" w:sz="0" w:space="0" w:color="auto"/>
            <w:left w:val="none" w:sz="0" w:space="0" w:color="auto"/>
            <w:bottom w:val="none" w:sz="0" w:space="0" w:color="auto"/>
            <w:right w:val="none" w:sz="0" w:space="0" w:color="auto"/>
          </w:divBdr>
        </w:div>
        <w:div w:id="540943041">
          <w:marLeft w:val="640"/>
          <w:marRight w:val="0"/>
          <w:marTop w:val="0"/>
          <w:marBottom w:val="0"/>
          <w:divBdr>
            <w:top w:val="none" w:sz="0" w:space="0" w:color="auto"/>
            <w:left w:val="none" w:sz="0" w:space="0" w:color="auto"/>
            <w:bottom w:val="none" w:sz="0" w:space="0" w:color="auto"/>
            <w:right w:val="none" w:sz="0" w:space="0" w:color="auto"/>
          </w:divBdr>
        </w:div>
        <w:div w:id="1237864824">
          <w:marLeft w:val="640"/>
          <w:marRight w:val="0"/>
          <w:marTop w:val="0"/>
          <w:marBottom w:val="0"/>
          <w:divBdr>
            <w:top w:val="none" w:sz="0" w:space="0" w:color="auto"/>
            <w:left w:val="none" w:sz="0" w:space="0" w:color="auto"/>
            <w:bottom w:val="none" w:sz="0" w:space="0" w:color="auto"/>
            <w:right w:val="none" w:sz="0" w:space="0" w:color="auto"/>
          </w:divBdr>
        </w:div>
        <w:div w:id="377752134">
          <w:marLeft w:val="640"/>
          <w:marRight w:val="0"/>
          <w:marTop w:val="0"/>
          <w:marBottom w:val="0"/>
          <w:divBdr>
            <w:top w:val="none" w:sz="0" w:space="0" w:color="auto"/>
            <w:left w:val="none" w:sz="0" w:space="0" w:color="auto"/>
            <w:bottom w:val="none" w:sz="0" w:space="0" w:color="auto"/>
            <w:right w:val="none" w:sz="0" w:space="0" w:color="auto"/>
          </w:divBdr>
        </w:div>
        <w:div w:id="883104678">
          <w:marLeft w:val="640"/>
          <w:marRight w:val="0"/>
          <w:marTop w:val="0"/>
          <w:marBottom w:val="0"/>
          <w:divBdr>
            <w:top w:val="none" w:sz="0" w:space="0" w:color="auto"/>
            <w:left w:val="none" w:sz="0" w:space="0" w:color="auto"/>
            <w:bottom w:val="none" w:sz="0" w:space="0" w:color="auto"/>
            <w:right w:val="none" w:sz="0" w:space="0" w:color="auto"/>
          </w:divBdr>
        </w:div>
        <w:div w:id="1051227897">
          <w:marLeft w:val="640"/>
          <w:marRight w:val="0"/>
          <w:marTop w:val="0"/>
          <w:marBottom w:val="0"/>
          <w:divBdr>
            <w:top w:val="none" w:sz="0" w:space="0" w:color="auto"/>
            <w:left w:val="none" w:sz="0" w:space="0" w:color="auto"/>
            <w:bottom w:val="none" w:sz="0" w:space="0" w:color="auto"/>
            <w:right w:val="none" w:sz="0" w:space="0" w:color="auto"/>
          </w:divBdr>
        </w:div>
        <w:div w:id="1235893204">
          <w:marLeft w:val="640"/>
          <w:marRight w:val="0"/>
          <w:marTop w:val="0"/>
          <w:marBottom w:val="0"/>
          <w:divBdr>
            <w:top w:val="none" w:sz="0" w:space="0" w:color="auto"/>
            <w:left w:val="none" w:sz="0" w:space="0" w:color="auto"/>
            <w:bottom w:val="none" w:sz="0" w:space="0" w:color="auto"/>
            <w:right w:val="none" w:sz="0" w:space="0" w:color="auto"/>
          </w:divBdr>
        </w:div>
        <w:div w:id="1112897536">
          <w:marLeft w:val="640"/>
          <w:marRight w:val="0"/>
          <w:marTop w:val="0"/>
          <w:marBottom w:val="0"/>
          <w:divBdr>
            <w:top w:val="none" w:sz="0" w:space="0" w:color="auto"/>
            <w:left w:val="none" w:sz="0" w:space="0" w:color="auto"/>
            <w:bottom w:val="none" w:sz="0" w:space="0" w:color="auto"/>
            <w:right w:val="none" w:sz="0" w:space="0" w:color="auto"/>
          </w:divBdr>
        </w:div>
        <w:div w:id="1351833653">
          <w:marLeft w:val="640"/>
          <w:marRight w:val="0"/>
          <w:marTop w:val="0"/>
          <w:marBottom w:val="0"/>
          <w:divBdr>
            <w:top w:val="none" w:sz="0" w:space="0" w:color="auto"/>
            <w:left w:val="none" w:sz="0" w:space="0" w:color="auto"/>
            <w:bottom w:val="none" w:sz="0" w:space="0" w:color="auto"/>
            <w:right w:val="none" w:sz="0" w:space="0" w:color="auto"/>
          </w:divBdr>
        </w:div>
        <w:div w:id="2037343855">
          <w:marLeft w:val="640"/>
          <w:marRight w:val="0"/>
          <w:marTop w:val="0"/>
          <w:marBottom w:val="0"/>
          <w:divBdr>
            <w:top w:val="none" w:sz="0" w:space="0" w:color="auto"/>
            <w:left w:val="none" w:sz="0" w:space="0" w:color="auto"/>
            <w:bottom w:val="none" w:sz="0" w:space="0" w:color="auto"/>
            <w:right w:val="none" w:sz="0" w:space="0" w:color="auto"/>
          </w:divBdr>
        </w:div>
        <w:div w:id="1483739857">
          <w:marLeft w:val="640"/>
          <w:marRight w:val="0"/>
          <w:marTop w:val="0"/>
          <w:marBottom w:val="0"/>
          <w:divBdr>
            <w:top w:val="none" w:sz="0" w:space="0" w:color="auto"/>
            <w:left w:val="none" w:sz="0" w:space="0" w:color="auto"/>
            <w:bottom w:val="none" w:sz="0" w:space="0" w:color="auto"/>
            <w:right w:val="none" w:sz="0" w:space="0" w:color="auto"/>
          </w:divBdr>
        </w:div>
        <w:div w:id="1774980479">
          <w:marLeft w:val="640"/>
          <w:marRight w:val="0"/>
          <w:marTop w:val="0"/>
          <w:marBottom w:val="0"/>
          <w:divBdr>
            <w:top w:val="none" w:sz="0" w:space="0" w:color="auto"/>
            <w:left w:val="none" w:sz="0" w:space="0" w:color="auto"/>
            <w:bottom w:val="none" w:sz="0" w:space="0" w:color="auto"/>
            <w:right w:val="none" w:sz="0" w:space="0" w:color="auto"/>
          </w:divBdr>
        </w:div>
        <w:div w:id="1193616374">
          <w:marLeft w:val="640"/>
          <w:marRight w:val="0"/>
          <w:marTop w:val="0"/>
          <w:marBottom w:val="0"/>
          <w:divBdr>
            <w:top w:val="none" w:sz="0" w:space="0" w:color="auto"/>
            <w:left w:val="none" w:sz="0" w:space="0" w:color="auto"/>
            <w:bottom w:val="none" w:sz="0" w:space="0" w:color="auto"/>
            <w:right w:val="none" w:sz="0" w:space="0" w:color="auto"/>
          </w:divBdr>
        </w:div>
        <w:div w:id="814182262">
          <w:marLeft w:val="640"/>
          <w:marRight w:val="0"/>
          <w:marTop w:val="0"/>
          <w:marBottom w:val="0"/>
          <w:divBdr>
            <w:top w:val="none" w:sz="0" w:space="0" w:color="auto"/>
            <w:left w:val="none" w:sz="0" w:space="0" w:color="auto"/>
            <w:bottom w:val="none" w:sz="0" w:space="0" w:color="auto"/>
            <w:right w:val="none" w:sz="0" w:space="0" w:color="auto"/>
          </w:divBdr>
        </w:div>
        <w:div w:id="529605970">
          <w:marLeft w:val="640"/>
          <w:marRight w:val="0"/>
          <w:marTop w:val="0"/>
          <w:marBottom w:val="0"/>
          <w:divBdr>
            <w:top w:val="none" w:sz="0" w:space="0" w:color="auto"/>
            <w:left w:val="none" w:sz="0" w:space="0" w:color="auto"/>
            <w:bottom w:val="none" w:sz="0" w:space="0" w:color="auto"/>
            <w:right w:val="none" w:sz="0" w:space="0" w:color="auto"/>
          </w:divBdr>
        </w:div>
        <w:div w:id="1486244885">
          <w:marLeft w:val="640"/>
          <w:marRight w:val="0"/>
          <w:marTop w:val="0"/>
          <w:marBottom w:val="0"/>
          <w:divBdr>
            <w:top w:val="none" w:sz="0" w:space="0" w:color="auto"/>
            <w:left w:val="none" w:sz="0" w:space="0" w:color="auto"/>
            <w:bottom w:val="none" w:sz="0" w:space="0" w:color="auto"/>
            <w:right w:val="none" w:sz="0" w:space="0" w:color="auto"/>
          </w:divBdr>
        </w:div>
        <w:div w:id="1425806200">
          <w:marLeft w:val="640"/>
          <w:marRight w:val="0"/>
          <w:marTop w:val="0"/>
          <w:marBottom w:val="0"/>
          <w:divBdr>
            <w:top w:val="none" w:sz="0" w:space="0" w:color="auto"/>
            <w:left w:val="none" w:sz="0" w:space="0" w:color="auto"/>
            <w:bottom w:val="none" w:sz="0" w:space="0" w:color="auto"/>
            <w:right w:val="none" w:sz="0" w:space="0" w:color="auto"/>
          </w:divBdr>
        </w:div>
        <w:div w:id="1946959835">
          <w:marLeft w:val="640"/>
          <w:marRight w:val="0"/>
          <w:marTop w:val="0"/>
          <w:marBottom w:val="0"/>
          <w:divBdr>
            <w:top w:val="none" w:sz="0" w:space="0" w:color="auto"/>
            <w:left w:val="none" w:sz="0" w:space="0" w:color="auto"/>
            <w:bottom w:val="none" w:sz="0" w:space="0" w:color="auto"/>
            <w:right w:val="none" w:sz="0" w:space="0" w:color="auto"/>
          </w:divBdr>
        </w:div>
        <w:div w:id="1270435755">
          <w:marLeft w:val="64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0201747">
      <w:bodyDiv w:val="1"/>
      <w:marLeft w:val="0"/>
      <w:marRight w:val="0"/>
      <w:marTop w:val="0"/>
      <w:marBottom w:val="0"/>
      <w:divBdr>
        <w:top w:val="none" w:sz="0" w:space="0" w:color="auto"/>
        <w:left w:val="none" w:sz="0" w:space="0" w:color="auto"/>
        <w:bottom w:val="none" w:sz="0" w:space="0" w:color="auto"/>
        <w:right w:val="none" w:sz="0" w:space="0" w:color="auto"/>
      </w:divBdr>
      <w:divsChild>
        <w:div w:id="458841888">
          <w:marLeft w:val="640"/>
          <w:marRight w:val="0"/>
          <w:marTop w:val="0"/>
          <w:marBottom w:val="0"/>
          <w:divBdr>
            <w:top w:val="none" w:sz="0" w:space="0" w:color="auto"/>
            <w:left w:val="none" w:sz="0" w:space="0" w:color="auto"/>
            <w:bottom w:val="none" w:sz="0" w:space="0" w:color="auto"/>
            <w:right w:val="none" w:sz="0" w:space="0" w:color="auto"/>
          </w:divBdr>
        </w:div>
        <w:div w:id="2127001997">
          <w:marLeft w:val="640"/>
          <w:marRight w:val="0"/>
          <w:marTop w:val="0"/>
          <w:marBottom w:val="0"/>
          <w:divBdr>
            <w:top w:val="none" w:sz="0" w:space="0" w:color="auto"/>
            <w:left w:val="none" w:sz="0" w:space="0" w:color="auto"/>
            <w:bottom w:val="none" w:sz="0" w:space="0" w:color="auto"/>
            <w:right w:val="none" w:sz="0" w:space="0" w:color="auto"/>
          </w:divBdr>
        </w:div>
        <w:div w:id="828251315">
          <w:marLeft w:val="640"/>
          <w:marRight w:val="0"/>
          <w:marTop w:val="0"/>
          <w:marBottom w:val="0"/>
          <w:divBdr>
            <w:top w:val="none" w:sz="0" w:space="0" w:color="auto"/>
            <w:left w:val="none" w:sz="0" w:space="0" w:color="auto"/>
            <w:bottom w:val="none" w:sz="0" w:space="0" w:color="auto"/>
            <w:right w:val="none" w:sz="0" w:space="0" w:color="auto"/>
          </w:divBdr>
        </w:div>
        <w:div w:id="319775330">
          <w:marLeft w:val="640"/>
          <w:marRight w:val="0"/>
          <w:marTop w:val="0"/>
          <w:marBottom w:val="0"/>
          <w:divBdr>
            <w:top w:val="none" w:sz="0" w:space="0" w:color="auto"/>
            <w:left w:val="none" w:sz="0" w:space="0" w:color="auto"/>
            <w:bottom w:val="none" w:sz="0" w:space="0" w:color="auto"/>
            <w:right w:val="none" w:sz="0" w:space="0" w:color="auto"/>
          </w:divBdr>
        </w:div>
        <w:div w:id="1606234165">
          <w:marLeft w:val="640"/>
          <w:marRight w:val="0"/>
          <w:marTop w:val="0"/>
          <w:marBottom w:val="0"/>
          <w:divBdr>
            <w:top w:val="none" w:sz="0" w:space="0" w:color="auto"/>
            <w:left w:val="none" w:sz="0" w:space="0" w:color="auto"/>
            <w:bottom w:val="none" w:sz="0" w:space="0" w:color="auto"/>
            <w:right w:val="none" w:sz="0" w:space="0" w:color="auto"/>
          </w:divBdr>
        </w:div>
        <w:div w:id="2042438385">
          <w:marLeft w:val="640"/>
          <w:marRight w:val="0"/>
          <w:marTop w:val="0"/>
          <w:marBottom w:val="0"/>
          <w:divBdr>
            <w:top w:val="none" w:sz="0" w:space="0" w:color="auto"/>
            <w:left w:val="none" w:sz="0" w:space="0" w:color="auto"/>
            <w:bottom w:val="none" w:sz="0" w:space="0" w:color="auto"/>
            <w:right w:val="none" w:sz="0" w:space="0" w:color="auto"/>
          </w:divBdr>
        </w:div>
        <w:div w:id="2026469325">
          <w:marLeft w:val="640"/>
          <w:marRight w:val="0"/>
          <w:marTop w:val="0"/>
          <w:marBottom w:val="0"/>
          <w:divBdr>
            <w:top w:val="none" w:sz="0" w:space="0" w:color="auto"/>
            <w:left w:val="none" w:sz="0" w:space="0" w:color="auto"/>
            <w:bottom w:val="none" w:sz="0" w:space="0" w:color="auto"/>
            <w:right w:val="none" w:sz="0" w:space="0" w:color="auto"/>
          </w:divBdr>
        </w:div>
        <w:div w:id="416365920">
          <w:marLeft w:val="640"/>
          <w:marRight w:val="0"/>
          <w:marTop w:val="0"/>
          <w:marBottom w:val="0"/>
          <w:divBdr>
            <w:top w:val="none" w:sz="0" w:space="0" w:color="auto"/>
            <w:left w:val="none" w:sz="0" w:space="0" w:color="auto"/>
            <w:bottom w:val="none" w:sz="0" w:space="0" w:color="auto"/>
            <w:right w:val="none" w:sz="0" w:space="0" w:color="auto"/>
          </w:divBdr>
        </w:div>
        <w:div w:id="342780293">
          <w:marLeft w:val="640"/>
          <w:marRight w:val="0"/>
          <w:marTop w:val="0"/>
          <w:marBottom w:val="0"/>
          <w:divBdr>
            <w:top w:val="none" w:sz="0" w:space="0" w:color="auto"/>
            <w:left w:val="none" w:sz="0" w:space="0" w:color="auto"/>
            <w:bottom w:val="none" w:sz="0" w:space="0" w:color="auto"/>
            <w:right w:val="none" w:sz="0" w:space="0" w:color="auto"/>
          </w:divBdr>
        </w:div>
        <w:div w:id="1210922337">
          <w:marLeft w:val="640"/>
          <w:marRight w:val="0"/>
          <w:marTop w:val="0"/>
          <w:marBottom w:val="0"/>
          <w:divBdr>
            <w:top w:val="none" w:sz="0" w:space="0" w:color="auto"/>
            <w:left w:val="none" w:sz="0" w:space="0" w:color="auto"/>
            <w:bottom w:val="none" w:sz="0" w:space="0" w:color="auto"/>
            <w:right w:val="none" w:sz="0" w:space="0" w:color="auto"/>
          </w:divBdr>
        </w:div>
        <w:div w:id="1376419320">
          <w:marLeft w:val="640"/>
          <w:marRight w:val="0"/>
          <w:marTop w:val="0"/>
          <w:marBottom w:val="0"/>
          <w:divBdr>
            <w:top w:val="none" w:sz="0" w:space="0" w:color="auto"/>
            <w:left w:val="none" w:sz="0" w:space="0" w:color="auto"/>
            <w:bottom w:val="none" w:sz="0" w:space="0" w:color="auto"/>
            <w:right w:val="none" w:sz="0" w:space="0" w:color="auto"/>
          </w:divBdr>
        </w:div>
        <w:div w:id="1292318676">
          <w:marLeft w:val="640"/>
          <w:marRight w:val="0"/>
          <w:marTop w:val="0"/>
          <w:marBottom w:val="0"/>
          <w:divBdr>
            <w:top w:val="none" w:sz="0" w:space="0" w:color="auto"/>
            <w:left w:val="none" w:sz="0" w:space="0" w:color="auto"/>
            <w:bottom w:val="none" w:sz="0" w:space="0" w:color="auto"/>
            <w:right w:val="none" w:sz="0" w:space="0" w:color="auto"/>
          </w:divBdr>
        </w:div>
        <w:div w:id="1671641363">
          <w:marLeft w:val="640"/>
          <w:marRight w:val="0"/>
          <w:marTop w:val="0"/>
          <w:marBottom w:val="0"/>
          <w:divBdr>
            <w:top w:val="none" w:sz="0" w:space="0" w:color="auto"/>
            <w:left w:val="none" w:sz="0" w:space="0" w:color="auto"/>
            <w:bottom w:val="none" w:sz="0" w:space="0" w:color="auto"/>
            <w:right w:val="none" w:sz="0" w:space="0" w:color="auto"/>
          </w:divBdr>
        </w:div>
        <w:div w:id="882181731">
          <w:marLeft w:val="640"/>
          <w:marRight w:val="0"/>
          <w:marTop w:val="0"/>
          <w:marBottom w:val="0"/>
          <w:divBdr>
            <w:top w:val="none" w:sz="0" w:space="0" w:color="auto"/>
            <w:left w:val="none" w:sz="0" w:space="0" w:color="auto"/>
            <w:bottom w:val="none" w:sz="0" w:space="0" w:color="auto"/>
            <w:right w:val="none" w:sz="0" w:space="0" w:color="auto"/>
          </w:divBdr>
        </w:div>
        <w:div w:id="453405656">
          <w:marLeft w:val="640"/>
          <w:marRight w:val="0"/>
          <w:marTop w:val="0"/>
          <w:marBottom w:val="0"/>
          <w:divBdr>
            <w:top w:val="none" w:sz="0" w:space="0" w:color="auto"/>
            <w:left w:val="none" w:sz="0" w:space="0" w:color="auto"/>
            <w:bottom w:val="none" w:sz="0" w:space="0" w:color="auto"/>
            <w:right w:val="none" w:sz="0" w:space="0" w:color="auto"/>
          </w:divBdr>
        </w:div>
        <w:div w:id="1461073525">
          <w:marLeft w:val="640"/>
          <w:marRight w:val="0"/>
          <w:marTop w:val="0"/>
          <w:marBottom w:val="0"/>
          <w:divBdr>
            <w:top w:val="none" w:sz="0" w:space="0" w:color="auto"/>
            <w:left w:val="none" w:sz="0" w:space="0" w:color="auto"/>
            <w:bottom w:val="none" w:sz="0" w:space="0" w:color="auto"/>
            <w:right w:val="none" w:sz="0" w:space="0" w:color="auto"/>
          </w:divBdr>
        </w:div>
        <w:div w:id="1144850874">
          <w:marLeft w:val="640"/>
          <w:marRight w:val="0"/>
          <w:marTop w:val="0"/>
          <w:marBottom w:val="0"/>
          <w:divBdr>
            <w:top w:val="none" w:sz="0" w:space="0" w:color="auto"/>
            <w:left w:val="none" w:sz="0" w:space="0" w:color="auto"/>
            <w:bottom w:val="none" w:sz="0" w:space="0" w:color="auto"/>
            <w:right w:val="none" w:sz="0" w:space="0" w:color="auto"/>
          </w:divBdr>
        </w:div>
        <w:div w:id="1045525951">
          <w:marLeft w:val="640"/>
          <w:marRight w:val="0"/>
          <w:marTop w:val="0"/>
          <w:marBottom w:val="0"/>
          <w:divBdr>
            <w:top w:val="none" w:sz="0" w:space="0" w:color="auto"/>
            <w:left w:val="none" w:sz="0" w:space="0" w:color="auto"/>
            <w:bottom w:val="none" w:sz="0" w:space="0" w:color="auto"/>
            <w:right w:val="none" w:sz="0" w:space="0" w:color="auto"/>
          </w:divBdr>
        </w:div>
        <w:div w:id="1482117071">
          <w:marLeft w:val="640"/>
          <w:marRight w:val="0"/>
          <w:marTop w:val="0"/>
          <w:marBottom w:val="0"/>
          <w:divBdr>
            <w:top w:val="none" w:sz="0" w:space="0" w:color="auto"/>
            <w:left w:val="none" w:sz="0" w:space="0" w:color="auto"/>
            <w:bottom w:val="none" w:sz="0" w:space="0" w:color="auto"/>
            <w:right w:val="none" w:sz="0" w:space="0" w:color="auto"/>
          </w:divBdr>
        </w:div>
        <w:div w:id="1588231080">
          <w:marLeft w:val="640"/>
          <w:marRight w:val="0"/>
          <w:marTop w:val="0"/>
          <w:marBottom w:val="0"/>
          <w:divBdr>
            <w:top w:val="none" w:sz="0" w:space="0" w:color="auto"/>
            <w:left w:val="none" w:sz="0" w:space="0" w:color="auto"/>
            <w:bottom w:val="none" w:sz="0" w:space="0" w:color="auto"/>
            <w:right w:val="none" w:sz="0" w:space="0" w:color="auto"/>
          </w:divBdr>
        </w:div>
        <w:div w:id="147675873">
          <w:marLeft w:val="640"/>
          <w:marRight w:val="0"/>
          <w:marTop w:val="0"/>
          <w:marBottom w:val="0"/>
          <w:divBdr>
            <w:top w:val="none" w:sz="0" w:space="0" w:color="auto"/>
            <w:left w:val="none" w:sz="0" w:space="0" w:color="auto"/>
            <w:bottom w:val="none" w:sz="0" w:space="0" w:color="auto"/>
            <w:right w:val="none" w:sz="0" w:space="0" w:color="auto"/>
          </w:divBdr>
        </w:div>
        <w:div w:id="56167611">
          <w:marLeft w:val="640"/>
          <w:marRight w:val="0"/>
          <w:marTop w:val="0"/>
          <w:marBottom w:val="0"/>
          <w:divBdr>
            <w:top w:val="none" w:sz="0" w:space="0" w:color="auto"/>
            <w:left w:val="none" w:sz="0" w:space="0" w:color="auto"/>
            <w:bottom w:val="none" w:sz="0" w:space="0" w:color="auto"/>
            <w:right w:val="none" w:sz="0" w:space="0" w:color="auto"/>
          </w:divBdr>
        </w:div>
        <w:div w:id="2054692865">
          <w:marLeft w:val="640"/>
          <w:marRight w:val="0"/>
          <w:marTop w:val="0"/>
          <w:marBottom w:val="0"/>
          <w:divBdr>
            <w:top w:val="none" w:sz="0" w:space="0" w:color="auto"/>
            <w:left w:val="none" w:sz="0" w:space="0" w:color="auto"/>
            <w:bottom w:val="none" w:sz="0" w:space="0" w:color="auto"/>
            <w:right w:val="none" w:sz="0" w:space="0" w:color="auto"/>
          </w:divBdr>
        </w:div>
        <w:div w:id="1658877455">
          <w:marLeft w:val="640"/>
          <w:marRight w:val="0"/>
          <w:marTop w:val="0"/>
          <w:marBottom w:val="0"/>
          <w:divBdr>
            <w:top w:val="none" w:sz="0" w:space="0" w:color="auto"/>
            <w:left w:val="none" w:sz="0" w:space="0" w:color="auto"/>
            <w:bottom w:val="none" w:sz="0" w:space="0" w:color="auto"/>
            <w:right w:val="none" w:sz="0" w:space="0" w:color="auto"/>
          </w:divBdr>
        </w:div>
        <w:div w:id="914164028">
          <w:marLeft w:val="640"/>
          <w:marRight w:val="0"/>
          <w:marTop w:val="0"/>
          <w:marBottom w:val="0"/>
          <w:divBdr>
            <w:top w:val="none" w:sz="0" w:space="0" w:color="auto"/>
            <w:left w:val="none" w:sz="0" w:space="0" w:color="auto"/>
            <w:bottom w:val="none" w:sz="0" w:space="0" w:color="auto"/>
            <w:right w:val="none" w:sz="0" w:space="0" w:color="auto"/>
          </w:divBdr>
        </w:div>
        <w:div w:id="1134372638">
          <w:marLeft w:val="640"/>
          <w:marRight w:val="0"/>
          <w:marTop w:val="0"/>
          <w:marBottom w:val="0"/>
          <w:divBdr>
            <w:top w:val="none" w:sz="0" w:space="0" w:color="auto"/>
            <w:left w:val="none" w:sz="0" w:space="0" w:color="auto"/>
            <w:bottom w:val="none" w:sz="0" w:space="0" w:color="auto"/>
            <w:right w:val="none" w:sz="0" w:space="0" w:color="auto"/>
          </w:divBdr>
        </w:div>
        <w:div w:id="1286351138">
          <w:marLeft w:val="640"/>
          <w:marRight w:val="0"/>
          <w:marTop w:val="0"/>
          <w:marBottom w:val="0"/>
          <w:divBdr>
            <w:top w:val="none" w:sz="0" w:space="0" w:color="auto"/>
            <w:left w:val="none" w:sz="0" w:space="0" w:color="auto"/>
            <w:bottom w:val="none" w:sz="0" w:space="0" w:color="auto"/>
            <w:right w:val="none" w:sz="0" w:space="0" w:color="auto"/>
          </w:divBdr>
        </w:div>
        <w:div w:id="398866269">
          <w:marLeft w:val="640"/>
          <w:marRight w:val="0"/>
          <w:marTop w:val="0"/>
          <w:marBottom w:val="0"/>
          <w:divBdr>
            <w:top w:val="none" w:sz="0" w:space="0" w:color="auto"/>
            <w:left w:val="none" w:sz="0" w:space="0" w:color="auto"/>
            <w:bottom w:val="none" w:sz="0" w:space="0" w:color="auto"/>
            <w:right w:val="none" w:sz="0" w:space="0" w:color="auto"/>
          </w:divBdr>
        </w:div>
        <w:div w:id="40710423">
          <w:marLeft w:val="640"/>
          <w:marRight w:val="0"/>
          <w:marTop w:val="0"/>
          <w:marBottom w:val="0"/>
          <w:divBdr>
            <w:top w:val="none" w:sz="0" w:space="0" w:color="auto"/>
            <w:left w:val="none" w:sz="0" w:space="0" w:color="auto"/>
            <w:bottom w:val="none" w:sz="0" w:space="0" w:color="auto"/>
            <w:right w:val="none" w:sz="0" w:space="0" w:color="auto"/>
          </w:divBdr>
        </w:div>
        <w:div w:id="1672445105">
          <w:marLeft w:val="640"/>
          <w:marRight w:val="0"/>
          <w:marTop w:val="0"/>
          <w:marBottom w:val="0"/>
          <w:divBdr>
            <w:top w:val="none" w:sz="0" w:space="0" w:color="auto"/>
            <w:left w:val="none" w:sz="0" w:space="0" w:color="auto"/>
            <w:bottom w:val="none" w:sz="0" w:space="0" w:color="auto"/>
            <w:right w:val="none" w:sz="0" w:space="0" w:color="auto"/>
          </w:divBdr>
        </w:div>
        <w:div w:id="845363480">
          <w:marLeft w:val="640"/>
          <w:marRight w:val="0"/>
          <w:marTop w:val="0"/>
          <w:marBottom w:val="0"/>
          <w:divBdr>
            <w:top w:val="none" w:sz="0" w:space="0" w:color="auto"/>
            <w:left w:val="none" w:sz="0" w:space="0" w:color="auto"/>
            <w:bottom w:val="none" w:sz="0" w:space="0" w:color="auto"/>
            <w:right w:val="none" w:sz="0" w:space="0" w:color="auto"/>
          </w:divBdr>
        </w:div>
        <w:div w:id="1887641714">
          <w:marLeft w:val="640"/>
          <w:marRight w:val="0"/>
          <w:marTop w:val="0"/>
          <w:marBottom w:val="0"/>
          <w:divBdr>
            <w:top w:val="none" w:sz="0" w:space="0" w:color="auto"/>
            <w:left w:val="none" w:sz="0" w:space="0" w:color="auto"/>
            <w:bottom w:val="none" w:sz="0" w:space="0" w:color="auto"/>
            <w:right w:val="none" w:sz="0" w:space="0" w:color="auto"/>
          </w:divBdr>
        </w:div>
        <w:div w:id="1500805838">
          <w:marLeft w:val="640"/>
          <w:marRight w:val="0"/>
          <w:marTop w:val="0"/>
          <w:marBottom w:val="0"/>
          <w:divBdr>
            <w:top w:val="none" w:sz="0" w:space="0" w:color="auto"/>
            <w:left w:val="none" w:sz="0" w:space="0" w:color="auto"/>
            <w:bottom w:val="none" w:sz="0" w:space="0" w:color="auto"/>
            <w:right w:val="none" w:sz="0" w:space="0" w:color="auto"/>
          </w:divBdr>
        </w:div>
        <w:div w:id="1768886722">
          <w:marLeft w:val="640"/>
          <w:marRight w:val="0"/>
          <w:marTop w:val="0"/>
          <w:marBottom w:val="0"/>
          <w:divBdr>
            <w:top w:val="none" w:sz="0" w:space="0" w:color="auto"/>
            <w:left w:val="none" w:sz="0" w:space="0" w:color="auto"/>
            <w:bottom w:val="none" w:sz="0" w:space="0" w:color="auto"/>
            <w:right w:val="none" w:sz="0" w:space="0" w:color="auto"/>
          </w:divBdr>
        </w:div>
        <w:div w:id="1070081635">
          <w:marLeft w:val="640"/>
          <w:marRight w:val="0"/>
          <w:marTop w:val="0"/>
          <w:marBottom w:val="0"/>
          <w:divBdr>
            <w:top w:val="none" w:sz="0" w:space="0" w:color="auto"/>
            <w:left w:val="none" w:sz="0" w:space="0" w:color="auto"/>
            <w:bottom w:val="none" w:sz="0" w:space="0" w:color="auto"/>
            <w:right w:val="none" w:sz="0" w:space="0" w:color="auto"/>
          </w:divBdr>
        </w:div>
        <w:div w:id="885144264">
          <w:marLeft w:val="640"/>
          <w:marRight w:val="0"/>
          <w:marTop w:val="0"/>
          <w:marBottom w:val="0"/>
          <w:divBdr>
            <w:top w:val="none" w:sz="0" w:space="0" w:color="auto"/>
            <w:left w:val="none" w:sz="0" w:space="0" w:color="auto"/>
            <w:bottom w:val="none" w:sz="0" w:space="0" w:color="auto"/>
            <w:right w:val="none" w:sz="0" w:space="0" w:color="auto"/>
          </w:divBdr>
        </w:div>
        <w:div w:id="854926226">
          <w:marLeft w:val="640"/>
          <w:marRight w:val="0"/>
          <w:marTop w:val="0"/>
          <w:marBottom w:val="0"/>
          <w:divBdr>
            <w:top w:val="none" w:sz="0" w:space="0" w:color="auto"/>
            <w:left w:val="none" w:sz="0" w:space="0" w:color="auto"/>
            <w:bottom w:val="none" w:sz="0" w:space="0" w:color="auto"/>
            <w:right w:val="none" w:sz="0" w:space="0" w:color="auto"/>
          </w:divBdr>
        </w:div>
        <w:div w:id="943270988">
          <w:marLeft w:val="640"/>
          <w:marRight w:val="0"/>
          <w:marTop w:val="0"/>
          <w:marBottom w:val="0"/>
          <w:divBdr>
            <w:top w:val="none" w:sz="0" w:space="0" w:color="auto"/>
            <w:left w:val="none" w:sz="0" w:space="0" w:color="auto"/>
            <w:bottom w:val="none" w:sz="0" w:space="0" w:color="auto"/>
            <w:right w:val="none" w:sz="0" w:space="0" w:color="auto"/>
          </w:divBdr>
        </w:div>
        <w:div w:id="30229756">
          <w:marLeft w:val="640"/>
          <w:marRight w:val="0"/>
          <w:marTop w:val="0"/>
          <w:marBottom w:val="0"/>
          <w:divBdr>
            <w:top w:val="none" w:sz="0" w:space="0" w:color="auto"/>
            <w:left w:val="none" w:sz="0" w:space="0" w:color="auto"/>
            <w:bottom w:val="none" w:sz="0" w:space="0" w:color="auto"/>
            <w:right w:val="none" w:sz="0" w:space="0" w:color="auto"/>
          </w:divBdr>
        </w:div>
        <w:div w:id="278489468">
          <w:marLeft w:val="640"/>
          <w:marRight w:val="0"/>
          <w:marTop w:val="0"/>
          <w:marBottom w:val="0"/>
          <w:divBdr>
            <w:top w:val="none" w:sz="0" w:space="0" w:color="auto"/>
            <w:left w:val="none" w:sz="0" w:space="0" w:color="auto"/>
            <w:bottom w:val="none" w:sz="0" w:space="0" w:color="auto"/>
            <w:right w:val="none" w:sz="0" w:space="0" w:color="auto"/>
          </w:divBdr>
        </w:div>
        <w:div w:id="1929072704">
          <w:marLeft w:val="640"/>
          <w:marRight w:val="0"/>
          <w:marTop w:val="0"/>
          <w:marBottom w:val="0"/>
          <w:divBdr>
            <w:top w:val="none" w:sz="0" w:space="0" w:color="auto"/>
            <w:left w:val="none" w:sz="0" w:space="0" w:color="auto"/>
            <w:bottom w:val="none" w:sz="0" w:space="0" w:color="auto"/>
            <w:right w:val="none" w:sz="0" w:space="0" w:color="auto"/>
          </w:divBdr>
        </w:div>
        <w:div w:id="905409943">
          <w:marLeft w:val="640"/>
          <w:marRight w:val="0"/>
          <w:marTop w:val="0"/>
          <w:marBottom w:val="0"/>
          <w:divBdr>
            <w:top w:val="none" w:sz="0" w:space="0" w:color="auto"/>
            <w:left w:val="none" w:sz="0" w:space="0" w:color="auto"/>
            <w:bottom w:val="none" w:sz="0" w:space="0" w:color="auto"/>
            <w:right w:val="none" w:sz="0" w:space="0" w:color="auto"/>
          </w:divBdr>
        </w:div>
        <w:div w:id="1552614676">
          <w:marLeft w:val="640"/>
          <w:marRight w:val="0"/>
          <w:marTop w:val="0"/>
          <w:marBottom w:val="0"/>
          <w:divBdr>
            <w:top w:val="none" w:sz="0" w:space="0" w:color="auto"/>
            <w:left w:val="none" w:sz="0" w:space="0" w:color="auto"/>
            <w:bottom w:val="none" w:sz="0" w:space="0" w:color="auto"/>
            <w:right w:val="none" w:sz="0" w:space="0" w:color="auto"/>
          </w:divBdr>
        </w:div>
        <w:div w:id="1258946894">
          <w:marLeft w:val="640"/>
          <w:marRight w:val="0"/>
          <w:marTop w:val="0"/>
          <w:marBottom w:val="0"/>
          <w:divBdr>
            <w:top w:val="none" w:sz="0" w:space="0" w:color="auto"/>
            <w:left w:val="none" w:sz="0" w:space="0" w:color="auto"/>
            <w:bottom w:val="none" w:sz="0" w:space="0" w:color="auto"/>
            <w:right w:val="none" w:sz="0" w:space="0" w:color="auto"/>
          </w:divBdr>
        </w:div>
        <w:div w:id="101345980">
          <w:marLeft w:val="640"/>
          <w:marRight w:val="0"/>
          <w:marTop w:val="0"/>
          <w:marBottom w:val="0"/>
          <w:divBdr>
            <w:top w:val="none" w:sz="0" w:space="0" w:color="auto"/>
            <w:left w:val="none" w:sz="0" w:space="0" w:color="auto"/>
            <w:bottom w:val="none" w:sz="0" w:space="0" w:color="auto"/>
            <w:right w:val="none" w:sz="0" w:space="0" w:color="auto"/>
          </w:divBdr>
        </w:div>
        <w:div w:id="1155099455">
          <w:marLeft w:val="640"/>
          <w:marRight w:val="0"/>
          <w:marTop w:val="0"/>
          <w:marBottom w:val="0"/>
          <w:divBdr>
            <w:top w:val="none" w:sz="0" w:space="0" w:color="auto"/>
            <w:left w:val="none" w:sz="0" w:space="0" w:color="auto"/>
            <w:bottom w:val="none" w:sz="0" w:space="0" w:color="auto"/>
            <w:right w:val="none" w:sz="0" w:space="0" w:color="auto"/>
          </w:divBdr>
        </w:div>
      </w:divsChild>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68302817">
      <w:bodyDiv w:val="1"/>
      <w:marLeft w:val="0"/>
      <w:marRight w:val="0"/>
      <w:marTop w:val="0"/>
      <w:marBottom w:val="0"/>
      <w:divBdr>
        <w:top w:val="none" w:sz="0" w:space="0" w:color="auto"/>
        <w:left w:val="none" w:sz="0" w:space="0" w:color="auto"/>
        <w:bottom w:val="none" w:sz="0" w:space="0" w:color="auto"/>
        <w:right w:val="none" w:sz="0" w:space="0" w:color="auto"/>
      </w:divBdr>
      <w:divsChild>
        <w:div w:id="770587663">
          <w:marLeft w:val="640"/>
          <w:marRight w:val="0"/>
          <w:marTop w:val="0"/>
          <w:marBottom w:val="0"/>
          <w:divBdr>
            <w:top w:val="none" w:sz="0" w:space="0" w:color="auto"/>
            <w:left w:val="none" w:sz="0" w:space="0" w:color="auto"/>
            <w:bottom w:val="none" w:sz="0" w:space="0" w:color="auto"/>
            <w:right w:val="none" w:sz="0" w:space="0" w:color="auto"/>
          </w:divBdr>
          <w:divsChild>
            <w:div w:id="1037778299">
              <w:marLeft w:val="0"/>
              <w:marRight w:val="0"/>
              <w:marTop w:val="0"/>
              <w:marBottom w:val="0"/>
              <w:divBdr>
                <w:top w:val="none" w:sz="0" w:space="0" w:color="auto"/>
                <w:left w:val="none" w:sz="0" w:space="0" w:color="auto"/>
                <w:bottom w:val="none" w:sz="0" w:space="0" w:color="auto"/>
                <w:right w:val="none" w:sz="0" w:space="0" w:color="auto"/>
              </w:divBdr>
              <w:divsChild>
                <w:div w:id="731124756">
                  <w:marLeft w:val="640"/>
                  <w:marRight w:val="0"/>
                  <w:marTop w:val="0"/>
                  <w:marBottom w:val="0"/>
                  <w:divBdr>
                    <w:top w:val="none" w:sz="0" w:space="0" w:color="auto"/>
                    <w:left w:val="none" w:sz="0" w:space="0" w:color="auto"/>
                    <w:bottom w:val="none" w:sz="0" w:space="0" w:color="auto"/>
                    <w:right w:val="none" w:sz="0" w:space="0" w:color="auto"/>
                  </w:divBdr>
                </w:div>
                <w:div w:id="1081412843">
                  <w:marLeft w:val="640"/>
                  <w:marRight w:val="0"/>
                  <w:marTop w:val="0"/>
                  <w:marBottom w:val="0"/>
                  <w:divBdr>
                    <w:top w:val="none" w:sz="0" w:space="0" w:color="auto"/>
                    <w:left w:val="none" w:sz="0" w:space="0" w:color="auto"/>
                    <w:bottom w:val="none" w:sz="0" w:space="0" w:color="auto"/>
                    <w:right w:val="none" w:sz="0" w:space="0" w:color="auto"/>
                  </w:divBdr>
                </w:div>
                <w:div w:id="624428783">
                  <w:marLeft w:val="640"/>
                  <w:marRight w:val="0"/>
                  <w:marTop w:val="0"/>
                  <w:marBottom w:val="0"/>
                  <w:divBdr>
                    <w:top w:val="none" w:sz="0" w:space="0" w:color="auto"/>
                    <w:left w:val="none" w:sz="0" w:space="0" w:color="auto"/>
                    <w:bottom w:val="none" w:sz="0" w:space="0" w:color="auto"/>
                    <w:right w:val="none" w:sz="0" w:space="0" w:color="auto"/>
                  </w:divBdr>
                </w:div>
                <w:div w:id="2127043442">
                  <w:marLeft w:val="640"/>
                  <w:marRight w:val="0"/>
                  <w:marTop w:val="0"/>
                  <w:marBottom w:val="0"/>
                  <w:divBdr>
                    <w:top w:val="none" w:sz="0" w:space="0" w:color="auto"/>
                    <w:left w:val="none" w:sz="0" w:space="0" w:color="auto"/>
                    <w:bottom w:val="none" w:sz="0" w:space="0" w:color="auto"/>
                    <w:right w:val="none" w:sz="0" w:space="0" w:color="auto"/>
                  </w:divBdr>
                </w:div>
                <w:div w:id="93207270">
                  <w:marLeft w:val="640"/>
                  <w:marRight w:val="0"/>
                  <w:marTop w:val="0"/>
                  <w:marBottom w:val="0"/>
                  <w:divBdr>
                    <w:top w:val="none" w:sz="0" w:space="0" w:color="auto"/>
                    <w:left w:val="none" w:sz="0" w:space="0" w:color="auto"/>
                    <w:bottom w:val="none" w:sz="0" w:space="0" w:color="auto"/>
                    <w:right w:val="none" w:sz="0" w:space="0" w:color="auto"/>
                  </w:divBdr>
                </w:div>
                <w:div w:id="588008390">
                  <w:marLeft w:val="640"/>
                  <w:marRight w:val="0"/>
                  <w:marTop w:val="0"/>
                  <w:marBottom w:val="0"/>
                  <w:divBdr>
                    <w:top w:val="none" w:sz="0" w:space="0" w:color="auto"/>
                    <w:left w:val="none" w:sz="0" w:space="0" w:color="auto"/>
                    <w:bottom w:val="none" w:sz="0" w:space="0" w:color="auto"/>
                    <w:right w:val="none" w:sz="0" w:space="0" w:color="auto"/>
                  </w:divBdr>
                </w:div>
                <w:div w:id="418256515">
                  <w:marLeft w:val="640"/>
                  <w:marRight w:val="0"/>
                  <w:marTop w:val="0"/>
                  <w:marBottom w:val="0"/>
                  <w:divBdr>
                    <w:top w:val="none" w:sz="0" w:space="0" w:color="auto"/>
                    <w:left w:val="none" w:sz="0" w:space="0" w:color="auto"/>
                    <w:bottom w:val="none" w:sz="0" w:space="0" w:color="auto"/>
                    <w:right w:val="none" w:sz="0" w:space="0" w:color="auto"/>
                  </w:divBdr>
                </w:div>
                <w:div w:id="780993042">
                  <w:marLeft w:val="640"/>
                  <w:marRight w:val="0"/>
                  <w:marTop w:val="0"/>
                  <w:marBottom w:val="0"/>
                  <w:divBdr>
                    <w:top w:val="none" w:sz="0" w:space="0" w:color="auto"/>
                    <w:left w:val="none" w:sz="0" w:space="0" w:color="auto"/>
                    <w:bottom w:val="none" w:sz="0" w:space="0" w:color="auto"/>
                    <w:right w:val="none" w:sz="0" w:space="0" w:color="auto"/>
                  </w:divBdr>
                </w:div>
                <w:div w:id="2022276497">
                  <w:marLeft w:val="640"/>
                  <w:marRight w:val="0"/>
                  <w:marTop w:val="0"/>
                  <w:marBottom w:val="0"/>
                  <w:divBdr>
                    <w:top w:val="none" w:sz="0" w:space="0" w:color="auto"/>
                    <w:left w:val="none" w:sz="0" w:space="0" w:color="auto"/>
                    <w:bottom w:val="none" w:sz="0" w:space="0" w:color="auto"/>
                    <w:right w:val="none" w:sz="0" w:space="0" w:color="auto"/>
                  </w:divBdr>
                </w:div>
                <w:div w:id="1114053310">
                  <w:marLeft w:val="640"/>
                  <w:marRight w:val="0"/>
                  <w:marTop w:val="0"/>
                  <w:marBottom w:val="0"/>
                  <w:divBdr>
                    <w:top w:val="none" w:sz="0" w:space="0" w:color="auto"/>
                    <w:left w:val="none" w:sz="0" w:space="0" w:color="auto"/>
                    <w:bottom w:val="none" w:sz="0" w:space="0" w:color="auto"/>
                    <w:right w:val="none" w:sz="0" w:space="0" w:color="auto"/>
                  </w:divBdr>
                </w:div>
                <w:div w:id="230240136">
                  <w:marLeft w:val="640"/>
                  <w:marRight w:val="0"/>
                  <w:marTop w:val="0"/>
                  <w:marBottom w:val="0"/>
                  <w:divBdr>
                    <w:top w:val="none" w:sz="0" w:space="0" w:color="auto"/>
                    <w:left w:val="none" w:sz="0" w:space="0" w:color="auto"/>
                    <w:bottom w:val="none" w:sz="0" w:space="0" w:color="auto"/>
                    <w:right w:val="none" w:sz="0" w:space="0" w:color="auto"/>
                  </w:divBdr>
                </w:div>
                <w:div w:id="2050914351">
                  <w:marLeft w:val="640"/>
                  <w:marRight w:val="0"/>
                  <w:marTop w:val="0"/>
                  <w:marBottom w:val="0"/>
                  <w:divBdr>
                    <w:top w:val="none" w:sz="0" w:space="0" w:color="auto"/>
                    <w:left w:val="none" w:sz="0" w:space="0" w:color="auto"/>
                    <w:bottom w:val="none" w:sz="0" w:space="0" w:color="auto"/>
                    <w:right w:val="none" w:sz="0" w:space="0" w:color="auto"/>
                  </w:divBdr>
                </w:div>
                <w:div w:id="1178424559">
                  <w:marLeft w:val="640"/>
                  <w:marRight w:val="0"/>
                  <w:marTop w:val="0"/>
                  <w:marBottom w:val="0"/>
                  <w:divBdr>
                    <w:top w:val="none" w:sz="0" w:space="0" w:color="auto"/>
                    <w:left w:val="none" w:sz="0" w:space="0" w:color="auto"/>
                    <w:bottom w:val="none" w:sz="0" w:space="0" w:color="auto"/>
                    <w:right w:val="none" w:sz="0" w:space="0" w:color="auto"/>
                  </w:divBdr>
                </w:div>
                <w:div w:id="1995138587">
                  <w:marLeft w:val="640"/>
                  <w:marRight w:val="0"/>
                  <w:marTop w:val="0"/>
                  <w:marBottom w:val="0"/>
                  <w:divBdr>
                    <w:top w:val="none" w:sz="0" w:space="0" w:color="auto"/>
                    <w:left w:val="none" w:sz="0" w:space="0" w:color="auto"/>
                    <w:bottom w:val="none" w:sz="0" w:space="0" w:color="auto"/>
                    <w:right w:val="none" w:sz="0" w:space="0" w:color="auto"/>
                  </w:divBdr>
                </w:div>
                <w:div w:id="1274896266">
                  <w:marLeft w:val="640"/>
                  <w:marRight w:val="0"/>
                  <w:marTop w:val="0"/>
                  <w:marBottom w:val="0"/>
                  <w:divBdr>
                    <w:top w:val="none" w:sz="0" w:space="0" w:color="auto"/>
                    <w:left w:val="none" w:sz="0" w:space="0" w:color="auto"/>
                    <w:bottom w:val="none" w:sz="0" w:space="0" w:color="auto"/>
                    <w:right w:val="none" w:sz="0" w:space="0" w:color="auto"/>
                  </w:divBdr>
                </w:div>
                <w:div w:id="1119687496">
                  <w:marLeft w:val="640"/>
                  <w:marRight w:val="0"/>
                  <w:marTop w:val="0"/>
                  <w:marBottom w:val="0"/>
                  <w:divBdr>
                    <w:top w:val="none" w:sz="0" w:space="0" w:color="auto"/>
                    <w:left w:val="none" w:sz="0" w:space="0" w:color="auto"/>
                    <w:bottom w:val="none" w:sz="0" w:space="0" w:color="auto"/>
                    <w:right w:val="none" w:sz="0" w:space="0" w:color="auto"/>
                  </w:divBdr>
                </w:div>
                <w:div w:id="1187913888">
                  <w:marLeft w:val="640"/>
                  <w:marRight w:val="0"/>
                  <w:marTop w:val="0"/>
                  <w:marBottom w:val="0"/>
                  <w:divBdr>
                    <w:top w:val="none" w:sz="0" w:space="0" w:color="auto"/>
                    <w:left w:val="none" w:sz="0" w:space="0" w:color="auto"/>
                    <w:bottom w:val="none" w:sz="0" w:space="0" w:color="auto"/>
                    <w:right w:val="none" w:sz="0" w:space="0" w:color="auto"/>
                  </w:divBdr>
                </w:div>
                <w:div w:id="642269111">
                  <w:marLeft w:val="640"/>
                  <w:marRight w:val="0"/>
                  <w:marTop w:val="0"/>
                  <w:marBottom w:val="0"/>
                  <w:divBdr>
                    <w:top w:val="none" w:sz="0" w:space="0" w:color="auto"/>
                    <w:left w:val="none" w:sz="0" w:space="0" w:color="auto"/>
                    <w:bottom w:val="none" w:sz="0" w:space="0" w:color="auto"/>
                    <w:right w:val="none" w:sz="0" w:space="0" w:color="auto"/>
                  </w:divBdr>
                </w:div>
                <w:div w:id="1478500116">
                  <w:marLeft w:val="640"/>
                  <w:marRight w:val="0"/>
                  <w:marTop w:val="0"/>
                  <w:marBottom w:val="0"/>
                  <w:divBdr>
                    <w:top w:val="none" w:sz="0" w:space="0" w:color="auto"/>
                    <w:left w:val="none" w:sz="0" w:space="0" w:color="auto"/>
                    <w:bottom w:val="none" w:sz="0" w:space="0" w:color="auto"/>
                    <w:right w:val="none" w:sz="0" w:space="0" w:color="auto"/>
                  </w:divBdr>
                </w:div>
                <w:div w:id="1311522831">
                  <w:marLeft w:val="640"/>
                  <w:marRight w:val="0"/>
                  <w:marTop w:val="0"/>
                  <w:marBottom w:val="0"/>
                  <w:divBdr>
                    <w:top w:val="none" w:sz="0" w:space="0" w:color="auto"/>
                    <w:left w:val="none" w:sz="0" w:space="0" w:color="auto"/>
                    <w:bottom w:val="none" w:sz="0" w:space="0" w:color="auto"/>
                    <w:right w:val="none" w:sz="0" w:space="0" w:color="auto"/>
                  </w:divBdr>
                </w:div>
                <w:div w:id="168639873">
                  <w:marLeft w:val="640"/>
                  <w:marRight w:val="0"/>
                  <w:marTop w:val="0"/>
                  <w:marBottom w:val="0"/>
                  <w:divBdr>
                    <w:top w:val="none" w:sz="0" w:space="0" w:color="auto"/>
                    <w:left w:val="none" w:sz="0" w:space="0" w:color="auto"/>
                    <w:bottom w:val="none" w:sz="0" w:space="0" w:color="auto"/>
                    <w:right w:val="none" w:sz="0" w:space="0" w:color="auto"/>
                  </w:divBdr>
                </w:div>
                <w:div w:id="200093532">
                  <w:marLeft w:val="640"/>
                  <w:marRight w:val="0"/>
                  <w:marTop w:val="0"/>
                  <w:marBottom w:val="0"/>
                  <w:divBdr>
                    <w:top w:val="none" w:sz="0" w:space="0" w:color="auto"/>
                    <w:left w:val="none" w:sz="0" w:space="0" w:color="auto"/>
                    <w:bottom w:val="none" w:sz="0" w:space="0" w:color="auto"/>
                    <w:right w:val="none" w:sz="0" w:space="0" w:color="auto"/>
                  </w:divBdr>
                </w:div>
                <w:div w:id="2019117848">
                  <w:marLeft w:val="640"/>
                  <w:marRight w:val="0"/>
                  <w:marTop w:val="0"/>
                  <w:marBottom w:val="0"/>
                  <w:divBdr>
                    <w:top w:val="none" w:sz="0" w:space="0" w:color="auto"/>
                    <w:left w:val="none" w:sz="0" w:space="0" w:color="auto"/>
                    <w:bottom w:val="none" w:sz="0" w:space="0" w:color="auto"/>
                    <w:right w:val="none" w:sz="0" w:space="0" w:color="auto"/>
                  </w:divBdr>
                </w:div>
                <w:div w:id="1947036373">
                  <w:marLeft w:val="640"/>
                  <w:marRight w:val="0"/>
                  <w:marTop w:val="0"/>
                  <w:marBottom w:val="0"/>
                  <w:divBdr>
                    <w:top w:val="none" w:sz="0" w:space="0" w:color="auto"/>
                    <w:left w:val="none" w:sz="0" w:space="0" w:color="auto"/>
                    <w:bottom w:val="none" w:sz="0" w:space="0" w:color="auto"/>
                    <w:right w:val="none" w:sz="0" w:space="0" w:color="auto"/>
                  </w:divBdr>
                </w:div>
                <w:div w:id="411239433">
                  <w:marLeft w:val="640"/>
                  <w:marRight w:val="0"/>
                  <w:marTop w:val="0"/>
                  <w:marBottom w:val="0"/>
                  <w:divBdr>
                    <w:top w:val="none" w:sz="0" w:space="0" w:color="auto"/>
                    <w:left w:val="none" w:sz="0" w:space="0" w:color="auto"/>
                    <w:bottom w:val="none" w:sz="0" w:space="0" w:color="auto"/>
                    <w:right w:val="none" w:sz="0" w:space="0" w:color="auto"/>
                  </w:divBdr>
                </w:div>
                <w:div w:id="1748764166">
                  <w:marLeft w:val="640"/>
                  <w:marRight w:val="0"/>
                  <w:marTop w:val="0"/>
                  <w:marBottom w:val="0"/>
                  <w:divBdr>
                    <w:top w:val="none" w:sz="0" w:space="0" w:color="auto"/>
                    <w:left w:val="none" w:sz="0" w:space="0" w:color="auto"/>
                    <w:bottom w:val="none" w:sz="0" w:space="0" w:color="auto"/>
                    <w:right w:val="none" w:sz="0" w:space="0" w:color="auto"/>
                  </w:divBdr>
                </w:div>
                <w:div w:id="816335696">
                  <w:marLeft w:val="640"/>
                  <w:marRight w:val="0"/>
                  <w:marTop w:val="0"/>
                  <w:marBottom w:val="0"/>
                  <w:divBdr>
                    <w:top w:val="none" w:sz="0" w:space="0" w:color="auto"/>
                    <w:left w:val="none" w:sz="0" w:space="0" w:color="auto"/>
                    <w:bottom w:val="none" w:sz="0" w:space="0" w:color="auto"/>
                    <w:right w:val="none" w:sz="0" w:space="0" w:color="auto"/>
                  </w:divBdr>
                </w:div>
                <w:div w:id="1226184931">
                  <w:marLeft w:val="640"/>
                  <w:marRight w:val="0"/>
                  <w:marTop w:val="0"/>
                  <w:marBottom w:val="0"/>
                  <w:divBdr>
                    <w:top w:val="none" w:sz="0" w:space="0" w:color="auto"/>
                    <w:left w:val="none" w:sz="0" w:space="0" w:color="auto"/>
                    <w:bottom w:val="none" w:sz="0" w:space="0" w:color="auto"/>
                    <w:right w:val="none" w:sz="0" w:space="0" w:color="auto"/>
                  </w:divBdr>
                </w:div>
                <w:div w:id="998119874">
                  <w:marLeft w:val="640"/>
                  <w:marRight w:val="0"/>
                  <w:marTop w:val="0"/>
                  <w:marBottom w:val="0"/>
                  <w:divBdr>
                    <w:top w:val="none" w:sz="0" w:space="0" w:color="auto"/>
                    <w:left w:val="none" w:sz="0" w:space="0" w:color="auto"/>
                    <w:bottom w:val="none" w:sz="0" w:space="0" w:color="auto"/>
                    <w:right w:val="none" w:sz="0" w:space="0" w:color="auto"/>
                  </w:divBdr>
                </w:div>
                <w:div w:id="608852198">
                  <w:marLeft w:val="640"/>
                  <w:marRight w:val="0"/>
                  <w:marTop w:val="0"/>
                  <w:marBottom w:val="0"/>
                  <w:divBdr>
                    <w:top w:val="none" w:sz="0" w:space="0" w:color="auto"/>
                    <w:left w:val="none" w:sz="0" w:space="0" w:color="auto"/>
                    <w:bottom w:val="none" w:sz="0" w:space="0" w:color="auto"/>
                    <w:right w:val="none" w:sz="0" w:space="0" w:color="auto"/>
                  </w:divBdr>
                </w:div>
                <w:div w:id="58480987">
                  <w:marLeft w:val="640"/>
                  <w:marRight w:val="0"/>
                  <w:marTop w:val="0"/>
                  <w:marBottom w:val="0"/>
                  <w:divBdr>
                    <w:top w:val="none" w:sz="0" w:space="0" w:color="auto"/>
                    <w:left w:val="none" w:sz="0" w:space="0" w:color="auto"/>
                    <w:bottom w:val="none" w:sz="0" w:space="0" w:color="auto"/>
                    <w:right w:val="none" w:sz="0" w:space="0" w:color="auto"/>
                  </w:divBdr>
                </w:div>
                <w:div w:id="420881410">
                  <w:marLeft w:val="640"/>
                  <w:marRight w:val="0"/>
                  <w:marTop w:val="0"/>
                  <w:marBottom w:val="0"/>
                  <w:divBdr>
                    <w:top w:val="none" w:sz="0" w:space="0" w:color="auto"/>
                    <w:left w:val="none" w:sz="0" w:space="0" w:color="auto"/>
                    <w:bottom w:val="none" w:sz="0" w:space="0" w:color="auto"/>
                    <w:right w:val="none" w:sz="0" w:space="0" w:color="auto"/>
                  </w:divBdr>
                </w:div>
                <w:div w:id="1862278947">
                  <w:marLeft w:val="640"/>
                  <w:marRight w:val="0"/>
                  <w:marTop w:val="0"/>
                  <w:marBottom w:val="0"/>
                  <w:divBdr>
                    <w:top w:val="none" w:sz="0" w:space="0" w:color="auto"/>
                    <w:left w:val="none" w:sz="0" w:space="0" w:color="auto"/>
                    <w:bottom w:val="none" w:sz="0" w:space="0" w:color="auto"/>
                    <w:right w:val="none" w:sz="0" w:space="0" w:color="auto"/>
                  </w:divBdr>
                </w:div>
                <w:div w:id="167402178">
                  <w:marLeft w:val="640"/>
                  <w:marRight w:val="0"/>
                  <w:marTop w:val="0"/>
                  <w:marBottom w:val="0"/>
                  <w:divBdr>
                    <w:top w:val="none" w:sz="0" w:space="0" w:color="auto"/>
                    <w:left w:val="none" w:sz="0" w:space="0" w:color="auto"/>
                    <w:bottom w:val="none" w:sz="0" w:space="0" w:color="auto"/>
                    <w:right w:val="none" w:sz="0" w:space="0" w:color="auto"/>
                  </w:divBdr>
                </w:div>
                <w:div w:id="1908607296">
                  <w:marLeft w:val="640"/>
                  <w:marRight w:val="0"/>
                  <w:marTop w:val="0"/>
                  <w:marBottom w:val="0"/>
                  <w:divBdr>
                    <w:top w:val="none" w:sz="0" w:space="0" w:color="auto"/>
                    <w:left w:val="none" w:sz="0" w:space="0" w:color="auto"/>
                    <w:bottom w:val="none" w:sz="0" w:space="0" w:color="auto"/>
                    <w:right w:val="none" w:sz="0" w:space="0" w:color="auto"/>
                  </w:divBdr>
                </w:div>
                <w:div w:id="1744646376">
                  <w:marLeft w:val="640"/>
                  <w:marRight w:val="0"/>
                  <w:marTop w:val="0"/>
                  <w:marBottom w:val="0"/>
                  <w:divBdr>
                    <w:top w:val="none" w:sz="0" w:space="0" w:color="auto"/>
                    <w:left w:val="none" w:sz="0" w:space="0" w:color="auto"/>
                    <w:bottom w:val="none" w:sz="0" w:space="0" w:color="auto"/>
                    <w:right w:val="none" w:sz="0" w:space="0" w:color="auto"/>
                  </w:divBdr>
                </w:div>
                <w:div w:id="1390496271">
                  <w:marLeft w:val="640"/>
                  <w:marRight w:val="0"/>
                  <w:marTop w:val="0"/>
                  <w:marBottom w:val="0"/>
                  <w:divBdr>
                    <w:top w:val="none" w:sz="0" w:space="0" w:color="auto"/>
                    <w:left w:val="none" w:sz="0" w:space="0" w:color="auto"/>
                    <w:bottom w:val="none" w:sz="0" w:space="0" w:color="auto"/>
                    <w:right w:val="none" w:sz="0" w:space="0" w:color="auto"/>
                  </w:divBdr>
                </w:div>
                <w:div w:id="772014271">
                  <w:marLeft w:val="640"/>
                  <w:marRight w:val="0"/>
                  <w:marTop w:val="0"/>
                  <w:marBottom w:val="0"/>
                  <w:divBdr>
                    <w:top w:val="none" w:sz="0" w:space="0" w:color="auto"/>
                    <w:left w:val="none" w:sz="0" w:space="0" w:color="auto"/>
                    <w:bottom w:val="none" w:sz="0" w:space="0" w:color="auto"/>
                    <w:right w:val="none" w:sz="0" w:space="0" w:color="auto"/>
                  </w:divBdr>
                </w:div>
                <w:div w:id="724764930">
                  <w:marLeft w:val="640"/>
                  <w:marRight w:val="0"/>
                  <w:marTop w:val="0"/>
                  <w:marBottom w:val="0"/>
                  <w:divBdr>
                    <w:top w:val="none" w:sz="0" w:space="0" w:color="auto"/>
                    <w:left w:val="none" w:sz="0" w:space="0" w:color="auto"/>
                    <w:bottom w:val="none" w:sz="0" w:space="0" w:color="auto"/>
                    <w:right w:val="none" w:sz="0" w:space="0" w:color="auto"/>
                  </w:divBdr>
                </w:div>
                <w:div w:id="469135068">
                  <w:marLeft w:val="640"/>
                  <w:marRight w:val="0"/>
                  <w:marTop w:val="0"/>
                  <w:marBottom w:val="0"/>
                  <w:divBdr>
                    <w:top w:val="none" w:sz="0" w:space="0" w:color="auto"/>
                    <w:left w:val="none" w:sz="0" w:space="0" w:color="auto"/>
                    <w:bottom w:val="none" w:sz="0" w:space="0" w:color="auto"/>
                    <w:right w:val="none" w:sz="0" w:space="0" w:color="auto"/>
                  </w:divBdr>
                </w:div>
                <w:div w:id="189608022">
                  <w:marLeft w:val="640"/>
                  <w:marRight w:val="0"/>
                  <w:marTop w:val="0"/>
                  <w:marBottom w:val="0"/>
                  <w:divBdr>
                    <w:top w:val="none" w:sz="0" w:space="0" w:color="auto"/>
                    <w:left w:val="none" w:sz="0" w:space="0" w:color="auto"/>
                    <w:bottom w:val="none" w:sz="0" w:space="0" w:color="auto"/>
                    <w:right w:val="none" w:sz="0" w:space="0" w:color="auto"/>
                  </w:divBdr>
                </w:div>
                <w:div w:id="1482693820">
                  <w:marLeft w:val="640"/>
                  <w:marRight w:val="0"/>
                  <w:marTop w:val="0"/>
                  <w:marBottom w:val="0"/>
                  <w:divBdr>
                    <w:top w:val="none" w:sz="0" w:space="0" w:color="auto"/>
                    <w:left w:val="none" w:sz="0" w:space="0" w:color="auto"/>
                    <w:bottom w:val="none" w:sz="0" w:space="0" w:color="auto"/>
                    <w:right w:val="none" w:sz="0" w:space="0" w:color="auto"/>
                  </w:divBdr>
                </w:div>
                <w:div w:id="1807433956">
                  <w:marLeft w:val="640"/>
                  <w:marRight w:val="0"/>
                  <w:marTop w:val="0"/>
                  <w:marBottom w:val="0"/>
                  <w:divBdr>
                    <w:top w:val="none" w:sz="0" w:space="0" w:color="auto"/>
                    <w:left w:val="none" w:sz="0" w:space="0" w:color="auto"/>
                    <w:bottom w:val="none" w:sz="0" w:space="0" w:color="auto"/>
                    <w:right w:val="none" w:sz="0" w:space="0" w:color="auto"/>
                  </w:divBdr>
                </w:div>
                <w:div w:id="1929774228">
                  <w:marLeft w:val="640"/>
                  <w:marRight w:val="0"/>
                  <w:marTop w:val="0"/>
                  <w:marBottom w:val="0"/>
                  <w:divBdr>
                    <w:top w:val="none" w:sz="0" w:space="0" w:color="auto"/>
                    <w:left w:val="none" w:sz="0" w:space="0" w:color="auto"/>
                    <w:bottom w:val="none" w:sz="0" w:space="0" w:color="auto"/>
                    <w:right w:val="none" w:sz="0" w:space="0" w:color="auto"/>
                  </w:divBdr>
                </w:div>
              </w:divsChild>
            </w:div>
            <w:div w:id="1751198148">
              <w:marLeft w:val="0"/>
              <w:marRight w:val="0"/>
              <w:marTop w:val="0"/>
              <w:marBottom w:val="0"/>
              <w:divBdr>
                <w:top w:val="none" w:sz="0" w:space="0" w:color="auto"/>
                <w:left w:val="none" w:sz="0" w:space="0" w:color="auto"/>
                <w:bottom w:val="none" w:sz="0" w:space="0" w:color="auto"/>
                <w:right w:val="none" w:sz="0" w:space="0" w:color="auto"/>
              </w:divBdr>
              <w:divsChild>
                <w:div w:id="162278797">
                  <w:marLeft w:val="640"/>
                  <w:marRight w:val="0"/>
                  <w:marTop w:val="0"/>
                  <w:marBottom w:val="0"/>
                  <w:divBdr>
                    <w:top w:val="none" w:sz="0" w:space="0" w:color="auto"/>
                    <w:left w:val="none" w:sz="0" w:space="0" w:color="auto"/>
                    <w:bottom w:val="none" w:sz="0" w:space="0" w:color="auto"/>
                    <w:right w:val="none" w:sz="0" w:space="0" w:color="auto"/>
                  </w:divBdr>
                </w:div>
                <w:div w:id="124157059">
                  <w:marLeft w:val="640"/>
                  <w:marRight w:val="0"/>
                  <w:marTop w:val="0"/>
                  <w:marBottom w:val="0"/>
                  <w:divBdr>
                    <w:top w:val="none" w:sz="0" w:space="0" w:color="auto"/>
                    <w:left w:val="none" w:sz="0" w:space="0" w:color="auto"/>
                    <w:bottom w:val="none" w:sz="0" w:space="0" w:color="auto"/>
                    <w:right w:val="none" w:sz="0" w:space="0" w:color="auto"/>
                  </w:divBdr>
                </w:div>
                <w:div w:id="1456828146">
                  <w:marLeft w:val="640"/>
                  <w:marRight w:val="0"/>
                  <w:marTop w:val="0"/>
                  <w:marBottom w:val="0"/>
                  <w:divBdr>
                    <w:top w:val="none" w:sz="0" w:space="0" w:color="auto"/>
                    <w:left w:val="none" w:sz="0" w:space="0" w:color="auto"/>
                    <w:bottom w:val="none" w:sz="0" w:space="0" w:color="auto"/>
                    <w:right w:val="none" w:sz="0" w:space="0" w:color="auto"/>
                  </w:divBdr>
                </w:div>
                <w:div w:id="1769082216">
                  <w:marLeft w:val="640"/>
                  <w:marRight w:val="0"/>
                  <w:marTop w:val="0"/>
                  <w:marBottom w:val="0"/>
                  <w:divBdr>
                    <w:top w:val="none" w:sz="0" w:space="0" w:color="auto"/>
                    <w:left w:val="none" w:sz="0" w:space="0" w:color="auto"/>
                    <w:bottom w:val="none" w:sz="0" w:space="0" w:color="auto"/>
                    <w:right w:val="none" w:sz="0" w:space="0" w:color="auto"/>
                  </w:divBdr>
                </w:div>
                <w:div w:id="1664965096">
                  <w:marLeft w:val="640"/>
                  <w:marRight w:val="0"/>
                  <w:marTop w:val="0"/>
                  <w:marBottom w:val="0"/>
                  <w:divBdr>
                    <w:top w:val="none" w:sz="0" w:space="0" w:color="auto"/>
                    <w:left w:val="none" w:sz="0" w:space="0" w:color="auto"/>
                    <w:bottom w:val="none" w:sz="0" w:space="0" w:color="auto"/>
                    <w:right w:val="none" w:sz="0" w:space="0" w:color="auto"/>
                  </w:divBdr>
                </w:div>
                <w:div w:id="950015098">
                  <w:marLeft w:val="640"/>
                  <w:marRight w:val="0"/>
                  <w:marTop w:val="0"/>
                  <w:marBottom w:val="0"/>
                  <w:divBdr>
                    <w:top w:val="none" w:sz="0" w:space="0" w:color="auto"/>
                    <w:left w:val="none" w:sz="0" w:space="0" w:color="auto"/>
                    <w:bottom w:val="none" w:sz="0" w:space="0" w:color="auto"/>
                    <w:right w:val="none" w:sz="0" w:space="0" w:color="auto"/>
                  </w:divBdr>
                </w:div>
                <w:div w:id="242766537">
                  <w:marLeft w:val="640"/>
                  <w:marRight w:val="0"/>
                  <w:marTop w:val="0"/>
                  <w:marBottom w:val="0"/>
                  <w:divBdr>
                    <w:top w:val="none" w:sz="0" w:space="0" w:color="auto"/>
                    <w:left w:val="none" w:sz="0" w:space="0" w:color="auto"/>
                    <w:bottom w:val="none" w:sz="0" w:space="0" w:color="auto"/>
                    <w:right w:val="none" w:sz="0" w:space="0" w:color="auto"/>
                  </w:divBdr>
                </w:div>
                <w:div w:id="224030840">
                  <w:marLeft w:val="640"/>
                  <w:marRight w:val="0"/>
                  <w:marTop w:val="0"/>
                  <w:marBottom w:val="0"/>
                  <w:divBdr>
                    <w:top w:val="none" w:sz="0" w:space="0" w:color="auto"/>
                    <w:left w:val="none" w:sz="0" w:space="0" w:color="auto"/>
                    <w:bottom w:val="none" w:sz="0" w:space="0" w:color="auto"/>
                    <w:right w:val="none" w:sz="0" w:space="0" w:color="auto"/>
                  </w:divBdr>
                </w:div>
                <w:div w:id="1246836996">
                  <w:marLeft w:val="640"/>
                  <w:marRight w:val="0"/>
                  <w:marTop w:val="0"/>
                  <w:marBottom w:val="0"/>
                  <w:divBdr>
                    <w:top w:val="none" w:sz="0" w:space="0" w:color="auto"/>
                    <w:left w:val="none" w:sz="0" w:space="0" w:color="auto"/>
                    <w:bottom w:val="none" w:sz="0" w:space="0" w:color="auto"/>
                    <w:right w:val="none" w:sz="0" w:space="0" w:color="auto"/>
                  </w:divBdr>
                </w:div>
                <w:div w:id="1576235521">
                  <w:marLeft w:val="640"/>
                  <w:marRight w:val="0"/>
                  <w:marTop w:val="0"/>
                  <w:marBottom w:val="0"/>
                  <w:divBdr>
                    <w:top w:val="none" w:sz="0" w:space="0" w:color="auto"/>
                    <w:left w:val="none" w:sz="0" w:space="0" w:color="auto"/>
                    <w:bottom w:val="none" w:sz="0" w:space="0" w:color="auto"/>
                    <w:right w:val="none" w:sz="0" w:space="0" w:color="auto"/>
                  </w:divBdr>
                </w:div>
                <w:div w:id="1131752221">
                  <w:marLeft w:val="640"/>
                  <w:marRight w:val="0"/>
                  <w:marTop w:val="0"/>
                  <w:marBottom w:val="0"/>
                  <w:divBdr>
                    <w:top w:val="none" w:sz="0" w:space="0" w:color="auto"/>
                    <w:left w:val="none" w:sz="0" w:space="0" w:color="auto"/>
                    <w:bottom w:val="none" w:sz="0" w:space="0" w:color="auto"/>
                    <w:right w:val="none" w:sz="0" w:space="0" w:color="auto"/>
                  </w:divBdr>
                </w:div>
                <w:div w:id="184439147">
                  <w:marLeft w:val="640"/>
                  <w:marRight w:val="0"/>
                  <w:marTop w:val="0"/>
                  <w:marBottom w:val="0"/>
                  <w:divBdr>
                    <w:top w:val="none" w:sz="0" w:space="0" w:color="auto"/>
                    <w:left w:val="none" w:sz="0" w:space="0" w:color="auto"/>
                    <w:bottom w:val="none" w:sz="0" w:space="0" w:color="auto"/>
                    <w:right w:val="none" w:sz="0" w:space="0" w:color="auto"/>
                  </w:divBdr>
                </w:div>
                <w:div w:id="533929288">
                  <w:marLeft w:val="640"/>
                  <w:marRight w:val="0"/>
                  <w:marTop w:val="0"/>
                  <w:marBottom w:val="0"/>
                  <w:divBdr>
                    <w:top w:val="none" w:sz="0" w:space="0" w:color="auto"/>
                    <w:left w:val="none" w:sz="0" w:space="0" w:color="auto"/>
                    <w:bottom w:val="none" w:sz="0" w:space="0" w:color="auto"/>
                    <w:right w:val="none" w:sz="0" w:space="0" w:color="auto"/>
                  </w:divBdr>
                </w:div>
                <w:div w:id="1752390422">
                  <w:marLeft w:val="640"/>
                  <w:marRight w:val="0"/>
                  <w:marTop w:val="0"/>
                  <w:marBottom w:val="0"/>
                  <w:divBdr>
                    <w:top w:val="none" w:sz="0" w:space="0" w:color="auto"/>
                    <w:left w:val="none" w:sz="0" w:space="0" w:color="auto"/>
                    <w:bottom w:val="none" w:sz="0" w:space="0" w:color="auto"/>
                    <w:right w:val="none" w:sz="0" w:space="0" w:color="auto"/>
                  </w:divBdr>
                </w:div>
                <w:div w:id="2072997407">
                  <w:marLeft w:val="640"/>
                  <w:marRight w:val="0"/>
                  <w:marTop w:val="0"/>
                  <w:marBottom w:val="0"/>
                  <w:divBdr>
                    <w:top w:val="none" w:sz="0" w:space="0" w:color="auto"/>
                    <w:left w:val="none" w:sz="0" w:space="0" w:color="auto"/>
                    <w:bottom w:val="none" w:sz="0" w:space="0" w:color="auto"/>
                    <w:right w:val="none" w:sz="0" w:space="0" w:color="auto"/>
                  </w:divBdr>
                </w:div>
                <w:div w:id="877398657">
                  <w:marLeft w:val="640"/>
                  <w:marRight w:val="0"/>
                  <w:marTop w:val="0"/>
                  <w:marBottom w:val="0"/>
                  <w:divBdr>
                    <w:top w:val="none" w:sz="0" w:space="0" w:color="auto"/>
                    <w:left w:val="none" w:sz="0" w:space="0" w:color="auto"/>
                    <w:bottom w:val="none" w:sz="0" w:space="0" w:color="auto"/>
                    <w:right w:val="none" w:sz="0" w:space="0" w:color="auto"/>
                  </w:divBdr>
                </w:div>
                <w:div w:id="258177548">
                  <w:marLeft w:val="640"/>
                  <w:marRight w:val="0"/>
                  <w:marTop w:val="0"/>
                  <w:marBottom w:val="0"/>
                  <w:divBdr>
                    <w:top w:val="none" w:sz="0" w:space="0" w:color="auto"/>
                    <w:left w:val="none" w:sz="0" w:space="0" w:color="auto"/>
                    <w:bottom w:val="none" w:sz="0" w:space="0" w:color="auto"/>
                    <w:right w:val="none" w:sz="0" w:space="0" w:color="auto"/>
                  </w:divBdr>
                </w:div>
                <w:div w:id="941032557">
                  <w:marLeft w:val="640"/>
                  <w:marRight w:val="0"/>
                  <w:marTop w:val="0"/>
                  <w:marBottom w:val="0"/>
                  <w:divBdr>
                    <w:top w:val="none" w:sz="0" w:space="0" w:color="auto"/>
                    <w:left w:val="none" w:sz="0" w:space="0" w:color="auto"/>
                    <w:bottom w:val="none" w:sz="0" w:space="0" w:color="auto"/>
                    <w:right w:val="none" w:sz="0" w:space="0" w:color="auto"/>
                  </w:divBdr>
                </w:div>
                <w:div w:id="1674870330">
                  <w:marLeft w:val="640"/>
                  <w:marRight w:val="0"/>
                  <w:marTop w:val="0"/>
                  <w:marBottom w:val="0"/>
                  <w:divBdr>
                    <w:top w:val="none" w:sz="0" w:space="0" w:color="auto"/>
                    <w:left w:val="none" w:sz="0" w:space="0" w:color="auto"/>
                    <w:bottom w:val="none" w:sz="0" w:space="0" w:color="auto"/>
                    <w:right w:val="none" w:sz="0" w:space="0" w:color="auto"/>
                  </w:divBdr>
                </w:div>
                <w:div w:id="583957145">
                  <w:marLeft w:val="640"/>
                  <w:marRight w:val="0"/>
                  <w:marTop w:val="0"/>
                  <w:marBottom w:val="0"/>
                  <w:divBdr>
                    <w:top w:val="none" w:sz="0" w:space="0" w:color="auto"/>
                    <w:left w:val="none" w:sz="0" w:space="0" w:color="auto"/>
                    <w:bottom w:val="none" w:sz="0" w:space="0" w:color="auto"/>
                    <w:right w:val="none" w:sz="0" w:space="0" w:color="auto"/>
                  </w:divBdr>
                </w:div>
                <w:div w:id="1533568212">
                  <w:marLeft w:val="640"/>
                  <w:marRight w:val="0"/>
                  <w:marTop w:val="0"/>
                  <w:marBottom w:val="0"/>
                  <w:divBdr>
                    <w:top w:val="none" w:sz="0" w:space="0" w:color="auto"/>
                    <w:left w:val="none" w:sz="0" w:space="0" w:color="auto"/>
                    <w:bottom w:val="none" w:sz="0" w:space="0" w:color="auto"/>
                    <w:right w:val="none" w:sz="0" w:space="0" w:color="auto"/>
                  </w:divBdr>
                </w:div>
                <w:div w:id="762142006">
                  <w:marLeft w:val="640"/>
                  <w:marRight w:val="0"/>
                  <w:marTop w:val="0"/>
                  <w:marBottom w:val="0"/>
                  <w:divBdr>
                    <w:top w:val="none" w:sz="0" w:space="0" w:color="auto"/>
                    <w:left w:val="none" w:sz="0" w:space="0" w:color="auto"/>
                    <w:bottom w:val="none" w:sz="0" w:space="0" w:color="auto"/>
                    <w:right w:val="none" w:sz="0" w:space="0" w:color="auto"/>
                  </w:divBdr>
                </w:div>
                <w:div w:id="2106798471">
                  <w:marLeft w:val="640"/>
                  <w:marRight w:val="0"/>
                  <w:marTop w:val="0"/>
                  <w:marBottom w:val="0"/>
                  <w:divBdr>
                    <w:top w:val="none" w:sz="0" w:space="0" w:color="auto"/>
                    <w:left w:val="none" w:sz="0" w:space="0" w:color="auto"/>
                    <w:bottom w:val="none" w:sz="0" w:space="0" w:color="auto"/>
                    <w:right w:val="none" w:sz="0" w:space="0" w:color="auto"/>
                  </w:divBdr>
                </w:div>
                <w:div w:id="260064493">
                  <w:marLeft w:val="640"/>
                  <w:marRight w:val="0"/>
                  <w:marTop w:val="0"/>
                  <w:marBottom w:val="0"/>
                  <w:divBdr>
                    <w:top w:val="none" w:sz="0" w:space="0" w:color="auto"/>
                    <w:left w:val="none" w:sz="0" w:space="0" w:color="auto"/>
                    <w:bottom w:val="none" w:sz="0" w:space="0" w:color="auto"/>
                    <w:right w:val="none" w:sz="0" w:space="0" w:color="auto"/>
                  </w:divBdr>
                </w:div>
                <w:div w:id="1606384699">
                  <w:marLeft w:val="640"/>
                  <w:marRight w:val="0"/>
                  <w:marTop w:val="0"/>
                  <w:marBottom w:val="0"/>
                  <w:divBdr>
                    <w:top w:val="none" w:sz="0" w:space="0" w:color="auto"/>
                    <w:left w:val="none" w:sz="0" w:space="0" w:color="auto"/>
                    <w:bottom w:val="none" w:sz="0" w:space="0" w:color="auto"/>
                    <w:right w:val="none" w:sz="0" w:space="0" w:color="auto"/>
                  </w:divBdr>
                </w:div>
                <w:div w:id="426852771">
                  <w:marLeft w:val="640"/>
                  <w:marRight w:val="0"/>
                  <w:marTop w:val="0"/>
                  <w:marBottom w:val="0"/>
                  <w:divBdr>
                    <w:top w:val="none" w:sz="0" w:space="0" w:color="auto"/>
                    <w:left w:val="none" w:sz="0" w:space="0" w:color="auto"/>
                    <w:bottom w:val="none" w:sz="0" w:space="0" w:color="auto"/>
                    <w:right w:val="none" w:sz="0" w:space="0" w:color="auto"/>
                  </w:divBdr>
                </w:div>
                <w:div w:id="603149610">
                  <w:marLeft w:val="640"/>
                  <w:marRight w:val="0"/>
                  <w:marTop w:val="0"/>
                  <w:marBottom w:val="0"/>
                  <w:divBdr>
                    <w:top w:val="none" w:sz="0" w:space="0" w:color="auto"/>
                    <w:left w:val="none" w:sz="0" w:space="0" w:color="auto"/>
                    <w:bottom w:val="none" w:sz="0" w:space="0" w:color="auto"/>
                    <w:right w:val="none" w:sz="0" w:space="0" w:color="auto"/>
                  </w:divBdr>
                </w:div>
                <w:div w:id="1377050076">
                  <w:marLeft w:val="640"/>
                  <w:marRight w:val="0"/>
                  <w:marTop w:val="0"/>
                  <w:marBottom w:val="0"/>
                  <w:divBdr>
                    <w:top w:val="none" w:sz="0" w:space="0" w:color="auto"/>
                    <w:left w:val="none" w:sz="0" w:space="0" w:color="auto"/>
                    <w:bottom w:val="none" w:sz="0" w:space="0" w:color="auto"/>
                    <w:right w:val="none" w:sz="0" w:space="0" w:color="auto"/>
                  </w:divBdr>
                </w:div>
                <w:div w:id="38089009">
                  <w:marLeft w:val="640"/>
                  <w:marRight w:val="0"/>
                  <w:marTop w:val="0"/>
                  <w:marBottom w:val="0"/>
                  <w:divBdr>
                    <w:top w:val="none" w:sz="0" w:space="0" w:color="auto"/>
                    <w:left w:val="none" w:sz="0" w:space="0" w:color="auto"/>
                    <w:bottom w:val="none" w:sz="0" w:space="0" w:color="auto"/>
                    <w:right w:val="none" w:sz="0" w:space="0" w:color="auto"/>
                  </w:divBdr>
                </w:div>
                <w:div w:id="1109010505">
                  <w:marLeft w:val="640"/>
                  <w:marRight w:val="0"/>
                  <w:marTop w:val="0"/>
                  <w:marBottom w:val="0"/>
                  <w:divBdr>
                    <w:top w:val="none" w:sz="0" w:space="0" w:color="auto"/>
                    <w:left w:val="none" w:sz="0" w:space="0" w:color="auto"/>
                    <w:bottom w:val="none" w:sz="0" w:space="0" w:color="auto"/>
                    <w:right w:val="none" w:sz="0" w:space="0" w:color="auto"/>
                  </w:divBdr>
                </w:div>
                <w:div w:id="228156352">
                  <w:marLeft w:val="640"/>
                  <w:marRight w:val="0"/>
                  <w:marTop w:val="0"/>
                  <w:marBottom w:val="0"/>
                  <w:divBdr>
                    <w:top w:val="none" w:sz="0" w:space="0" w:color="auto"/>
                    <w:left w:val="none" w:sz="0" w:space="0" w:color="auto"/>
                    <w:bottom w:val="none" w:sz="0" w:space="0" w:color="auto"/>
                    <w:right w:val="none" w:sz="0" w:space="0" w:color="auto"/>
                  </w:divBdr>
                </w:div>
                <w:div w:id="1714186067">
                  <w:marLeft w:val="640"/>
                  <w:marRight w:val="0"/>
                  <w:marTop w:val="0"/>
                  <w:marBottom w:val="0"/>
                  <w:divBdr>
                    <w:top w:val="none" w:sz="0" w:space="0" w:color="auto"/>
                    <w:left w:val="none" w:sz="0" w:space="0" w:color="auto"/>
                    <w:bottom w:val="none" w:sz="0" w:space="0" w:color="auto"/>
                    <w:right w:val="none" w:sz="0" w:space="0" w:color="auto"/>
                  </w:divBdr>
                </w:div>
                <w:div w:id="1953123385">
                  <w:marLeft w:val="640"/>
                  <w:marRight w:val="0"/>
                  <w:marTop w:val="0"/>
                  <w:marBottom w:val="0"/>
                  <w:divBdr>
                    <w:top w:val="none" w:sz="0" w:space="0" w:color="auto"/>
                    <w:left w:val="none" w:sz="0" w:space="0" w:color="auto"/>
                    <w:bottom w:val="none" w:sz="0" w:space="0" w:color="auto"/>
                    <w:right w:val="none" w:sz="0" w:space="0" w:color="auto"/>
                  </w:divBdr>
                </w:div>
                <w:div w:id="1070538803">
                  <w:marLeft w:val="640"/>
                  <w:marRight w:val="0"/>
                  <w:marTop w:val="0"/>
                  <w:marBottom w:val="0"/>
                  <w:divBdr>
                    <w:top w:val="none" w:sz="0" w:space="0" w:color="auto"/>
                    <w:left w:val="none" w:sz="0" w:space="0" w:color="auto"/>
                    <w:bottom w:val="none" w:sz="0" w:space="0" w:color="auto"/>
                    <w:right w:val="none" w:sz="0" w:space="0" w:color="auto"/>
                  </w:divBdr>
                </w:div>
                <w:div w:id="1656299013">
                  <w:marLeft w:val="640"/>
                  <w:marRight w:val="0"/>
                  <w:marTop w:val="0"/>
                  <w:marBottom w:val="0"/>
                  <w:divBdr>
                    <w:top w:val="none" w:sz="0" w:space="0" w:color="auto"/>
                    <w:left w:val="none" w:sz="0" w:space="0" w:color="auto"/>
                    <w:bottom w:val="none" w:sz="0" w:space="0" w:color="auto"/>
                    <w:right w:val="none" w:sz="0" w:space="0" w:color="auto"/>
                  </w:divBdr>
                </w:div>
                <w:div w:id="629943349">
                  <w:marLeft w:val="640"/>
                  <w:marRight w:val="0"/>
                  <w:marTop w:val="0"/>
                  <w:marBottom w:val="0"/>
                  <w:divBdr>
                    <w:top w:val="none" w:sz="0" w:space="0" w:color="auto"/>
                    <w:left w:val="none" w:sz="0" w:space="0" w:color="auto"/>
                    <w:bottom w:val="none" w:sz="0" w:space="0" w:color="auto"/>
                    <w:right w:val="none" w:sz="0" w:space="0" w:color="auto"/>
                  </w:divBdr>
                </w:div>
                <w:div w:id="1994674842">
                  <w:marLeft w:val="640"/>
                  <w:marRight w:val="0"/>
                  <w:marTop w:val="0"/>
                  <w:marBottom w:val="0"/>
                  <w:divBdr>
                    <w:top w:val="none" w:sz="0" w:space="0" w:color="auto"/>
                    <w:left w:val="none" w:sz="0" w:space="0" w:color="auto"/>
                    <w:bottom w:val="none" w:sz="0" w:space="0" w:color="auto"/>
                    <w:right w:val="none" w:sz="0" w:space="0" w:color="auto"/>
                  </w:divBdr>
                </w:div>
                <w:div w:id="1867676831">
                  <w:marLeft w:val="640"/>
                  <w:marRight w:val="0"/>
                  <w:marTop w:val="0"/>
                  <w:marBottom w:val="0"/>
                  <w:divBdr>
                    <w:top w:val="none" w:sz="0" w:space="0" w:color="auto"/>
                    <w:left w:val="none" w:sz="0" w:space="0" w:color="auto"/>
                    <w:bottom w:val="none" w:sz="0" w:space="0" w:color="auto"/>
                    <w:right w:val="none" w:sz="0" w:space="0" w:color="auto"/>
                  </w:divBdr>
                </w:div>
                <w:div w:id="111636859">
                  <w:marLeft w:val="640"/>
                  <w:marRight w:val="0"/>
                  <w:marTop w:val="0"/>
                  <w:marBottom w:val="0"/>
                  <w:divBdr>
                    <w:top w:val="none" w:sz="0" w:space="0" w:color="auto"/>
                    <w:left w:val="none" w:sz="0" w:space="0" w:color="auto"/>
                    <w:bottom w:val="none" w:sz="0" w:space="0" w:color="auto"/>
                    <w:right w:val="none" w:sz="0" w:space="0" w:color="auto"/>
                  </w:divBdr>
                </w:div>
                <w:div w:id="769013633">
                  <w:marLeft w:val="640"/>
                  <w:marRight w:val="0"/>
                  <w:marTop w:val="0"/>
                  <w:marBottom w:val="0"/>
                  <w:divBdr>
                    <w:top w:val="none" w:sz="0" w:space="0" w:color="auto"/>
                    <w:left w:val="none" w:sz="0" w:space="0" w:color="auto"/>
                    <w:bottom w:val="none" w:sz="0" w:space="0" w:color="auto"/>
                    <w:right w:val="none" w:sz="0" w:space="0" w:color="auto"/>
                  </w:divBdr>
                </w:div>
                <w:div w:id="1771511918">
                  <w:marLeft w:val="640"/>
                  <w:marRight w:val="0"/>
                  <w:marTop w:val="0"/>
                  <w:marBottom w:val="0"/>
                  <w:divBdr>
                    <w:top w:val="none" w:sz="0" w:space="0" w:color="auto"/>
                    <w:left w:val="none" w:sz="0" w:space="0" w:color="auto"/>
                    <w:bottom w:val="none" w:sz="0" w:space="0" w:color="auto"/>
                    <w:right w:val="none" w:sz="0" w:space="0" w:color="auto"/>
                  </w:divBdr>
                </w:div>
                <w:div w:id="596182052">
                  <w:marLeft w:val="640"/>
                  <w:marRight w:val="0"/>
                  <w:marTop w:val="0"/>
                  <w:marBottom w:val="0"/>
                  <w:divBdr>
                    <w:top w:val="none" w:sz="0" w:space="0" w:color="auto"/>
                    <w:left w:val="none" w:sz="0" w:space="0" w:color="auto"/>
                    <w:bottom w:val="none" w:sz="0" w:space="0" w:color="auto"/>
                    <w:right w:val="none" w:sz="0" w:space="0" w:color="auto"/>
                  </w:divBdr>
                </w:div>
                <w:div w:id="1881631361">
                  <w:marLeft w:val="640"/>
                  <w:marRight w:val="0"/>
                  <w:marTop w:val="0"/>
                  <w:marBottom w:val="0"/>
                  <w:divBdr>
                    <w:top w:val="none" w:sz="0" w:space="0" w:color="auto"/>
                    <w:left w:val="none" w:sz="0" w:space="0" w:color="auto"/>
                    <w:bottom w:val="none" w:sz="0" w:space="0" w:color="auto"/>
                    <w:right w:val="none" w:sz="0" w:space="0" w:color="auto"/>
                  </w:divBdr>
                </w:div>
                <w:div w:id="14589682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4231901">
          <w:marLeft w:val="640"/>
          <w:marRight w:val="0"/>
          <w:marTop w:val="0"/>
          <w:marBottom w:val="0"/>
          <w:divBdr>
            <w:top w:val="none" w:sz="0" w:space="0" w:color="auto"/>
            <w:left w:val="none" w:sz="0" w:space="0" w:color="auto"/>
            <w:bottom w:val="none" w:sz="0" w:space="0" w:color="auto"/>
            <w:right w:val="none" w:sz="0" w:space="0" w:color="auto"/>
          </w:divBdr>
        </w:div>
        <w:div w:id="1188981296">
          <w:marLeft w:val="640"/>
          <w:marRight w:val="0"/>
          <w:marTop w:val="0"/>
          <w:marBottom w:val="0"/>
          <w:divBdr>
            <w:top w:val="none" w:sz="0" w:space="0" w:color="auto"/>
            <w:left w:val="none" w:sz="0" w:space="0" w:color="auto"/>
            <w:bottom w:val="none" w:sz="0" w:space="0" w:color="auto"/>
            <w:right w:val="none" w:sz="0" w:space="0" w:color="auto"/>
          </w:divBdr>
        </w:div>
        <w:div w:id="1798840821">
          <w:marLeft w:val="640"/>
          <w:marRight w:val="0"/>
          <w:marTop w:val="0"/>
          <w:marBottom w:val="0"/>
          <w:divBdr>
            <w:top w:val="none" w:sz="0" w:space="0" w:color="auto"/>
            <w:left w:val="none" w:sz="0" w:space="0" w:color="auto"/>
            <w:bottom w:val="none" w:sz="0" w:space="0" w:color="auto"/>
            <w:right w:val="none" w:sz="0" w:space="0" w:color="auto"/>
          </w:divBdr>
        </w:div>
        <w:div w:id="1408384433">
          <w:marLeft w:val="640"/>
          <w:marRight w:val="0"/>
          <w:marTop w:val="0"/>
          <w:marBottom w:val="0"/>
          <w:divBdr>
            <w:top w:val="none" w:sz="0" w:space="0" w:color="auto"/>
            <w:left w:val="none" w:sz="0" w:space="0" w:color="auto"/>
            <w:bottom w:val="none" w:sz="0" w:space="0" w:color="auto"/>
            <w:right w:val="none" w:sz="0" w:space="0" w:color="auto"/>
          </w:divBdr>
        </w:div>
        <w:div w:id="1350060463">
          <w:marLeft w:val="640"/>
          <w:marRight w:val="0"/>
          <w:marTop w:val="0"/>
          <w:marBottom w:val="0"/>
          <w:divBdr>
            <w:top w:val="none" w:sz="0" w:space="0" w:color="auto"/>
            <w:left w:val="none" w:sz="0" w:space="0" w:color="auto"/>
            <w:bottom w:val="none" w:sz="0" w:space="0" w:color="auto"/>
            <w:right w:val="none" w:sz="0" w:space="0" w:color="auto"/>
          </w:divBdr>
        </w:div>
        <w:div w:id="1424955146">
          <w:marLeft w:val="640"/>
          <w:marRight w:val="0"/>
          <w:marTop w:val="0"/>
          <w:marBottom w:val="0"/>
          <w:divBdr>
            <w:top w:val="none" w:sz="0" w:space="0" w:color="auto"/>
            <w:left w:val="none" w:sz="0" w:space="0" w:color="auto"/>
            <w:bottom w:val="none" w:sz="0" w:space="0" w:color="auto"/>
            <w:right w:val="none" w:sz="0" w:space="0" w:color="auto"/>
          </w:divBdr>
        </w:div>
        <w:div w:id="1505393758">
          <w:marLeft w:val="640"/>
          <w:marRight w:val="0"/>
          <w:marTop w:val="0"/>
          <w:marBottom w:val="0"/>
          <w:divBdr>
            <w:top w:val="none" w:sz="0" w:space="0" w:color="auto"/>
            <w:left w:val="none" w:sz="0" w:space="0" w:color="auto"/>
            <w:bottom w:val="none" w:sz="0" w:space="0" w:color="auto"/>
            <w:right w:val="none" w:sz="0" w:space="0" w:color="auto"/>
          </w:divBdr>
        </w:div>
        <w:div w:id="1540388252">
          <w:marLeft w:val="640"/>
          <w:marRight w:val="0"/>
          <w:marTop w:val="0"/>
          <w:marBottom w:val="0"/>
          <w:divBdr>
            <w:top w:val="none" w:sz="0" w:space="0" w:color="auto"/>
            <w:left w:val="none" w:sz="0" w:space="0" w:color="auto"/>
            <w:bottom w:val="none" w:sz="0" w:space="0" w:color="auto"/>
            <w:right w:val="none" w:sz="0" w:space="0" w:color="auto"/>
          </w:divBdr>
        </w:div>
        <w:div w:id="297879767">
          <w:marLeft w:val="640"/>
          <w:marRight w:val="0"/>
          <w:marTop w:val="0"/>
          <w:marBottom w:val="0"/>
          <w:divBdr>
            <w:top w:val="none" w:sz="0" w:space="0" w:color="auto"/>
            <w:left w:val="none" w:sz="0" w:space="0" w:color="auto"/>
            <w:bottom w:val="none" w:sz="0" w:space="0" w:color="auto"/>
            <w:right w:val="none" w:sz="0" w:space="0" w:color="auto"/>
          </w:divBdr>
        </w:div>
        <w:div w:id="2097944264">
          <w:marLeft w:val="640"/>
          <w:marRight w:val="0"/>
          <w:marTop w:val="0"/>
          <w:marBottom w:val="0"/>
          <w:divBdr>
            <w:top w:val="none" w:sz="0" w:space="0" w:color="auto"/>
            <w:left w:val="none" w:sz="0" w:space="0" w:color="auto"/>
            <w:bottom w:val="none" w:sz="0" w:space="0" w:color="auto"/>
            <w:right w:val="none" w:sz="0" w:space="0" w:color="auto"/>
          </w:divBdr>
        </w:div>
        <w:div w:id="97675234">
          <w:marLeft w:val="640"/>
          <w:marRight w:val="0"/>
          <w:marTop w:val="0"/>
          <w:marBottom w:val="0"/>
          <w:divBdr>
            <w:top w:val="none" w:sz="0" w:space="0" w:color="auto"/>
            <w:left w:val="none" w:sz="0" w:space="0" w:color="auto"/>
            <w:bottom w:val="none" w:sz="0" w:space="0" w:color="auto"/>
            <w:right w:val="none" w:sz="0" w:space="0" w:color="auto"/>
          </w:divBdr>
        </w:div>
        <w:div w:id="1620527309">
          <w:marLeft w:val="640"/>
          <w:marRight w:val="0"/>
          <w:marTop w:val="0"/>
          <w:marBottom w:val="0"/>
          <w:divBdr>
            <w:top w:val="none" w:sz="0" w:space="0" w:color="auto"/>
            <w:left w:val="none" w:sz="0" w:space="0" w:color="auto"/>
            <w:bottom w:val="none" w:sz="0" w:space="0" w:color="auto"/>
            <w:right w:val="none" w:sz="0" w:space="0" w:color="auto"/>
          </w:divBdr>
        </w:div>
        <w:div w:id="1879774002">
          <w:marLeft w:val="640"/>
          <w:marRight w:val="0"/>
          <w:marTop w:val="0"/>
          <w:marBottom w:val="0"/>
          <w:divBdr>
            <w:top w:val="none" w:sz="0" w:space="0" w:color="auto"/>
            <w:left w:val="none" w:sz="0" w:space="0" w:color="auto"/>
            <w:bottom w:val="none" w:sz="0" w:space="0" w:color="auto"/>
            <w:right w:val="none" w:sz="0" w:space="0" w:color="auto"/>
          </w:divBdr>
        </w:div>
        <w:div w:id="1846508736">
          <w:marLeft w:val="640"/>
          <w:marRight w:val="0"/>
          <w:marTop w:val="0"/>
          <w:marBottom w:val="0"/>
          <w:divBdr>
            <w:top w:val="none" w:sz="0" w:space="0" w:color="auto"/>
            <w:left w:val="none" w:sz="0" w:space="0" w:color="auto"/>
            <w:bottom w:val="none" w:sz="0" w:space="0" w:color="auto"/>
            <w:right w:val="none" w:sz="0" w:space="0" w:color="auto"/>
          </w:divBdr>
        </w:div>
        <w:div w:id="30693526">
          <w:marLeft w:val="640"/>
          <w:marRight w:val="0"/>
          <w:marTop w:val="0"/>
          <w:marBottom w:val="0"/>
          <w:divBdr>
            <w:top w:val="none" w:sz="0" w:space="0" w:color="auto"/>
            <w:left w:val="none" w:sz="0" w:space="0" w:color="auto"/>
            <w:bottom w:val="none" w:sz="0" w:space="0" w:color="auto"/>
            <w:right w:val="none" w:sz="0" w:space="0" w:color="auto"/>
          </w:divBdr>
        </w:div>
        <w:div w:id="447434530">
          <w:marLeft w:val="640"/>
          <w:marRight w:val="0"/>
          <w:marTop w:val="0"/>
          <w:marBottom w:val="0"/>
          <w:divBdr>
            <w:top w:val="none" w:sz="0" w:space="0" w:color="auto"/>
            <w:left w:val="none" w:sz="0" w:space="0" w:color="auto"/>
            <w:bottom w:val="none" w:sz="0" w:space="0" w:color="auto"/>
            <w:right w:val="none" w:sz="0" w:space="0" w:color="auto"/>
          </w:divBdr>
        </w:div>
        <w:div w:id="1689336044">
          <w:marLeft w:val="640"/>
          <w:marRight w:val="0"/>
          <w:marTop w:val="0"/>
          <w:marBottom w:val="0"/>
          <w:divBdr>
            <w:top w:val="none" w:sz="0" w:space="0" w:color="auto"/>
            <w:left w:val="none" w:sz="0" w:space="0" w:color="auto"/>
            <w:bottom w:val="none" w:sz="0" w:space="0" w:color="auto"/>
            <w:right w:val="none" w:sz="0" w:space="0" w:color="auto"/>
          </w:divBdr>
        </w:div>
        <w:div w:id="1071387153">
          <w:marLeft w:val="640"/>
          <w:marRight w:val="0"/>
          <w:marTop w:val="0"/>
          <w:marBottom w:val="0"/>
          <w:divBdr>
            <w:top w:val="none" w:sz="0" w:space="0" w:color="auto"/>
            <w:left w:val="none" w:sz="0" w:space="0" w:color="auto"/>
            <w:bottom w:val="none" w:sz="0" w:space="0" w:color="auto"/>
            <w:right w:val="none" w:sz="0" w:space="0" w:color="auto"/>
          </w:divBdr>
        </w:div>
        <w:div w:id="720713478">
          <w:marLeft w:val="640"/>
          <w:marRight w:val="0"/>
          <w:marTop w:val="0"/>
          <w:marBottom w:val="0"/>
          <w:divBdr>
            <w:top w:val="none" w:sz="0" w:space="0" w:color="auto"/>
            <w:left w:val="none" w:sz="0" w:space="0" w:color="auto"/>
            <w:bottom w:val="none" w:sz="0" w:space="0" w:color="auto"/>
            <w:right w:val="none" w:sz="0" w:space="0" w:color="auto"/>
          </w:divBdr>
        </w:div>
        <w:div w:id="1931112276">
          <w:marLeft w:val="640"/>
          <w:marRight w:val="0"/>
          <w:marTop w:val="0"/>
          <w:marBottom w:val="0"/>
          <w:divBdr>
            <w:top w:val="none" w:sz="0" w:space="0" w:color="auto"/>
            <w:left w:val="none" w:sz="0" w:space="0" w:color="auto"/>
            <w:bottom w:val="none" w:sz="0" w:space="0" w:color="auto"/>
            <w:right w:val="none" w:sz="0" w:space="0" w:color="auto"/>
          </w:divBdr>
        </w:div>
        <w:div w:id="541131506">
          <w:marLeft w:val="640"/>
          <w:marRight w:val="0"/>
          <w:marTop w:val="0"/>
          <w:marBottom w:val="0"/>
          <w:divBdr>
            <w:top w:val="none" w:sz="0" w:space="0" w:color="auto"/>
            <w:left w:val="none" w:sz="0" w:space="0" w:color="auto"/>
            <w:bottom w:val="none" w:sz="0" w:space="0" w:color="auto"/>
            <w:right w:val="none" w:sz="0" w:space="0" w:color="auto"/>
          </w:divBdr>
        </w:div>
        <w:div w:id="2113087538">
          <w:marLeft w:val="640"/>
          <w:marRight w:val="0"/>
          <w:marTop w:val="0"/>
          <w:marBottom w:val="0"/>
          <w:divBdr>
            <w:top w:val="none" w:sz="0" w:space="0" w:color="auto"/>
            <w:left w:val="none" w:sz="0" w:space="0" w:color="auto"/>
            <w:bottom w:val="none" w:sz="0" w:space="0" w:color="auto"/>
            <w:right w:val="none" w:sz="0" w:space="0" w:color="auto"/>
          </w:divBdr>
        </w:div>
        <w:div w:id="633175933">
          <w:marLeft w:val="640"/>
          <w:marRight w:val="0"/>
          <w:marTop w:val="0"/>
          <w:marBottom w:val="0"/>
          <w:divBdr>
            <w:top w:val="none" w:sz="0" w:space="0" w:color="auto"/>
            <w:left w:val="none" w:sz="0" w:space="0" w:color="auto"/>
            <w:bottom w:val="none" w:sz="0" w:space="0" w:color="auto"/>
            <w:right w:val="none" w:sz="0" w:space="0" w:color="auto"/>
          </w:divBdr>
        </w:div>
        <w:div w:id="492373443">
          <w:marLeft w:val="640"/>
          <w:marRight w:val="0"/>
          <w:marTop w:val="0"/>
          <w:marBottom w:val="0"/>
          <w:divBdr>
            <w:top w:val="none" w:sz="0" w:space="0" w:color="auto"/>
            <w:left w:val="none" w:sz="0" w:space="0" w:color="auto"/>
            <w:bottom w:val="none" w:sz="0" w:space="0" w:color="auto"/>
            <w:right w:val="none" w:sz="0" w:space="0" w:color="auto"/>
          </w:divBdr>
        </w:div>
        <w:div w:id="382222006">
          <w:marLeft w:val="640"/>
          <w:marRight w:val="0"/>
          <w:marTop w:val="0"/>
          <w:marBottom w:val="0"/>
          <w:divBdr>
            <w:top w:val="none" w:sz="0" w:space="0" w:color="auto"/>
            <w:left w:val="none" w:sz="0" w:space="0" w:color="auto"/>
            <w:bottom w:val="none" w:sz="0" w:space="0" w:color="auto"/>
            <w:right w:val="none" w:sz="0" w:space="0" w:color="auto"/>
          </w:divBdr>
        </w:div>
        <w:div w:id="1896967378">
          <w:marLeft w:val="640"/>
          <w:marRight w:val="0"/>
          <w:marTop w:val="0"/>
          <w:marBottom w:val="0"/>
          <w:divBdr>
            <w:top w:val="none" w:sz="0" w:space="0" w:color="auto"/>
            <w:left w:val="none" w:sz="0" w:space="0" w:color="auto"/>
            <w:bottom w:val="none" w:sz="0" w:space="0" w:color="auto"/>
            <w:right w:val="none" w:sz="0" w:space="0" w:color="auto"/>
          </w:divBdr>
        </w:div>
        <w:div w:id="1665359716">
          <w:marLeft w:val="640"/>
          <w:marRight w:val="0"/>
          <w:marTop w:val="0"/>
          <w:marBottom w:val="0"/>
          <w:divBdr>
            <w:top w:val="none" w:sz="0" w:space="0" w:color="auto"/>
            <w:left w:val="none" w:sz="0" w:space="0" w:color="auto"/>
            <w:bottom w:val="none" w:sz="0" w:space="0" w:color="auto"/>
            <w:right w:val="none" w:sz="0" w:space="0" w:color="auto"/>
          </w:divBdr>
        </w:div>
        <w:div w:id="296229584">
          <w:marLeft w:val="640"/>
          <w:marRight w:val="0"/>
          <w:marTop w:val="0"/>
          <w:marBottom w:val="0"/>
          <w:divBdr>
            <w:top w:val="none" w:sz="0" w:space="0" w:color="auto"/>
            <w:left w:val="none" w:sz="0" w:space="0" w:color="auto"/>
            <w:bottom w:val="none" w:sz="0" w:space="0" w:color="auto"/>
            <w:right w:val="none" w:sz="0" w:space="0" w:color="auto"/>
          </w:divBdr>
        </w:div>
        <w:div w:id="909778226">
          <w:marLeft w:val="640"/>
          <w:marRight w:val="0"/>
          <w:marTop w:val="0"/>
          <w:marBottom w:val="0"/>
          <w:divBdr>
            <w:top w:val="none" w:sz="0" w:space="0" w:color="auto"/>
            <w:left w:val="none" w:sz="0" w:space="0" w:color="auto"/>
            <w:bottom w:val="none" w:sz="0" w:space="0" w:color="auto"/>
            <w:right w:val="none" w:sz="0" w:space="0" w:color="auto"/>
          </w:divBdr>
        </w:div>
        <w:div w:id="267127389">
          <w:marLeft w:val="640"/>
          <w:marRight w:val="0"/>
          <w:marTop w:val="0"/>
          <w:marBottom w:val="0"/>
          <w:divBdr>
            <w:top w:val="none" w:sz="0" w:space="0" w:color="auto"/>
            <w:left w:val="none" w:sz="0" w:space="0" w:color="auto"/>
            <w:bottom w:val="none" w:sz="0" w:space="0" w:color="auto"/>
            <w:right w:val="none" w:sz="0" w:space="0" w:color="auto"/>
          </w:divBdr>
        </w:div>
        <w:div w:id="397097863">
          <w:marLeft w:val="640"/>
          <w:marRight w:val="0"/>
          <w:marTop w:val="0"/>
          <w:marBottom w:val="0"/>
          <w:divBdr>
            <w:top w:val="none" w:sz="0" w:space="0" w:color="auto"/>
            <w:left w:val="none" w:sz="0" w:space="0" w:color="auto"/>
            <w:bottom w:val="none" w:sz="0" w:space="0" w:color="auto"/>
            <w:right w:val="none" w:sz="0" w:space="0" w:color="auto"/>
          </w:divBdr>
        </w:div>
        <w:div w:id="1304501782">
          <w:marLeft w:val="640"/>
          <w:marRight w:val="0"/>
          <w:marTop w:val="0"/>
          <w:marBottom w:val="0"/>
          <w:divBdr>
            <w:top w:val="none" w:sz="0" w:space="0" w:color="auto"/>
            <w:left w:val="none" w:sz="0" w:space="0" w:color="auto"/>
            <w:bottom w:val="none" w:sz="0" w:space="0" w:color="auto"/>
            <w:right w:val="none" w:sz="0" w:space="0" w:color="auto"/>
          </w:divBdr>
        </w:div>
        <w:div w:id="1041593150">
          <w:marLeft w:val="640"/>
          <w:marRight w:val="0"/>
          <w:marTop w:val="0"/>
          <w:marBottom w:val="0"/>
          <w:divBdr>
            <w:top w:val="none" w:sz="0" w:space="0" w:color="auto"/>
            <w:left w:val="none" w:sz="0" w:space="0" w:color="auto"/>
            <w:bottom w:val="none" w:sz="0" w:space="0" w:color="auto"/>
            <w:right w:val="none" w:sz="0" w:space="0" w:color="auto"/>
          </w:divBdr>
        </w:div>
        <w:div w:id="1259406928">
          <w:marLeft w:val="640"/>
          <w:marRight w:val="0"/>
          <w:marTop w:val="0"/>
          <w:marBottom w:val="0"/>
          <w:divBdr>
            <w:top w:val="none" w:sz="0" w:space="0" w:color="auto"/>
            <w:left w:val="none" w:sz="0" w:space="0" w:color="auto"/>
            <w:bottom w:val="none" w:sz="0" w:space="0" w:color="auto"/>
            <w:right w:val="none" w:sz="0" w:space="0" w:color="auto"/>
          </w:divBdr>
        </w:div>
        <w:div w:id="806165425">
          <w:marLeft w:val="640"/>
          <w:marRight w:val="0"/>
          <w:marTop w:val="0"/>
          <w:marBottom w:val="0"/>
          <w:divBdr>
            <w:top w:val="none" w:sz="0" w:space="0" w:color="auto"/>
            <w:left w:val="none" w:sz="0" w:space="0" w:color="auto"/>
            <w:bottom w:val="none" w:sz="0" w:space="0" w:color="auto"/>
            <w:right w:val="none" w:sz="0" w:space="0" w:color="auto"/>
          </w:divBdr>
        </w:div>
        <w:div w:id="1764767241">
          <w:marLeft w:val="640"/>
          <w:marRight w:val="0"/>
          <w:marTop w:val="0"/>
          <w:marBottom w:val="0"/>
          <w:divBdr>
            <w:top w:val="none" w:sz="0" w:space="0" w:color="auto"/>
            <w:left w:val="none" w:sz="0" w:space="0" w:color="auto"/>
            <w:bottom w:val="none" w:sz="0" w:space="0" w:color="auto"/>
            <w:right w:val="none" w:sz="0" w:space="0" w:color="auto"/>
          </w:divBdr>
        </w:div>
        <w:div w:id="229661817">
          <w:marLeft w:val="640"/>
          <w:marRight w:val="0"/>
          <w:marTop w:val="0"/>
          <w:marBottom w:val="0"/>
          <w:divBdr>
            <w:top w:val="none" w:sz="0" w:space="0" w:color="auto"/>
            <w:left w:val="none" w:sz="0" w:space="0" w:color="auto"/>
            <w:bottom w:val="none" w:sz="0" w:space="0" w:color="auto"/>
            <w:right w:val="none" w:sz="0" w:space="0" w:color="auto"/>
          </w:divBdr>
        </w:div>
        <w:div w:id="975531337">
          <w:marLeft w:val="640"/>
          <w:marRight w:val="0"/>
          <w:marTop w:val="0"/>
          <w:marBottom w:val="0"/>
          <w:divBdr>
            <w:top w:val="none" w:sz="0" w:space="0" w:color="auto"/>
            <w:left w:val="none" w:sz="0" w:space="0" w:color="auto"/>
            <w:bottom w:val="none" w:sz="0" w:space="0" w:color="auto"/>
            <w:right w:val="none" w:sz="0" w:space="0" w:color="auto"/>
          </w:divBdr>
        </w:div>
        <w:div w:id="1045449057">
          <w:marLeft w:val="640"/>
          <w:marRight w:val="0"/>
          <w:marTop w:val="0"/>
          <w:marBottom w:val="0"/>
          <w:divBdr>
            <w:top w:val="none" w:sz="0" w:space="0" w:color="auto"/>
            <w:left w:val="none" w:sz="0" w:space="0" w:color="auto"/>
            <w:bottom w:val="none" w:sz="0" w:space="0" w:color="auto"/>
            <w:right w:val="none" w:sz="0" w:space="0" w:color="auto"/>
          </w:divBdr>
        </w:div>
        <w:div w:id="1003356682">
          <w:marLeft w:val="640"/>
          <w:marRight w:val="0"/>
          <w:marTop w:val="0"/>
          <w:marBottom w:val="0"/>
          <w:divBdr>
            <w:top w:val="none" w:sz="0" w:space="0" w:color="auto"/>
            <w:left w:val="none" w:sz="0" w:space="0" w:color="auto"/>
            <w:bottom w:val="none" w:sz="0" w:space="0" w:color="auto"/>
            <w:right w:val="none" w:sz="0" w:space="0" w:color="auto"/>
          </w:divBdr>
        </w:div>
        <w:div w:id="1348942823">
          <w:marLeft w:val="640"/>
          <w:marRight w:val="0"/>
          <w:marTop w:val="0"/>
          <w:marBottom w:val="0"/>
          <w:divBdr>
            <w:top w:val="none" w:sz="0" w:space="0" w:color="auto"/>
            <w:left w:val="none" w:sz="0" w:space="0" w:color="auto"/>
            <w:bottom w:val="none" w:sz="0" w:space="0" w:color="auto"/>
            <w:right w:val="none" w:sz="0" w:space="0" w:color="auto"/>
          </w:divBdr>
        </w:div>
        <w:div w:id="782847728">
          <w:marLeft w:val="640"/>
          <w:marRight w:val="0"/>
          <w:marTop w:val="0"/>
          <w:marBottom w:val="0"/>
          <w:divBdr>
            <w:top w:val="none" w:sz="0" w:space="0" w:color="auto"/>
            <w:left w:val="none" w:sz="0" w:space="0" w:color="auto"/>
            <w:bottom w:val="none" w:sz="0" w:space="0" w:color="auto"/>
            <w:right w:val="none" w:sz="0" w:space="0" w:color="auto"/>
          </w:divBdr>
        </w:div>
        <w:div w:id="1633705523">
          <w:marLeft w:val="640"/>
          <w:marRight w:val="0"/>
          <w:marTop w:val="0"/>
          <w:marBottom w:val="0"/>
          <w:divBdr>
            <w:top w:val="none" w:sz="0" w:space="0" w:color="auto"/>
            <w:left w:val="none" w:sz="0" w:space="0" w:color="auto"/>
            <w:bottom w:val="none" w:sz="0" w:space="0" w:color="auto"/>
            <w:right w:val="none" w:sz="0" w:space="0" w:color="auto"/>
          </w:divBdr>
        </w:div>
      </w:divsChild>
    </w:div>
    <w:div w:id="1778788581">
      <w:bodyDiv w:val="1"/>
      <w:marLeft w:val="0"/>
      <w:marRight w:val="0"/>
      <w:marTop w:val="0"/>
      <w:marBottom w:val="0"/>
      <w:divBdr>
        <w:top w:val="none" w:sz="0" w:space="0" w:color="auto"/>
        <w:left w:val="none" w:sz="0" w:space="0" w:color="auto"/>
        <w:bottom w:val="none" w:sz="0" w:space="0" w:color="auto"/>
        <w:right w:val="none" w:sz="0" w:space="0" w:color="auto"/>
      </w:divBdr>
      <w:divsChild>
        <w:div w:id="1919748185">
          <w:marLeft w:val="640"/>
          <w:marRight w:val="0"/>
          <w:marTop w:val="0"/>
          <w:marBottom w:val="0"/>
          <w:divBdr>
            <w:top w:val="none" w:sz="0" w:space="0" w:color="auto"/>
            <w:left w:val="none" w:sz="0" w:space="0" w:color="auto"/>
            <w:bottom w:val="none" w:sz="0" w:space="0" w:color="auto"/>
            <w:right w:val="none" w:sz="0" w:space="0" w:color="auto"/>
          </w:divBdr>
        </w:div>
        <w:div w:id="1253005166">
          <w:marLeft w:val="640"/>
          <w:marRight w:val="0"/>
          <w:marTop w:val="0"/>
          <w:marBottom w:val="0"/>
          <w:divBdr>
            <w:top w:val="none" w:sz="0" w:space="0" w:color="auto"/>
            <w:left w:val="none" w:sz="0" w:space="0" w:color="auto"/>
            <w:bottom w:val="none" w:sz="0" w:space="0" w:color="auto"/>
            <w:right w:val="none" w:sz="0" w:space="0" w:color="auto"/>
          </w:divBdr>
        </w:div>
        <w:div w:id="1197694282">
          <w:marLeft w:val="640"/>
          <w:marRight w:val="0"/>
          <w:marTop w:val="0"/>
          <w:marBottom w:val="0"/>
          <w:divBdr>
            <w:top w:val="none" w:sz="0" w:space="0" w:color="auto"/>
            <w:left w:val="none" w:sz="0" w:space="0" w:color="auto"/>
            <w:bottom w:val="none" w:sz="0" w:space="0" w:color="auto"/>
            <w:right w:val="none" w:sz="0" w:space="0" w:color="auto"/>
          </w:divBdr>
        </w:div>
        <w:div w:id="378012372">
          <w:marLeft w:val="640"/>
          <w:marRight w:val="0"/>
          <w:marTop w:val="0"/>
          <w:marBottom w:val="0"/>
          <w:divBdr>
            <w:top w:val="none" w:sz="0" w:space="0" w:color="auto"/>
            <w:left w:val="none" w:sz="0" w:space="0" w:color="auto"/>
            <w:bottom w:val="none" w:sz="0" w:space="0" w:color="auto"/>
            <w:right w:val="none" w:sz="0" w:space="0" w:color="auto"/>
          </w:divBdr>
        </w:div>
        <w:div w:id="1992320481">
          <w:marLeft w:val="640"/>
          <w:marRight w:val="0"/>
          <w:marTop w:val="0"/>
          <w:marBottom w:val="0"/>
          <w:divBdr>
            <w:top w:val="none" w:sz="0" w:space="0" w:color="auto"/>
            <w:left w:val="none" w:sz="0" w:space="0" w:color="auto"/>
            <w:bottom w:val="none" w:sz="0" w:space="0" w:color="auto"/>
            <w:right w:val="none" w:sz="0" w:space="0" w:color="auto"/>
          </w:divBdr>
        </w:div>
        <w:div w:id="274871232">
          <w:marLeft w:val="640"/>
          <w:marRight w:val="0"/>
          <w:marTop w:val="0"/>
          <w:marBottom w:val="0"/>
          <w:divBdr>
            <w:top w:val="none" w:sz="0" w:space="0" w:color="auto"/>
            <w:left w:val="none" w:sz="0" w:space="0" w:color="auto"/>
            <w:bottom w:val="none" w:sz="0" w:space="0" w:color="auto"/>
            <w:right w:val="none" w:sz="0" w:space="0" w:color="auto"/>
          </w:divBdr>
        </w:div>
        <w:div w:id="1660882821">
          <w:marLeft w:val="640"/>
          <w:marRight w:val="0"/>
          <w:marTop w:val="0"/>
          <w:marBottom w:val="0"/>
          <w:divBdr>
            <w:top w:val="none" w:sz="0" w:space="0" w:color="auto"/>
            <w:left w:val="none" w:sz="0" w:space="0" w:color="auto"/>
            <w:bottom w:val="none" w:sz="0" w:space="0" w:color="auto"/>
            <w:right w:val="none" w:sz="0" w:space="0" w:color="auto"/>
          </w:divBdr>
        </w:div>
        <w:div w:id="1909529802">
          <w:marLeft w:val="640"/>
          <w:marRight w:val="0"/>
          <w:marTop w:val="0"/>
          <w:marBottom w:val="0"/>
          <w:divBdr>
            <w:top w:val="none" w:sz="0" w:space="0" w:color="auto"/>
            <w:left w:val="none" w:sz="0" w:space="0" w:color="auto"/>
            <w:bottom w:val="none" w:sz="0" w:space="0" w:color="auto"/>
            <w:right w:val="none" w:sz="0" w:space="0" w:color="auto"/>
          </w:divBdr>
        </w:div>
        <w:div w:id="2008514538">
          <w:marLeft w:val="640"/>
          <w:marRight w:val="0"/>
          <w:marTop w:val="0"/>
          <w:marBottom w:val="0"/>
          <w:divBdr>
            <w:top w:val="none" w:sz="0" w:space="0" w:color="auto"/>
            <w:left w:val="none" w:sz="0" w:space="0" w:color="auto"/>
            <w:bottom w:val="none" w:sz="0" w:space="0" w:color="auto"/>
            <w:right w:val="none" w:sz="0" w:space="0" w:color="auto"/>
          </w:divBdr>
        </w:div>
        <w:div w:id="1667629755">
          <w:marLeft w:val="640"/>
          <w:marRight w:val="0"/>
          <w:marTop w:val="0"/>
          <w:marBottom w:val="0"/>
          <w:divBdr>
            <w:top w:val="none" w:sz="0" w:space="0" w:color="auto"/>
            <w:left w:val="none" w:sz="0" w:space="0" w:color="auto"/>
            <w:bottom w:val="none" w:sz="0" w:space="0" w:color="auto"/>
            <w:right w:val="none" w:sz="0" w:space="0" w:color="auto"/>
          </w:divBdr>
        </w:div>
        <w:div w:id="929774184">
          <w:marLeft w:val="640"/>
          <w:marRight w:val="0"/>
          <w:marTop w:val="0"/>
          <w:marBottom w:val="0"/>
          <w:divBdr>
            <w:top w:val="none" w:sz="0" w:space="0" w:color="auto"/>
            <w:left w:val="none" w:sz="0" w:space="0" w:color="auto"/>
            <w:bottom w:val="none" w:sz="0" w:space="0" w:color="auto"/>
            <w:right w:val="none" w:sz="0" w:space="0" w:color="auto"/>
          </w:divBdr>
        </w:div>
        <w:div w:id="1242640515">
          <w:marLeft w:val="640"/>
          <w:marRight w:val="0"/>
          <w:marTop w:val="0"/>
          <w:marBottom w:val="0"/>
          <w:divBdr>
            <w:top w:val="none" w:sz="0" w:space="0" w:color="auto"/>
            <w:left w:val="none" w:sz="0" w:space="0" w:color="auto"/>
            <w:bottom w:val="none" w:sz="0" w:space="0" w:color="auto"/>
            <w:right w:val="none" w:sz="0" w:space="0" w:color="auto"/>
          </w:divBdr>
        </w:div>
        <w:div w:id="943272644">
          <w:marLeft w:val="640"/>
          <w:marRight w:val="0"/>
          <w:marTop w:val="0"/>
          <w:marBottom w:val="0"/>
          <w:divBdr>
            <w:top w:val="none" w:sz="0" w:space="0" w:color="auto"/>
            <w:left w:val="none" w:sz="0" w:space="0" w:color="auto"/>
            <w:bottom w:val="none" w:sz="0" w:space="0" w:color="auto"/>
            <w:right w:val="none" w:sz="0" w:space="0" w:color="auto"/>
          </w:divBdr>
        </w:div>
        <w:div w:id="223370041">
          <w:marLeft w:val="640"/>
          <w:marRight w:val="0"/>
          <w:marTop w:val="0"/>
          <w:marBottom w:val="0"/>
          <w:divBdr>
            <w:top w:val="none" w:sz="0" w:space="0" w:color="auto"/>
            <w:left w:val="none" w:sz="0" w:space="0" w:color="auto"/>
            <w:bottom w:val="none" w:sz="0" w:space="0" w:color="auto"/>
            <w:right w:val="none" w:sz="0" w:space="0" w:color="auto"/>
          </w:divBdr>
        </w:div>
        <w:div w:id="1160851178">
          <w:marLeft w:val="640"/>
          <w:marRight w:val="0"/>
          <w:marTop w:val="0"/>
          <w:marBottom w:val="0"/>
          <w:divBdr>
            <w:top w:val="none" w:sz="0" w:space="0" w:color="auto"/>
            <w:left w:val="none" w:sz="0" w:space="0" w:color="auto"/>
            <w:bottom w:val="none" w:sz="0" w:space="0" w:color="auto"/>
            <w:right w:val="none" w:sz="0" w:space="0" w:color="auto"/>
          </w:divBdr>
        </w:div>
        <w:div w:id="1428379007">
          <w:marLeft w:val="640"/>
          <w:marRight w:val="0"/>
          <w:marTop w:val="0"/>
          <w:marBottom w:val="0"/>
          <w:divBdr>
            <w:top w:val="none" w:sz="0" w:space="0" w:color="auto"/>
            <w:left w:val="none" w:sz="0" w:space="0" w:color="auto"/>
            <w:bottom w:val="none" w:sz="0" w:space="0" w:color="auto"/>
            <w:right w:val="none" w:sz="0" w:space="0" w:color="auto"/>
          </w:divBdr>
        </w:div>
        <w:div w:id="72046023">
          <w:marLeft w:val="640"/>
          <w:marRight w:val="0"/>
          <w:marTop w:val="0"/>
          <w:marBottom w:val="0"/>
          <w:divBdr>
            <w:top w:val="none" w:sz="0" w:space="0" w:color="auto"/>
            <w:left w:val="none" w:sz="0" w:space="0" w:color="auto"/>
            <w:bottom w:val="none" w:sz="0" w:space="0" w:color="auto"/>
            <w:right w:val="none" w:sz="0" w:space="0" w:color="auto"/>
          </w:divBdr>
        </w:div>
        <w:div w:id="1529565734">
          <w:marLeft w:val="640"/>
          <w:marRight w:val="0"/>
          <w:marTop w:val="0"/>
          <w:marBottom w:val="0"/>
          <w:divBdr>
            <w:top w:val="none" w:sz="0" w:space="0" w:color="auto"/>
            <w:left w:val="none" w:sz="0" w:space="0" w:color="auto"/>
            <w:bottom w:val="none" w:sz="0" w:space="0" w:color="auto"/>
            <w:right w:val="none" w:sz="0" w:space="0" w:color="auto"/>
          </w:divBdr>
        </w:div>
        <w:div w:id="524560096">
          <w:marLeft w:val="640"/>
          <w:marRight w:val="0"/>
          <w:marTop w:val="0"/>
          <w:marBottom w:val="0"/>
          <w:divBdr>
            <w:top w:val="none" w:sz="0" w:space="0" w:color="auto"/>
            <w:left w:val="none" w:sz="0" w:space="0" w:color="auto"/>
            <w:bottom w:val="none" w:sz="0" w:space="0" w:color="auto"/>
            <w:right w:val="none" w:sz="0" w:space="0" w:color="auto"/>
          </w:divBdr>
        </w:div>
        <w:div w:id="1867131407">
          <w:marLeft w:val="640"/>
          <w:marRight w:val="0"/>
          <w:marTop w:val="0"/>
          <w:marBottom w:val="0"/>
          <w:divBdr>
            <w:top w:val="none" w:sz="0" w:space="0" w:color="auto"/>
            <w:left w:val="none" w:sz="0" w:space="0" w:color="auto"/>
            <w:bottom w:val="none" w:sz="0" w:space="0" w:color="auto"/>
            <w:right w:val="none" w:sz="0" w:space="0" w:color="auto"/>
          </w:divBdr>
        </w:div>
        <w:div w:id="320623351">
          <w:marLeft w:val="640"/>
          <w:marRight w:val="0"/>
          <w:marTop w:val="0"/>
          <w:marBottom w:val="0"/>
          <w:divBdr>
            <w:top w:val="none" w:sz="0" w:space="0" w:color="auto"/>
            <w:left w:val="none" w:sz="0" w:space="0" w:color="auto"/>
            <w:bottom w:val="none" w:sz="0" w:space="0" w:color="auto"/>
            <w:right w:val="none" w:sz="0" w:space="0" w:color="auto"/>
          </w:divBdr>
        </w:div>
        <w:div w:id="1772387952">
          <w:marLeft w:val="640"/>
          <w:marRight w:val="0"/>
          <w:marTop w:val="0"/>
          <w:marBottom w:val="0"/>
          <w:divBdr>
            <w:top w:val="none" w:sz="0" w:space="0" w:color="auto"/>
            <w:left w:val="none" w:sz="0" w:space="0" w:color="auto"/>
            <w:bottom w:val="none" w:sz="0" w:space="0" w:color="auto"/>
            <w:right w:val="none" w:sz="0" w:space="0" w:color="auto"/>
          </w:divBdr>
        </w:div>
        <w:div w:id="840434027">
          <w:marLeft w:val="640"/>
          <w:marRight w:val="0"/>
          <w:marTop w:val="0"/>
          <w:marBottom w:val="0"/>
          <w:divBdr>
            <w:top w:val="none" w:sz="0" w:space="0" w:color="auto"/>
            <w:left w:val="none" w:sz="0" w:space="0" w:color="auto"/>
            <w:bottom w:val="none" w:sz="0" w:space="0" w:color="auto"/>
            <w:right w:val="none" w:sz="0" w:space="0" w:color="auto"/>
          </w:divBdr>
        </w:div>
        <w:div w:id="1587151856">
          <w:marLeft w:val="640"/>
          <w:marRight w:val="0"/>
          <w:marTop w:val="0"/>
          <w:marBottom w:val="0"/>
          <w:divBdr>
            <w:top w:val="none" w:sz="0" w:space="0" w:color="auto"/>
            <w:left w:val="none" w:sz="0" w:space="0" w:color="auto"/>
            <w:bottom w:val="none" w:sz="0" w:space="0" w:color="auto"/>
            <w:right w:val="none" w:sz="0" w:space="0" w:color="auto"/>
          </w:divBdr>
        </w:div>
        <w:div w:id="190387575">
          <w:marLeft w:val="640"/>
          <w:marRight w:val="0"/>
          <w:marTop w:val="0"/>
          <w:marBottom w:val="0"/>
          <w:divBdr>
            <w:top w:val="none" w:sz="0" w:space="0" w:color="auto"/>
            <w:left w:val="none" w:sz="0" w:space="0" w:color="auto"/>
            <w:bottom w:val="none" w:sz="0" w:space="0" w:color="auto"/>
            <w:right w:val="none" w:sz="0" w:space="0" w:color="auto"/>
          </w:divBdr>
        </w:div>
        <w:div w:id="296768008">
          <w:marLeft w:val="640"/>
          <w:marRight w:val="0"/>
          <w:marTop w:val="0"/>
          <w:marBottom w:val="0"/>
          <w:divBdr>
            <w:top w:val="none" w:sz="0" w:space="0" w:color="auto"/>
            <w:left w:val="none" w:sz="0" w:space="0" w:color="auto"/>
            <w:bottom w:val="none" w:sz="0" w:space="0" w:color="auto"/>
            <w:right w:val="none" w:sz="0" w:space="0" w:color="auto"/>
          </w:divBdr>
        </w:div>
        <w:div w:id="220363095">
          <w:marLeft w:val="640"/>
          <w:marRight w:val="0"/>
          <w:marTop w:val="0"/>
          <w:marBottom w:val="0"/>
          <w:divBdr>
            <w:top w:val="none" w:sz="0" w:space="0" w:color="auto"/>
            <w:left w:val="none" w:sz="0" w:space="0" w:color="auto"/>
            <w:bottom w:val="none" w:sz="0" w:space="0" w:color="auto"/>
            <w:right w:val="none" w:sz="0" w:space="0" w:color="auto"/>
          </w:divBdr>
        </w:div>
        <w:div w:id="439303486">
          <w:marLeft w:val="640"/>
          <w:marRight w:val="0"/>
          <w:marTop w:val="0"/>
          <w:marBottom w:val="0"/>
          <w:divBdr>
            <w:top w:val="none" w:sz="0" w:space="0" w:color="auto"/>
            <w:left w:val="none" w:sz="0" w:space="0" w:color="auto"/>
            <w:bottom w:val="none" w:sz="0" w:space="0" w:color="auto"/>
            <w:right w:val="none" w:sz="0" w:space="0" w:color="auto"/>
          </w:divBdr>
        </w:div>
        <w:div w:id="201945026">
          <w:marLeft w:val="640"/>
          <w:marRight w:val="0"/>
          <w:marTop w:val="0"/>
          <w:marBottom w:val="0"/>
          <w:divBdr>
            <w:top w:val="none" w:sz="0" w:space="0" w:color="auto"/>
            <w:left w:val="none" w:sz="0" w:space="0" w:color="auto"/>
            <w:bottom w:val="none" w:sz="0" w:space="0" w:color="auto"/>
            <w:right w:val="none" w:sz="0" w:space="0" w:color="auto"/>
          </w:divBdr>
        </w:div>
        <w:div w:id="150682117">
          <w:marLeft w:val="640"/>
          <w:marRight w:val="0"/>
          <w:marTop w:val="0"/>
          <w:marBottom w:val="0"/>
          <w:divBdr>
            <w:top w:val="none" w:sz="0" w:space="0" w:color="auto"/>
            <w:left w:val="none" w:sz="0" w:space="0" w:color="auto"/>
            <w:bottom w:val="none" w:sz="0" w:space="0" w:color="auto"/>
            <w:right w:val="none" w:sz="0" w:space="0" w:color="auto"/>
          </w:divBdr>
        </w:div>
        <w:div w:id="2002662140">
          <w:marLeft w:val="640"/>
          <w:marRight w:val="0"/>
          <w:marTop w:val="0"/>
          <w:marBottom w:val="0"/>
          <w:divBdr>
            <w:top w:val="none" w:sz="0" w:space="0" w:color="auto"/>
            <w:left w:val="none" w:sz="0" w:space="0" w:color="auto"/>
            <w:bottom w:val="none" w:sz="0" w:space="0" w:color="auto"/>
            <w:right w:val="none" w:sz="0" w:space="0" w:color="auto"/>
          </w:divBdr>
        </w:div>
        <w:div w:id="2019962663">
          <w:marLeft w:val="640"/>
          <w:marRight w:val="0"/>
          <w:marTop w:val="0"/>
          <w:marBottom w:val="0"/>
          <w:divBdr>
            <w:top w:val="none" w:sz="0" w:space="0" w:color="auto"/>
            <w:left w:val="none" w:sz="0" w:space="0" w:color="auto"/>
            <w:bottom w:val="none" w:sz="0" w:space="0" w:color="auto"/>
            <w:right w:val="none" w:sz="0" w:space="0" w:color="auto"/>
          </w:divBdr>
        </w:div>
        <w:div w:id="277299611">
          <w:marLeft w:val="640"/>
          <w:marRight w:val="0"/>
          <w:marTop w:val="0"/>
          <w:marBottom w:val="0"/>
          <w:divBdr>
            <w:top w:val="none" w:sz="0" w:space="0" w:color="auto"/>
            <w:left w:val="none" w:sz="0" w:space="0" w:color="auto"/>
            <w:bottom w:val="none" w:sz="0" w:space="0" w:color="auto"/>
            <w:right w:val="none" w:sz="0" w:space="0" w:color="auto"/>
          </w:divBdr>
        </w:div>
        <w:div w:id="75826794">
          <w:marLeft w:val="640"/>
          <w:marRight w:val="0"/>
          <w:marTop w:val="0"/>
          <w:marBottom w:val="0"/>
          <w:divBdr>
            <w:top w:val="none" w:sz="0" w:space="0" w:color="auto"/>
            <w:left w:val="none" w:sz="0" w:space="0" w:color="auto"/>
            <w:bottom w:val="none" w:sz="0" w:space="0" w:color="auto"/>
            <w:right w:val="none" w:sz="0" w:space="0" w:color="auto"/>
          </w:divBdr>
        </w:div>
        <w:div w:id="604387478">
          <w:marLeft w:val="640"/>
          <w:marRight w:val="0"/>
          <w:marTop w:val="0"/>
          <w:marBottom w:val="0"/>
          <w:divBdr>
            <w:top w:val="none" w:sz="0" w:space="0" w:color="auto"/>
            <w:left w:val="none" w:sz="0" w:space="0" w:color="auto"/>
            <w:bottom w:val="none" w:sz="0" w:space="0" w:color="auto"/>
            <w:right w:val="none" w:sz="0" w:space="0" w:color="auto"/>
          </w:divBdr>
        </w:div>
        <w:div w:id="1816608849">
          <w:marLeft w:val="640"/>
          <w:marRight w:val="0"/>
          <w:marTop w:val="0"/>
          <w:marBottom w:val="0"/>
          <w:divBdr>
            <w:top w:val="none" w:sz="0" w:space="0" w:color="auto"/>
            <w:left w:val="none" w:sz="0" w:space="0" w:color="auto"/>
            <w:bottom w:val="none" w:sz="0" w:space="0" w:color="auto"/>
            <w:right w:val="none" w:sz="0" w:space="0" w:color="auto"/>
          </w:divBdr>
        </w:div>
        <w:div w:id="2095934858">
          <w:marLeft w:val="640"/>
          <w:marRight w:val="0"/>
          <w:marTop w:val="0"/>
          <w:marBottom w:val="0"/>
          <w:divBdr>
            <w:top w:val="none" w:sz="0" w:space="0" w:color="auto"/>
            <w:left w:val="none" w:sz="0" w:space="0" w:color="auto"/>
            <w:bottom w:val="none" w:sz="0" w:space="0" w:color="auto"/>
            <w:right w:val="none" w:sz="0" w:space="0" w:color="auto"/>
          </w:divBdr>
        </w:div>
        <w:div w:id="44185891">
          <w:marLeft w:val="640"/>
          <w:marRight w:val="0"/>
          <w:marTop w:val="0"/>
          <w:marBottom w:val="0"/>
          <w:divBdr>
            <w:top w:val="none" w:sz="0" w:space="0" w:color="auto"/>
            <w:left w:val="none" w:sz="0" w:space="0" w:color="auto"/>
            <w:bottom w:val="none" w:sz="0" w:space="0" w:color="auto"/>
            <w:right w:val="none" w:sz="0" w:space="0" w:color="auto"/>
          </w:divBdr>
        </w:div>
        <w:div w:id="218633235">
          <w:marLeft w:val="640"/>
          <w:marRight w:val="0"/>
          <w:marTop w:val="0"/>
          <w:marBottom w:val="0"/>
          <w:divBdr>
            <w:top w:val="none" w:sz="0" w:space="0" w:color="auto"/>
            <w:left w:val="none" w:sz="0" w:space="0" w:color="auto"/>
            <w:bottom w:val="none" w:sz="0" w:space="0" w:color="auto"/>
            <w:right w:val="none" w:sz="0" w:space="0" w:color="auto"/>
          </w:divBdr>
        </w:div>
        <w:div w:id="989867729">
          <w:marLeft w:val="640"/>
          <w:marRight w:val="0"/>
          <w:marTop w:val="0"/>
          <w:marBottom w:val="0"/>
          <w:divBdr>
            <w:top w:val="none" w:sz="0" w:space="0" w:color="auto"/>
            <w:left w:val="none" w:sz="0" w:space="0" w:color="auto"/>
            <w:bottom w:val="none" w:sz="0" w:space="0" w:color="auto"/>
            <w:right w:val="none" w:sz="0" w:space="0" w:color="auto"/>
          </w:divBdr>
        </w:div>
        <w:div w:id="704208418">
          <w:marLeft w:val="640"/>
          <w:marRight w:val="0"/>
          <w:marTop w:val="0"/>
          <w:marBottom w:val="0"/>
          <w:divBdr>
            <w:top w:val="none" w:sz="0" w:space="0" w:color="auto"/>
            <w:left w:val="none" w:sz="0" w:space="0" w:color="auto"/>
            <w:bottom w:val="none" w:sz="0" w:space="0" w:color="auto"/>
            <w:right w:val="none" w:sz="0" w:space="0" w:color="auto"/>
          </w:divBdr>
        </w:div>
        <w:div w:id="1494877355">
          <w:marLeft w:val="640"/>
          <w:marRight w:val="0"/>
          <w:marTop w:val="0"/>
          <w:marBottom w:val="0"/>
          <w:divBdr>
            <w:top w:val="none" w:sz="0" w:space="0" w:color="auto"/>
            <w:left w:val="none" w:sz="0" w:space="0" w:color="auto"/>
            <w:bottom w:val="none" w:sz="0" w:space="0" w:color="auto"/>
            <w:right w:val="none" w:sz="0" w:space="0" w:color="auto"/>
          </w:divBdr>
        </w:div>
        <w:div w:id="400258147">
          <w:marLeft w:val="640"/>
          <w:marRight w:val="0"/>
          <w:marTop w:val="0"/>
          <w:marBottom w:val="0"/>
          <w:divBdr>
            <w:top w:val="none" w:sz="0" w:space="0" w:color="auto"/>
            <w:left w:val="none" w:sz="0" w:space="0" w:color="auto"/>
            <w:bottom w:val="none" w:sz="0" w:space="0" w:color="auto"/>
            <w:right w:val="none" w:sz="0" w:space="0" w:color="auto"/>
          </w:divBdr>
        </w:div>
        <w:div w:id="876620138">
          <w:marLeft w:val="640"/>
          <w:marRight w:val="0"/>
          <w:marTop w:val="0"/>
          <w:marBottom w:val="0"/>
          <w:divBdr>
            <w:top w:val="none" w:sz="0" w:space="0" w:color="auto"/>
            <w:left w:val="none" w:sz="0" w:space="0" w:color="auto"/>
            <w:bottom w:val="none" w:sz="0" w:space="0" w:color="auto"/>
            <w:right w:val="none" w:sz="0" w:space="0" w:color="auto"/>
          </w:divBdr>
        </w:div>
      </w:divsChild>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19179249">
      <w:bodyDiv w:val="1"/>
      <w:marLeft w:val="0"/>
      <w:marRight w:val="0"/>
      <w:marTop w:val="0"/>
      <w:marBottom w:val="0"/>
      <w:divBdr>
        <w:top w:val="none" w:sz="0" w:space="0" w:color="auto"/>
        <w:left w:val="none" w:sz="0" w:space="0" w:color="auto"/>
        <w:bottom w:val="none" w:sz="0" w:space="0" w:color="auto"/>
        <w:right w:val="none" w:sz="0" w:space="0" w:color="auto"/>
      </w:divBdr>
      <w:divsChild>
        <w:div w:id="184948218">
          <w:marLeft w:val="640"/>
          <w:marRight w:val="0"/>
          <w:marTop w:val="0"/>
          <w:marBottom w:val="0"/>
          <w:divBdr>
            <w:top w:val="none" w:sz="0" w:space="0" w:color="auto"/>
            <w:left w:val="none" w:sz="0" w:space="0" w:color="auto"/>
            <w:bottom w:val="none" w:sz="0" w:space="0" w:color="auto"/>
            <w:right w:val="none" w:sz="0" w:space="0" w:color="auto"/>
          </w:divBdr>
          <w:divsChild>
            <w:div w:id="1145661947">
              <w:marLeft w:val="0"/>
              <w:marRight w:val="0"/>
              <w:marTop w:val="0"/>
              <w:marBottom w:val="0"/>
              <w:divBdr>
                <w:top w:val="none" w:sz="0" w:space="0" w:color="auto"/>
                <w:left w:val="none" w:sz="0" w:space="0" w:color="auto"/>
                <w:bottom w:val="none" w:sz="0" w:space="0" w:color="auto"/>
                <w:right w:val="none" w:sz="0" w:space="0" w:color="auto"/>
              </w:divBdr>
              <w:divsChild>
                <w:div w:id="1377504932">
                  <w:marLeft w:val="640"/>
                  <w:marRight w:val="0"/>
                  <w:marTop w:val="0"/>
                  <w:marBottom w:val="0"/>
                  <w:divBdr>
                    <w:top w:val="none" w:sz="0" w:space="0" w:color="auto"/>
                    <w:left w:val="none" w:sz="0" w:space="0" w:color="auto"/>
                    <w:bottom w:val="none" w:sz="0" w:space="0" w:color="auto"/>
                    <w:right w:val="none" w:sz="0" w:space="0" w:color="auto"/>
                  </w:divBdr>
                </w:div>
                <w:div w:id="1171413965">
                  <w:marLeft w:val="640"/>
                  <w:marRight w:val="0"/>
                  <w:marTop w:val="0"/>
                  <w:marBottom w:val="0"/>
                  <w:divBdr>
                    <w:top w:val="none" w:sz="0" w:space="0" w:color="auto"/>
                    <w:left w:val="none" w:sz="0" w:space="0" w:color="auto"/>
                    <w:bottom w:val="none" w:sz="0" w:space="0" w:color="auto"/>
                    <w:right w:val="none" w:sz="0" w:space="0" w:color="auto"/>
                  </w:divBdr>
                </w:div>
                <w:div w:id="2096317896">
                  <w:marLeft w:val="640"/>
                  <w:marRight w:val="0"/>
                  <w:marTop w:val="0"/>
                  <w:marBottom w:val="0"/>
                  <w:divBdr>
                    <w:top w:val="none" w:sz="0" w:space="0" w:color="auto"/>
                    <w:left w:val="none" w:sz="0" w:space="0" w:color="auto"/>
                    <w:bottom w:val="none" w:sz="0" w:space="0" w:color="auto"/>
                    <w:right w:val="none" w:sz="0" w:space="0" w:color="auto"/>
                  </w:divBdr>
                </w:div>
                <w:div w:id="387150556">
                  <w:marLeft w:val="640"/>
                  <w:marRight w:val="0"/>
                  <w:marTop w:val="0"/>
                  <w:marBottom w:val="0"/>
                  <w:divBdr>
                    <w:top w:val="none" w:sz="0" w:space="0" w:color="auto"/>
                    <w:left w:val="none" w:sz="0" w:space="0" w:color="auto"/>
                    <w:bottom w:val="none" w:sz="0" w:space="0" w:color="auto"/>
                    <w:right w:val="none" w:sz="0" w:space="0" w:color="auto"/>
                  </w:divBdr>
                </w:div>
                <w:div w:id="91442810">
                  <w:marLeft w:val="640"/>
                  <w:marRight w:val="0"/>
                  <w:marTop w:val="0"/>
                  <w:marBottom w:val="0"/>
                  <w:divBdr>
                    <w:top w:val="none" w:sz="0" w:space="0" w:color="auto"/>
                    <w:left w:val="none" w:sz="0" w:space="0" w:color="auto"/>
                    <w:bottom w:val="none" w:sz="0" w:space="0" w:color="auto"/>
                    <w:right w:val="none" w:sz="0" w:space="0" w:color="auto"/>
                  </w:divBdr>
                </w:div>
                <w:div w:id="778795733">
                  <w:marLeft w:val="640"/>
                  <w:marRight w:val="0"/>
                  <w:marTop w:val="0"/>
                  <w:marBottom w:val="0"/>
                  <w:divBdr>
                    <w:top w:val="none" w:sz="0" w:space="0" w:color="auto"/>
                    <w:left w:val="none" w:sz="0" w:space="0" w:color="auto"/>
                    <w:bottom w:val="none" w:sz="0" w:space="0" w:color="auto"/>
                    <w:right w:val="none" w:sz="0" w:space="0" w:color="auto"/>
                  </w:divBdr>
                </w:div>
                <w:div w:id="1611010455">
                  <w:marLeft w:val="640"/>
                  <w:marRight w:val="0"/>
                  <w:marTop w:val="0"/>
                  <w:marBottom w:val="0"/>
                  <w:divBdr>
                    <w:top w:val="none" w:sz="0" w:space="0" w:color="auto"/>
                    <w:left w:val="none" w:sz="0" w:space="0" w:color="auto"/>
                    <w:bottom w:val="none" w:sz="0" w:space="0" w:color="auto"/>
                    <w:right w:val="none" w:sz="0" w:space="0" w:color="auto"/>
                  </w:divBdr>
                </w:div>
                <w:div w:id="1263105450">
                  <w:marLeft w:val="640"/>
                  <w:marRight w:val="0"/>
                  <w:marTop w:val="0"/>
                  <w:marBottom w:val="0"/>
                  <w:divBdr>
                    <w:top w:val="none" w:sz="0" w:space="0" w:color="auto"/>
                    <w:left w:val="none" w:sz="0" w:space="0" w:color="auto"/>
                    <w:bottom w:val="none" w:sz="0" w:space="0" w:color="auto"/>
                    <w:right w:val="none" w:sz="0" w:space="0" w:color="auto"/>
                  </w:divBdr>
                </w:div>
                <w:div w:id="701445748">
                  <w:marLeft w:val="640"/>
                  <w:marRight w:val="0"/>
                  <w:marTop w:val="0"/>
                  <w:marBottom w:val="0"/>
                  <w:divBdr>
                    <w:top w:val="none" w:sz="0" w:space="0" w:color="auto"/>
                    <w:left w:val="none" w:sz="0" w:space="0" w:color="auto"/>
                    <w:bottom w:val="none" w:sz="0" w:space="0" w:color="auto"/>
                    <w:right w:val="none" w:sz="0" w:space="0" w:color="auto"/>
                  </w:divBdr>
                </w:div>
                <w:div w:id="249050901">
                  <w:marLeft w:val="640"/>
                  <w:marRight w:val="0"/>
                  <w:marTop w:val="0"/>
                  <w:marBottom w:val="0"/>
                  <w:divBdr>
                    <w:top w:val="none" w:sz="0" w:space="0" w:color="auto"/>
                    <w:left w:val="none" w:sz="0" w:space="0" w:color="auto"/>
                    <w:bottom w:val="none" w:sz="0" w:space="0" w:color="auto"/>
                    <w:right w:val="none" w:sz="0" w:space="0" w:color="auto"/>
                  </w:divBdr>
                </w:div>
                <w:div w:id="891236943">
                  <w:marLeft w:val="640"/>
                  <w:marRight w:val="0"/>
                  <w:marTop w:val="0"/>
                  <w:marBottom w:val="0"/>
                  <w:divBdr>
                    <w:top w:val="none" w:sz="0" w:space="0" w:color="auto"/>
                    <w:left w:val="none" w:sz="0" w:space="0" w:color="auto"/>
                    <w:bottom w:val="none" w:sz="0" w:space="0" w:color="auto"/>
                    <w:right w:val="none" w:sz="0" w:space="0" w:color="auto"/>
                  </w:divBdr>
                </w:div>
                <w:div w:id="613293875">
                  <w:marLeft w:val="640"/>
                  <w:marRight w:val="0"/>
                  <w:marTop w:val="0"/>
                  <w:marBottom w:val="0"/>
                  <w:divBdr>
                    <w:top w:val="none" w:sz="0" w:space="0" w:color="auto"/>
                    <w:left w:val="none" w:sz="0" w:space="0" w:color="auto"/>
                    <w:bottom w:val="none" w:sz="0" w:space="0" w:color="auto"/>
                    <w:right w:val="none" w:sz="0" w:space="0" w:color="auto"/>
                  </w:divBdr>
                </w:div>
                <w:div w:id="55785724">
                  <w:marLeft w:val="640"/>
                  <w:marRight w:val="0"/>
                  <w:marTop w:val="0"/>
                  <w:marBottom w:val="0"/>
                  <w:divBdr>
                    <w:top w:val="none" w:sz="0" w:space="0" w:color="auto"/>
                    <w:left w:val="none" w:sz="0" w:space="0" w:color="auto"/>
                    <w:bottom w:val="none" w:sz="0" w:space="0" w:color="auto"/>
                    <w:right w:val="none" w:sz="0" w:space="0" w:color="auto"/>
                  </w:divBdr>
                </w:div>
                <w:div w:id="1107651498">
                  <w:marLeft w:val="640"/>
                  <w:marRight w:val="0"/>
                  <w:marTop w:val="0"/>
                  <w:marBottom w:val="0"/>
                  <w:divBdr>
                    <w:top w:val="none" w:sz="0" w:space="0" w:color="auto"/>
                    <w:left w:val="none" w:sz="0" w:space="0" w:color="auto"/>
                    <w:bottom w:val="none" w:sz="0" w:space="0" w:color="auto"/>
                    <w:right w:val="none" w:sz="0" w:space="0" w:color="auto"/>
                  </w:divBdr>
                </w:div>
                <w:div w:id="1937595030">
                  <w:marLeft w:val="640"/>
                  <w:marRight w:val="0"/>
                  <w:marTop w:val="0"/>
                  <w:marBottom w:val="0"/>
                  <w:divBdr>
                    <w:top w:val="none" w:sz="0" w:space="0" w:color="auto"/>
                    <w:left w:val="none" w:sz="0" w:space="0" w:color="auto"/>
                    <w:bottom w:val="none" w:sz="0" w:space="0" w:color="auto"/>
                    <w:right w:val="none" w:sz="0" w:space="0" w:color="auto"/>
                  </w:divBdr>
                </w:div>
                <w:div w:id="1454249171">
                  <w:marLeft w:val="640"/>
                  <w:marRight w:val="0"/>
                  <w:marTop w:val="0"/>
                  <w:marBottom w:val="0"/>
                  <w:divBdr>
                    <w:top w:val="none" w:sz="0" w:space="0" w:color="auto"/>
                    <w:left w:val="none" w:sz="0" w:space="0" w:color="auto"/>
                    <w:bottom w:val="none" w:sz="0" w:space="0" w:color="auto"/>
                    <w:right w:val="none" w:sz="0" w:space="0" w:color="auto"/>
                  </w:divBdr>
                </w:div>
                <w:div w:id="1823231539">
                  <w:marLeft w:val="640"/>
                  <w:marRight w:val="0"/>
                  <w:marTop w:val="0"/>
                  <w:marBottom w:val="0"/>
                  <w:divBdr>
                    <w:top w:val="none" w:sz="0" w:space="0" w:color="auto"/>
                    <w:left w:val="none" w:sz="0" w:space="0" w:color="auto"/>
                    <w:bottom w:val="none" w:sz="0" w:space="0" w:color="auto"/>
                    <w:right w:val="none" w:sz="0" w:space="0" w:color="auto"/>
                  </w:divBdr>
                </w:div>
                <w:div w:id="692147894">
                  <w:marLeft w:val="640"/>
                  <w:marRight w:val="0"/>
                  <w:marTop w:val="0"/>
                  <w:marBottom w:val="0"/>
                  <w:divBdr>
                    <w:top w:val="none" w:sz="0" w:space="0" w:color="auto"/>
                    <w:left w:val="none" w:sz="0" w:space="0" w:color="auto"/>
                    <w:bottom w:val="none" w:sz="0" w:space="0" w:color="auto"/>
                    <w:right w:val="none" w:sz="0" w:space="0" w:color="auto"/>
                  </w:divBdr>
                </w:div>
                <w:div w:id="617874294">
                  <w:marLeft w:val="640"/>
                  <w:marRight w:val="0"/>
                  <w:marTop w:val="0"/>
                  <w:marBottom w:val="0"/>
                  <w:divBdr>
                    <w:top w:val="none" w:sz="0" w:space="0" w:color="auto"/>
                    <w:left w:val="none" w:sz="0" w:space="0" w:color="auto"/>
                    <w:bottom w:val="none" w:sz="0" w:space="0" w:color="auto"/>
                    <w:right w:val="none" w:sz="0" w:space="0" w:color="auto"/>
                  </w:divBdr>
                </w:div>
                <w:div w:id="1113130710">
                  <w:marLeft w:val="640"/>
                  <w:marRight w:val="0"/>
                  <w:marTop w:val="0"/>
                  <w:marBottom w:val="0"/>
                  <w:divBdr>
                    <w:top w:val="none" w:sz="0" w:space="0" w:color="auto"/>
                    <w:left w:val="none" w:sz="0" w:space="0" w:color="auto"/>
                    <w:bottom w:val="none" w:sz="0" w:space="0" w:color="auto"/>
                    <w:right w:val="none" w:sz="0" w:space="0" w:color="auto"/>
                  </w:divBdr>
                </w:div>
                <w:div w:id="1534222976">
                  <w:marLeft w:val="640"/>
                  <w:marRight w:val="0"/>
                  <w:marTop w:val="0"/>
                  <w:marBottom w:val="0"/>
                  <w:divBdr>
                    <w:top w:val="none" w:sz="0" w:space="0" w:color="auto"/>
                    <w:left w:val="none" w:sz="0" w:space="0" w:color="auto"/>
                    <w:bottom w:val="none" w:sz="0" w:space="0" w:color="auto"/>
                    <w:right w:val="none" w:sz="0" w:space="0" w:color="auto"/>
                  </w:divBdr>
                </w:div>
                <w:div w:id="2021082485">
                  <w:marLeft w:val="640"/>
                  <w:marRight w:val="0"/>
                  <w:marTop w:val="0"/>
                  <w:marBottom w:val="0"/>
                  <w:divBdr>
                    <w:top w:val="none" w:sz="0" w:space="0" w:color="auto"/>
                    <w:left w:val="none" w:sz="0" w:space="0" w:color="auto"/>
                    <w:bottom w:val="none" w:sz="0" w:space="0" w:color="auto"/>
                    <w:right w:val="none" w:sz="0" w:space="0" w:color="auto"/>
                  </w:divBdr>
                </w:div>
                <w:div w:id="1127240731">
                  <w:marLeft w:val="640"/>
                  <w:marRight w:val="0"/>
                  <w:marTop w:val="0"/>
                  <w:marBottom w:val="0"/>
                  <w:divBdr>
                    <w:top w:val="none" w:sz="0" w:space="0" w:color="auto"/>
                    <w:left w:val="none" w:sz="0" w:space="0" w:color="auto"/>
                    <w:bottom w:val="none" w:sz="0" w:space="0" w:color="auto"/>
                    <w:right w:val="none" w:sz="0" w:space="0" w:color="auto"/>
                  </w:divBdr>
                </w:div>
                <w:div w:id="620649634">
                  <w:marLeft w:val="640"/>
                  <w:marRight w:val="0"/>
                  <w:marTop w:val="0"/>
                  <w:marBottom w:val="0"/>
                  <w:divBdr>
                    <w:top w:val="none" w:sz="0" w:space="0" w:color="auto"/>
                    <w:left w:val="none" w:sz="0" w:space="0" w:color="auto"/>
                    <w:bottom w:val="none" w:sz="0" w:space="0" w:color="auto"/>
                    <w:right w:val="none" w:sz="0" w:space="0" w:color="auto"/>
                  </w:divBdr>
                </w:div>
                <w:div w:id="1621760820">
                  <w:marLeft w:val="640"/>
                  <w:marRight w:val="0"/>
                  <w:marTop w:val="0"/>
                  <w:marBottom w:val="0"/>
                  <w:divBdr>
                    <w:top w:val="none" w:sz="0" w:space="0" w:color="auto"/>
                    <w:left w:val="none" w:sz="0" w:space="0" w:color="auto"/>
                    <w:bottom w:val="none" w:sz="0" w:space="0" w:color="auto"/>
                    <w:right w:val="none" w:sz="0" w:space="0" w:color="auto"/>
                  </w:divBdr>
                </w:div>
                <w:div w:id="521361920">
                  <w:marLeft w:val="640"/>
                  <w:marRight w:val="0"/>
                  <w:marTop w:val="0"/>
                  <w:marBottom w:val="0"/>
                  <w:divBdr>
                    <w:top w:val="none" w:sz="0" w:space="0" w:color="auto"/>
                    <w:left w:val="none" w:sz="0" w:space="0" w:color="auto"/>
                    <w:bottom w:val="none" w:sz="0" w:space="0" w:color="auto"/>
                    <w:right w:val="none" w:sz="0" w:space="0" w:color="auto"/>
                  </w:divBdr>
                </w:div>
                <w:div w:id="1555118496">
                  <w:marLeft w:val="640"/>
                  <w:marRight w:val="0"/>
                  <w:marTop w:val="0"/>
                  <w:marBottom w:val="0"/>
                  <w:divBdr>
                    <w:top w:val="none" w:sz="0" w:space="0" w:color="auto"/>
                    <w:left w:val="none" w:sz="0" w:space="0" w:color="auto"/>
                    <w:bottom w:val="none" w:sz="0" w:space="0" w:color="auto"/>
                    <w:right w:val="none" w:sz="0" w:space="0" w:color="auto"/>
                  </w:divBdr>
                </w:div>
                <w:div w:id="1074357446">
                  <w:marLeft w:val="640"/>
                  <w:marRight w:val="0"/>
                  <w:marTop w:val="0"/>
                  <w:marBottom w:val="0"/>
                  <w:divBdr>
                    <w:top w:val="none" w:sz="0" w:space="0" w:color="auto"/>
                    <w:left w:val="none" w:sz="0" w:space="0" w:color="auto"/>
                    <w:bottom w:val="none" w:sz="0" w:space="0" w:color="auto"/>
                    <w:right w:val="none" w:sz="0" w:space="0" w:color="auto"/>
                  </w:divBdr>
                </w:div>
                <w:div w:id="366880252">
                  <w:marLeft w:val="640"/>
                  <w:marRight w:val="0"/>
                  <w:marTop w:val="0"/>
                  <w:marBottom w:val="0"/>
                  <w:divBdr>
                    <w:top w:val="none" w:sz="0" w:space="0" w:color="auto"/>
                    <w:left w:val="none" w:sz="0" w:space="0" w:color="auto"/>
                    <w:bottom w:val="none" w:sz="0" w:space="0" w:color="auto"/>
                    <w:right w:val="none" w:sz="0" w:space="0" w:color="auto"/>
                  </w:divBdr>
                </w:div>
                <w:div w:id="1183016191">
                  <w:marLeft w:val="640"/>
                  <w:marRight w:val="0"/>
                  <w:marTop w:val="0"/>
                  <w:marBottom w:val="0"/>
                  <w:divBdr>
                    <w:top w:val="none" w:sz="0" w:space="0" w:color="auto"/>
                    <w:left w:val="none" w:sz="0" w:space="0" w:color="auto"/>
                    <w:bottom w:val="none" w:sz="0" w:space="0" w:color="auto"/>
                    <w:right w:val="none" w:sz="0" w:space="0" w:color="auto"/>
                  </w:divBdr>
                </w:div>
                <w:div w:id="569508555">
                  <w:marLeft w:val="640"/>
                  <w:marRight w:val="0"/>
                  <w:marTop w:val="0"/>
                  <w:marBottom w:val="0"/>
                  <w:divBdr>
                    <w:top w:val="none" w:sz="0" w:space="0" w:color="auto"/>
                    <w:left w:val="none" w:sz="0" w:space="0" w:color="auto"/>
                    <w:bottom w:val="none" w:sz="0" w:space="0" w:color="auto"/>
                    <w:right w:val="none" w:sz="0" w:space="0" w:color="auto"/>
                  </w:divBdr>
                </w:div>
                <w:div w:id="681322367">
                  <w:marLeft w:val="640"/>
                  <w:marRight w:val="0"/>
                  <w:marTop w:val="0"/>
                  <w:marBottom w:val="0"/>
                  <w:divBdr>
                    <w:top w:val="none" w:sz="0" w:space="0" w:color="auto"/>
                    <w:left w:val="none" w:sz="0" w:space="0" w:color="auto"/>
                    <w:bottom w:val="none" w:sz="0" w:space="0" w:color="auto"/>
                    <w:right w:val="none" w:sz="0" w:space="0" w:color="auto"/>
                  </w:divBdr>
                </w:div>
                <w:div w:id="1386640343">
                  <w:marLeft w:val="640"/>
                  <w:marRight w:val="0"/>
                  <w:marTop w:val="0"/>
                  <w:marBottom w:val="0"/>
                  <w:divBdr>
                    <w:top w:val="none" w:sz="0" w:space="0" w:color="auto"/>
                    <w:left w:val="none" w:sz="0" w:space="0" w:color="auto"/>
                    <w:bottom w:val="none" w:sz="0" w:space="0" w:color="auto"/>
                    <w:right w:val="none" w:sz="0" w:space="0" w:color="auto"/>
                  </w:divBdr>
                </w:div>
                <w:div w:id="799105979">
                  <w:marLeft w:val="640"/>
                  <w:marRight w:val="0"/>
                  <w:marTop w:val="0"/>
                  <w:marBottom w:val="0"/>
                  <w:divBdr>
                    <w:top w:val="none" w:sz="0" w:space="0" w:color="auto"/>
                    <w:left w:val="none" w:sz="0" w:space="0" w:color="auto"/>
                    <w:bottom w:val="none" w:sz="0" w:space="0" w:color="auto"/>
                    <w:right w:val="none" w:sz="0" w:space="0" w:color="auto"/>
                  </w:divBdr>
                </w:div>
                <w:div w:id="877396455">
                  <w:marLeft w:val="640"/>
                  <w:marRight w:val="0"/>
                  <w:marTop w:val="0"/>
                  <w:marBottom w:val="0"/>
                  <w:divBdr>
                    <w:top w:val="none" w:sz="0" w:space="0" w:color="auto"/>
                    <w:left w:val="none" w:sz="0" w:space="0" w:color="auto"/>
                    <w:bottom w:val="none" w:sz="0" w:space="0" w:color="auto"/>
                    <w:right w:val="none" w:sz="0" w:space="0" w:color="auto"/>
                  </w:divBdr>
                </w:div>
                <w:div w:id="251620878">
                  <w:marLeft w:val="640"/>
                  <w:marRight w:val="0"/>
                  <w:marTop w:val="0"/>
                  <w:marBottom w:val="0"/>
                  <w:divBdr>
                    <w:top w:val="none" w:sz="0" w:space="0" w:color="auto"/>
                    <w:left w:val="none" w:sz="0" w:space="0" w:color="auto"/>
                    <w:bottom w:val="none" w:sz="0" w:space="0" w:color="auto"/>
                    <w:right w:val="none" w:sz="0" w:space="0" w:color="auto"/>
                  </w:divBdr>
                </w:div>
                <w:div w:id="1094977293">
                  <w:marLeft w:val="640"/>
                  <w:marRight w:val="0"/>
                  <w:marTop w:val="0"/>
                  <w:marBottom w:val="0"/>
                  <w:divBdr>
                    <w:top w:val="none" w:sz="0" w:space="0" w:color="auto"/>
                    <w:left w:val="none" w:sz="0" w:space="0" w:color="auto"/>
                    <w:bottom w:val="none" w:sz="0" w:space="0" w:color="auto"/>
                    <w:right w:val="none" w:sz="0" w:space="0" w:color="auto"/>
                  </w:divBdr>
                </w:div>
                <w:div w:id="17850901">
                  <w:marLeft w:val="640"/>
                  <w:marRight w:val="0"/>
                  <w:marTop w:val="0"/>
                  <w:marBottom w:val="0"/>
                  <w:divBdr>
                    <w:top w:val="none" w:sz="0" w:space="0" w:color="auto"/>
                    <w:left w:val="none" w:sz="0" w:space="0" w:color="auto"/>
                    <w:bottom w:val="none" w:sz="0" w:space="0" w:color="auto"/>
                    <w:right w:val="none" w:sz="0" w:space="0" w:color="auto"/>
                  </w:divBdr>
                </w:div>
                <w:div w:id="1578978983">
                  <w:marLeft w:val="640"/>
                  <w:marRight w:val="0"/>
                  <w:marTop w:val="0"/>
                  <w:marBottom w:val="0"/>
                  <w:divBdr>
                    <w:top w:val="none" w:sz="0" w:space="0" w:color="auto"/>
                    <w:left w:val="none" w:sz="0" w:space="0" w:color="auto"/>
                    <w:bottom w:val="none" w:sz="0" w:space="0" w:color="auto"/>
                    <w:right w:val="none" w:sz="0" w:space="0" w:color="auto"/>
                  </w:divBdr>
                </w:div>
                <w:div w:id="1844584325">
                  <w:marLeft w:val="640"/>
                  <w:marRight w:val="0"/>
                  <w:marTop w:val="0"/>
                  <w:marBottom w:val="0"/>
                  <w:divBdr>
                    <w:top w:val="none" w:sz="0" w:space="0" w:color="auto"/>
                    <w:left w:val="none" w:sz="0" w:space="0" w:color="auto"/>
                    <w:bottom w:val="none" w:sz="0" w:space="0" w:color="auto"/>
                    <w:right w:val="none" w:sz="0" w:space="0" w:color="auto"/>
                  </w:divBdr>
                </w:div>
                <w:div w:id="1296334595">
                  <w:marLeft w:val="640"/>
                  <w:marRight w:val="0"/>
                  <w:marTop w:val="0"/>
                  <w:marBottom w:val="0"/>
                  <w:divBdr>
                    <w:top w:val="none" w:sz="0" w:space="0" w:color="auto"/>
                    <w:left w:val="none" w:sz="0" w:space="0" w:color="auto"/>
                    <w:bottom w:val="none" w:sz="0" w:space="0" w:color="auto"/>
                    <w:right w:val="none" w:sz="0" w:space="0" w:color="auto"/>
                  </w:divBdr>
                </w:div>
                <w:div w:id="1154418784">
                  <w:marLeft w:val="640"/>
                  <w:marRight w:val="0"/>
                  <w:marTop w:val="0"/>
                  <w:marBottom w:val="0"/>
                  <w:divBdr>
                    <w:top w:val="none" w:sz="0" w:space="0" w:color="auto"/>
                    <w:left w:val="none" w:sz="0" w:space="0" w:color="auto"/>
                    <w:bottom w:val="none" w:sz="0" w:space="0" w:color="auto"/>
                    <w:right w:val="none" w:sz="0" w:space="0" w:color="auto"/>
                  </w:divBdr>
                </w:div>
                <w:div w:id="1151140699">
                  <w:marLeft w:val="640"/>
                  <w:marRight w:val="0"/>
                  <w:marTop w:val="0"/>
                  <w:marBottom w:val="0"/>
                  <w:divBdr>
                    <w:top w:val="none" w:sz="0" w:space="0" w:color="auto"/>
                    <w:left w:val="none" w:sz="0" w:space="0" w:color="auto"/>
                    <w:bottom w:val="none" w:sz="0" w:space="0" w:color="auto"/>
                    <w:right w:val="none" w:sz="0" w:space="0" w:color="auto"/>
                  </w:divBdr>
                </w:div>
                <w:div w:id="938294111">
                  <w:marLeft w:val="640"/>
                  <w:marRight w:val="0"/>
                  <w:marTop w:val="0"/>
                  <w:marBottom w:val="0"/>
                  <w:divBdr>
                    <w:top w:val="none" w:sz="0" w:space="0" w:color="auto"/>
                    <w:left w:val="none" w:sz="0" w:space="0" w:color="auto"/>
                    <w:bottom w:val="none" w:sz="0" w:space="0" w:color="auto"/>
                    <w:right w:val="none" w:sz="0" w:space="0" w:color="auto"/>
                  </w:divBdr>
                </w:div>
                <w:div w:id="1283030944">
                  <w:marLeft w:val="640"/>
                  <w:marRight w:val="0"/>
                  <w:marTop w:val="0"/>
                  <w:marBottom w:val="0"/>
                  <w:divBdr>
                    <w:top w:val="none" w:sz="0" w:space="0" w:color="auto"/>
                    <w:left w:val="none" w:sz="0" w:space="0" w:color="auto"/>
                    <w:bottom w:val="none" w:sz="0" w:space="0" w:color="auto"/>
                    <w:right w:val="none" w:sz="0" w:space="0" w:color="auto"/>
                  </w:divBdr>
                </w:div>
                <w:div w:id="1148087412">
                  <w:marLeft w:val="640"/>
                  <w:marRight w:val="0"/>
                  <w:marTop w:val="0"/>
                  <w:marBottom w:val="0"/>
                  <w:divBdr>
                    <w:top w:val="none" w:sz="0" w:space="0" w:color="auto"/>
                    <w:left w:val="none" w:sz="0" w:space="0" w:color="auto"/>
                    <w:bottom w:val="none" w:sz="0" w:space="0" w:color="auto"/>
                    <w:right w:val="none" w:sz="0" w:space="0" w:color="auto"/>
                  </w:divBdr>
                </w:div>
                <w:div w:id="1143892073">
                  <w:marLeft w:val="640"/>
                  <w:marRight w:val="0"/>
                  <w:marTop w:val="0"/>
                  <w:marBottom w:val="0"/>
                  <w:divBdr>
                    <w:top w:val="none" w:sz="0" w:space="0" w:color="auto"/>
                    <w:left w:val="none" w:sz="0" w:space="0" w:color="auto"/>
                    <w:bottom w:val="none" w:sz="0" w:space="0" w:color="auto"/>
                    <w:right w:val="none" w:sz="0" w:space="0" w:color="auto"/>
                  </w:divBdr>
                </w:div>
                <w:div w:id="61663908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746360">
          <w:marLeft w:val="640"/>
          <w:marRight w:val="0"/>
          <w:marTop w:val="0"/>
          <w:marBottom w:val="0"/>
          <w:divBdr>
            <w:top w:val="none" w:sz="0" w:space="0" w:color="auto"/>
            <w:left w:val="none" w:sz="0" w:space="0" w:color="auto"/>
            <w:bottom w:val="none" w:sz="0" w:space="0" w:color="auto"/>
            <w:right w:val="none" w:sz="0" w:space="0" w:color="auto"/>
          </w:divBdr>
        </w:div>
        <w:div w:id="1720008123">
          <w:marLeft w:val="640"/>
          <w:marRight w:val="0"/>
          <w:marTop w:val="0"/>
          <w:marBottom w:val="0"/>
          <w:divBdr>
            <w:top w:val="none" w:sz="0" w:space="0" w:color="auto"/>
            <w:left w:val="none" w:sz="0" w:space="0" w:color="auto"/>
            <w:bottom w:val="none" w:sz="0" w:space="0" w:color="auto"/>
            <w:right w:val="none" w:sz="0" w:space="0" w:color="auto"/>
          </w:divBdr>
        </w:div>
        <w:div w:id="1016420003">
          <w:marLeft w:val="640"/>
          <w:marRight w:val="0"/>
          <w:marTop w:val="0"/>
          <w:marBottom w:val="0"/>
          <w:divBdr>
            <w:top w:val="none" w:sz="0" w:space="0" w:color="auto"/>
            <w:left w:val="none" w:sz="0" w:space="0" w:color="auto"/>
            <w:bottom w:val="none" w:sz="0" w:space="0" w:color="auto"/>
            <w:right w:val="none" w:sz="0" w:space="0" w:color="auto"/>
          </w:divBdr>
        </w:div>
        <w:div w:id="1431391270">
          <w:marLeft w:val="640"/>
          <w:marRight w:val="0"/>
          <w:marTop w:val="0"/>
          <w:marBottom w:val="0"/>
          <w:divBdr>
            <w:top w:val="none" w:sz="0" w:space="0" w:color="auto"/>
            <w:left w:val="none" w:sz="0" w:space="0" w:color="auto"/>
            <w:bottom w:val="none" w:sz="0" w:space="0" w:color="auto"/>
            <w:right w:val="none" w:sz="0" w:space="0" w:color="auto"/>
          </w:divBdr>
        </w:div>
        <w:div w:id="1899440467">
          <w:marLeft w:val="640"/>
          <w:marRight w:val="0"/>
          <w:marTop w:val="0"/>
          <w:marBottom w:val="0"/>
          <w:divBdr>
            <w:top w:val="none" w:sz="0" w:space="0" w:color="auto"/>
            <w:left w:val="none" w:sz="0" w:space="0" w:color="auto"/>
            <w:bottom w:val="none" w:sz="0" w:space="0" w:color="auto"/>
            <w:right w:val="none" w:sz="0" w:space="0" w:color="auto"/>
          </w:divBdr>
        </w:div>
        <w:div w:id="1612322023">
          <w:marLeft w:val="640"/>
          <w:marRight w:val="0"/>
          <w:marTop w:val="0"/>
          <w:marBottom w:val="0"/>
          <w:divBdr>
            <w:top w:val="none" w:sz="0" w:space="0" w:color="auto"/>
            <w:left w:val="none" w:sz="0" w:space="0" w:color="auto"/>
            <w:bottom w:val="none" w:sz="0" w:space="0" w:color="auto"/>
            <w:right w:val="none" w:sz="0" w:space="0" w:color="auto"/>
          </w:divBdr>
        </w:div>
        <w:div w:id="2133744080">
          <w:marLeft w:val="640"/>
          <w:marRight w:val="0"/>
          <w:marTop w:val="0"/>
          <w:marBottom w:val="0"/>
          <w:divBdr>
            <w:top w:val="none" w:sz="0" w:space="0" w:color="auto"/>
            <w:left w:val="none" w:sz="0" w:space="0" w:color="auto"/>
            <w:bottom w:val="none" w:sz="0" w:space="0" w:color="auto"/>
            <w:right w:val="none" w:sz="0" w:space="0" w:color="auto"/>
          </w:divBdr>
        </w:div>
        <w:div w:id="606616834">
          <w:marLeft w:val="640"/>
          <w:marRight w:val="0"/>
          <w:marTop w:val="0"/>
          <w:marBottom w:val="0"/>
          <w:divBdr>
            <w:top w:val="none" w:sz="0" w:space="0" w:color="auto"/>
            <w:left w:val="none" w:sz="0" w:space="0" w:color="auto"/>
            <w:bottom w:val="none" w:sz="0" w:space="0" w:color="auto"/>
            <w:right w:val="none" w:sz="0" w:space="0" w:color="auto"/>
          </w:divBdr>
        </w:div>
        <w:div w:id="67266935">
          <w:marLeft w:val="640"/>
          <w:marRight w:val="0"/>
          <w:marTop w:val="0"/>
          <w:marBottom w:val="0"/>
          <w:divBdr>
            <w:top w:val="none" w:sz="0" w:space="0" w:color="auto"/>
            <w:left w:val="none" w:sz="0" w:space="0" w:color="auto"/>
            <w:bottom w:val="none" w:sz="0" w:space="0" w:color="auto"/>
            <w:right w:val="none" w:sz="0" w:space="0" w:color="auto"/>
          </w:divBdr>
        </w:div>
        <w:div w:id="695349261">
          <w:marLeft w:val="640"/>
          <w:marRight w:val="0"/>
          <w:marTop w:val="0"/>
          <w:marBottom w:val="0"/>
          <w:divBdr>
            <w:top w:val="none" w:sz="0" w:space="0" w:color="auto"/>
            <w:left w:val="none" w:sz="0" w:space="0" w:color="auto"/>
            <w:bottom w:val="none" w:sz="0" w:space="0" w:color="auto"/>
            <w:right w:val="none" w:sz="0" w:space="0" w:color="auto"/>
          </w:divBdr>
        </w:div>
        <w:div w:id="1999994203">
          <w:marLeft w:val="640"/>
          <w:marRight w:val="0"/>
          <w:marTop w:val="0"/>
          <w:marBottom w:val="0"/>
          <w:divBdr>
            <w:top w:val="none" w:sz="0" w:space="0" w:color="auto"/>
            <w:left w:val="none" w:sz="0" w:space="0" w:color="auto"/>
            <w:bottom w:val="none" w:sz="0" w:space="0" w:color="auto"/>
            <w:right w:val="none" w:sz="0" w:space="0" w:color="auto"/>
          </w:divBdr>
        </w:div>
        <w:div w:id="867986919">
          <w:marLeft w:val="640"/>
          <w:marRight w:val="0"/>
          <w:marTop w:val="0"/>
          <w:marBottom w:val="0"/>
          <w:divBdr>
            <w:top w:val="none" w:sz="0" w:space="0" w:color="auto"/>
            <w:left w:val="none" w:sz="0" w:space="0" w:color="auto"/>
            <w:bottom w:val="none" w:sz="0" w:space="0" w:color="auto"/>
            <w:right w:val="none" w:sz="0" w:space="0" w:color="auto"/>
          </w:divBdr>
        </w:div>
        <w:div w:id="1553156540">
          <w:marLeft w:val="640"/>
          <w:marRight w:val="0"/>
          <w:marTop w:val="0"/>
          <w:marBottom w:val="0"/>
          <w:divBdr>
            <w:top w:val="none" w:sz="0" w:space="0" w:color="auto"/>
            <w:left w:val="none" w:sz="0" w:space="0" w:color="auto"/>
            <w:bottom w:val="none" w:sz="0" w:space="0" w:color="auto"/>
            <w:right w:val="none" w:sz="0" w:space="0" w:color="auto"/>
          </w:divBdr>
        </w:div>
        <w:div w:id="1598756599">
          <w:marLeft w:val="640"/>
          <w:marRight w:val="0"/>
          <w:marTop w:val="0"/>
          <w:marBottom w:val="0"/>
          <w:divBdr>
            <w:top w:val="none" w:sz="0" w:space="0" w:color="auto"/>
            <w:left w:val="none" w:sz="0" w:space="0" w:color="auto"/>
            <w:bottom w:val="none" w:sz="0" w:space="0" w:color="auto"/>
            <w:right w:val="none" w:sz="0" w:space="0" w:color="auto"/>
          </w:divBdr>
        </w:div>
        <w:div w:id="467473621">
          <w:marLeft w:val="640"/>
          <w:marRight w:val="0"/>
          <w:marTop w:val="0"/>
          <w:marBottom w:val="0"/>
          <w:divBdr>
            <w:top w:val="none" w:sz="0" w:space="0" w:color="auto"/>
            <w:left w:val="none" w:sz="0" w:space="0" w:color="auto"/>
            <w:bottom w:val="none" w:sz="0" w:space="0" w:color="auto"/>
            <w:right w:val="none" w:sz="0" w:space="0" w:color="auto"/>
          </w:divBdr>
        </w:div>
        <w:div w:id="949165867">
          <w:marLeft w:val="640"/>
          <w:marRight w:val="0"/>
          <w:marTop w:val="0"/>
          <w:marBottom w:val="0"/>
          <w:divBdr>
            <w:top w:val="none" w:sz="0" w:space="0" w:color="auto"/>
            <w:left w:val="none" w:sz="0" w:space="0" w:color="auto"/>
            <w:bottom w:val="none" w:sz="0" w:space="0" w:color="auto"/>
            <w:right w:val="none" w:sz="0" w:space="0" w:color="auto"/>
          </w:divBdr>
        </w:div>
        <w:div w:id="1407805401">
          <w:marLeft w:val="640"/>
          <w:marRight w:val="0"/>
          <w:marTop w:val="0"/>
          <w:marBottom w:val="0"/>
          <w:divBdr>
            <w:top w:val="none" w:sz="0" w:space="0" w:color="auto"/>
            <w:left w:val="none" w:sz="0" w:space="0" w:color="auto"/>
            <w:bottom w:val="none" w:sz="0" w:space="0" w:color="auto"/>
            <w:right w:val="none" w:sz="0" w:space="0" w:color="auto"/>
          </w:divBdr>
        </w:div>
        <w:div w:id="582639581">
          <w:marLeft w:val="640"/>
          <w:marRight w:val="0"/>
          <w:marTop w:val="0"/>
          <w:marBottom w:val="0"/>
          <w:divBdr>
            <w:top w:val="none" w:sz="0" w:space="0" w:color="auto"/>
            <w:left w:val="none" w:sz="0" w:space="0" w:color="auto"/>
            <w:bottom w:val="none" w:sz="0" w:space="0" w:color="auto"/>
            <w:right w:val="none" w:sz="0" w:space="0" w:color="auto"/>
          </w:divBdr>
        </w:div>
        <w:div w:id="855655260">
          <w:marLeft w:val="640"/>
          <w:marRight w:val="0"/>
          <w:marTop w:val="0"/>
          <w:marBottom w:val="0"/>
          <w:divBdr>
            <w:top w:val="none" w:sz="0" w:space="0" w:color="auto"/>
            <w:left w:val="none" w:sz="0" w:space="0" w:color="auto"/>
            <w:bottom w:val="none" w:sz="0" w:space="0" w:color="auto"/>
            <w:right w:val="none" w:sz="0" w:space="0" w:color="auto"/>
          </w:divBdr>
        </w:div>
        <w:div w:id="1073773451">
          <w:marLeft w:val="640"/>
          <w:marRight w:val="0"/>
          <w:marTop w:val="0"/>
          <w:marBottom w:val="0"/>
          <w:divBdr>
            <w:top w:val="none" w:sz="0" w:space="0" w:color="auto"/>
            <w:left w:val="none" w:sz="0" w:space="0" w:color="auto"/>
            <w:bottom w:val="none" w:sz="0" w:space="0" w:color="auto"/>
            <w:right w:val="none" w:sz="0" w:space="0" w:color="auto"/>
          </w:divBdr>
        </w:div>
        <w:div w:id="736053479">
          <w:marLeft w:val="640"/>
          <w:marRight w:val="0"/>
          <w:marTop w:val="0"/>
          <w:marBottom w:val="0"/>
          <w:divBdr>
            <w:top w:val="none" w:sz="0" w:space="0" w:color="auto"/>
            <w:left w:val="none" w:sz="0" w:space="0" w:color="auto"/>
            <w:bottom w:val="none" w:sz="0" w:space="0" w:color="auto"/>
            <w:right w:val="none" w:sz="0" w:space="0" w:color="auto"/>
          </w:divBdr>
        </w:div>
        <w:div w:id="1630280218">
          <w:marLeft w:val="640"/>
          <w:marRight w:val="0"/>
          <w:marTop w:val="0"/>
          <w:marBottom w:val="0"/>
          <w:divBdr>
            <w:top w:val="none" w:sz="0" w:space="0" w:color="auto"/>
            <w:left w:val="none" w:sz="0" w:space="0" w:color="auto"/>
            <w:bottom w:val="none" w:sz="0" w:space="0" w:color="auto"/>
            <w:right w:val="none" w:sz="0" w:space="0" w:color="auto"/>
          </w:divBdr>
        </w:div>
        <w:div w:id="1981034559">
          <w:marLeft w:val="640"/>
          <w:marRight w:val="0"/>
          <w:marTop w:val="0"/>
          <w:marBottom w:val="0"/>
          <w:divBdr>
            <w:top w:val="none" w:sz="0" w:space="0" w:color="auto"/>
            <w:left w:val="none" w:sz="0" w:space="0" w:color="auto"/>
            <w:bottom w:val="none" w:sz="0" w:space="0" w:color="auto"/>
            <w:right w:val="none" w:sz="0" w:space="0" w:color="auto"/>
          </w:divBdr>
        </w:div>
        <w:div w:id="82338562">
          <w:marLeft w:val="640"/>
          <w:marRight w:val="0"/>
          <w:marTop w:val="0"/>
          <w:marBottom w:val="0"/>
          <w:divBdr>
            <w:top w:val="none" w:sz="0" w:space="0" w:color="auto"/>
            <w:left w:val="none" w:sz="0" w:space="0" w:color="auto"/>
            <w:bottom w:val="none" w:sz="0" w:space="0" w:color="auto"/>
            <w:right w:val="none" w:sz="0" w:space="0" w:color="auto"/>
          </w:divBdr>
        </w:div>
        <w:div w:id="1926185119">
          <w:marLeft w:val="640"/>
          <w:marRight w:val="0"/>
          <w:marTop w:val="0"/>
          <w:marBottom w:val="0"/>
          <w:divBdr>
            <w:top w:val="none" w:sz="0" w:space="0" w:color="auto"/>
            <w:left w:val="none" w:sz="0" w:space="0" w:color="auto"/>
            <w:bottom w:val="none" w:sz="0" w:space="0" w:color="auto"/>
            <w:right w:val="none" w:sz="0" w:space="0" w:color="auto"/>
          </w:divBdr>
        </w:div>
        <w:div w:id="471757820">
          <w:marLeft w:val="640"/>
          <w:marRight w:val="0"/>
          <w:marTop w:val="0"/>
          <w:marBottom w:val="0"/>
          <w:divBdr>
            <w:top w:val="none" w:sz="0" w:space="0" w:color="auto"/>
            <w:left w:val="none" w:sz="0" w:space="0" w:color="auto"/>
            <w:bottom w:val="none" w:sz="0" w:space="0" w:color="auto"/>
            <w:right w:val="none" w:sz="0" w:space="0" w:color="auto"/>
          </w:divBdr>
        </w:div>
        <w:div w:id="730662413">
          <w:marLeft w:val="640"/>
          <w:marRight w:val="0"/>
          <w:marTop w:val="0"/>
          <w:marBottom w:val="0"/>
          <w:divBdr>
            <w:top w:val="none" w:sz="0" w:space="0" w:color="auto"/>
            <w:left w:val="none" w:sz="0" w:space="0" w:color="auto"/>
            <w:bottom w:val="none" w:sz="0" w:space="0" w:color="auto"/>
            <w:right w:val="none" w:sz="0" w:space="0" w:color="auto"/>
          </w:divBdr>
        </w:div>
        <w:div w:id="1016738470">
          <w:marLeft w:val="640"/>
          <w:marRight w:val="0"/>
          <w:marTop w:val="0"/>
          <w:marBottom w:val="0"/>
          <w:divBdr>
            <w:top w:val="none" w:sz="0" w:space="0" w:color="auto"/>
            <w:left w:val="none" w:sz="0" w:space="0" w:color="auto"/>
            <w:bottom w:val="none" w:sz="0" w:space="0" w:color="auto"/>
            <w:right w:val="none" w:sz="0" w:space="0" w:color="auto"/>
          </w:divBdr>
        </w:div>
        <w:div w:id="673655415">
          <w:marLeft w:val="640"/>
          <w:marRight w:val="0"/>
          <w:marTop w:val="0"/>
          <w:marBottom w:val="0"/>
          <w:divBdr>
            <w:top w:val="none" w:sz="0" w:space="0" w:color="auto"/>
            <w:left w:val="none" w:sz="0" w:space="0" w:color="auto"/>
            <w:bottom w:val="none" w:sz="0" w:space="0" w:color="auto"/>
            <w:right w:val="none" w:sz="0" w:space="0" w:color="auto"/>
          </w:divBdr>
        </w:div>
        <w:div w:id="1036348772">
          <w:marLeft w:val="640"/>
          <w:marRight w:val="0"/>
          <w:marTop w:val="0"/>
          <w:marBottom w:val="0"/>
          <w:divBdr>
            <w:top w:val="none" w:sz="0" w:space="0" w:color="auto"/>
            <w:left w:val="none" w:sz="0" w:space="0" w:color="auto"/>
            <w:bottom w:val="none" w:sz="0" w:space="0" w:color="auto"/>
            <w:right w:val="none" w:sz="0" w:space="0" w:color="auto"/>
          </w:divBdr>
        </w:div>
        <w:div w:id="957180759">
          <w:marLeft w:val="640"/>
          <w:marRight w:val="0"/>
          <w:marTop w:val="0"/>
          <w:marBottom w:val="0"/>
          <w:divBdr>
            <w:top w:val="none" w:sz="0" w:space="0" w:color="auto"/>
            <w:left w:val="none" w:sz="0" w:space="0" w:color="auto"/>
            <w:bottom w:val="none" w:sz="0" w:space="0" w:color="auto"/>
            <w:right w:val="none" w:sz="0" w:space="0" w:color="auto"/>
          </w:divBdr>
        </w:div>
        <w:div w:id="192427093">
          <w:marLeft w:val="640"/>
          <w:marRight w:val="0"/>
          <w:marTop w:val="0"/>
          <w:marBottom w:val="0"/>
          <w:divBdr>
            <w:top w:val="none" w:sz="0" w:space="0" w:color="auto"/>
            <w:left w:val="none" w:sz="0" w:space="0" w:color="auto"/>
            <w:bottom w:val="none" w:sz="0" w:space="0" w:color="auto"/>
            <w:right w:val="none" w:sz="0" w:space="0" w:color="auto"/>
          </w:divBdr>
        </w:div>
        <w:div w:id="919947222">
          <w:marLeft w:val="640"/>
          <w:marRight w:val="0"/>
          <w:marTop w:val="0"/>
          <w:marBottom w:val="0"/>
          <w:divBdr>
            <w:top w:val="none" w:sz="0" w:space="0" w:color="auto"/>
            <w:left w:val="none" w:sz="0" w:space="0" w:color="auto"/>
            <w:bottom w:val="none" w:sz="0" w:space="0" w:color="auto"/>
            <w:right w:val="none" w:sz="0" w:space="0" w:color="auto"/>
          </w:divBdr>
        </w:div>
        <w:div w:id="1732266695">
          <w:marLeft w:val="640"/>
          <w:marRight w:val="0"/>
          <w:marTop w:val="0"/>
          <w:marBottom w:val="0"/>
          <w:divBdr>
            <w:top w:val="none" w:sz="0" w:space="0" w:color="auto"/>
            <w:left w:val="none" w:sz="0" w:space="0" w:color="auto"/>
            <w:bottom w:val="none" w:sz="0" w:space="0" w:color="auto"/>
            <w:right w:val="none" w:sz="0" w:space="0" w:color="auto"/>
          </w:divBdr>
        </w:div>
        <w:div w:id="1351688204">
          <w:marLeft w:val="640"/>
          <w:marRight w:val="0"/>
          <w:marTop w:val="0"/>
          <w:marBottom w:val="0"/>
          <w:divBdr>
            <w:top w:val="none" w:sz="0" w:space="0" w:color="auto"/>
            <w:left w:val="none" w:sz="0" w:space="0" w:color="auto"/>
            <w:bottom w:val="none" w:sz="0" w:space="0" w:color="auto"/>
            <w:right w:val="none" w:sz="0" w:space="0" w:color="auto"/>
          </w:divBdr>
        </w:div>
        <w:div w:id="1871141889">
          <w:marLeft w:val="640"/>
          <w:marRight w:val="0"/>
          <w:marTop w:val="0"/>
          <w:marBottom w:val="0"/>
          <w:divBdr>
            <w:top w:val="none" w:sz="0" w:space="0" w:color="auto"/>
            <w:left w:val="none" w:sz="0" w:space="0" w:color="auto"/>
            <w:bottom w:val="none" w:sz="0" w:space="0" w:color="auto"/>
            <w:right w:val="none" w:sz="0" w:space="0" w:color="auto"/>
          </w:divBdr>
        </w:div>
        <w:div w:id="1040328230">
          <w:marLeft w:val="640"/>
          <w:marRight w:val="0"/>
          <w:marTop w:val="0"/>
          <w:marBottom w:val="0"/>
          <w:divBdr>
            <w:top w:val="none" w:sz="0" w:space="0" w:color="auto"/>
            <w:left w:val="none" w:sz="0" w:space="0" w:color="auto"/>
            <w:bottom w:val="none" w:sz="0" w:space="0" w:color="auto"/>
            <w:right w:val="none" w:sz="0" w:space="0" w:color="auto"/>
          </w:divBdr>
        </w:div>
        <w:div w:id="481846784">
          <w:marLeft w:val="640"/>
          <w:marRight w:val="0"/>
          <w:marTop w:val="0"/>
          <w:marBottom w:val="0"/>
          <w:divBdr>
            <w:top w:val="none" w:sz="0" w:space="0" w:color="auto"/>
            <w:left w:val="none" w:sz="0" w:space="0" w:color="auto"/>
            <w:bottom w:val="none" w:sz="0" w:space="0" w:color="auto"/>
            <w:right w:val="none" w:sz="0" w:space="0" w:color="auto"/>
          </w:divBdr>
        </w:div>
        <w:div w:id="1022322483">
          <w:marLeft w:val="640"/>
          <w:marRight w:val="0"/>
          <w:marTop w:val="0"/>
          <w:marBottom w:val="0"/>
          <w:divBdr>
            <w:top w:val="none" w:sz="0" w:space="0" w:color="auto"/>
            <w:left w:val="none" w:sz="0" w:space="0" w:color="auto"/>
            <w:bottom w:val="none" w:sz="0" w:space="0" w:color="auto"/>
            <w:right w:val="none" w:sz="0" w:space="0" w:color="auto"/>
          </w:divBdr>
        </w:div>
        <w:div w:id="1143889914">
          <w:marLeft w:val="640"/>
          <w:marRight w:val="0"/>
          <w:marTop w:val="0"/>
          <w:marBottom w:val="0"/>
          <w:divBdr>
            <w:top w:val="none" w:sz="0" w:space="0" w:color="auto"/>
            <w:left w:val="none" w:sz="0" w:space="0" w:color="auto"/>
            <w:bottom w:val="none" w:sz="0" w:space="0" w:color="auto"/>
            <w:right w:val="none" w:sz="0" w:space="0" w:color="auto"/>
          </w:divBdr>
        </w:div>
        <w:div w:id="800804943">
          <w:marLeft w:val="640"/>
          <w:marRight w:val="0"/>
          <w:marTop w:val="0"/>
          <w:marBottom w:val="0"/>
          <w:divBdr>
            <w:top w:val="none" w:sz="0" w:space="0" w:color="auto"/>
            <w:left w:val="none" w:sz="0" w:space="0" w:color="auto"/>
            <w:bottom w:val="none" w:sz="0" w:space="0" w:color="auto"/>
            <w:right w:val="none" w:sz="0" w:space="0" w:color="auto"/>
          </w:divBdr>
        </w:div>
        <w:div w:id="283386846">
          <w:marLeft w:val="640"/>
          <w:marRight w:val="0"/>
          <w:marTop w:val="0"/>
          <w:marBottom w:val="0"/>
          <w:divBdr>
            <w:top w:val="none" w:sz="0" w:space="0" w:color="auto"/>
            <w:left w:val="none" w:sz="0" w:space="0" w:color="auto"/>
            <w:bottom w:val="none" w:sz="0" w:space="0" w:color="auto"/>
            <w:right w:val="none" w:sz="0" w:space="0" w:color="auto"/>
          </w:divBdr>
        </w:div>
        <w:div w:id="236478525">
          <w:marLeft w:val="640"/>
          <w:marRight w:val="0"/>
          <w:marTop w:val="0"/>
          <w:marBottom w:val="0"/>
          <w:divBdr>
            <w:top w:val="none" w:sz="0" w:space="0" w:color="auto"/>
            <w:left w:val="none" w:sz="0" w:space="0" w:color="auto"/>
            <w:bottom w:val="none" w:sz="0" w:space="0" w:color="auto"/>
            <w:right w:val="none" w:sz="0" w:space="0" w:color="auto"/>
          </w:divBdr>
        </w:div>
        <w:div w:id="825825590">
          <w:marLeft w:val="640"/>
          <w:marRight w:val="0"/>
          <w:marTop w:val="0"/>
          <w:marBottom w:val="0"/>
          <w:divBdr>
            <w:top w:val="none" w:sz="0" w:space="0" w:color="auto"/>
            <w:left w:val="none" w:sz="0" w:space="0" w:color="auto"/>
            <w:bottom w:val="none" w:sz="0" w:space="0" w:color="auto"/>
            <w:right w:val="none" w:sz="0" w:space="0" w:color="auto"/>
          </w:divBdr>
        </w:div>
        <w:div w:id="924648218">
          <w:marLeft w:val="640"/>
          <w:marRight w:val="0"/>
          <w:marTop w:val="0"/>
          <w:marBottom w:val="0"/>
          <w:divBdr>
            <w:top w:val="none" w:sz="0" w:space="0" w:color="auto"/>
            <w:left w:val="none" w:sz="0" w:space="0" w:color="auto"/>
            <w:bottom w:val="none" w:sz="0" w:space="0" w:color="auto"/>
            <w:right w:val="none" w:sz="0" w:space="0" w:color="auto"/>
          </w:divBdr>
        </w:div>
        <w:div w:id="45448763">
          <w:marLeft w:val="640"/>
          <w:marRight w:val="0"/>
          <w:marTop w:val="0"/>
          <w:marBottom w:val="0"/>
          <w:divBdr>
            <w:top w:val="none" w:sz="0" w:space="0" w:color="auto"/>
            <w:left w:val="none" w:sz="0" w:space="0" w:color="auto"/>
            <w:bottom w:val="none" w:sz="0" w:space="0" w:color="auto"/>
            <w:right w:val="none" w:sz="0" w:space="0" w:color="auto"/>
          </w:divBdr>
        </w:div>
        <w:div w:id="1388991330">
          <w:marLeft w:val="64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5513920">
      <w:bodyDiv w:val="1"/>
      <w:marLeft w:val="0"/>
      <w:marRight w:val="0"/>
      <w:marTop w:val="0"/>
      <w:marBottom w:val="0"/>
      <w:divBdr>
        <w:top w:val="none" w:sz="0" w:space="0" w:color="auto"/>
        <w:left w:val="none" w:sz="0" w:space="0" w:color="auto"/>
        <w:bottom w:val="none" w:sz="0" w:space="0" w:color="auto"/>
        <w:right w:val="none" w:sz="0" w:space="0" w:color="auto"/>
      </w:divBdr>
      <w:divsChild>
        <w:div w:id="255095414">
          <w:marLeft w:val="640"/>
          <w:marRight w:val="0"/>
          <w:marTop w:val="0"/>
          <w:marBottom w:val="0"/>
          <w:divBdr>
            <w:top w:val="none" w:sz="0" w:space="0" w:color="auto"/>
            <w:left w:val="none" w:sz="0" w:space="0" w:color="auto"/>
            <w:bottom w:val="none" w:sz="0" w:space="0" w:color="auto"/>
            <w:right w:val="none" w:sz="0" w:space="0" w:color="auto"/>
          </w:divBdr>
        </w:div>
        <w:div w:id="1047415685">
          <w:marLeft w:val="640"/>
          <w:marRight w:val="0"/>
          <w:marTop w:val="0"/>
          <w:marBottom w:val="0"/>
          <w:divBdr>
            <w:top w:val="none" w:sz="0" w:space="0" w:color="auto"/>
            <w:left w:val="none" w:sz="0" w:space="0" w:color="auto"/>
            <w:bottom w:val="none" w:sz="0" w:space="0" w:color="auto"/>
            <w:right w:val="none" w:sz="0" w:space="0" w:color="auto"/>
          </w:divBdr>
        </w:div>
        <w:div w:id="1531070968">
          <w:marLeft w:val="640"/>
          <w:marRight w:val="0"/>
          <w:marTop w:val="0"/>
          <w:marBottom w:val="0"/>
          <w:divBdr>
            <w:top w:val="none" w:sz="0" w:space="0" w:color="auto"/>
            <w:left w:val="none" w:sz="0" w:space="0" w:color="auto"/>
            <w:bottom w:val="none" w:sz="0" w:space="0" w:color="auto"/>
            <w:right w:val="none" w:sz="0" w:space="0" w:color="auto"/>
          </w:divBdr>
        </w:div>
        <w:div w:id="1326087531">
          <w:marLeft w:val="640"/>
          <w:marRight w:val="0"/>
          <w:marTop w:val="0"/>
          <w:marBottom w:val="0"/>
          <w:divBdr>
            <w:top w:val="none" w:sz="0" w:space="0" w:color="auto"/>
            <w:left w:val="none" w:sz="0" w:space="0" w:color="auto"/>
            <w:bottom w:val="none" w:sz="0" w:space="0" w:color="auto"/>
            <w:right w:val="none" w:sz="0" w:space="0" w:color="auto"/>
          </w:divBdr>
        </w:div>
        <w:div w:id="646709886">
          <w:marLeft w:val="640"/>
          <w:marRight w:val="0"/>
          <w:marTop w:val="0"/>
          <w:marBottom w:val="0"/>
          <w:divBdr>
            <w:top w:val="none" w:sz="0" w:space="0" w:color="auto"/>
            <w:left w:val="none" w:sz="0" w:space="0" w:color="auto"/>
            <w:bottom w:val="none" w:sz="0" w:space="0" w:color="auto"/>
            <w:right w:val="none" w:sz="0" w:space="0" w:color="auto"/>
          </w:divBdr>
        </w:div>
        <w:div w:id="490753130">
          <w:marLeft w:val="640"/>
          <w:marRight w:val="0"/>
          <w:marTop w:val="0"/>
          <w:marBottom w:val="0"/>
          <w:divBdr>
            <w:top w:val="none" w:sz="0" w:space="0" w:color="auto"/>
            <w:left w:val="none" w:sz="0" w:space="0" w:color="auto"/>
            <w:bottom w:val="none" w:sz="0" w:space="0" w:color="auto"/>
            <w:right w:val="none" w:sz="0" w:space="0" w:color="auto"/>
          </w:divBdr>
        </w:div>
        <w:div w:id="466968472">
          <w:marLeft w:val="640"/>
          <w:marRight w:val="0"/>
          <w:marTop w:val="0"/>
          <w:marBottom w:val="0"/>
          <w:divBdr>
            <w:top w:val="none" w:sz="0" w:space="0" w:color="auto"/>
            <w:left w:val="none" w:sz="0" w:space="0" w:color="auto"/>
            <w:bottom w:val="none" w:sz="0" w:space="0" w:color="auto"/>
            <w:right w:val="none" w:sz="0" w:space="0" w:color="auto"/>
          </w:divBdr>
        </w:div>
        <w:div w:id="1780221953">
          <w:marLeft w:val="640"/>
          <w:marRight w:val="0"/>
          <w:marTop w:val="0"/>
          <w:marBottom w:val="0"/>
          <w:divBdr>
            <w:top w:val="none" w:sz="0" w:space="0" w:color="auto"/>
            <w:left w:val="none" w:sz="0" w:space="0" w:color="auto"/>
            <w:bottom w:val="none" w:sz="0" w:space="0" w:color="auto"/>
            <w:right w:val="none" w:sz="0" w:space="0" w:color="auto"/>
          </w:divBdr>
        </w:div>
        <w:div w:id="566111852">
          <w:marLeft w:val="640"/>
          <w:marRight w:val="0"/>
          <w:marTop w:val="0"/>
          <w:marBottom w:val="0"/>
          <w:divBdr>
            <w:top w:val="none" w:sz="0" w:space="0" w:color="auto"/>
            <w:left w:val="none" w:sz="0" w:space="0" w:color="auto"/>
            <w:bottom w:val="none" w:sz="0" w:space="0" w:color="auto"/>
            <w:right w:val="none" w:sz="0" w:space="0" w:color="auto"/>
          </w:divBdr>
        </w:div>
        <w:div w:id="99570472">
          <w:marLeft w:val="640"/>
          <w:marRight w:val="0"/>
          <w:marTop w:val="0"/>
          <w:marBottom w:val="0"/>
          <w:divBdr>
            <w:top w:val="none" w:sz="0" w:space="0" w:color="auto"/>
            <w:left w:val="none" w:sz="0" w:space="0" w:color="auto"/>
            <w:bottom w:val="none" w:sz="0" w:space="0" w:color="auto"/>
            <w:right w:val="none" w:sz="0" w:space="0" w:color="auto"/>
          </w:divBdr>
        </w:div>
        <w:div w:id="1451046897">
          <w:marLeft w:val="640"/>
          <w:marRight w:val="0"/>
          <w:marTop w:val="0"/>
          <w:marBottom w:val="0"/>
          <w:divBdr>
            <w:top w:val="none" w:sz="0" w:space="0" w:color="auto"/>
            <w:left w:val="none" w:sz="0" w:space="0" w:color="auto"/>
            <w:bottom w:val="none" w:sz="0" w:space="0" w:color="auto"/>
            <w:right w:val="none" w:sz="0" w:space="0" w:color="auto"/>
          </w:divBdr>
        </w:div>
        <w:div w:id="952445464">
          <w:marLeft w:val="640"/>
          <w:marRight w:val="0"/>
          <w:marTop w:val="0"/>
          <w:marBottom w:val="0"/>
          <w:divBdr>
            <w:top w:val="none" w:sz="0" w:space="0" w:color="auto"/>
            <w:left w:val="none" w:sz="0" w:space="0" w:color="auto"/>
            <w:bottom w:val="none" w:sz="0" w:space="0" w:color="auto"/>
            <w:right w:val="none" w:sz="0" w:space="0" w:color="auto"/>
          </w:divBdr>
        </w:div>
        <w:div w:id="2069112035">
          <w:marLeft w:val="640"/>
          <w:marRight w:val="0"/>
          <w:marTop w:val="0"/>
          <w:marBottom w:val="0"/>
          <w:divBdr>
            <w:top w:val="none" w:sz="0" w:space="0" w:color="auto"/>
            <w:left w:val="none" w:sz="0" w:space="0" w:color="auto"/>
            <w:bottom w:val="none" w:sz="0" w:space="0" w:color="auto"/>
            <w:right w:val="none" w:sz="0" w:space="0" w:color="auto"/>
          </w:divBdr>
        </w:div>
        <w:div w:id="508908132">
          <w:marLeft w:val="640"/>
          <w:marRight w:val="0"/>
          <w:marTop w:val="0"/>
          <w:marBottom w:val="0"/>
          <w:divBdr>
            <w:top w:val="none" w:sz="0" w:space="0" w:color="auto"/>
            <w:left w:val="none" w:sz="0" w:space="0" w:color="auto"/>
            <w:bottom w:val="none" w:sz="0" w:space="0" w:color="auto"/>
            <w:right w:val="none" w:sz="0" w:space="0" w:color="auto"/>
          </w:divBdr>
        </w:div>
        <w:div w:id="1804155911">
          <w:marLeft w:val="640"/>
          <w:marRight w:val="0"/>
          <w:marTop w:val="0"/>
          <w:marBottom w:val="0"/>
          <w:divBdr>
            <w:top w:val="none" w:sz="0" w:space="0" w:color="auto"/>
            <w:left w:val="none" w:sz="0" w:space="0" w:color="auto"/>
            <w:bottom w:val="none" w:sz="0" w:space="0" w:color="auto"/>
            <w:right w:val="none" w:sz="0" w:space="0" w:color="auto"/>
          </w:divBdr>
        </w:div>
        <w:div w:id="1718117926">
          <w:marLeft w:val="640"/>
          <w:marRight w:val="0"/>
          <w:marTop w:val="0"/>
          <w:marBottom w:val="0"/>
          <w:divBdr>
            <w:top w:val="none" w:sz="0" w:space="0" w:color="auto"/>
            <w:left w:val="none" w:sz="0" w:space="0" w:color="auto"/>
            <w:bottom w:val="none" w:sz="0" w:space="0" w:color="auto"/>
            <w:right w:val="none" w:sz="0" w:space="0" w:color="auto"/>
          </w:divBdr>
        </w:div>
        <w:div w:id="1398211233">
          <w:marLeft w:val="640"/>
          <w:marRight w:val="0"/>
          <w:marTop w:val="0"/>
          <w:marBottom w:val="0"/>
          <w:divBdr>
            <w:top w:val="none" w:sz="0" w:space="0" w:color="auto"/>
            <w:left w:val="none" w:sz="0" w:space="0" w:color="auto"/>
            <w:bottom w:val="none" w:sz="0" w:space="0" w:color="auto"/>
            <w:right w:val="none" w:sz="0" w:space="0" w:color="auto"/>
          </w:divBdr>
        </w:div>
        <w:div w:id="1781801984">
          <w:marLeft w:val="640"/>
          <w:marRight w:val="0"/>
          <w:marTop w:val="0"/>
          <w:marBottom w:val="0"/>
          <w:divBdr>
            <w:top w:val="none" w:sz="0" w:space="0" w:color="auto"/>
            <w:left w:val="none" w:sz="0" w:space="0" w:color="auto"/>
            <w:bottom w:val="none" w:sz="0" w:space="0" w:color="auto"/>
            <w:right w:val="none" w:sz="0" w:space="0" w:color="auto"/>
          </w:divBdr>
        </w:div>
        <w:div w:id="949705766">
          <w:marLeft w:val="640"/>
          <w:marRight w:val="0"/>
          <w:marTop w:val="0"/>
          <w:marBottom w:val="0"/>
          <w:divBdr>
            <w:top w:val="none" w:sz="0" w:space="0" w:color="auto"/>
            <w:left w:val="none" w:sz="0" w:space="0" w:color="auto"/>
            <w:bottom w:val="none" w:sz="0" w:space="0" w:color="auto"/>
            <w:right w:val="none" w:sz="0" w:space="0" w:color="auto"/>
          </w:divBdr>
        </w:div>
        <w:div w:id="1338777055">
          <w:marLeft w:val="640"/>
          <w:marRight w:val="0"/>
          <w:marTop w:val="0"/>
          <w:marBottom w:val="0"/>
          <w:divBdr>
            <w:top w:val="none" w:sz="0" w:space="0" w:color="auto"/>
            <w:left w:val="none" w:sz="0" w:space="0" w:color="auto"/>
            <w:bottom w:val="none" w:sz="0" w:space="0" w:color="auto"/>
            <w:right w:val="none" w:sz="0" w:space="0" w:color="auto"/>
          </w:divBdr>
        </w:div>
        <w:div w:id="53820204">
          <w:marLeft w:val="640"/>
          <w:marRight w:val="0"/>
          <w:marTop w:val="0"/>
          <w:marBottom w:val="0"/>
          <w:divBdr>
            <w:top w:val="none" w:sz="0" w:space="0" w:color="auto"/>
            <w:left w:val="none" w:sz="0" w:space="0" w:color="auto"/>
            <w:bottom w:val="none" w:sz="0" w:space="0" w:color="auto"/>
            <w:right w:val="none" w:sz="0" w:space="0" w:color="auto"/>
          </w:divBdr>
        </w:div>
        <w:div w:id="770394130">
          <w:marLeft w:val="640"/>
          <w:marRight w:val="0"/>
          <w:marTop w:val="0"/>
          <w:marBottom w:val="0"/>
          <w:divBdr>
            <w:top w:val="none" w:sz="0" w:space="0" w:color="auto"/>
            <w:left w:val="none" w:sz="0" w:space="0" w:color="auto"/>
            <w:bottom w:val="none" w:sz="0" w:space="0" w:color="auto"/>
            <w:right w:val="none" w:sz="0" w:space="0" w:color="auto"/>
          </w:divBdr>
        </w:div>
        <w:div w:id="2012030028">
          <w:marLeft w:val="640"/>
          <w:marRight w:val="0"/>
          <w:marTop w:val="0"/>
          <w:marBottom w:val="0"/>
          <w:divBdr>
            <w:top w:val="none" w:sz="0" w:space="0" w:color="auto"/>
            <w:left w:val="none" w:sz="0" w:space="0" w:color="auto"/>
            <w:bottom w:val="none" w:sz="0" w:space="0" w:color="auto"/>
            <w:right w:val="none" w:sz="0" w:space="0" w:color="auto"/>
          </w:divBdr>
        </w:div>
        <w:div w:id="397755038">
          <w:marLeft w:val="640"/>
          <w:marRight w:val="0"/>
          <w:marTop w:val="0"/>
          <w:marBottom w:val="0"/>
          <w:divBdr>
            <w:top w:val="none" w:sz="0" w:space="0" w:color="auto"/>
            <w:left w:val="none" w:sz="0" w:space="0" w:color="auto"/>
            <w:bottom w:val="none" w:sz="0" w:space="0" w:color="auto"/>
            <w:right w:val="none" w:sz="0" w:space="0" w:color="auto"/>
          </w:divBdr>
        </w:div>
        <w:div w:id="1186093397">
          <w:marLeft w:val="640"/>
          <w:marRight w:val="0"/>
          <w:marTop w:val="0"/>
          <w:marBottom w:val="0"/>
          <w:divBdr>
            <w:top w:val="none" w:sz="0" w:space="0" w:color="auto"/>
            <w:left w:val="none" w:sz="0" w:space="0" w:color="auto"/>
            <w:bottom w:val="none" w:sz="0" w:space="0" w:color="auto"/>
            <w:right w:val="none" w:sz="0" w:space="0" w:color="auto"/>
          </w:divBdr>
        </w:div>
        <w:div w:id="820387032">
          <w:marLeft w:val="640"/>
          <w:marRight w:val="0"/>
          <w:marTop w:val="0"/>
          <w:marBottom w:val="0"/>
          <w:divBdr>
            <w:top w:val="none" w:sz="0" w:space="0" w:color="auto"/>
            <w:left w:val="none" w:sz="0" w:space="0" w:color="auto"/>
            <w:bottom w:val="none" w:sz="0" w:space="0" w:color="auto"/>
            <w:right w:val="none" w:sz="0" w:space="0" w:color="auto"/>
          </w:divBdr>
        </w:div>
        <w:div w:id="514348499">
          <w:marLeft w:val="640"/>
          <w:marRight w:val="0"/>
          <w:marTop w:val="0"/>
          <w:marBottom w:val="0"/>
          <w:divBdr>
            <w:top w:val="none" w:sz="0" w:space="0" w:color="auto"/>
            <w:left w:val="none" w:sz="0" w:space="0" w:color="auto"/>
            <w:bottom w:val="none" w:sz="0" w:space="0" w:color="auto"/>
            <w:right w:val="none" w:sz="0" w:space="0" w:color="auto"/>
          </w:divBdr>
        </w:div>
        <w:div w:id="543636461">
          <w:marLeft w:val="640"/>
          <w:marRight w:val="0"/>
          <w:marTop w:val="0"/>
          <w:marBottom w:val="0"/>
          <w:divBdr>
            <w:top w:val="none" w:sz="0" w:space="0" w:color="auto"/>
            <w:left w:val="none" w:sz="0" w:space="0" w:color="auto"/>
            <w:bottom w:val="none" w:sz="0" w:space="0" w:color="auto"/>
            <w:right w:val="none" w:sz="0" w:space="0" w:color="auto"/>
          </w:divBdr>
        </w:div>
        <w:div w:id="301859381">
          <w:marLeft w:val="640"/>
          <w:marRight w:val="0"/>
          <w:marTop w:val="0"/>
          <w:marBottom w:val="0"/>
          <w:divBdr>
            <w:top w:val="none" w:sz="0" w:space="0" w:color="auto"/>
            <w:left w:val="none" w:sz="0" w:space="0" w:color="auto"/>
            <w:bottom w:val="none" w:sz="0" w:space="0" w:color="auto"/>
            <w:right w:val="none" w:sz="0" w:space="0" w:color="auto"/>
          </w:divBdr>
        </w:div>
        <w:div w:id="921527739">
          <w:marLeft w:val="640"/>
          <w:marRight w:val="0"/>
          <w:marTop w:val="0"/>
          <w:marBottom w:val="0"/>
          <w:divBdr>
            <w:top w:val="none" w:sz="0" w:space="0" w:color="auto"/>
            <w:left w:val="none" w:sz="0" w:space="0" w:color="auto"/>
            <w:bottom w:val="none" w:sz="0" w:space="0" w:color="auto"/>
            <w:right w:val="none" w:sz="0" w:space="0" w:color="auto"/>
          </w:divBdr>
        </w:div>
        <w:div w:id="1395155833">
          <w:marLeft w:val="640"/>
          <w:marRight w:val="0"/>
          <w:marTop w:val="0"/>
          <w:marBottom w:val="0"/>
          <w:divBdr>
            <w:top w:val="none" w:sz="0" w:space="0" w:color="auto"/>
            <w:left w:val="none" w:sz="0" w:space="0" w:color="auto"/>
            <w:bottom w:val="none" w:sz="0" w:space="0" w:color="auto"/>
            <w:right w:val="none" w:sz="0" w:space="0" w:color="auto"/>
          </w:divBdr>
        </w:div>
        <w:div w:id="1271165188">
          <w:marLeft w:val="640"/>
          <w:marRight w:val="0"/>
          <w:marTop w:val="0"/>
          <w:marBottom w:val="0"/>
          <w:divBdr>
            <w:top w:val="none" w:sz="0" w:space="0" w:color="auto"/>
            <w:left w:val="none" w:sz="0" w:space="0" w:color="auto"/>
            <w:bottom w:val="none" w:sz="0" w:space="0" w:color="auto"/>
            <w:right w:val="none" w:sz="0" w:space="0" w:color="auto"/>
          </w:divBdr>
        </w:div>
        <w:div w:id="1565870170">
          <w:marLeft w:val="640"/>
          <w:marRight w:val="0"/>
          <w:marTop w:val="0"/>
          <w:marBottom w:val="0"/>
          <w:divBdr>
            <w:top w:val="none" w:sz="0" w:space="0" w:color="auto"/>
            <w:left w:val="none" w:sz="0" w:space="0" w:color="auto"/>
            <w:bottom w:val="none" w:sz="0" w:space="0" w:color="auto"/>
            <w:right w:val="none" w:sz="0" w:space="0" w:color="auto"/>
          </w:divBdr>
        </w:div>
        <w:div w:id="891581627">
          <w:marLeft w:val="640"/>
          <w:marRight w:val="0"/>
          <w:marTop w:val="0"/>
          <w:marBottom w:val="0"/>
          <w:divBdr>
            <w:top w:val="none" w:sz="0" w:space="0" w:color="auto"/>
            <w:left w:val="none" w:sz="0" w:space="0" w:color="auto"/>
            <w:bottom w:val="none" w:sz="0" w:space="0" w:color="auto"/>
            <w:right w:val="none" w:sz="0" w:space="0" w:color="auto"/>
          </w:divBdr>
        </w:div>
        <w:div w:id="1153179849">
          <w:marLeft w:val="640"/>
          <w:marRight w:val="0"/>
          <w:marTop w:val="0"/>
          <w:marBottom w:val="0"/>
          <w:divBdr>
            <w:top w:val="none" w:sz="0" w:space="0" w:color="auto"/>
            <w:left w:val="none" w:sz="0" w:space="0" w:color="auto"/>
            <w:bottom w:val="none" w:sz="0" w:space="0" w:color="auto"/>
            <w:right w:val="none" w:sz="0" w:space="0" w:color="auto"/>
          </w:divBdr>
        </w:div>
        <w:div w:id="1361249077">
          <w:marLeft w:val="640"/>
          <w:marRight w:val="0"/>
          <w:marTop w:val="0"/>
          <w:marBottom w:val="0"/>
          <w:divBdr>
            <w:top w:val="none" w:sz="0" w:space="0" w:color="auto"/>
            <w:left w:val="none" w:sz="0" w:space="0" w:color="auto"/>
            <w:bottom w:val="none" w:sz="0" w:space="0" w:color="auto"/>
            <w:right w:val="none" w:sz="0" w:space="0" w:color="auto"/>
          </w:divBdr>
        </w:div>
        <w:div w:id="186796639">
          <w:marLeft w:val="640"/>
          <w:marRight w:val="0"/>
          <w:marTop w:val="0"/>
          <w:marBottom w:val="0"/>
          <w:divBdr>
            <w:top w:val="none" w:sz="0" w:space="0" w:color="auto"/>
            <w:left w:val="none" w:sz="0" w:space="0" w:color="auto"/>
            <w:bottom w:val="none" w:sz="0" w:space="0" w:color="auto"/>
            <w:right w:val="none" w:sz="0" w:space="0" w:color="auto"/>
          </w:divBdr>
        </w:div>
        <w:div w:id="881096165">
          <w:marLeft w:val="640"/>
          <w:marRight w:val="0"/>
          <w:marTop w:val="0"/>
          <w:marBottom w:val="0"/>
          <w:divBdr>
            <w:top w:val="none" w:sz="0" w:space="0" w:color="auto"/>
            <w:left w:val="none" w:sz="0" w:space="0" w:color="auto"/>
            <w:bottom w:val="none" w:sz="0" w:space="0" w:color="auto"/>
            <w:right w:val="none" w:sz="0" w:space="0" w:color="auto"/>
          </w:divBdr>
        </w:div>
        <w:div w:id="2077047677">
          <w:marLeft w:val="640"/>
          <w:marRight w:val="0"/>
          <w:marTop w:val="0"/>
          <w:marBottom w:val="0"/>
          <w:divBdr>
            <w:top w:val="none" w:sz="0" w:space="0" w:color="auto"/>
            <w:left w:val="none" w:sz="0" w:space="0" w:color="auto"/>
            <w:bottom w:val="none" w:sz="0" w:space="0" w:color="auto"/>
            <w:right w:val="none" w:sz="0" w:space="0" w:color="auto"/>
          </w:divBdr>
        </w:div>
        <w:div w:id="1014573251">
          <w:marLeft w:val="640"/>
          <w:marRight w:val="0"/>
          <w:marTop w:val="0"/>
          <w:marBottom w:val="0"/>
          <w:divBdr>
            <w:top w:val="none" w:sz="0" w:space="0" w:color="auto"/>
            <w:left w:val="none" w:sz="0" w:space="0" w:color="auto"/>
            <w:bottom w:val="none" w:sz="0" w:space="0" w:color="auto"/>
            <w:right w:val="none" w:sz="0" w:space="0" w:color="auto"/>
          </w:divBdr>
        </w:div>
        <w:div w:id="1670012421">
          <w:marLeft w:val="640"/>
          <w:marRight w:val="0"/>
          <w:marTop w:val="0"/>
          <w:marBottom w:val="0"/>
          <w:divBdr>
            <w:top w:val="none" w:sz="0" w:space="0" w:color="auto"/>
            <w:left w:val="none" w:sz="0" w:space="0" w:color="auto"/>
            <w:bottom w:val="none" w:sz="0" w:space="0" w:color="auto"/>
            <w:right w:val="none" w:sz="0" w:space="0" w:color="auto"/>
          </w:divBdr>
        </w:div>
        <w:div w:id="28530308">
          <w:marLeft w:val="640"/>
          <w:marRight w:val="0"/>
          <w:marTop w:val="0"/>
          <w:marBottom w:val="0"/>
          <w:divBdr>
            <w:top w:val="none" w:sz="0" w:space="0" w:color="auto"/>
            <w:left w:val="none" w:sz="0" w:space="0" w:color="auto"/>
            <w:bottom w:val="none" w:sz="0" w:space="0" w:color="auto"/>
            <w:right w:val="none" w:sz="0" w:space="0" w:color="auto"/>
          </w:divBdr>
        </w:div>
        <w:div w:id="850529697">
          <w:marLeft w:val="640"/>
          <w:marRight w:val="0"/>
          <w:marTop w:val="0"/>
          <w:marBottom w:val="0"/>
          <w:divBdr>
            <w:top w:val="none" w:sz="0" w:space="0" w:color="auto"/>
            <w:left w:val="none" w:sz="0" w:space="0" w:color="auto"/>
            <w:bottom w:val="none" w:sz="0" w:space="0" w:color="auto"/>
            <w:right w:val="none" w:sz="0" w:space="0" w:color="auto"/>
          </w:divBdr>
        </w:div>
        <w:div w:id="1417243375">
          <w:marLeft w:val="640"/>
          <w:marRight w:val="0"/>
          <w:marTop w:val="0"/>
          <w:marBottom w:val="0"/>
          <w:divBdr>
            <w:top w:val="none" w:sz="0" w:space="0" w:color="auto"/>
            <w:left w:val="none" w:sz="0" w:space="0" w:color="auto"/>
            <w:bottom w:val="none" w:sz="0" w:space="0" w:color="auto"/>
            <w:right w:val="none" w:sz="0" w:space="0" w:color="auto"/>
          </w:divBdr>
        </w:div>
        <w:div w:id="1873686091">
          <w:marLeft w:val="640"/>
          <w:marRight w:val="0"/>
          <w:marTop w:val="0"/>
          <w:marBottom w:val="0"/>
          <w:divBdr>
            <w:top w:val="none" w:sz="0" w:space="0" w:color="auto"/>
            <w:left w:val="none" w:sz="0" w:space="0" w:color="auto"/>
            <w:bottom w:val="none" w:sz="0" w:space="0" w:color="auto"/>
            <w:right w:val="none" w:sz="0" w:space="0" w:color="auto"/>
          </w:divBdr>
        </w:div>
        <w:div w:id="2099016722">
          <w:marLeft w:val="640"/>
          <w:marRight w:val="0"/>
          <w:marTop w:val="0"/>
          <w:marBottom w:val="0"/>
          <w:divBdr>
            <w:top w:val="none" w:sz="0" w:space="0" w:color="auto"/>
            <w:left w:val="none" w:sz="0" w:space="0" w:color="auto"/>
            <w:bottom w:val="none" w:sz="0" w:space="0" w:color="auto"/>
            <w:right w:val="none" w:sz="0" w:space="0" w:color="auto"/>
          </w:divBdr>
        </w:div>
        <w:div w:id="2040618572">
          <w:marLeft w:val="640"/>
          <w:marRight w:val="0"/>
          <w:marTop w:val="0"/>
          <w:marBottom w:val="0"/>
          <w:divBdr>
            <w:top w:val="none" w:sz="0" w:space="0" w:color="auto"/>
            <w:left w:val="none" w:sz="0" w:space="0" w:color="auto"/>
            <w:bottom w:val="none" w:sz="0" w:space="0" w:color="auto"/>
            <w:right w:val="none" w:sz="0" w:space="0" w:color="auto"/>
          </w:divBdr>
        </w:div>
        <w:div w:id="586840688">
          <w:marLeft w:val="640"/>
          <w:marRight w:val="0"/>
          <w:marTop w:val="0"/>
          <w:marBottom w:val="0"/>
          <w:divBdr>
            <w:top w:val="none" w:sz="0" w:space="0" w:color="auto"/>
            <w:left w:val="none" w:sz="0" w:space="0" w:color="auto"/>
            <w:bottom w:val="none" w:sz="0" w:space="0" w:color="auto"/>
            <w:right w:val="none" w:sz="0" w:space="0" w:color="auto"/>
          </w:divBdr>
        </w:div>
        <w:div w:id="1134176169">
          <w:marLeft w:val="640"/>
          <w:marRight w:val="0"/>
          <w:marTop w:val="0"/>
          <w:marBottom w:val="0"/>
          <w:divBdr>
            <w:top w:val="none" w:sz="0" w:space="0" w:color="auto"/>
            <w:left w:val="none" w:sz="0" w:space="0" w:color="auto"/>
            <w:bottom w:val="none" w:sz="0" w:space="0" w:color="auto"/>
            <w:right w:val="none" w:sz="0" w:space="0" w:color="auto"/>
          </w:divBdr>
        </w:div>
        <w:div w:id="292492391">
          <w:marLeft w:val="640"/>
          <w:marRight w:val="0"/>
          <w:marTop w:val="0"/>
          <w:marBottom w:val="0"/>
          <w:divBdr>
            <w:top w:val="none" w:sz="0" w:space="0" w:color="auto"/>
            <w:left w:val="none" w:sz="0" w:space="0" w:color="auto"/>
            <w:bottom w:val="none" w:sz="0" w:space="0" w:color="auto"/>
            <w:right w:val="none" w:sz="0" w:space="0" w:color="auto"/>
          </w:divBdr>
        </w:div>
        <w:div w:id="1389451978">
          <w:marLeft w:val="640"/>
          <w:marRight w:val="0"/>
          <w:marTop w:val="0"/>
          <w:marBottom w:val="0"/>
          <w:divBdr>
            <w:top w:val="none" w:sz="0" w:space="0" w:color="auto"/>
            <w:left w:val="none" w:sz="0" w:space="0" w:color="auto"/>
            <w:bottom w:val="none" w:sz="0" w:space="0" w:color="auto"/>
            <w:right w:val="none" w:sz="0" w:space="0" w:color="auto"/>
          </w:divBdr>
        </w:div>
        <w:div w:id="369650104">
          <w:marLeft w:val="640"/>
          <w:marRight w:val="0"/>
          <w:marTop w:val="0"/>
          <w:marBottom w:val="0"/>
          <w:divBdr>
            <w:top w:val="none" w:sz="0" w:space="0" w:color="auto"/>
            <w:left w:val="none" w:sz="0" w:space="0" w:color="auto"/>
            <w:bottom w:val="none" w:sz="0" w:space="0" w:color="auto"/>
            <w:right w:val="none" w:sz="0" w:space="0" w:color="auto"/>
          </w:divBdr>
        </w:div>
        <w:div w:id="1717046768">
          <w:marLeft w:val="640"/>
          <w:marRight w:val="0"/>
          <w:marTop w:val="0"/>
          <w:marBottom w:val="0"/>
          <w:divBdr>
            <w:top w:val="none" w:sz="0" w:space="0" w:color="auto"/>
            <w:left w:val="none" w:sz="0" w:space="0" w:color="auto"/>
            <w:bottom w:val="none" w:sz="0" w:space="0" w:color="auto"/>
            <w:right w:val="none" w:sz="0" w:space="0" w:color="auto"/>
          </w:divBdr>
        </w:div>
        <w:div w:id="700088004">
          <w:marLeft w:val="640"/>
          <w:marRight w:val="0"/>
          <w:marTop w:val="0"/>
          <w:marBottom w:val="0"/>
          <w:divBdr>
            <w:top w:val="none" w:sz="0" w:space="0" w:color="auto"/>
            <w:left w:val="none" w:sz="0" w:space="0" w:color="auto"/>
            <w:bottom w:val="none" w:sz="0" w:space="0" w:color="auto"/>
            <w:right w:val="none" w:sz="0" w:space="0" w:color="auto"/>
          </w:divBdr>
        </w:div>
        <w:div w:id="1657415783">
          <w:marLeft w:val="640"/>
          <w:marRight w:val="0"/>
          <w:marTop w:val="0"/>
          <w:marBottom w:val="0"/>
          <w:divBdr>
            <w:top w:val="none" w:sz="0" w:space="0" w:color="auto"/>
            <w:left w:val="none" w:sz="0" w:space="0" w:color="auto"/>
            <w:bottom w:val="none" w:sz="0" w:space="0" w:color="auto"/>
            <w:right w:val="none" w:sz="0" w:space="0" w:color="auto"/>
          </w:divBdr>
        </w:div>
        <w:div w:id="403573937">
          <w:marLeft w:val="640"/>
          <w:marRight w:val="0"/>
          <w:marTop w:val="0"/>
          <w:marBottom w:val="0"/>
          <w:divBdr>
            <w:top w:val="none" w:sz="0" w:space="0" w:color="auto"/>
            <w:left w:val="none" w:sz="0" w:space="0" w:color="auto"/>
            <w:bottom w:val="none" w:sz="0" w:space="0" w:color="auto"/>
            <w:right w:val="none" w:sz="0" w:space="0" w:color="auto"/>
          </w:divBdr>
        </w:div>
      </w:divsChild>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2428448">
      <w:bodyDiv w:val="1"/>
      <w:marLeft w:val="0"/>
      <w:marRight w:val="0"/>
      <w:marTop w:val="0"/>
      <w:marBottom w:val="0"/>
      <w:divBdr>
        <w:top w:val="none" w:sz="0" w:space="0" w:color="auto"/>
        <w:left w:val="none" w:sz="0" w:space="0" w:color="auto"/>
        <w:bottom w:val="none" w:sz="0" w:space="0" w:color="auto"/>
        <w:right w:val="none" w:sz="0" w:space="0" w:color="auto"/>
      </w:divBdr>
      <w:divsChild>
        <w:div w:id="1905022723">
          <w:marLeft w:val="640"/>
          <w:marRight w:val="0"/>
          <w:marTop w:val="0"/>
          <w:marBottom w:val="0"/>
          <w:divBdr>
            <w:top w:val="none" w:sz="0" w:space="0" w:color="auto"/>
            <w:left w:val="none" w:sz="0" w:space="0" w:color="auto"/>
            <w:bottom w:val="none" w:sz="0" w:space="0" w:color="auto"/>
            <w:right w:val="none" w:sz="0" w:space="0" w:color="auto"/>
          </w:divBdr>
        </w:div>
        <w:div w:id="885408637">
          <w:marLeft w:val="640"/>
          <w:marRight w:val="0"/>
          <w:marTop w:val="0"/>
          <w:marBottom w:val="0"/>
          <w:divBdr>
            <w:top w:val="none" w:sz="0" w:space="0" w:color="auto"/>
            <w:left w:val="none" w:sz="0" w:space="0" w:color="auto"/>
            <w:bottom w:val="none" w:sz="0" w:space="0" w:color="auto"/>
            <w:right w:val="none" w:sz="0" w:space="0" w:color="auto"/>
          </w:divBdr>
        </w:div>
        <w:div w:id="1081954177">
          <w:marLeft w:val="640"/>
          <w:marRight w:val="0"/>
          <w:marTop w:val="0"/>
          <w:marBottom w:val="0"/>
          <w:divBdr>
            <w:top w:val="none" w:sz="0" w:space="0" w:color="auto"/>
            <w:left w:val="none" w:sz="0" w:space="0" w:color="auto"/>
            <w:bottom w:val="none" w:sz="0" w:space="0" w:color="auto"/>
            <w:right w:val="none" w:sz="0" w:space="0" w:color="auto"/>
          </w:divBdr>
        </w:div>
        <w:div w:id="890337774">
          <w:marLeft w:val="640"/>
          <w:marRight w:val="0"/>
          <w:marTop w:val="0"/>
          <w:marBottom w:val="0"/>
          <w:divBdr>
            <w:top w:val="none" w:sz="0" w:space="0" w:color="auto"/>
            <w:left w:val="none" w:sz="0" w:space="0" w:color="auto"/>
            <w:bottom w:val="none" w:sz="0" w:space="0" w:color="auto"/>
            <w:right w:val="none" w:sz="0" w:space="0" w:color="auto"/>
          </w:divBdr>
        </w:div>
        <w:div w:id="1378091593">
          <w:marLeft w:val="640"/>
          <w:marRight w:val="0"/>
          <w:marTop w:val="0"/>
          <w:marBottom w:val="0"/>
          <w:divBdr>
            <w:top w:val="none" w:sz="0" w:space="0" w:color="auto"/>
            <w:left w:val="none" w:sz="0" w:space="0" w:color="auto"/>
            <w:bottom w:val="none" w:sz="0" w:space="0" w:color="auto"/>
            <w:right w:val="none" w:sz="0" w:space="0" w:color="auto"/>
          </w:divBdr>
        </w:div>
        <w:div w:id="1032651914">
          <w:marLeft w:val="640"/>
          <w:marRight w:val="0"/>
          <w:marTop w:val="0"/>
          <w:marBottom w:val="0"/>
          <w:divBdr>
            <w:top w:val="none" w:sz="0" w:space="0" w:color="auto"/>
            <w:left w:val="none" w:sz="0" w:space="0" w:color="auto"/>
            <w:bottom w:val="none" w:sz="0" w:space="0" w:color="auto"/>
            <w:right w:val="none" w:sz="0" w:space="0" w:color="auto"/>
          </w:divBdr>
        </w:div>
        <w:div w:id="414865427">
          <w:marLeft w:val="640"/>
          <w:marRight w:val="0"/>
          <w:marTop w:val="0"/>
          <w:marBottom w:val="0"/>
          <w:divBdr>
            <w:top w:val="none" w:sz="0" w:space="0" w:color="auto"/>
            <w:left w:val="none" w:sz="0" w:space="0" w:color="auto"/>
            <w:bottom w:val="none" w:sz="0" w:space="0" w:color="auto"/>
            <w:right w:val="none" w:sz="0" w:space="0" w:color="auto"/>
          </w:divBdr>
        </w:div>
        <w:div w:id="2063404873">
          <w:marLeft w:val="640"/>
          <w:marRight w:val="0"/>
          <w:marTop w:val="0"/>
          <w:marBottom w:val="0"/>
          <w:divBdr>
            <w:top w:val="none" w:sz="0" w:space="0" w:color="auto"/>
            <w:left w:val="none" w:sz="0" w:space="0" w:color="auto"/>
            <w:bottom w:val="none" w:sz="0" w:space="0" w:color="auto"/>
            <w:right w:val="none" w:sz="0" w:space="0" w:color="auto"/>
          </w:divBdr>
        </w:div>
        <w:div w:id="1623339544">
          <w:marLeft w:val="640"/>
          <w:marRight w:val="0"/>
          <w:marTop w:val="0"/>
          <w:marBottom w:val="0"/>
          <w:divBdr>
            <w:top w:val="none" w:sz="0" w:space="0" w:color="auto"/>
            <w:left w:val="none" w:sz="0" w:space="0" w:color="auto"/>
            <w:bottom w:val="none" w:sz="0" w:space="0" w:color="auto"/>
            <w:right w:val="none" w:sz="0" w:space="0" w:color="auto"/>
          </w:divBdr>
        </w:div>
        <w:div w:id="1421222570">
          <w:marLeft w:val="640"/>
          <w:marRight w:val="0"/>
          <w:marTop w:val="0"/>
          <w:marBottom w:val="0"/>
          <w:divBdr>
            <w:top w:val="none" w:sz="0" w:space="0" w:color="auto"/>
            <w:left w:val="none" w:sz="0" w:space="0" w:color="auto"/>
            <w:bottom w:val="none" w:sz="0" w:space="0" w:color="auto"/>
            <w:right w:val="none" w:sz="0" w:space="0" w:color="auto"/>
          </w:divBdr>
        </w:div>
        <w:div w:id="1974362739">
          <w:marLeft w:val="640"/>
          <w:marRight w:val="0"/>
          <w:marTop w:val="0"/>
          <w:marBottom w:val="0"/>
          <w:divBdr>
            <w:top w:val="none" w:sz="0" w:space="0" w:color="auto"/>
            <w:left w:val="none" w:sz="0" w:space="0" w:color="auto"/>
            <w:bottom w:val="none" w:sz="0" w:space="0" w:color="auto"/>
            <w:right w:val="none" w:sz="0" w:space="0" w:color="auto"/>
          </w:divBdr>
        </w:div>
        <w:div w:id="1753970572">
          <w:marLeft w:val="640"/>
          <w:marRight w:val="0"/>
          <w:marTop w:val="0"/>
          <w:marBottom w:val="0"/>
          <w:divBdr>
            <w:top w:val="none" w:sz="0" w:space="0" w:color="auto"/>
            <w:left w:val="none" w:sz="0" w:space="0" w:color="auto"/>
            <w:bottom w:val="none" w:sz="0" w:space="0" w:color="auto"/>
            <w:right w:val="none" w:sz="0" w:space="0" w:color="auto"/>
          </w:divBdr>
        </w:div>
        <w:div w:id="1723869742">
          <w:marLeft w:val="640"/>
          <w:marRight w:val="0"/>
          <w:marTop w:val="0"/>
          <w:marBottom w:val="0"/>
          <w:divBdr>
            <w:top w:val="none" w:sz="0" w:space="0" w:color="auto"/>
            <w:left w:val="none" w:sz="0" w:space="0" w:color="auto"/>
            <w:bottom w:val="none" w:sz="0" w:space="0" w:color="auto"/>
            <w:right w:val="none" w:sz="0" w:space="0" w:color="auto"/>
          </w:divBdr>
        </w:div>
        <w:div w:id="879242289">
          <w:marLeft w:val="640"/>
          <w:marRight w:val="0"/>
          <w:marTop w:val="0"/>
          <w:marBottom w:val="0"/>
          <w:divBdr>
            <w:top w:val="none" w:sz="0" w:space="0" w:color="auto"/>
            <w:left w:val="none" w:sz="0" w:space="0" w:color="auto"/>
            <w:bottom w:val="none" w:sz="0" w:space="0" w:color="auto"/>
            <w:right w:val="none" w:sz="0" w:space="0" w:color="auto"/>
          </w:divBdr>
        </w:div>
        <w:div w:id="1611930108">
          <w:marLeft w:val="640"/>
          <w:marRight w:val="0"/>
          <w:marTop w:val="0"/>
          <w:marBottom w:val="0"/>
          <w:divBdr>
            <w:top w:val="none" w:sz="0" w:space="0" w:color="auto"/>
            <w:left w:val="none" w:sz="0" w:space="0" w:color="auto"/>
            <w:bottom w:val="none" w:sz="0" w:space="0" w:color="auto"/>
            <w:right w:val="none" w:sz="0" w:space="0" w:color="auto"/>
          </w:divBdr>
        </w:div>
        <w:div w:id="1635215397">
          <w:marLeft w:val="640"/>
          <w:marRight w:val="0"/>
          <w:marTop w:val="0"/>
          <w:marBottom w:val="0"/>
          <w:divBdr>
            <w:top w:val="none" w:sz="0" w:space="0" w:color="auto"/>
            <w:left w:val="none" w:sz="0" w:space="0" w:color="auto"/>
            <w:bottom w:val="none" w:sz="0" w:space="0" w:color="auto"/>
            <w:right w:val="none" w:sz="0" w:space="0" w:color="auto"/>
          </w:divBdr>
        </w:div>
        <w:div w:id="2117404501">
          <w:marLeft w:val="640"/>
          <w:marRight w:val="0"/>
          <w:marTop w:val="0"/>
          <w:marBottom w:val="0"/>
          <w:divBdr>
            <w:top w:val="none" w:sz="0" w:space="0" w:color="auto"/>
            <w:left w:val="none" w:sz="0" w:space="0" w:color="auto"/>
            <w:bottom w:val="none" w:sz="0" w:space="0" w:color="auto"/>
            <w:right w:val="none" w:sz="0" w:space="0" w:color="auto"/>
          </w:divBdr>
        </w:div>
        <w:div w:id="1449275544">
          <w:marLeft w:val="640"/>
          <w:marRight w:val="0"/>
          <w:marTop w:val="0"/>
          <w:marBottom w:val="0"/>
          <w:divBdr>
            <w:top w:val="none" w:sz="0" w:space="0" w:color="auto"/>
            <w:left w:val="none" w:sz="0" w:space="0" w:color="auto"/>
            <w:bottom w:val="none" w:sz="0" w:space="0" w:color="auto"/>
            <w:right w:val="none" w:sz="0" w:space="0" w:color="auto"/>
          </w:divBdr>
        </w:div>
        <w:div w:id="1034573137">
          <w:marLeft w:val="640"/>
          <w:marRight w:val="0"/>
          <w:marTop w:val="0"/>
          <w:marBottom w:val="0"/>
          <w:divBdr>
            <w:top w:val="none" w:sz="0" w:space="0" w:color="auto"/>
            <w:left w:val="none" w:sz="0" w:space="0" w:color="auto"/>
            <w:bottom w:val="none" w:sz="0" w:space="0" w:color="auto"/>
            <w:right w:val="none" w:sz="0" w:space="0" w:color="auto"/>
          </w:divBdr>
        </w:div>
        <w:div w:id="322508371">
          <w:marLeft w:val="640"/>
          <w:marRight w:val="0"/>
          <w:marTop w:val="0"/>
          <w:marBottom w:val="0"/>
          <w:divBdr>
            <w:top w:val="none" w:sz="0" w:space="0" w:color="auto"/>
            <w:left w:val="none" w:sz="0" w:space="0" w:color="auto"/>
            <w:bottom w:val="none" w:sz="0" w:space="0" w:color="auto"/>
            <w:right w:val="none" w:sz="0" w:space="0" w:color="auto"/>
          </w:divBdr>
        </w:div>
        <w:div w:id="77024261">
          <w:marLeft w:val="640"/>
          <w:marRight w:val="0"/>
          <w:marTop w:val="0"/>
          <w:marBottom w:val="0"/>
          <w:divBdr>
            <w:top w:val="none" w:sz="0" w:space="0" w:color="auto"/>
            <w:left w:val="none" w:sz="0" w:space="0" w:color="auto"/>
            <w:bottom w:val="none" w:sz="0" w:space="0" w:color="auto"/>
            <w:right w:val="none" w:sz="0" w:space="0" w:color="auto"/>
          </w:divBdr>
        </w:div>
        <w:div w:id="1832333982">
          <w:marLeft w:val="640"/>
          <w:marRight w:val="0"/>
          <w:marTop w:val="0"/>
          <w:marBottom w:val="0"/>
          <w:divBdr>
            <w:top w:val="none" w:sz="0" w:space="0" w:color="auto"/>
            <w:left w:val="none" w:sz="0" w:space="0" w:color="auto"/>
            <w:bottom w:val="none" w:sz="0" w:space="0" w:color="auto"/>
            <w:right w:val="none" w:sz="0" w:space="0" w:color="auto"/>
          </w:divBdr>
        </w:div>
        <w:div w:id="24602714">
          <w:marLeft w:val="640"/>
          <w:marRight w:val="0"/>
          <w:marTop w:val="0"/>
          <w:marBottom w:val="0"/>
          <w:divBdr>
            <w:top w:val="none" w:sz="0" w:space="0" w:color="auto"/>
            <w:left w:val="none" w:sz="0" w:space="0" w:color="auto"/>
            <w:bottom w:val="none" w:sz="0" w:space="0" w:color="auto"/>
            <w:right w:val="none" w:sz="0" w:space="0" w:color="auto"/>
          </w:divBdr>
        </w:div>
        <w:div w:id="1715037589">
          <w:marLeft w:val="640"/>
          <w:marRight w:val="0"/>
          <w:marTop w:val="0"/>
          <w:marBottom w:val="0"/>
          <w:divBdr>
            <w:top w:val="none" w:sz="0" w:space="0" w:color="auto"/>
            <w:left w:val="none" w:sz="0" w:space="0" w:color="auto"/>
            <w:bottom w:val="none" w:sz="0" w:space="0" w:color="auto"/>
            <w:right w:val="none" w:sz="0" w:space="0" w:color="auto"/>
          </w:divBdr>
        </w:div>
        <w:div w:id="517886768">
          <w:marLeft w:val="640"/>
          <w:marRight w:val="0"/>
          <w:marTop w:val="0"/>
          <w:marBottom w:val="0"/>
          <w:divBdr>
            <w:top w:val="none" w:sz="0" w:space="0" w:color="auto"/>
            <w:left w:val="none" w:sz="0" w:space="0" w:color="auto"/>
            <w:bottom w:val="none" w:sz="0" w:space="0" w:color="auto"/>
            <w:right w:val="none" w:sz="0" w:space="0" w:color="auto"/>
          </w:divBdr>
        </w:div>
        <w:div w:id="2140492711">
          <w:marLeft w:val="640"/>
          <w:marRight w:val="0"/>
          <w:marTop w:val="0"/>
          <w:marBottom w:val="0"/>
          <w:divBdr>
            <w:top w:val="none" w:sz="0" w:space="0" w:color="auto"/>
            <w:left w:val="none" w:sz="0" w:space="0" w:color="auto"/>
            <w:bottom w:val="none" w:sz="0" w:space="0" w:color="auto"/>
            <w:right w:val="none" w:sz="0" w:space="0" w:color="auto"/>
          </w:divBdr>
        </w:div>
        <w:div w:id="1291207919">
          <w:marLeft w:val="640"/>
          <w:marRight w:val="0"/>
          <w:marTop w:val="0"/>
          <w:marBottom w:val="0"/>
          <w:divBdr>
            <w:top w:val="none" w:sz="0" w:space="0" w:color="auto"/>
            <w:left w:val="none" w:sz="0" w:space="0" w:color="auto"/>
            <w:bottom w:val="none" w:sz="0" w:space="0" w:color="auto"/>
            <w:right w:val="none" w:sz="0" w:space="0" w:color="auto"/>
          </w:divBdr>
        </w:div>
        <w:div w:id="373386266">
          <w:marLeft w:val="640"/>
          <w:marRight w:val="0"/>
          <w:marTop w:val="0"/>
          <w:marBottom w:val="0"/>
          <w:divBdr>
            <w:top w:val="none" w:sz="0" w:space="0" w:color="auto"/>
            <w:left w:val="none" w:sz="0" w:space="0" w:color="auto"/>
            <w:bottom w:val="none" w:sz="0" w:space="0" w:color="auto"/>
            <w:right w:val="none" w:sz="0" w:space="0" w:color="auto"/>
          </w:divBdr>
        </w:div>
        <w:div w:id="1191798203">
          <w:marLeft w:val="640"/>
          <w:marRight w:val="0"/>
          <w:marTop w:val="0"/>
          <w:marBottom w:val="0"/>
          <w:divBdr>
            <w:top w:val="none" w:sz="0" w:space="0" w:color="auto"/>
            <w:left w:val="none" w:sz="0" w:space="0" w:color="auto"/>
            <w:bottom w:val="none" w:sz="0" w:space="0" w:color="auto"/>
            <w:right w:val="none" w:sz="0" w:space="0" w:color="auto"/>
          </w:divBdr>
        </w:div>
        <w:div w:id="1632664060">
          <w:marLeft w:val="640"/>
          <w:marRight w:val="0"/>
          <w:marTop w:val="0"/>
          <w:marBottom w:val="0"/>
          <w:divBdr>
            <w:top w:val="none" w:sz="0" w:space="0" w:color="auto"/>
            <w:left w:val="none" w:sz="0" w:space="0" w:color="auto"/>
            <w:bottom w:val="none" w:sz="0" w:space="0" w:color="auto"/>
            <w:right w:val="none" w:sz="0" w:space="0" w:color="auto"/>
          </w:divBdr>
        </w:div>
        <w:div w:id="1739284799">
          <w:marLeft w:val="640"/>
          <w:marRight w:val="0"/>
          <w:marTop w:val="0"/>
          <w:marBottom w:val="0"/>
          <w:divBdr>
            <w:top w:val="none" w:sz="0" w:space="0" w:color="auto"/>
            <w:left w:val="none" w:sz="0" w:space="0" w:color="auto"/>
            <w:bottom w:val="none" w:sz="0" w:space="0" w:color="auto"/>
            <w:right w:val="none" w:sz="0" w:space="0" w:color="auto"/>
          </w:divBdr>
        </w:div>
        <w:div w:id="1170028898">
          <w:marLeft w:val="640"/>
          <w:marRight w:val="0"/>
          <w:marTop w:val="0"/>
          <w:marBottom w:val="0"/>
          <w:divBdr>
            <w:top w:val="none" w:sz="0" w:space="0" w:color="auto"/>
            <w:left w:val="none" w:sz="0" w:space="0" w:color="auto"/>
            <w:bottom w:val="none" w:sz="0" w:space="0" w:color="auto"/>
            <w:right w:val="none" w:sz="0" w:space="0" w:color="auto"/>
          </w:divBdr>
        </w:div>
        <w:div w:id="115372285">
          <w:marLeft w:val="640"/>
          <w:marRight w:val="0"/>
          <w:marTop w:val="0"/>
          <w:marBottom w:val="0"/>
          <w:divBdr>
            <w:top w:val="none" w:sz="0" w:space="0" w:color="auto"/>
            <w:left w:val="none" w:sz="0" w:space="0" w:color="auto"/>
            <w:bottom w:val="none" w:sz="0" w:space="0" w:color="auto"/>
            <w:right w:val="none" w:sz="0" w:space="0" w:color="auto"/>
          </w:divBdr>
        </w:div>
        <w:div w:id="1279407740">
          <w:marLeft w:val="640"/>
          <w:marRight w:val="0"/>
          <w:marTop w:val="0"/>
          <w:marBottom w:val="0"/>
          <w:divBdr>
            <w:top w:val="none" w:sz="0" w:space="0" w:color="auto"/>
            <w:left w:val="none" w:sz="0" w:space="0" w:color="auto"/>
            <w:bottom w:val="none" w:sz="0" w:space="0" w:color="auto"/>
            <w:right w:val="none" w:sz="0" w:space="0" w:color="auto"/>
          </w:divBdr>
        </w:div>
        <w:div w:id="1095980274">
          <w:marLeft w:val="640"/>
          <w:marRight w:val="0"/>
          <w:marTop w:val="0"/>
          <w:marBottom w:val="0"/>
          <w:divBdr>
            <w:top w:val="none" w:sz="0" w:space="0" w:color="auto"/>
            <w:left w:val="none" w:sz="0" w:space="0" w:color="auto"/>
            <w:bottom w:val="none" w:sz="0" w:space="0" w:color="auto"/>
            <w:right w:val="none" w:sz="0" w:space="0" w:color="auto"/>
          </w:divBdr>
        </w:div>
        <w:div w:id="1808011159">
          <w:marLeft w:val="640"/>
          <w:marRight w:val="0"/>
          <w:marTop w:val="0"/>
          <w:marBottom w:val="0"/>
          <w:divBdr>
            <w:top w:val="none" w:sz="0" w:space="0" w:color="auto"/>
            <w:left w:val="none" w:sz="0" w:space="0" w:color="auto"/>
            <w:bottom w:val="none" w:sz="0" w:space="0" w:color="auto"/>
            <w:right w:val="none" w:sz="0" w:space="0" w:color="auto"/>
          </w:divBdr>
        </w:div>
        <w:div w:id="707026492">
          <w:marLeft w:val="640"/>
          <w:marRight w:val="0"/>
          <w:marTop w:val="0"/>
          <w:marBottom w:val="0"/>
          <w:divBdr>
            <w:top w:val="none" w:sz="0" w:space="0" w:color="auto"/>
            <w:left w:val="none" w:sz="0" w:space="0" w:color="auto"/>
            <w:bottom w:val="none" w:sz="0" w:space="0" w:color="auto"/>
            <w:right w:val="none" w:sz="0" w:space="0" w:color="auto"/>
          </w:divBdr>
        </w:div>
        <w:div w:id="1094739473">
          <w:marLeft w:val="640"/>
          <w:marRight w:val="0"/>
          <w:marTop w:val="0"/>
          <w:marBottom w:val="0"/>
          <w:divBdr>
            <w:top w:val="none" w:sz="0" w:space="0" w:color="auto"/>
            <w:left w:val="none" w:sz="0" w:space="0" w:color="auto"/>
            <w:bottom w:val="none" w:sz="0" w:space="0" w:color="auto"/>
            <w:right w:val="none" w:sz="0" w:space="0" w:color="auto"/>
          </w:divBdr>
        </w:div>
        <w:div w:id="797381878">
          <w:marLeft w:val="640"/>
          <w:marRight w:val="0"/>
          <w:marTop w:val="0"/>
          <w:marBottom w:val="0"/>
          <w:divBdr>
            <w:top w:val="none" w:sz="0" w:space="0" w:color="auto"/>
            <w:left w:val="none" w:sz="0" w:space="0" w:color="auto"/>
            <w:bottom w:val="none" w:sz="0" w:space="0" w:color="auto"/>
            <w:right w:val="none" w:sz="0" w:space="0" w:color="auto"/>
          </w:divBdr>
        </w:div>
        <w:div w:id="605891139">
          <w:marLeft w:val="640"/>
          <w:marRight w:val="0"/>
          <w:marTop w:val="0"/>
          <w:marBottom w:val="0"/>
          <w:divBdr>
            <w:top w:val="none" w:sz="0" w:space="0" w:color="auto"/>
            <w:left w:val="none" w:sz="0" w:space="0" w:color="auto"/>
            <w:bottom w:val="none" w:sz="0" w:space="0" w:color="auto"/>
            <w:right w:val="none" w:sz="0" w:space="0" w:color="auto"/>
          </w:divBdr>
        </w:div>
        <w:div w:id="1377849025">
          <w:marLeft w:val="640"/>
          <w:marRight w:val="0"/>
          <w:marTop w:val="0"/>
          <w:marBottom w:val="0"/>
          <w:divBdr>
            <w:top w:val="none" w:sz="0" w:space="0" w:color="auto"/>
            <w:left w:val="none" w:sz="0" w:space="0" w:color="auto"/>
            <w:bottom w:val="none" w:sz="0" w:space="0" w:color="auto"/>
            <w:right w:val="none" w:sz="0" w:space="0" w:color="auto"/>
          </w:divBdr>
        </w:div>
        <w:div w:id="1935044244">
          <w:marLeft w:val="640"/>
          <w:marRight w:val="0"/>
          <w:marTop w:val="0"/>
          <w:marBottom w:val="0"/>
          <w:divBdr>
            <w:top w:val="none" w:sz="0" w:space="0" w:color="auto"/>
            <w:left w:val="none" w:sz="0" w:space="0" w:color="auto"/>
            <w:bottom w:val="none" w:sz="0" w:space="0" w:color="auto"/>
            <w:right w:val="none" w:sz="0" w:space="0" w:color="auto"/>
          </w:divBdr>
        </w:div>
        <w:div w:id="1540320798">
          <w:marLeft w:val="640"/>
          <w:marRight w:val="0"/>
          <w:marTop w:val="0"/>
          <w:marBottom w:val="0"/>
          <w:divBdr>
            <w:top w:val="none" w:sz="0" w:space="0" w:color="auto"/>
            <w:left w:val="none" w:sz="0" w:space="0" w:color="auto"/>
            <w:bottom w:val="none" w:sz="0" w:space="0" w:color="auto"/>
            <w:right w:val="none" w:sz="0" w:space="0" w:color="auto"/>
          </w:divBdr>
        </w:div>
        <w:div w:id="233781605">
          <w:marLeft w:val="640"/>
          <w:marRight w:val="0"/>
          <w:marTop w:val="0"/>
          <w:marBottom w:val="0"/>
          <w:divBdr>
            <w:top w:val="none" w:sz="0" w:space="0" w:color="auto"/>
            <w:left w:val="none" w:sz="0" w:space="0" w:color="auto"/>
            <w:bottom w:val="none" w:sz="0" w:space="0" w:color="auto"/>
            <w:right w:val="none" w:sz="0" w:space="0" w:color="auto"/>
          </w:divBdr>
        </w:div>
        <w:div w:id="1879200890">
          <w:marLeft w:val="640"/>
          <w:marRight w:val="0"/>
          <w:marTop w:val="0"/>
          <w:marBottom w:val="0"/>
          <w:divBdr>
            <w:top w:val="none" w:sz="0" w:space="0" w:color="auto"/>
            <w:left w:val="none" w:sz="0" w:space="0" w:color="auto"/>
            <w:bottom w:val="none" w:sz="0" w:space="0" w:color="auto"/>
            <w:right w:val="none" w:sz="0" w:space="0" w:color="auto"/>
          </w:divBdr>
        </w:div>
        <w:div w:id="1865286528">
          <w:marLeft w:val="640"/>
          <w:marRight w:val="0"/>
          <w:marTop w:val="0"/>
          <w:marBottom w:val="0"/>
          <w:divBdr>
            <w:top w:val="none" w:sz="0" w:space="0" w:color="auto"/>
            <w:left w:val="none" w:sz="0" w:space="0" w:color="auto"/>
            <w:bottom w:val="none" w:sz="0" w:space="0" w:color="auto"/>
            <w:right w:val="none" w:sz="0" w:space="0" w:color="auto"/>
          </w:divBdr>
        </w:div>
        <w:div w:id="1558972313">
          <w:marLeft w:val="640"/>
          <w:marRight w:val="0"/>
          <w:marTop w:val="0"/>
          <w:marBottom w:val="0"/>
          <w:divBdr>
            <w:top w:val="none" w:sz="0" w:space="0" w:color="auto"/>
            <w:left w:val="none" w:sz="0" w:space="0" w:color="auto"/>
            <w:bottom w:val="none" w:sz="0" w:space="0" w:color="auto"/>
            <w:right w:val="none" w:sz="0" w:space="0" w:color="auto"/>
          </w:divBdr>
        </w:div>
        <w:div w:id="326981457">
          <w:marLeft w:val="640"/>
          <w:marRight w:val="0"/>
          <w:marTop w:val="0"/>
          <w:marBottom w:val="0"/>
          <w:divBdr>
            <w:top w:val="none" w:sz="0" w:space="0" w:color="auto"/>
            <w:left w:val="none" w:sz="0" w:space="0" w:color="auto"/>
            <w:bottom w:val="none" w:sz="0" w:space="0" w:color="auto"/>
            <w:right w:val="none" w:sz="0" w:space="0" w:color="auto"/>
          </w:divBdr>
        </w:div>
      </w:divsChild>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78273981">
      <w:bodyDiv w:val="1"/>
      <w:marLeft w:val="0"/>
      <w:marRight w:val="0"/>
      <w:marTop w:val="0"/>
      <w:marBottom w:val="0"/>
      <w:divBdr>
        <w:top w:val="none" w:sz="0" w:space="0" w:color="auto"/>
        <w:left w:val="none" w:sz="0" w:space="0" w:color="auto"/>
        <w:bottom w:val="none" w:sz="0" w:space="0" w:color="auto"/>
        <w:right w:val="none" w:sz="0" w:space="0" w:color="auto"/>
      </w:divBdr>
      <w:divsChild>
        <w:div w:id="1558659529">
          <w:marLeft w:val="480"/>
          <w:marRight w:val="0"/>
          <w:marTop w:val="0"/>
          <w:marBottom w:val="0"/>
          <w:divBdr>
            <w:top w:val="none" w:sz="0" w:space="0" w:color="auto"/>
            <w:left w:val="none" w:sz="0" w:space="0" w:color="auto"/>
            <w:bottom w:val="none" w:sz="0" w:space="0" w:color="auto"/>
            <w:right w:val="none" w:sz="0" w:space="0" w:color="auto"/>
          </w:divBdr>
        </w:div>
        <w:div w:id="1549418613">
          <w:marLeft w:val="480"/>
          <w:marRight w:val="0"/>
          <w:marTop w:val="0"/>
          <w:marBottom w:val="0"/>
          <w:divBdr>
            <w:top w:val="none" w:sz="0" w:space="0" w:color="auto"/>
            <w:left w:val="none" w:sz="0" w:space="0" w:color="auto"/>
            <w:bottom w:val="none" w:sz="0" w:space="0" w:color="auto"/>
            <w:right w:val="none" w:sz="0" w:space="0" w:color="auto"/>
          </w:divBdr>
        </w:div>
        <w:div w:id="1886287501">
          <w:marLeft w:val="480"/>
          <w:marRight w:val="0"/>
          <w:marTop w:val="0"/>
          <w:marBottom w:val="0"/>
          <w:divBdr>
            <w:top w:val="none" w:sz="0" w:space="0" w:color="auto"/>
            <w:left w:val="none" w:sz="0" w:space="0" w:color="auto"/>
            <w:bottom w:val="none" w:sz="0" w:space="0" w:color="auto"/>
            <w:right w:val="none" w:sz="0" w:space="0" w:color="auto"/>
          </w:divBdr>
        </w:div>
        <w:div w:id="661783312">
          <w:marLeft w:val="480"/>
          <w:marRight w:val="0"/>
          <w:marTop w:val="0"/>
          <w:marBottom w:val="0"/>
          <w:divBdr>
            <w:top w:val="none" w:sz="0" w:space="0" w:color="auto"/>
            <w:left w:val="none" w:sz="0" w:space="0" w:color="auto"/>
            <w:bottom w:val="none" w:sz="0" w:space="0" w:color="auto"/>
            <w:right w:val="none" w:sz="0" w:space="0" w:color="auto"/>
          </w:divBdr>
        </w:div>
        <w:div w:id="2081516238">
          <w:marLeft w:val="480"/>
          <w:marRight w:val="0"/>
          <w:marTop w:val="0"/>
          <w:marBottom w:val="0"/>
          <w:divBdr>
            <w:top w:val="none" w:sz="0" w:space="0" w:color="auto"/>
            <w:left w:val="none" w:sz="0" w:space="0" w:color="auto"/>
            <w:bottom w:val="none" w:sz="0" w:space="0" w:color="auto"/>
            <w:right w:val="none" w:sz="0" w:space="0" w:color="auto"/>
          </w:divBdr>
        </w:div>
        <w:div w:id="2026975309">
          <w:marLeft w:val="480"/>
          <w:marRight w:val="0"/>
          <w:marTop w:val="0"/>
          <w:marBottom w:val="0"/>
          <w:divBdr>
            <w:top w:val="none" w:sz="0" w:space="0" w:color="auto"/>
            <w:left w:val="none" w:sz="0" w:space="0" w:color="auto"/>
            <w:bottom w:val="none" w:sz="0" w:space="0" w:color="auto"/>
            <w:right w:val="none" w:sz="0" w:space="0" w:color="auto"/>
          </w:divBdr>
        </w:div>
        <w:div w:id="543369105">
          <w:marLeft w:val="480"/>
          <w:marRight w:val="0"/>
          <w:marTop w:val="0"/>
          <w:marBottom w:val="0"/>
          <w:divBdr>
            <w:top w:val="none" w:sz="0" w:space="0" w:color="auto"/>
            <w:left w:val="none" w:sz="0" w:space="0" w:color="auto"/>
            <w:bottom w:val="none" w:sz="0" w:space="0" w:color="auto"/>
            <w:right w:val="none" w:sz="0" w:space="0" w:color="auto"/>
          </w:divBdr>
        </w:div>
        <w:div w:id="1952322420">
          <w:marLeft w:val="480"/>
          <w:marRight w:val="0"/>
          <w:marTop w:val="0"/>
          <w:marBottom w:val="0"/>
          <w:divBdr>
            <w:top w:val="none" w:sz="0" w:space="0" w:color="auto"/>
            <w:left w:val="none" w:sz="0" w:space="0" w:color="auto"/>
            <w:bottom w:val="none" w:sz="0" w:space="0" w:color="auto"/>
            <w:right w:val="none" w:sz="0" w:space="0" w:color="auto"/>
          </w:divBdr>
        </w:div>
        <w:div w:id="1430663662">
          <w:marLeft w:val="480"/>
          <w:marRight w:val="0"/>
          <w:marTop w:val="0"/>
          <w:marBottom w:val="0"/>
          <w:divBdr>
            <w:top w:val="none" w:sz="0" w:space="0" w:color="auto"/>
            <w:left w:val="none" w:sz="0" w:space="0" w:color="auto"/>
            <w:bottom w:val="none" w:sz="0" w:space="0" w:color="auto"/>
            <w:right w:val="none" w:sz="0" w:space="0" w:color="auto"/>
          </w:divBdr>
        </w:div>
        <w:div w:id="406617059">
          <w:marLeft w:val="480"/>
          <w:marRight w:val="0"/>
          <w:marTop w:val="0"/>
          <w:marBottom w:val="0"/>
          <w:divBdr>
            <w:top w:val="none" w:sz="0" w:space="0" w:color="auto"/>
            <w:left w:val="none" w:sz="0" w:space="0" w:color="auto"/>
            <w:bottom w:val="none" w:sz="0" w:space="0" w:color="auto"/>
            <w:right w:val="none" w:sz="0" w:space="0" w:color="auto"/>
          </w:divBdr>
        </w:div>
        <w:div w:id="1538196824">
          <w:marLeft w:val="480"/>
          <w:marRight w:val="0"/>
          <w:marTop w:val="0"/>
          <w:marBottom w:val="0"/>
          <w:divBdr>
            <w:top w:val="none" w:sz="0" w:space="0" w:color="auto"/>
            <w:left w:val="none" w:sz="0" w:space="0" w:color="auto"/>
            <w:bottom w:val="none" w:sz="0" w:space="0" w:color="auto"/>
            <w:right w:val="none" w:sz="0" w:space="0" w:color="auto"/>
          </w:divBdr>
        </w:div>
        <w:div w:id="319430018">
          <w:marLeft w:val="480"/>
          <w:marRight w:val="0"/>
          <w:marTop w:val="0"/>
          <w:marBottom w:val="0"/>
          <w:divBdr>
            <w:top w:val="none" w:sz="0" w:space="0" w:color="auto"/>
            <w:left w:val="none" w:sz="0" w:space="0" w:color="auto"/>
            <w:bottom w:val="none" w:sz="0" w:space="0" w:color="auto"/>
            <w:right w:val="none" w:sz="0" w:space="0" w:color="auto"/>
          </w:divBdr>
        </w:div>
        <w:div w:id="234703971">
          <w:marLeft w:val="480"/>
          <w:marRight w:val="0"/>
          <w:marTop w:val="0"/>
          <w:marBottom w:val="0"/>
          <w:divBdr>
            <w:top w:val="none" w:sz="0" w:space="0" w:color="auto"/>
            <w:left w:val="none" w:sz="0" w:space="0" w:color="auto"/>
            <w:bottom w:val="none" w:sz="0" w:space="0" w:color="auto"/>
            <w:right w:val="none" w:sz="0" w:space="0" w:color="auto"/>
          </w:divBdr>
        </w:div>
        <w:div w:id="278950551">
          <w:marLeft w:val="480"/>
          <w:marRight w:val="0"/>
          <w:marTop w:val="0"/>
          <w:marBottom w:val="0"/>
          <w:divBdr>
            <w:top w:val="none" w:sz="0" w:space="0" w:color="auto"/>
            <w:left w:val="none" w:sz="0" w:space="0" w:color="auto"/>
            <w:bottom w:val="none" w:sz="0" w:space="0" w:color="auto"/>
            <w:right w:val="none" w:sz="0" w:space="0" w:color="auto"/>
          </w:divBdr>
        </w:div>
        <w:div w:id="1160193619">
          <w:marLeft w:val="480"/>
          <w:marRight w:val="0"/>
          <w:marTop w:val="0"/>
          <w:marBottom w:val="0"/>
          <w:divBdr>
            <w:top w:val="none" w:sz="0" w:space="0" w:color="auto"/>
            <w:left w:val="none" w:sz="0" w:space="0" w:color="auto"/>
            <w:bottom w:val="none" w:sz="0" w:space="0" w:color="auto"/>
            <w:right w:val="none" w:sz="0" w:space="0" w:color="auto"/>
          </w:divBdr>
        </w:div>
        <w:div w:id="1636134796">
          <w:marLeft w:val="480"/>
          <w:marRight w:val="0"/>
          <w:marTop w:val="0"/>
          <w:marBottom w:val="0"/>
          <w:divBdr>
            <w:top w:val="none" w:sz="0" w:space="0" w:color="auto"/>
            <w:left w:val="none" w:sz="0" w:space="0" w:color="auto"/>
            <w:bottom w:val="none" w:sz="0" w:space="0" w:color="auto"/>
            <w:right w:val="none" w:sz="0" w:space="0" w:color="auto"/>
          </w:divBdr>
        </w:div>
        <w:div w:id="1915234842">
          <w:marLeft w:val="480"/>
          <w:marRight w:val="0"/>
          <w:marTop w:val="0"/>
          <w:marBottom w:val="0"/>
          <w:divBdr>
            <w:top w:val="none" w:sz="0" w:space="0" w:color="auto"/>
            <w:left w:val="none" w:sz="0" w:space="0" w:color="auto"/>
            <w:bottom w:val="none" w:sz="0" w:space="0" w:color="auto"/>
            <w:right w:val="none" w:sz="0" w:space="0" w:color="auto"/>
          </w:divBdr>
        </w:div>
        <w:div w:id="1324044118">
          <w:marLeft w:val="480"/>
          <w:marRight w:val="0"/>
          <w:marTop w:val="0"/>
          <w:marBottom w:val="0"/>
          <w:divBdr>
            <w:top w:val="none" w:sz="0" w:space="0" w:color="auto"/>
            <w:left w:val="none" w:sz="0" w:space="0" w:color="auto"/>
            <w:bottom w:val="none" w:sz="0" w:space="0" w:color="auto"/>
            <w:right w:val="none" w:sz="0" w:space="0" w:color="auto"/>
          </w:divBdr>
        </w:div>
        <w:div w:id="631983750">
          <w:marLeft w:val="480"/>
          <w:marRight w:val="0"/>
          <w:marTop w:val="0"/>
          <w:marBottom w:val="0"/>
          <w:divBdr>
            <w:top w:val="none" w:sz="0" w:space="0" w:color="auto"/>
            <w:left w:val="none" w:sz="0" w:space="0" w:color="auto"/>
            <w:bottom w:val="none" w:sz="0" w:space="0" w:color="auto"/>
            <w:right w:val="none" w:sz="0" w:space="0" w:color="auto"/>
          </w:divBdr>
        </w:div>
        <w:div w:id="18550555">
          <w:marLeft w:val="480"/>
          <w:marRight w:val="0"/>
          <w:marTop w:val="0"/>
          <w:marBottom w:val="0"/>
          <w:divBdr>
            <w:top w:val="none" w:sz="0" w:space="0" w:color="auto"/>
            <w:left w:val="none" w:sz="0" w:space="0" w:color="auto"/>
            <w:bottom w:val="none" w:sz="0" w:space="0" w:color="auto"/>
            <w:right w:val="none" w:sz="0" w:space="0" w:color="auto"/>
          </w:divBdr>
        </w:div>
        <w:div w:id="231354880">
          <w:marLeft w:val="480"/>
          <w:marRight w:val="0"/>
          <w:marTop w:val="0"/>
          <w:marBottom w:val="0"/>
          <w:divBdr>
            <w:top w:val="none" w:sz="0" w:space="0" w:color="auto"/>
            <w:left w:val="none" w:sz="0" w:space="0" w:color="auto"/>
            <w:bottom w:val="none" w:sz="0" w:space="0" w:color="auto"/>
            <w:right w:val="none" w:sz="0" w:space="0" w:color="auto"/>
          </w:divBdr>
        </w:div>
        <w:div w:id="919100958">
          <w:marLeft w:val="480"/>
          <w:marRight w:val="0"/>
          <w:marTop w:val="0"/>
          <w:marBottom w:val="0"/>
          <w:divBdr>
            <w:top w:val="none" w:sz="0" w:space="0" w:color="auto"/>
            <w:left w:val="none" w:sz="0" w:space="0" w:color="auto"/>
            <w:bottom w:val="none" w:sz="0" w:space="0" w:color="auto"/>
            <w:right w:val="none" w:sz="0" w:space="0" w:color="auto"/>
          </w:divBdr>
        </w:div>
        <w:div w:id="1226143613">
          <w:marLeft w:val="480"/>
          <w:marRight w:val="0"/>
          <w:marTop w:val="0"/>
          <w:marBottom w:val="0"/>
          <w:divBdr>
            <w:top w:val="none" w:sz="0" w:space="0" w:color="auto"/>
            <w:left w:val="none" w:sz="0" w:space="0" w:color="auto"/>
            <w:bottom w:val="none" w:sz="0" w:space="0" w:color="auto"/>
            <w:right w:val="none" w:sz="0" w:space="0" w:color="auto"/>
          </w:divBdr>
        </w:div>
        <w:div w:id="530991662">
          <w:marLeft w:val="480"/>
          <w:marRight w:val="0"/>
          <w:marTop w:val="0"/>
          <w:marBottom w:val="0"/>
          <w:divBdr>
            <w:top w:val="none" w:sz="0" w:space="0" w:color="auto"/>
            <w:left w:val="none" w:sz="0" w:space="0" w:color="auto"/>
            <w:bottom w:val="none" w:sz="0" w:space="0" w:color="auto"/>
            <w:right w:val="none" w:sz="0" w:space="0" w:color="auto"/>
          </w:divBdr>
        </w:div>
        <w:div w:id="1892035264">
          <w:marLeft w:val="480"/>
          <w:marRight w:val="0"/>
          <w:marTop w:val="0"/>
          <w:marBottom w:val="0"/>
          <w:divBdr>
            <w:top w:val="none" w:sz="0" w:space="0" w:color="auto"/>
            <w:left w:val="none" w:sz="0" w:space="0" w:color="auto"/>
            <w:bottom w:val="none" w:sz="0" w:space="0" w:color="auto"/>
            <w:right w:val="none" w:sz="0" w:space="0" w:color="auto"/>
          </w:divBdr>
        </w:div>
        <w:div w:id="525100126">
          <w:marLeft w:val="480"/>
          <w:marRight w:val="0"/>
          <w:marTop w:val="0"/>
          <w:marBottom w:val="0"/>
          <w:divBdr>
            <w:top w:val="none" w:sz="0" w:space="0" w:color="auto"/>
            <w:left w:val="none" w:sz="0" w:space="0" w:color="auto"/>
            <w:bottom w:val="none" w:sz="0" w:space="0" w:color="auto"/>
            <w:right w:val="none" w:sz="0" w:space="0" w:color="auto"/>
          </w:divBdr>
        </w:div>
        <w:div w:id="421268820">
          <w:marLeft w:val="480"/>
          <w:marRight w:val="0"/>
          <w:marTop w:val="0"/>
          <w:marBottom w:val="0"/>
          <w:divBdr>
            <w:top w:val="none" w:sz="0" w:space="0" w:color="auto"/>
            <w:left w:val="none" w:sz="0" w:space="0" w:color="auto"/>
            <w:bottom w:val="none" w:sz="0" w:space="0" w:color="auto"/>
            <w:right w:val="none" w:sz="0" w:space="0" w:color="auto"/>
          </w:divBdr>
        </w:div>
        <w:div w:id="1321542136">
          <w:marLeft w:val="480"/>
          <w:marRight w:val="0"/>
          <w:marTop w:val="0"/>
          <w:marBottom w:val="0"/>
          <w:divBdr>
            <w:top w:val="none" w:sz="0" w:space="0" w:color="auto"/>
            <w:left w:val="none" w:sz="0" w:space="0" w:color="auto"/>
            <w:bottom w:val="none" w:sz="0" w:space="0" w:color="auto"/>
            <w:right w:val="none" w:sz="0" w:space="0" w:color="auto"/>
          </w:divBdr>
        </w:div>
        <w:div w:id="849175229">
          <w:marLeft w:val="480"/>
          <w:marRight w:val="0"/>
          <w:marTop w:val="0"/>
          <w:marBottom w:val="0"/>
          <w:divBdr>
            <w:top w:val="none" w:sz="0" w:space="0" w:color="auto"/>
            <w:left w:val="none" w:sz="0" w:space="0" w:color="auto"/>
            <w:bottom w:val="none" w:sz="0" w:space="0" w:color="auto"/>
            <w:right w:val="none" w:sz="0" w:space="0" w:color="auto"/>
          </w:divBdr>
        </w:div>
        <w:div w:id="548342373">
          <w:marLeft w:val="480"/>
          <w:marRight w:val="0"/>
          <w:marTop w:val="0"/>
          <w:marBottom w:val="0"/>
          <w:divBdr>
            <w:top w:val="none" w:sz="0" w:space="0" w:color="auto"/>
            <w:left w:val="none" w:sz="0" w:space="0" w:color="auto"/>
            <w:bottom w:val="none" w:sz="0" w:space="0" w:color="auto"/>
            <w:right w:val="none" w:sz="0" w:space="0" w:color="auto"/>
          </w:divBdr>
        </w:div>
        <w:div w:id="1345863162">
          <w:marLeft w:val="480"/>
          <w:marRight w:val="0"/>
          <w:marTop w:val="0"/>
          <w:marBottom w:val="0"/>
          <w:divBdr>
            <w:top w:val="none" w:sz="0" w:space="0" w:color="auto"/>
            <w:left w:val="none" w:sz="0" w:space="0" w:color="auto"/>
            <w:bottom w:val="none" w:sz="0" w:space="0" w:color="auto"/>
            <w:right w:val="none" w:sz="0" w:space="0" w:color="auto"/>
          </w:divBdr>
        </w:div>
        <w:div w:id="744759946">
          <w:marLeft w:val="480"/>
          <w:marRight w:val="0"/>
          <w:marTop w:val="0"/>
          <w:marBottom w:val="0"/>
          <w:divBdr>
            <w:top w:val="none" w:sz="0" w:space="0" w:color="auto"/>
            <w:left w:val="none" w:sz="0" w:space="0" w:color="auto"/>
            <w:bottom w:val="none" w:sz="0" w:space="0" w:color="auto"/>
            <w:right w:val="none" w:sz="0" w:space="0" w:color="auto"/>
          </w:divBdr>
        </w:div>
        <w:div w:id="555162974">
          <w:marLeft w:val="480"/>
          <w:marRight w:val="0"/>
          <w:marTop w:val="0"/>
          <w:marBottom w:val="0"/>
          <w:divBdr>
            <w:top w:val="none" w:sz="0" w:space="0" w:color="auto"/>
            <w:left w:val="none" w:sz="0" w:space="0" w:color="auto"/>
            <w:bottom w:val="none" w:sz="0" w:space="0" w:color="auto"/>
            <w:right w:val="none" w:sz="0" w:space="0" w:color="auto"/>
          </w:divBdr>
        </w:div>
        <w:div w:id="585963514">
          <w:marLeft w:val="480"/>
          <w:marRight w:val="0"/>
          <w:marTop w:val="0"/>
          <w:marBottom w:val="0"/>
          <w:divBdr>
            <w:top w:val="none" w:sz="0" w:space="0" w:color="auto"/>
            <w:left w:val="none" w:sz="0" w:space="0" w:color="auto"/>
            <w:bottom w:val="none" w:sz="0" w:space="0" w:color="auto"/>
            <w:right w:val="none" w:sz="0" w:space="0" w:color="auto"/>
          </w:divBdr>
        </w:div>
        <w:div w:id="1798178167">
          <w:marLeft w:val="480"/>
          <w:marRight w:val="0"/>
          <w:marTop w:val="0"/>
          <w:marBottom w:val="0"/>
          <w:divBdr>
            <w:top w:val="none" w:sz="0" w:space="0" w:color="auto"/>
            <w:left w:val="none" w:sz="0" w:space="0" w:color="auto"/>
            <w:bottom w:val="none" w:sz="0" w:space="0" w:color="auto"/>
            <w:right w:val="none" w:sz="0" w:space="0" w:color="auto"/>
          </w:divBdr>
        </w:div>
        <w:div w:id="598173809">
          <w:marLeft w:val="480"/>
          <w:marRight w:val="0"/>
          <w:marTop w:val="0"/>
          <w:marBottom w:val="0"/>
          <w:divBdr>
            <w:top w:val="none" w:sz="0" w:space="0" w:color="auto"/>
            <w:left w:val="none" w:sz="0" w:space="0" w:color="auto"/>
            <w:bottom w:val="none" w:sz="0" w:space="0" w:color="auto"/>
            <w:right w:val="none" w:sz="0" w:space="0" w:color="auto"/>
          </w:divBdr>
        </w:div>
        <w:div w:id="1428848551">
          <w:marLeft w:val="480"/>
          <w:marRight w:val="0"/>
          <w:marTop w:val="0"/>
          <w:marBottom w:val="0"/>
          <w:divBdr>
            <w:top w:val="none" w:sz="0" w:space="0" w:color="auto"/>
            <w:left w:val="none" w:sz="0" w:space="0" w:color="auto"/>
            <w:bottom w:val="none" w:sz="0" w:space="0" w:color="auto"/>
            <w:right w:val="none" w:sz="0" w:space="0" w:color="auto"/>
          </w:divBdr>
        </w:div>
        <w:div w:id="1247811732">
          <w:marLeft w:val="480"/>
          <w:marRight w:val="0"/>
          <w:marTop w:val="0"/>
          <w:marBottom w:val="0"/>
          <w:divBdr>
            <w:top w:val="none" w:sz="0" w:space="0" w:color="auto"/>
            <w:left w:val="none" w:sz="0" w:space="0" w:color="auto"/>
            <w:bottom w:val="none" w:sz="0" w:space="0" w:color="auto"/>
            <w:right w:val="none" w:sz="0" w:space="0" w:color="auto"/>
          </w:divBdr>
        </w:div>
        <w:div w:id="2047290310">
          <w:marLeft w:val="48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6158821">
      <w:bodyDiv w:val="1"/>
      <w:marLeft w:val="0"/>
      <w:marRight w:val="0"/>
      <w:marTop w:val="0"/>
      <w:marBottom w:val="0"/>
      <w:divBdr>
        <w:top w:val="none" w:sz="0" w:space="0" w:color="auto"/>
        <w:left w:val="none" w:sz="0" w:space="0" w:color="auto"/>
        <w:bottom w:val="none" w:sz="0" w:space="0" w:color="auto"/>
        <w:right w:val="none" w:sz="0" w:space="0" w:color="auto"/>
      </w:divBdr>
      <w:divsChild>
        <w:div w:id="586620271">
          <w:marLeft w:val="640"/>
          <w:marRight w:val="0"/>
          <w:marTop w:val="0"/>
          <w:marBottom w:val="0"/>
          <w:divBdr>
            <w:top w:val="none" w:sz="0" w:space="0" w:color="auto"/>
            <w:left w:val="none" w:sz="0" w:space="0" w:color="auto"/>
            <w:bottom w:val="none" w:sz="0" w:space="0" w:color="auto"/>
            <w:right w:val="none" w:sz="0" w:space="0" w:color="auto"/>
          </w:divBdr>
        </w:div>
        <w:div w:id="1131561026">
          <w:marLeft w:val="640"/>
          <w:marRight w:val="0"/>
          <w:marTop w:val="0"/>
          <w:marBottom w:val="0"/>
          <w:divBdr>
            <w:top w:val="none" w:sz="0" w:space="0" w:color="auto"/>
            <w:left w:val="none" w:sz="0" w:space="0" w:color="auto"/>
            <w:bottom w:val="none" w:sz="0" w:space="0" w:color="auto"/>
            <w:right w:val="none" w:sz="0" w:space="0" w:color="auto"/>
          </w:divBdr>
        </w:div>
        <w:div w:id="1011835826">
          <w:marLeft w:val="640"/>
          <w:marRight w:val="0"/>
          <w:marTop w:val="0"/>
          <w:marBottom w:val="0"/>
          <w:divBdr>
            <w:top w:val="none" w:sz="0" w:space="0" w:color="auto"/>
            <w:left w:val="none" w:sz="0" w:space="0" w:color="auto"/>
            <w:bottom w:val="none" w:sz="0" w:space="0" w:color="auto"/>
            <w:right w:val="none" w:sz="0" w:space="0" w:color="auto"/>
          </w:divBdr>
        </w:div>
        <w:div w:id="1260289736">
          <w:marLeft w:val="640"/>
          <w:marRight w:val="0"/>
          <w:marTop w:val="0"/>
          <w:marBottom w:val="0"/>
          <w:divBdr>
            <w:top w:val="none" w:sz="0" w:space="0" w:color="auto"/>
            <w:left w:val="none" w:sz="0" w:space="0" w:color="auto"/>
            <w:bottom w:val="none" w:sz="0" w:space="0" w:color="auto"/>
            <w:right w:val="none" w:sz="0" w:space="0" w:color="auto"/>
          </w:divBdr>
        </w:div>
        <w:div w:id="1988045204">
          <w:marLeft w:val="640"/>
          <w:marRight w:val="0"/>
          <w:marTop w:val="0"/>
          <w:marBottom w:val="0"/>
          <w:divBdr>
            <w:top w:val="none" w:sz="0" w:space="0" w:color="auto"/>
            <w:left w:val="none" w:sz="0" w:space="0" w:color="auto"/>
            <w:bottom w:val="none" w:sz="0" w:space="0" w:color="auto"/>
            <w:right w:val="none" w:sz="0" w:space="0" w:color="auto"/>
          </w:divBdr>
        </w:div>
        <w:div w:id="662971703">
          <w:marLeft w:val="640"/>
          <w:marRight w:val="0"/>
          <w:marTop w:val="0"/>
          <w:marBottom w:val="0"/>
          <w:divBdr>
            <w:top w:val="none" w:sz="0" w:space="0" w:color="auto"/>
            <w:left w:val="none" w:sz="0" w:space="0" w:color="auto"/>
            <w:bottom w:val="none" w:sz="0" w:space="0" w:color="auto"/>
            <w:right w:val="none" w:sz="0" w:space="0" w:color="auto"/>
          </w:divBdr>
        </w:div>
        <w:div w:id="983971389">
          <w:marLeft w:val="640"/>
          <w:marRight w:val="0"/>
          <w:marTop w:val="0"/>
          <w:marBottom w:val="0"/>
          <w:divBdr>
            <w:top w:val="none" w:sz="0" w:space="0" w:color="auto"/>
            <w:left w:val="none" w:sz="0" w:space="0" w:color="auto"/>
            <w:bottom w:val="none" w:sz="0" w:space="0" w:color="auto"/>
            <w:right w:val="none" w:sz="0" w:space="0" w:color="auto"/>
          </w:divBdr>
        </w:div>
        <w:div w:id="1237587483">
          <w:marLeft w:val="640"/>
          <w:marRight w:val="0"/>
          <w:marTop w:val="0"/>
          <w:marBottom w:val="0"/>
          <w:divBdr>
            <w:top w:val="none" w:sz="0" w:space="0" w:color="auto"/>
            <w:left w:val="none" w:sz="0" w:space="0" w:color="auto"/>
            <w:bottom w:val="none" w:sz="0" w:space="0" w:color="auto"/>
            <w:right w:val="none" w:sz="0" w:space="0" w:color="auto"/>
          </w:divBdr>
        </w:div>
        <w:div w:id="675958152">
          <w:marLeft w:val="640"/>
          <w:marRight w:val="0"/>
          <w:marTop w:val="0"/>
          <w:marBottom w:val="0"/>
          <w:divBdr>
            <w:top w:val="none" w:sz="0" w:space="0" w:color="auto"/>
            <w:left w:val="none" w:sz="0" w:space="0" w:color="auto"/>
            <w:bottom w:val="none" w:sz="0" w:space="0" w:color="auto"/>
            <w:right w:val="none" w:sz="0" w:space="0" w:color="auto"/>
          </w:divBdr>
        </w:div>
        <w:div w:id="181743718">
          <w:marLeft w:val="640"/>
          <w:marRight w:val="0"/>
          <w:marTop w:val="0"/>
          <w:marBottom w:val="0"/>
          <w:divBdr>
            <w:top w:val="none" w:sz="0" w:space="0" w:color="auto"/>
            <w:left w:val="none" w:sz="0" w:space="0" w:color="auto"/>
            <w:bottom w:val="none" w:sz="0" w:space="0" w:color="auto"/>
            <w:right w:val="none" w:sz="0" w:space="0" w:color="auto"/>
          </w:divBdr>
        </w:div>
        <w:div w:id="1158765091">
          <w:marLeft w:val="640"/>
          <w:marRight w:val="0"/>
          <w:marTop w:val="0"/>
          <w:marBottom w:val="0"/>
          <w:divBdr>
            <w:top w:val="none" w:sz="0" w:space="0" w:color="auto"/>
            <w:left w:val="none" w:sz="0" w:space="0" w:color="auto"/>
            <w:bottom w:val="none" w:sz="0" w:space="0" w:color="auto"/>
            <w:right w:val="none" w:sz="0" w:space="0" w:color="auto"/>
          </w:divBdr>
        </w:div>
        <w:div w:id="145365515">
          <w:marLeft w:val="640"/>
          <w:marRight w:val="0"/>
          <w:marTop w:val="0"/>
          <w:marBottom w:val="0"/>
          <w:divBdr>
            <w:top w:val="none" w:sz="0" w:space="0" w:color="auto"/>
            <w:left w:val="none" w:sz="0" w:space="0" w:color="auto"/>
            <w:bottom w:val="none" w:sz="0" w:space="0" w:color="auto"/>
            <w:right w:val="none" w:sz="0" w:space="0" w:color="auto"/>
          </w:divBdr>
        </w:div>
        <w:div w:id="365953696">
          <w:marLeft w:val="640"/>
          <w:marRight w:val="0"/>
          <w:marTop w:val="0"/>
          <w:marBottom w:val="0"/>
          <w:divBdr>
            <w:top w:val="none" w:sz="0" w:space="0" w:color="auto"/>
            <w:left w:val="none" w:sz="0" w:space="0" w:color="auto"/>
            <w:bottom w:val="none" w:sz="0" w:space="0" w:color="auto"/>
            <w:right w:val="none" w:sz="0" w:space="0" w:color="auto"/>
          </w:divBdr>
        </w:div>
        <w:div w:id="1326087451">
          <w:marLeft w:val="640"/>
          <w:marRight w:val="0"/>
          <w:marTop w:val="0"/>
          <w:marBottom w:val="0"/>
          <w:divBdr>
            <w:top w:val="none" w:sz="0" w:space="0" w:color="auto"/>
            <w:left w:val="none" w:sz="0" w:space="0" w:color="auto"/>
            <w:bottom w:val="none" w:sz="0" w:space="0" w:color="auto"/>
            <w:right w:val="none" w:sz="0" w:space="0" w:color="auto"/>
          </w:divBdr>
        </w:div>
        <w:div w:id="838235096">
          <w:marLeft w:val="640"/>
          <w:marRight w:val="0"/>
          <w:marTop w:val="0"/>
          <w:marBottom w:val="0"/>
          <w:divBdr>
            <w:top w:val="none" w:sz="0" w:space="0" w:color="auto"/>
            <w:left w:val="none" w:sz="0" w:space="0" w:color="auto"/>
            <w:bottom w:val="none" w:sz="0" w:space="0" w:color="auto"/>
            <w:right w:val="none" w:sz="0" w:space="0" w:color="auto"/>
          </w:divBdr>
        </w:div>
        <w:div w:id="1056702594">
          <w:marLeft w:val="640"/>
          <w:marRight w:val="0"/>
          <w:marTop w:val="0"/>
          <w:marBottom w:val="0"/>
          <w:divBdr>
            <w:top w:val="none" w:sz="0" w:space="0" w:color="auto"/>
            <w:left w:val="none" w:sz="0" w:space="0" w:color="auto"/>
            <w:bottom w:val="none" w:sz="0" w:space="0" w:color="auto"/>
            <w:right w:val="none" w:sz="0" w:space="0" w:color="auto"/>
          </w:divBdr>
        </w:div>
        <w:div w:id="244343069">
          <w:marLeft w:val="640"/>
          <w:marRight w:val="0"/>
          <w:marTop w:val="0"/>
          <w:marBottom w:val="0"/>
          <w:divBdr>
            <w:top w:val="none" w:sz="0" w:space="0" w:color="auto"/>
            <w:left w:val="none" w:sz="0" w:space="0" w:color="auto"/>
            <w:bottom w:val="none" w:sz="0" w:space="0" w:color="auto"/>
            <w:right w:val="none" w:sz="0" w:space="0" w:color="auto"/>
          </w:divBdr>
        </w:div>
        <w:div w:id="705763436">
          <w:marLeft w:val="640"/>
          <w:marRight w:val="0"/>
          <w:marTop w:val="0"/>
          <w:marBottom w:val="0"/>
          <w:divBdr>
            <w:top w:val="none" w:sz="0" w:space="0" w:color="auto"/>
            <w:left w:val="none" w:sz="0" w:space="0" w:color="auto"/>
            <w:bottom w:val="none" w:sz="0" w:space="0" w:color="auto"/>
            <w:right w:val="none" w:sz="0" w:space="0" w:color="auto"/>
          </w:divBdr>
        </w:div>
        <w:div w:id="2097629719">
          <w:marLeft w:val="640"/>
          <w:marRight w:val="0"/>
          <w:marTop w:val="0"/>
          <w:marBottom w:val="0"/>
          <w:divBdr>
            <w:top w:val="none" w:sz="0" w:space="0" w:color="auto"/>
            <w:left w:val="none" w:sz="0" w:space="0" w:color="auto"/>
            <w:bottom w:val="none" w:sz="0" w:space="0" w:color="auto"/>
            <w:right w:val="none" w:sz="0" w:space="0" w:color="auto"/>
          </w:divBdr>
        </w:div>
        <w:div w:id="21326908">
          <w:marLeft w:val="640"/>
          <w:marRight w:val="0"/>
          <w:marTop w:val="0"/>
          <w:marBottom w:val="0"/>
          <w:divBdr>
            <w:top w:val="none" w:sz="0" w:space="0" w:color="auto"/>
            <w:left w:val="none" w:sz="0" w:space="0" w:color="auto"/>
            <w:bottom w:val="none" w:sz="0" w:space="0" w:color="auto"/>
            <w:right w:val="none" w:sz="0" w:space="0" w:color="auto"/>
          </w:divBdr>
        </w:div>
        <w:div w:id="1633438692">
          <w:marLeft w:val="640"/>
          <w:marRight w:val="0"/>
          <w:marTop w:val="0"/>
          <w:marBottom w:val="0"/>
          <w:divBdr>
            <w:top w:val="none" w:sz="0" w:space="0" w:color="auto"/>
            <w:left w:val="none" w:sz="0" w:space="0" w:color="auto"/>
            <w:bottom w:val="none" w:sz="0" w:space="0" w:color="auto"/>
            <w:right w:val="none" w:sz="0" w:space="0" w:color="auto"/>
          </w:divBdr>
        </w:div>
        <w:div w:id="169879327">
          <w:marLeft w:val="640"/>
          <w:marRight w:val="0"/>
          <w:marTop w:val="0"/>
          <w:marBottom w:val="0"/>
          <w:divBdr>
            <w:top w:val="none" w:sz="0" w:space="0" w:color="auto"/>
            <w:left w:val="none" w:sz="0" w:space="0" w:color="auto"/>
            <w:bottom w:val="none" w:sz="0" w:space="0" w:color="auto"/>
            <w:right w:val="none" w:sz="0" w:space="0" w:color="auto"/>
          </w:divBdr>
        </w:div>
        <w:div w:id="1707946670">
          <w:marLeft w:val="640"/>
          <w:marRight w:val="0"/>
          <w:marTop w:val="0"/>
          <w:marBottom w:val="0"/>
          <w:divBdr>
            <w:top w:val="none" w:sz="0" w:space="0" w:color="auto"/>
            <w:left w:val="none" w:sz="0" w:space="0" w:color="auto"/>
            <w:bottom w:val="none" w:sz="0" w:space="0" w:color="auto"/>
            <w:right w:val="none" w:sz="0" w:space="0" w:color="auto"/>
          </w:divBdr>
        </w:div>
        <w:div w:id="1667782607">
          <w:marLeft w:val="640"/>
          <w:marRight w:val="0"/>
          <w:marTop w:val="0"/>
          <w:marBottom w:val="0"/>
          <w:divBdr>
            <w:top w:val="none" w:sz="0" w:space="0" w:color="auto"/>
            <w:left w:val="none" w:sz="0" w:space="0" w:color="auto"/>
            <w:bottom w:val="none" w:sz="0" w:space="0" w:color="auto"/>
            <w:right w:val="none" w:sz="0" w:space="0" w:color="auto"/>
          </w:divBdr>
        </w:div>
        <w:div w:id="1196574872">
          <w:marLeft w:val="640"/>
          <w:marRight w:val="0"/>
          <w:marTop w:val="0"/>
          <w:marBottom w:val="0"/>
          <w:divBdr>
            <w:top w:val="none" w:sz="0" w:space="0" w:color="auto"/>
            <w:left w:val="none" w:sz="0" w:space="0" w:color="auto"/>
            <w:bottom w:val="none" w:sz="0" w:space="0" w:color="auto"/>
            <w:right w:val="none" w:sz="0" w:space="0" w:color="auto"/>
          </w:divBdr>
        </w:div>
        <w:div w:id="203567565">
          <w:marLeft w:val="640"/>
          <w:marRight w:val="0"/>
          <w:marTop w:val="0"/>
          <w:marBottom w:val="0"/>
          <w:divBdr>
            <w:top w:val="none" w:sz="0" w:space="0" w:color="auto"/>
            <w:left w:val="none" w:sz="0" w:space="0" w:color="auto"/>
            <w:bottom w:val="none" w:sz="0" w:space="0" w:color="auto"/>
            <w:right w:val="none" w:sz="0" w:space="0" w:color="auto"/>
          </w:divBdr>
        </w:div>
        <w:div w:id="153450239">
          <w:marLeft w:val="640"/>
          <w:marRight w:val="0"/>
          <w:marTop w:val="0"/>
          <w:marBottom w:val="0"/>
          <w:divBdr>
            <w:top w:val="none" w:sz="0" w:space="0" w:color="auto"/>
            <w:left w:val="none" w:sz="0" w:space="0" w:color="auto"/>
            <w:bottom w:val="none" w:sz="0" w:space="0" w:color="auto"/>
            <w:right w:val="none" w:sz="0" w:space="0" w:color="auto"/>
          </w:divBdr>
        </w:div>
        <w:div w:id="1155415562">
          <w:marLeft w:val="640"/>
          <w:marRight w:val="0"/>
          <w:marTop w:val="0"/>
          <w:marBottom w:val="0"/>
          <w:divBdr>
            <w:top w:val="none" w:sz="0" w:space="0" w:color="auto"/>
            <w:left w:val="none" w:sz="0" w:space="0" w:color="auto"/>
            <w:bottom w:val="none" w:sz="0" w:space="0" w:color="auto"/>
            <w:right w:val="none" w:sz="0" w:space="0" w:color="auto"/>
          </w:divBdr>
        </w:div>
        <w:div w:id="218172186">
          <w:marLeft w:val="640"/>
          <w:marRight w:val="0"/>
          <w:marTop w:val="0"/>
          <w:marBottom w:val="0"/>
          <w:divBdr>
            <w:top w:val="none" w:sz="0" w:space="0" w:color="auto"/>
            <w:left w:val="none" w:sz="0" w:space="0" w:color="auto"/>
            <w:bottom w:val="none" w:sz="0" w:space="0" w:color="auto"/>
            <w:right w:val="none" w:sz="0" w:space="0" w:color="auto"/>
          </w:divBdr>
        </w:div>
        <w:div w:id="24646446">
          <w:marLeft w:val="640"/>
          <w:marRight w:val="0"/>
          <w:marTop w:val="0"/>
          <w:marBottom w:val="0"/>
          <w:divBdr>
            <w:top w:val="none" w:sz="0" w:space="0" w:color="auto"/>
            <w:left w:val="none" w:sz="0" w:space="0" w:color="auto"/>
            <w:bottom w:val="none" w:sz="0" w:space="0" w:color="auto"/>
            <w:right w:val="none" w:sz="0" w:space="0" w:color="auto"/>
          </w:divBdr>
        </w:div>
        <w:div w:id="1686323389">
          <w:marLeft w:val="640"/>
          <w:marRight w:val="0"/>
          <w:marTop w:val="0"/>
          <w:marBottom w:val="0"/>
          <w:divBdr>
            <w:top w:val="none" w:sz="0" w:space="0" w:color="auto"/>
            <w:left w:val="none" w:sz="0" w:space="0" w:color="auto"/>
            <w:bottom w:val="none" w:sz="0" w:space="0" w:color="auto"/>
            <w:right w:val="none" w:sz="0" w:space="0" w:color="auto"/>
          </w:divBdr>
        </w:div>
        <w:div w:id="633171017">
          <w:marLeft w:val="640"/>
          <w:marRight w:val="0"/>
          <w:marTop w:val="0"/>
          <w:marBottom w:val="0"/>
          <w:divBdr>
            <w:top w:val="none" w:sz="0" w:space="0" w:color="auto"/>
            <w:left w:val="none" w:sz="0" w:space="0" w:color="auto"/>
            <w:bottom w:val="none" w:sz="0" w:space="0" w:color="auto"/>
            <w:right w:val="none" w:sz="0" w:space="0" w:color="auto"/>
          </w:divBdr>
        </w:div>
        <w:div w:id="1286694292">
          <w:marLeft w:val="640"/>
          <w:marRight w:val="0"/>
          <w:marTop w:val="0"/>
          <w:marBottom w:val="0"/>
          <w:divBdr>
            <w:top w:val="none" w:sz="0" w:space="0" w:color="auto"/>
            <w:left w:val="none" w:sz="0" w:space="0" w:color="auto"/>
            <w:bottom w:val="none" w:sz="0" w:space="0" w:color="auto"/>
            <w:right w:val="none" w:sz="0" w:space="0" w:color="auto"/>
          </w:divBdr>
        </w:div>
        <w:div w:id="2139444452">
          <w:marLeft w:val="640"/>
          <w:marRight w:val="0"/>
          <w:marTop w:val="0"/>
          <w:marBottom w:val="0"/>
          <w:divBdr>
            <w:top w:val="none" w:sz="0" w:space="0" w:color="auto"/>
            <w:left w:val="none" w:sz="0" w:space="0" w:color="auto"/>
            <w:bottom w:val="none" w:sz="0" w:space="0" w:color="auto"/>
            <w:right w:val="none" w:sz="0" w:space="0" w:color="auto"/>
          </w:divBdr>
        </w:div>
        <w:div w:id="1536426415">
          <w:marLeft w:val="640"/>
          <w:marRight w:val="0"/>
          <w:marTop w:val="0"/>
          <w:marBottom w:val="0"/>
          <w:divBdr>
            <w:top w:val="none" w:sz="0" w:space="0" w:color="auto"/>
            <w:left w:val="none" w:sz="0" w:space="0" w:color="auto"/>
            <w:bottom w:val="none" w:sz="0" w:space="0" w:color="auto"/>
            <w:right w:val="none" w:sz="0" w:space="0" w:color="auto"/>
          </w:divBdr>
        </w:div>
        <w:div w:id="507184209">
          <w:marLeft w:val="640"/>
          <w:marRight w:val="0"/>
          <w:marTop w:val="0"/>
          <w:marBottom w:val="0"/>
          <w:divBdr>
            <w:top w:val="none" w:sz="0" w:space="0" w:color="auto"/>
            <w:left w:val="none" w:sz="0" w:space="0" w:color="auto"/>
            <w:bottom w:val="none" w:sz="0" w:space="0" w:color="auto"/>
            <w:right w:val="none" w:sz="0" w:space="0" w:color="auto"/>
          </w:divBdr>
        </w:div>
        <w:div w:id="336924738">
          <w:marLeft w:val="640"/>
          <w:marRight w:val="0"/>
          <w:marTop w:val="0"/>
          <w:marBottom w:val="0"/>
          <w:divBdr>
            <w:top w:val="none" w:sz="0" w:space="0" w:color="auto"/>
            <w:left w:val="none" w:sz="0" w:space="0" w:color="auto"/>
            <w:bottom w:val="none" w:sz="0" w:space="0" w:color="auto"/>
            <w:right w:val="none" w:sz="0" w:space="0" w:color="auto"/>
          </w:divBdr>
        </w:div>
        <w:div w:id="963197844">
          <w:marLeft w:val="640"/>
          <w:marRight w:val="0"/>
          <w:marTop w:val="0"/>
          <w:marBottom w:val="0"/>
          <w:divBdr>
            <w:top w:val="none" w:sz="0" w:space="0" w:color="auto"/>
            <w:left w:val="none" w:sz="0" w:space="0" w:color="auto"/>
            <w:bottom w:val="none" w:sz="0" w:space="0" w:color="auto"/>
            <w:right w:val="none" w:sz="0" w:space="0" w:color="auto"/>
          </w:divBdr>
        </w:div>
        <w:div w:id="1106388363">
          <w:marLeft w:val="640"/>
          <w:marRight w:val="0"/>
          <w:marTop w:val="0"/>
          <w:marBottom w:val="0"/>
          <w:divBdr>
            <w:top w:val="none" w:sz="0" w:space="0" w:color="auto"/>
            <w:left w:val="none" w:sz="0" w:space="0" w:color="auto"/>
            <w:bottom w:val="none" w:sz="0" w:space="0" w:color="auto"/>
            <w:right w:val="none" w:sz="0" w:space="0" w:color="auto"/>
          </w:divBdr>
        </w:div>
        <w:div w:id="1691444357">
          <w:marLeft w:val="640"/>
          <w:marRight w:val="0"/>
          <w:marTop w:val="0"/>
          <w:marBottom w:val="0"/>
          <w:divBdr>
            <w:top w:val="none" w:sz="0" w:space="0" w:color="auto"/>
            <w:left w:val="none" w:sz="0" w:space="0" w:color="auto"/>
            <w:bottom w:val="none" w:sz="0" w:space="0" w:color="auto"/>
            <w:right w:val="none" w:sz="0" w:space="0" w:color="auto"/>
          </w:divBdr>
        </w:div>
        <w:div w:id="1647394629">
          <w:marLeft w:val="640"/>
          <w:marRight w:val="0"/>
          <w:marTop w:val="0"/>
          <w:marBottom w:val="0"/>
          <w:divBdr>
            <w:top w:val="none" w:sz="0" w:space="0" w:color="auto"/>
            <w:left w:val="none" w:sz="0" w:space="0" w:color="auto"/>
            <w:bottom w:val="none" w:sz="0" w:space="0" w:color="auto"/>
            <w:right w:val="none" w:sz="0" w:space="0" w:color="auto"/>
          </w:divBdr>
        </w:div>
        <w:div w:id="1502163218">
          <w:marLeft w:val="640"/>
          <w:marRight w:val="0"/>
          <w:marTop w:val="0"/>
          <w:marBottom w:val="0"/>
          <w:divBdr>
            <w:top w:val="none" w:sz="0" w:space="0" w:color="auto"/>
            <w:left w:val="none" w:sz="0" w:space="0" w:color="auto"/>
            <w:bottom w:val="none" w:sz="0" w:space="0" w:color="auto"/>
            <w:right w:val="none" w:sz="0" w:space="0" w:color="auto"/>
          </w:divBdr>
        </w:div>
        <w:div w:id="485630160">
          <w:marLeft w:val="640"/>
          <w:marRight w:val="0"/>
          <w:marTop w:val="0"/>
          <w:marBottom w:val="0"/>
          <w:divBdr>
            <w:top w:val="none" w:sz="0" w:space="0" w:color="auto"/>
            <w:left w:val="none" w:sz="0" w:space="0" w:color="auto"/>
            <w:bottom w:val="none" w:sz="0" w:space="0" w:color="auto"/>
            <w:right w:val="none" w:sz="0" w:space="0" w:color="auto"/>
          </w:divBdr>
        </w:div>
        <w:div w:id="1547570809">
          <w:marLeft w:val="640"/>
          <w:marRight w:val="0"/>
          <w:marTop w:val="0"/>
          <w:marBottom w:val="0"/>
          <w:divBdr>
            <w:top w:val="none" w:sz="0" w:space="0" w:color="auto"/>
            <w:left w:val="none" w:sz="0" w:space="0" w:color="auto"/>
            <w:bottom w:val="none" w:sz="0" w:space="0" w:color="auto"/>
            <w:right w:val="none" w:sz="0" w:space="0" w:color="auto"/>
          </w:divBdr>
        </w:div>
        <w:div w:id="1402633985">
          <w:marLeft w:val="640"/>
          <w:marRight w:val="0"/>
          <w:marTop w:val="0"/>
          <w:marBottom w:val="0"/>
          <w:divBdr>
            <w:top w:val="none" w:sz="0" w:space="0" w:color="auto"/>
            <w:left w:val="none" w:sz="0" w:space="0" w:color="auto"/>
            <w:bottom w:val="none" w:sz="0" w:space="0" w:color="auto"/>
            <w:right w:val="none" w:sz="0" w:space="0" w:color="auto"/>
          </w:divBdr>
        </w:div>
        <w:div w:id="46608603">
          <w:marLeft w:val="640"/>
          <w:marRight w:val="0"/>
          <w:marTop w:val="0"/>
          <w:marBottom w:val="0"/>
          <w:divBdr>
            <w:top w:val="none" w:sz="0" w:space="0" w:color="auto"/>
            <w:left w:val="none" w:sz="0" w:space="0" w:color="auto"/>
            <w:bottom w:val="none" w:sz="0" w:space="0" w:color="auto"/>
            <w:right w:val="none" w:sz="0" w:space="0" w:color="auto"/>
          </w:divBdr>
        </w:div>
        <w:div w:id="1649480760">
          <w:marLeft w:val="640"/>
          <w:marRight w:val="0"/>
          <w:marTop w:val="0"/>
          <w:marBottom w:val="0"/>
          <w:divBdr>
            <w:top w:val="none" w:sz="0" w:space="0" w:color="auto"/>
            <w:left w:val="none" w:sz="0" w:space="0" w:color="auto"/>
            <w:bottom w:val="none" w:sz="0" w:space="0" w:color="auto"/>
            <w:right w:val="none" w:sz="0" w:space="0" w:color="auto"/>
          </w:divBdr>
        </w:div>
        <w:div w:id="1105417914">
          <w:marLeft w:val="640"/>
          <w:marRight w:val="0"/>
          <w:marTop w:val="0"/>
          <w:marBottom w:val="0"/>
          <w:divBdr>
            <w:top w:val="none" w:sz="0" w:space="0" w:color="auto"/>
            <w:left w:val="none" w:sz="0" w:space="0" w:color="auto"/>
            <w:bottom w:val="none" w:sz="0" w:space="0" w:color="auto"/>
            <w:right w:val="none" w:sz="0" w:space="0" w:color="auto"/>
          </w:divBdr>
        </w:div>
        <w:div w:id="1057898049">
          <w:marLeft w:val="640"/>
          <w:marRight w:val="0"/>
          <w:marTop w:val="0"/>
          <w:marBottom w:val="0"/>
          <w:divBdr>
            <w:top w:val="none" w:sz="0" w:space="0" w:color="auto"/>
            <w:left w:val="none" w:sz="0" w:space="0" w:color="auto"/>
            <w:bottom w:val="none" w:sz="0" w:space="0" w:color="auto"/>
            <w:right w:val="none" w:sz="0" w:space="0" w:color="auto"/>
          </w:divBdr>
        </w:div>
        <w:div w:id="1838231538">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4262521">
      <w:bodyDiv w:val="1"/>
      <w:marLeft w:val="0"/>
      <w:marRight w:val="0"/>
      <w:marTop w:val="0"/>
      <w:marBottom w:val="0"/>
      <w:divBdr>
        <w:top w:val="none" w:sz="0" w:space="0" w:color="auto"/>
        <w:left w:val="none" w:sz="0" w:space="0" w:color="auto"/>
        <w:bottom w:val="none" w:sz="0" w:space="0" w:color="auto"/>
        <w:right w:val="none" w:sz="0" w:space="0" w:color="auto"/>
      </w:divBdr>
      <w:divsChild>
        <w:div w:id="1946882358">
          <w:marLeft w:val="640"/>
          <w:marRight w:val="0"/>
          <w:marTop w:val="0"/>
          <w:marBottom w:val="0"/>
          <w:divBdr>
            <w:top w:val="none" w:sz="0" w:space="0" w:color="auto"/>
            <w:left w:val="none" w:sz="0" w:space="0" w:color="auto"/>
            <w:bottom w:val="none" w:sz="0" w:space="0" w:color="auto"/>
            <w:right w:val="none" w:sz="0" w:space="0" w:color="auto"/>
          </w:divBdr>
        </w:div>
        <w:div w:id="1516652018">
          <w:marLeft w:val="640"/>
          <w:marRight w:val="0"/>
          <w:marTop w:val="0"/>
          <w:marBottom w:val="0"/>
          <w:divBdr>
            <w:top w:val="none" w:sz="0" w:space="0" w:color="auto"/>
            <w:left w:val="none" w:sz="0" w:space="0" w:color="auto"/>
            <w:bottom w:val="none" w:sz="0" w:space="0" w:color="auto"/>
            <w:right w:val="none" w:sz="0" w:space="0" w:color="auto"/>
          </w:divBdr>
        </w:div>
        <w:div w:id="1767845190">
          <w:marLeft w:val="640"/>
          <w:marRight w:val="0"/>
          <w:marTop w:val="0"/>
          <w:marBottom w:val="0"/>
          <w:divBdr>
            <w:top w:val="none" w:sz="0" w:space="0" w:color="auto"/>
            <w:left w:val="none" w:sz="0" w:space="0" w:color="auto"/>
            <w:bottom w:val="none" w:sz="0" w:space="0" w:color="auto"/>
            <w:right w:val="none" w:sz="0" w:space="0" w:color="auto"/>
          </w:divBdr>
        </w:div>
        <w:div w:id="1679503779">
          <w:marLeft w:val="640"/>
          <w:marRight w:val="0"/>
          <w:marTop w:val="0"/>
          <w:marBottom w:val="0"/>
          <w:divBdr>
            <w:top w:val="none" w:sz="0" w:space="0" w:color="auto"/>
            <w:left w:val="none" w:sz="0" w:space="0" w:color="auto"/>
            <w:bottom w:val="none" w:sz="0" w:space="0" w:color="auto"/>
            <w:right w:val="none" w:sz="0" w:space="0" w:color="auto"/>
          </w:divBdr>
        </w:div>
        <w:div w:id="1080639292">
          <w:marLeft w:val="640"/>
          <w:marRight w:val="0"/>
          <w:marTop w:val="0"/>
          <w:marBottom w:val="0"/>
          <w:divBdr>
            <w:top w:val="none" w:sz="0" w:space="0" w:color="auto"/>
            <w:left w:val="none" w:sz="0" w:space="0" w:color="auto"/>
            <w:bottom w:val="none" w:sz="0" w:space="0" w:color="auto"/>
            <w:right w:val="none" w:sz="0" w:space="0" w:color="auto"/>
          </w:divBdr>
        </w:div>
        <w:div w:id="27149114">
          <w:marLeft w:val="640"/>
          <w:marRight w:val="0"/>
          <w:marTop w:val="0"/>
          <w:marBottom w:val="0"/>
          <w:divBdr>
            <w:top w:val="none" w:sz="0" w:space="0" w:color="auto"/>
            <w:left w:val="none" w:sz="0" w:space="0" w:color="auto"/>
            <w:bottom w:val="none" w:sz="0" w:space="0" w:color="auto"/>
            <w:right w:val="none" w:sz="0" w:space="0" w:color="auto"/>
          </w:divBdr>
        </w:div>
        <w:div w:id="575094712">
          <w:marLeft w:val="640"/>
          <w:marRight w:val="0"/>
          <w:marTop w:val="0"/>
          <w:marBottom w:val="0"/>
          <w:divBdr>
            <w:top w:val="none" w:sz="0" w:space="0" w:color="auto"/>
            <w:left w:val="none" w:sz="0" w:space="0" w:color="auto"/>
            <w:bottom w:val="none" w:sz="0" w:space="0" w:color="auto"/>
            <w:right w:val="none" w:sz="0" w:space="0" w:color="auto"/>
          </w:divBdr>
        </w:div>
        <w:div w:id="588199313">
          <w:marLeft w:val="640"/>
          <w:marRight w:val="0"/>
          <w:marTop w:val="0"/>
          <w:marBottom w:val="0"/>
          <w:divBdr>
            <w:top w:val="none" w:sz="0" w:space="0" w:color="auto"/>
            <w:left w:val="none" w:sz="0" w:space="0" w:color="auto"/>
            <w:bottom w:val="none" w:sz="0" w:space="0" w:color="auto"/>
            <w:right w:val="none" w:sz="0" w:space="0" w:color="auto"/>
          </w:divBdr>
        </w:div>
        <w:div w:id="372923927">
          <w:marLeft w:val="640"/>
          <w:marRight w:val="0"/>
          <w:marTop w:val="0"/>
          <w:marBottom w:val="0"/>
          <w:divBdr>
            <w:top w:val="none" w:sz="0" w:space="0" w:color="auto"/>
            <w:left w:val="none" w:sz="0" w:space="0" w:color="auto"/>
            <w:bottom w:val="none" w:sz="0" w:space="0" w:color="auto"/>
            <w:right w:val="none" w:sz="0" w:space="0" w:color="auto"/>
          </w:divBdr>
        </w:div>
        <w:div w:id="1034186545">
          <w:marLeft w:val="640"/>
          <w:marRight w:val="0"/>
          <w:marTop w:val="0"/>
          <w:marBottom w:val="0"/>
          <w:divBdr>
            <w:top w:val="none" w:sz="0" w:space="0" w:color="auto"/>
            <w:left w:val="none" w:sz="0" w:space="0" w:color="auto"/>
            <w:bottom w:val="none" w:sz="0" w:space="0" w:color="auto"/>
            <w:right w:val="none" w:sz="0" w:space="0" w:color="auto"/>
          </w:divBdr>
        </w:div>
        <w:div w:id="1699549015">
          <w:marLeft w:val="640"/>
          <w:marRight w:val="0"/>
          <w:marTop w:val="0"/>
          <w:marBottom w:val="0"/>
          <w:divBdr>
            <w:top w:val="none" w:sz="0" w:space="0" w:color="auto"/>
            <w:left w:val="none" w:sz="0" w:space="0" w:color="auto"/>
            <w:bottom w:val="none" w:sz="0" w:space="0" w:color="auto"/>
            <w:right w:val="none" w:sz="0" w:space="0" w:color="auto"/>
          </w:divBdr>
        </w:div>
        <w:div w:id="2011134751">
          <w:marLeft w:val="640"/>
          <w:marRight w:val="0"/>
          <w:marTop w:val="0"/>
          <w:marBottom w:val="0"/>
          <w:divBdr>
            <w:top w:val="none" w:sz="0" w:space="0" w:color="auto"/>
            <w:left w:val="none" w:sz="0" w:space="0" w:color="auto"/>
            <w:bottom w:val="none" w:sz="0" w:space="0" w:color="auto"/>
            <w:right w:val="none" w:sz="0" w:space="0" w:color="auto"/>
          </w:divBdr>
        </w:div>
        <w:div w:id="1899365650">
          <w:marLeft w:val="640"/>
          <w:marRight w:val="0"/>
          <w:marTop w:val="0"/>
          <w:marBottom w:val="0"/>
          <w:divBdr>
            <w:top w:val="none" w:sz="0" w:space="0" w:color="auto"/>
            <w:left w:val="none" w:sz="0" w:space="0" w:color="auto"/>
            <w:bottom w:val="none" w:sz="0" w:space="0" w:color="auto"/>
            <w:right w:val="none" w:sz="0" w:space="0" w:color="auto"/>
          </w:divBdr>
        </w:div>
        <w:div w:id="453330742">
          <w:marLeft w:val="640"/>
          <w:marRight w:val="0"/>
          <w:marTop w:val="0"/>
          <w:marBottom w:val="0"/>
          <w:divBdr>
            <w:top w:val="none" w:sz="0" w:space="0" w:color="auto"/>
            <w:left w:val="none" w:sz="0" w:space="0" w:color="auto"/>
            <w:bottom w:val="none" w:sz="0" w:space="0" w:color="auto"/>
            <w:right w:val="none" w:sz="0" w:space="0" w:color="auto"/>
          </w:divBdr>
        </w:div>
        <w:div w:id="26761115">
          <w:marLeft w:val="640"/>
          <w:marRight w:val="0"/>
          <w:marTop w:val="0"/>
          <w:marBottom w:val="0"/>
          <w:divBdr>
            <w:top w:val="none" w:sz="0" w:space="0" w:color="auto"/>
            <w:left w:val="none" w:sz="0" w:space="0" w:color="auto"/>
            <w:bottom w:val="none" w:sz="0" w:space="0" w:color="auto"/>
            <w:right w:val="none" w:sz="0" w:space="0" w:color="auto"/>
          </w:divBdr>
        </w:div>
        <w:div w:id="1815950257">
          <w:marLeft w:val="640"/>
          <w:marRight w:val="0"/>
          <w:marTop w:val="0"/>
          <w:marBottom w:val="0"/>
          <w:divBdr>
            <w:top w:val="none" w:sz="0" w:space="0" w:color="auto"/>
            <w:left w:val="none" w:sz="0" w:space="0" w:color="auto"/>
            <w:bottom w:val="none" w:sz="0" w:space="0" w:color="auto"/>
            <w:right w:val="none" w:sz="0" w:space="0" w:color="auto"/>
          </w:divBdr>
        </w:div>
        <w:div w:id="542836388">
          <w:marLeft w:val="640"/>
          <w:marRight w:val="0"/>
          <w:marTop w:val="0"/>
          <w:marBottom w:val="0"/>
          <w:divBdr>
            <w:top w:val="none" w:sz="0" w:space="0" w:color="auto"/>
            <w:left w:val="none" w:sz="0" w:space="0" w:color="auto"/>
            <w:bottom w:val="none" w:sz="0" w:space="0" w:color="auto"/>
            <w:right w:val="none" w:sz="0" w:space="0" w:color="auto"/>
          </w:divBdr>
        </w:div>
        <w:div w:id="1329938046">
          <w:marLeft w:val="640"/>
          <w:marRight w:val="0"/>
          <w:marTop w:val="0"/>
          <w:marBottom w:val="0"/>
          <w:divBdr>
            <w:top w:val="none" w:sz="0" w:space="0" w:color="auto"/>
            <w:left w:val="none" w:sz="0" w:space="0" w:color="auto"/>
            <w:bottom w:val="none" w:sz="0" w:space="0" w:color="auto"/>
            <w:right w:val="none" w:sz="0" w:space="0" w:color="auto"/>
          </w:divBdr>
        </w:div>
        <w:div w:id="2114477151">
          <w:marLeft w:val="640"/>
          <w:marRight w:val="0"/>
          <w:marTop w:val="0"/>
          <w:marBottom w:val="0"/>
          <w:divBdr>
            <w:top w:val="none" w:sz="0" w:space="0" w:color="auto"/>
            <w:left w:val="none" w:sz="0" w:space="0" w:color="auto"/>
            <w:bottom w:val="none" w:sz="0" w:space="0" w:color="auto"/>
            <w:right w:val="none" w:sz="0" w:space="0" w:color="auto"/>
          </w:divBdr>
        </w:div>
        <w:div w:id="1391614623">
          <w:marLeft w:val="640"/>
          <w:marRight w:val="0"/>
          <w:marTop w:val="0"/>
          <w:marBottom w:val="0"/>
          <w:divBdr>
            <w:top w:val="none" w:sz="0" w:space="0" w:color="auto"/>
            <w:left w:val="none" w:sz="0" w:space="0" w:color="auto"/>
            <w:bottom w:val="none" w:sz="0" w:space="0" w:color="auto"/>
            <w:right w:val="none" w:sz="0" w:space="0" w:color="auto"/>
          </w:divBdr>
        </w:div>
        <w:div w:id="813834325">
          <w:marLeft w:val="640"/>
          <w:marRight w:val="0"/>
          <w:marTop w:val="0"/>
          <w:marBottom w:val="0"/>
          <w:divBdr>
            <w:top w:val="none" w:sz="0" w:space="0" w:color="auto"/>
            <w:left w:val="none" w:sz="0" w:space="0" w:color="auto"/>
            <w:bottom w:val="none" w:sz="0" w:space="0" w:color="auto"/>
            <w:right w:val="none" w:sz="0" w:space="0" w:color="auto"/>
          </w:divBdr>
        </w:div>
        <w:div w:id="2103063738">
          <w:marLeft w:val="640"/>
          <w:marRight w:val="0"/>
          <w:marTop w:val="0"/>
          <w:marBottom w:val="0"/>
          <w:divBdr>
            <w:top w:val="none" w:sz="0" w:space="0" w:color="auto"/>
            <w:left w:val="none" w:sz="0" w:space="0" w:color="auto"/>
            <w:bottom w:val="none" w:sz="0" w:space="0" w:color="auto"/>
            <w:right w:val="none" w:sz="0" w:space="0" w:color="auto"/>
          </w:divBdr>
        </w:div>
        <w:div w:id="1647054978">
          <w:marLeft w:val="640"/>
          <w:marRight w:val="0"/>
          <w:marTop w:val="0"/>
          <w:marBottom w:val="0"/>
          <w:divBdr>
            <w:top w:val="none" w:sz="0" w:space="0" w:color="auto"/>
            <w:left w:val="none" w:sz="0" w:space="0" w:color="auto"/>
            <w:bottom w:val="none" w:sz="0" w:space="0" w:color="auto"/>
            <w:right w:val="none" w:sz="0" w:space="0" w:color="auto"/>
          </w:divBdr>
        </w:div>
        <w:div w:id="1489050403">
          <w:marLeft w:val="640"/>
          <w:marRight w:val="0"/>
          <w:marTop w:val="0"/>
          <w:marBottom w:val="0"/>
          <w:divBdr>
            <w:top w:val="none" w:sz="0" w:space="0" w:color="auto"/>
            <w:left w:val="none" w:sz="0" w:space="0" w:color="auto"/>
            <w:bottom w:val="none" w:sz="0" w:space="0" w:color="auto"/>
            <w:right w:val="none" w:sz="0" w:space="0" w:color="auto"/>
          </w:divBdr>
        </w:div>
        <w:div w:id="362218290">
          <w:marLeft w:val="640"/>
          <w:marRight w:val="0"/>
          <w:marTop w:val="0"/>
          <w:marBottom w:val="0"/>
          <w:divBdr>
            <w:top w:val="none" w:sz="0" w:space="0" w:color="auto"/>
            <w:left w:val="none" w:sz="0" w:space="0" w:color="auto"/>
            <w:bottom w:val="none" w:sz="0" w:space="0" w:color="auto"/>
            <w:right w:val="none" w:sz="0" w:space="0" w:color="auto"/>
          </w:divBdr>
        </w:div>
        <w:div w:id="359208063">
          <w:marLeft w:val="640"/>
          <w:marRight w:val="0"/>
          <w:marTop w:val="0"/>
          <w:marBottom w:val="0"/>
          <w:divBdr>
            <w:top w:val="none" w:sz="0" w:space="0" w:color="auto"/>
            <w:left w:val="none" w:sz="0" w:space="0" w:color="auto"/>
            <w:bottom w:val="none" w:sz="0" w:space="0" w:color="auto"/>
            <w:right w:val="none" w:sz="0" w:space="0" w:color="auto"/>
          </w:divBdr>
        </w:div>
        <w:div w:id="1325428194">
          <w:marLeft w:val="640"/>
          <w:marRight w:val="0"/>
          <w:marTop w:val="0"/>
          <w:marBottom w:val="0"/>
          <w:divBdr>
            <w:top w:val="none" w:sz="0" w:space="0" w:color="auto"/>
            <w:left w:val="none" w:sz="0" w:space="0" w:color="auto"/>
            <w:bottom w:val="none" w:sz="0" w:space="0" w:color="auto"/>
            <w:right w:val="none" w:sz="0" w:space="0" w:color="auto"/>
          </w:divBdr>
        </w:div>
        <w:div w:id="413092535">
          <w:marLeft w:val="640"/>
          <w:marRight w:val="0"/>
          <w:marTop w:val="0"/>
          <w:marBottom w:val="0"/>
          <w:divBdr>
            <w:top w:val="none" w:sz="0" w:space="0" w:color="auto"/>
            <w:left w:val="none" w:sz="0" w:space="0" w:color="auto"/>
            <w:bottom w:val="none" w:sz="0" w:space="0" w:color="auto"/>
            <w:right w:val="none" w:sz="0" w:space="0" w:color="auto"/>
          </w:divBdr>
        </w:div>
        <w:div w:id="1850484118">
          <w:marLeft w:val="640"/>
          <w:marRight w:val="0"/>
          <w:marTop w:val="0"/>
          <w:marBottom w:val="0"/>
          <w:divBdr>
            <w:top w:val="none" w:sz="0" w:space="0" w:color="auto"/>
            <w:left w:val="none" w:sz="0" w:space="0" w:color="auto"/>
            <w:bottom w:val="none" w:sz="0" w:space="0" w:color="auto"/>
            <w:right w:val="none" w:sz="0" w:space="0" w:color="auto"/>
          </w:divBdr>
        </w:div>
        <w:div w:id="2142914301">
          <w:marLeft w:val="640"/>
          <w:marRight w:val="0"/>
          <w:marTop w:val="0"/>
          <w:marBottom w:val="0"/>
          <w:divBdr>
            <w:top w:val="none" w:sz="0" w:space="0" w:color="auto"/>
            <w:left w:val="none" w:sz="0" w:space="0" w:color="auto"/>
            <w:bottom w:val="none" w:sz="0" w:space="0" w:color="auto"/>
            <w:right w:val="none" w:sz="0" w:space="0" w:color="auto"/>
          </w:divBdr>
        </w:div>
        <w:div w:id="15229445">
          <w:marLeft w:val="640"/>
          <w:marRight w:val="0"/>
          <w:marTop w:val="0"/>
          <w:marBottom w:val="0"/>
          <w:divBdr>
            <w:top w:val="none" w:sz="0" w:space="0" w:color="auto"/>
            <w:left w:val="none" w:sz="0" w:space="0" w:color="auto"/>
            <w:bottom w:val="none" w:sz="0" w:space="0" w:color="auto"/>
            <w:right w:val="none" w:sz="0" w:space="0" w:color="auto"/>
          </w:divBdr>
        </w:div>
        <w:div w:id="2082025492">
          <w:marLeft w:val="640"/>
          <w:marRight w:val="0"/>
          <w:marTop w:val="0"/>
          <w:marBottom w:val="0"/>
          <w:divBdr>
            <w:top w:val="none" w:sz="0" w:space="0" w:color="auto"/>
            <w:left w:val="none" w:sz="0" w:space="0" w:color="auto"/>
            <w:bottom w:val="none" w:sz="0" w:space="0" w:color="auto"/>
            <w:right w:val="none" w:sz="0" w:space="0" w:color="auto"/>
          </w:divBdr>
        </w:div>
        <w:div w:id="20864169">
          <w:marLeft w:val="640"/>
          <w:marRight w:val="0"/>
          <w:marTop w:val="0"/>
          <w:marBottom w:val="0"/>
          <w:divBdr>
            <w:top w:val="none" w:sz="0" w:space="0" w:color="auto"/>
            <w:left w:val="none" w:sz="0" w:space="0" w:color="auto"/>
            <w:bottom w:val="none" w:sz="0" w:space="0" w:color="auto"/>
            <w:right w:val="none" w:sz="0" w:space="0" w:color="auto"/>
          </w:divBdr>
        </w:div>
        <w:div w:id="1630891817">
          <w:marLeft w:val="640"/>
          <w:marRight w:val="0"/>
          <w:marTop w:val="0"/>
          <w:marBottom w:val="0"/>
          <w:divBdr>
            <w:top w:val="none" w:sz="0" w:space="0" w:color="auto"/>
            <w:left w:val="none" w:sz="0" w:space="0" w:color="auto"/>
            <w:bottom w:val="none" w:sz="0" w:space="0" w:color="auto"/>
            <w:right w:val="none" w:sz="0" w:space="0" w:color="auto"/>
          </w:divBdr>
        </w:div>
        <w:div w:id="482938453">
          <w:marLeft w:val="640"/>
          <w:marRight w:val="0"/>
          <w:marTop w:val="0"/>
          <w:marBottom w:val="0"/>
          <w:divBdr>
            <w:top w:val="none" w:sz="0" w:space="0" w:color="auto"/>
            <w:left w:val="none" w:sz="0" w:space="0" w:color="auto"/>
            <w:bottom w:val="none" w:sz="0" w:space="0" w:color="auto"/>
            <w:right w:val="none" w:sz="0" w:space="0" w:color="auto"/>
          </w:divBdr>
        </w:div>
        <w:div w:id="1293946833">
          <w:marLeft w:val="640"/>
          <w:marRight w:val="0"/>
          <w:marTop w:val="0"/>
          <w:marBottom w:val="0"/>
          <w:divBdr>
            <w:top w:val="none" w:sz="0" w:space="0" w:color="auto"/>
            <w:left w:val="none" w:sz="0" w:space="0" w:color="auto"/>
            <w:bottom w:val="none" w:sz="0" w:space="0" w:color="auto"/>
            <w:right w:val="none" w:sz="0" w:space="0" w:color="auto"/>
          </w:divBdr>
        </w:div>
        <w:div w:id="1597711532">
          <w:marLeft w:val="640"/>
          <w:marRight w:val="0"/>
          <w:marTop w:val="0"/>
          <w:marBottom w:val="0"/>
          <w:divBdr>
            <w:top w:val="none" w:sz="0" w:space="0" w:color="auto"/>
            <w:left w:val="none" w:sz="0" w:space="0" w:color="auto"/>
            <w:bottom w:val="none" w:sz="0" w:space="0" w:color="auto"/>
            <w:right w:val="none" w:sz="0" w:space="0" w:color="auto"/>
          </w:divBdr>
        </w:div>
        <w:div w:id="1669400951">
          <w:marLeft w:val="640"/>
          <w:marRight w:val="0"/>
          <w:marTop w:val="0"/>
          <w:marBottom w:val="0"/>
          <w:divBdr>
            <w:top w:val="none" w:sz="0" w:space="0" w:color="auto"/>
            <w:left w:val="none" w:sz="0" w:space="0" w:color="auto"/>
            <w:bottom w:val="none" w:sz="0" w:space="0" w:color="auto"/>
            <w:right w:val="none" w:sz="0" w:space="0" w:color="auto"/>
          </w:divBdr>
        </w:div>
        <w:div w:id="493492749">
          <w:marLeft w:val="640"/>
          <w:marRight w:val="0"/>
          <w:marTop w:val="0"/>
          <w:marBottom w:val="0"/>
          <w:divBdr>
            <w:top w:val="none" w:sz="0" w:space="0" w:color="auto"/>
            <w:left w:val="none" w:sz="0" w:space="0" w:color="auto"/>
            <w:bottom w:val="none" w:sz="0" w:space="0" w:color="auto"/>
            <w:right w:val="none" w:sz="0" w:space="0" w:color="auto"/>
          </w:divBdr>
        </w:div>
        <w:div w:id="1784760123">
          <w:marLeft w:val="640"/>
          <w:marRight w:val="0"/>
          <w:marTop w:val="0"/>
          <w:marBottom w:val="0"/>
          <w:divBdr>
            <w:top w:val="none" w:sz="0" w:space="0" w:color="auto"/>
            <w:left w:val="none" w:sz="0" w:space="0" w:color="auto"/>
            <w:bottom w:val="none" w:sz="0" w:space="0" w:color="auto"/>
            <w:right w:val="none" w:sz="0" w:space="0" w:color="auto"/>
          </w:divBdr>
        </w:div>
        <w:div w:id="1052193656">
          <w:marLeft w:val="640"/>
          <w:marRight w:val="0"/>
          <w:marTop w:val="0"/>
          <w:marBottom w:val="0"/>
          <w:divBdr>
            <w:top w:val="none" w:sz="0" w:space="0" w:color="auto"/>
            <w:left w:val="none" w:sz="0" w:space="0" w:color="auto"/>
            <w:bottom w:val="none" w:sz="0" w:space="0" w:color="auto"/>
            <w:right w:val="none" w:sz="0" w:space="0" w:color="auto"/>
          </w:divBdr>
        </w:div>
        <w:div w:id="235096209">
          <w:marLeft w:val="640"/>
          <w:marRight w:val="0"/>
          <w:marTop w:val="0"/>
          <w:marBottom w:val="0"/>
          <w:divBdr>
            <w:top w:val="none" w:sz="0" w:space="0" w:color="auto"/>
            <w:left w:val="none" w:sz="0" w:space="0" w:color="auto"/>
            <w:bottom w:val="none" w:sz="0" w:space="0" w:color="auto"/>
            <w:right w:val="none" w:sz="0" w:space="0" w:color="auto"/>
          </w:divBdr>
        </w:div>
        <w:div w:id="304361971">
          <w:marLeft w:val="640"/>
          <w:marRight w:val="0"/>
          <w:marTop w:val="0"/>
          <w:marBottom w:val="0"/>
          <w:divBdr>
            <w:top w:val="none" w:sz="0" w:space="0" w:color="auto"/>
            <w:left w:val="none" w:sz="0" w:space="0" w:color="auto"/>
            <w:bottom w:val="none" w:sz="0" w:space="0" w:color="auto"/>
            <w:right w:val="none" w:sz="0" w:space="0" w:color="auto"/>
          </w:divBdr>
        </w:div>
        <w:div w:id="1152604396">
          <w:marLeft w:val="640"/>
          <w:marRight w:val="0"/>
          <w:marTop w:val="0"/>
          <w:marBottom w:val="0"/>
          <w:divBdr>
            <w:top w:val="none" w:sz="0" w:space="0" w:color="auto"/>
            <w:left w:val="none" w:sz="0" w:space="0" w:color="auto"/>
            <w:bottom w:val="none" w:sz="0" w:space="0" w:color="auto"/>
            <w:right w:val="none" w:sz="0" w:space="0" w:color="auto"/>
          </w:divBdr>
        </w:div>
        <w:div w:id="1742874824">
          <w:marLeft w:val="640"/>
          <w:marRight w:val="0"/>
          <w:marTop w:val="0"/>
          <w:marBottom w:val="0"/>
          <w:divBdr>
            <w:top w:val="none" w:sz="0" w:space="0" w:color="auto"/>
            <w:left w:val="none" w:sz="0" w:space="0" w:color="auto"/>
            <w:bottom w:val="none" w:sz="0" w:space="0" w:color="auto"/>
            <w:right w:val="none" w:sz="0" w:space="0" w:color="auto"/>
          </w:divBdr>
        </w:div>
        <w:div w:id="106773298">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62493085">
      <w:bodyDiv w:val="1"/>
      <w:marLeft w:val="0"/>
      <w:marRight w:val="0"/>
      <w:marTop w:val="0"/>
      <w:marBottom w:val="0"/>
      <w:divBdr>
        <w:top w:val="none" w:sz="0" w:space="0" w:color="auto"/>
        <w:left w:val="none" w:sz="0" w:space="0" w:color="auto"/>
        <w:bottom w:val="none" w:sz="0" w:space="0" w:color="auto"/>
        <w:right w:val="none" w:sz="0" w:space="0" w:color="auto"/>
      </w:divBdr>
      <w:divsChild>
        <w:div w:id="1862207787">
          <w:marLeft w:val="640"/>
          <w:marRight w:val="0"/>
          <w:marTop w:val="0"/>
          <w:marBottom w:val="0"/>
          <w:divBdr>
            <w:top w:val="none" w:sz="0" w:space="0" w:color="auto"/>
            <w:left w:val="none" w:sz="0" w:space="0" w:color="auto"/>
            <w:bottom w:val="none" w:sz="0" w:space="0" w:color="auto"/>
            <w:right w:val="none" w:sz="0" w:space="0" w:color="auto"/>
          </w:divBdr>
        </w:div>
        <w:div w:id="1389764625">
          <w:marLeft w:val="640"/>
          <w:marRight w:val="0"/>
          <w:marTop w:val="0"/>
          <w:marBottom w:val="0"/>
          <w:divBdr>
            <w:top w:val="none" w:sz="0" w:space="0" w:color="auto"/>
            <w:left w:val="none" w:sz="0" w:space="0" w:color="auto"/>
            <w:bottom w:val="none" w:sz="0" w:space="0" w:color="auto"/>
            <w:right w:val="none" w:sz="0" w:space="0" w:color="auto"/>
          </w:divBdr>
        </w:div>
        <w:div w:id="1136605406">
          <w:marLeft w:val="640"/>
          <w:marRight w:val="0"/>
          <w:marTop w:val="0"/>
          <w:marBottom w:val="0"/>
          <w:divBdr>
            <w:top w:val="none" w:sz="0" w:space="0" w:color="auto"/>
            <w:left w:val="none" w:sz="0" w:space="0" w:color="auto"/>
            <w:bottom w:val="none" w:sz="0" w:space="0" w:color="auto"/>
            <w:right w:val="none" w:sz="0" w:space="0" w:color="auto"/>
          </w:divBdr>
        </w:div>
        <w:div w:id="902721454">
          <w:marLeft w:val="640"/>
          <w:marRight w:val="0"/>
          <w:marTop w:val="0"/>
          <w:marBottom w:val="0"/>
          <w:divBdr>
            <w:top w:val="none" w:sz="0" w:space="0" w:color="auto"/>
            <w:left w:val="none" w:sz="0" w:space="0" w:color="auto"/>
            <w:bottom w:val="none" w:sz="0" w:space="0" w:color="auto"/>
            <w:right w:val="none" w:sz="0" w:space="0" w:color="auto"/>
          </w:divBdr>
        </w:div>
        <w:div w:id="243420044">
          <w:marLeft w:val="640"/>
          <w:marRight w:val="0"/>
          <w:marTop w:val="0"/>
          <w:marBottom w:val="0"/>
          <w:divBdr>
            <w:top w:val="none" w:sz="0" w:space="0" w:color="auto"/>
            <w:left w:val="none" w:sz="0" w:space="0" w:color="auto"/>
            <w:bottom w:val="none" w:sz="0" w:space="0" w:color="auto"/>
            <w:right w:val="none" w:sz="0" w:space="0" w:color="auto"/>
          </w:divBdr>
        </w:div>
        <w:div w:id="1492867568">
          <w:marLeft w:val="640"/>
          <w:marRight w:val="0"/>
          <w:marTop w:val="0"/>
          <w:marBottom w:val="0"/>
          <w:divBdr>
            <w:top w:val="none" w:sz="0" w:space="0" w:color="auto"/>
            <w:left w:val="none" w:sz="0" w:space="0" w:color="auto"/>
            <w:bottom w:val="none" w:sz="0" w:space="0" w:color="auto"/>
            <w:right w:val="none" w:sz="0" w:space="0" w:color="auto"/>
          </w:divBdr>
        </w:div>
        <w:div w:id="1812095980">
          <w:marLeft w:val="640"/>
          <w:marRight w:val="0"/>
          <w:marTop w:val="0"/>
          <w:marBottom w:val="0"/>
          <w:divBdr>
            <w:top w:val="none" w:sz="0" w:space="0" w:color="auto"/>
            <w:left w:val="none" w:sz="0" w:space="0" w:color="auto"/>
            <w:bottom w:val="none" w:sz="0" w:space="0" w:color="auto"/>
            <w:right w:val="none" w:sz="0" w:space="0" w:color="auto"/>
          </w:divBdr>
        </w:div>
        <w:div w:id="1818566158">
          <w:marLeft w:val="640"/>
          <w:marRight w:val="0"/>
          <w:marTop w:val="0"/>
          <w:marBottom w:val="0"/>
          <w:divBdr>
            <w:top w:val="none" w:sz="0" w:space="0" w:color="auto"/>
            <w:left w:val="none" w:sz="0" w:space="0" w:color="auto"/>
            <w:bottom w:val="none" w:sz="0" w:space="0" w:color="auto"/>
            <w:right w:val="none" w:sz="0" w:space="0" w:color="auto"/>
          </w:divBdr>
        </w:div>
        <w:div w:id="47923405">
          <w:marLeft w:val="640"/>
          <w:marRight w:val="0"/>
          <w:marTop w:val="0"/>
          <w:marBottom w:val="0"/>
          <w:divBdr>
            <w:top w:val="none" w:sz="0" w:space="0" w:color="auto"/>
            <w:left w:val="none" w:sz="0" w:space="0" w:color="auto"/>
            <w:bottom w:val="none" w:sz="0" w:space="0" w:color="auto"/>
            <w:right w:val="none" w:sz="0" w:space="0" w:color="auto"/>
          </w:divBdr>
        </w:div>
        <w:div w:id="563415841">
          <w:marLeft w:val="640"/>
          <w:marRight w:val="0"/>
          <w:marTop w:val="0"/>
          <w:marBottom w:val="0"/>
          <w:divBdr>
            <w:top w:val="none" w:sz="0" w:space="0" w:color="auto"/>
            <w:left w:val="none" w:sz="0" w:space="0" w:color="auto"/>
            <w:bottom w:val="none" w:sz="0" w:space="0" w:color="auto"/>
            <w:right w:val="none" w:sz="0" w:space="0" w:color="auto"/>
          </w:divBdr>
        </w:div>
        <w:div w:id="1836677522">
          <w:marLeft w:val="640"/>
          <w:marRight w:val="0"/>
          <w:marTop w:val="0"/>
          <w:marBottom w:val="0"/>
          <w:divBdr>
            <w:top w:val="none" w:sz="0" w:space="0" w:color="auto"/>
            <w:left w:val="none" w:sz="0" w:space="0" w:color="auto"/>
            <w:bottom w:val="none" w:sz="0" w:space="0" w:color="auto"/>
            <w:right w:val="none" w:sz="0" w:space="0" w:color="auto"/>
          </w:divBdr>
        </w:div>
        <w:div w:id="104547571">
          <w:marLeft w:val="640"/>
          <w:marRight w:val="0"/>
          <w:marTop w:val="0"/>
          <w:marBottom w:val="0"/>
          <w:divBdr>
            <w:top w:val="none" w:sz="0" w:space="0" w:color="auto"/>
            <w:left w:val="none" w:sz="0" w:space="0" w:color="auto"/>
            <w:bottom w:val="none" w:sz="0" w:space="0" w:color="auto"/>
            <w:right w:val="none" w:sz="0" w:space="0" w:color="auto"/>
          </w:divBdr>
        </w:div>
        <w:div w:id="1049261078">
          <w:marLeft w:val="640"/>
          <w:marRight w:val="0"/>
          <w:marTop w:val="0"/>
          <w:marBottom w:val="0"/>
          <w:divBdr>
            <w:top w:val="none" w:sz="0" w:space="0" w:color="auto"/>
            <w:left w:val="none" w:sz="0" w:space="0" w:color="auto"/>
            <w:bottom w:val="none" w:sz="0" w:space="0" w:color="auto"/>
            <w:right w:val="none" w:sz="0" w:space="0" w:color="auto"/>
          </w:divBdr>
        </w:div>
        <w:div w:id="732124184">
          <w:marLeft w:val="640"/>
          <w:marRight w:val="0"/>
          <w:marTop w:val="0"/>
          <w:marBottom w:val="0"/>
          <w:divBdr>
            <w:top w:val="none" w:sz="0" w:space="0" w:color="auto"/>
            <w:left w:val="none" w:sz="0" w:space="0" w:color="auto"/>
            <w:bottom w:val="none" w:sz="0" w:space="0" w:color="auto"/>
            <w:right w:val="none" w:sz="0" w:space="0" w:color="auto"/>
          </w:divBdr>
        </w:div>
        <w:div w:id="946352529">
          <w:marLeft w:val="640"/>
          <w:marRight w:val="0"/>
          <w:marTop w:val="0"/>
          <w:marBottom w:val="0"/>
          <w:divBdr>
            <w:top w:val="none" w:sz="0" w:space="0" w:color="auto"/>
            <w:left w:val="none" w:sz="0" w:space="0" w:color="auto"/>
            <w:bottom w:val="none" w:sz="0" w:space="0" w:color="auto"/>
            <w:right w:val="none" w:sz="0" w:space="0" w:color="auto"/>
          </w:divBdr>
        </w:div>
        <w:div w:id="626351785">
          <w:marLeft w:val="640"/>
          <w:marRight w:val="0"/>
          <w:marTop w:val="0"/>
          <w:marBottom w:val="0"/>
          <w:divBdr>
            <w:top w:val="none" w:sz="0" w:space="0" w:color="auto"/>
            <w:left w:val="none" w:sz="0" w:space="0" w:color="auto"/>
            <w:bottom w:val="none" w:sz="0" w:space="0" w:color="auto"/>
            <w:right w:val="none" w:sz="0" w:space="0" w:color="auto"/>
          </w:divBdr>
        </w:div>
        <w:div w:id="195854093">
          <w:marLeft w:val="640"/>
          <w:marRight w:val="0"/>
          <w:marTop w:val="0"/>
          <w:marBottom w:val="0"/>
          <w:divBdr>
            <w:top w:val="none" w:sz="0" w:space="0" w:color="auto"/>
            <w:left w:val="none" w:sz="0" w:space="0" w:color="auto"/>
            <w:bottom w:val="none" w:sz="0" w:space="0" w:color="auto"/>
            <w:right w:val="none" w:sz="0" w:space="0" w:color="auto"/>
          </w:divBdr>
        </w:div>
        <w:div w:id="1429883338">
          <w:marLeft w:val="640"/>
          <w:marRight w:val="0"/>
          <w:marTop w:val="0"/>
          <w:marBottom w:val="0"/>
          <w:divBdr>
            <w:top w:val="none" w:sz="0" w:space="0" w:color="auto"/>
            <w:left w:val="none" w:sz="0" w:space="0" w:color="auto"/>
            <w:bottom w:val="none" w:sz="0" w:space="0" w:color="auto"/>
            <w:right w:val="none" w:sz="0" w:space="0" w:color="auto"/>
          </w:divBdr>
        </w:div>
        <w:div w:id="1836722510">
          <w:marLeft w:val="640"/>
          <w:marRight w:val="0"/>
          <w:marTop w:val="0"/>
          <w:marBottom w:val="0"/>
          <w:divBdr>
            <w:top w:val="none" w:sz="0" w:space="0" w:color="auto"/>
            <w:left w:val="none" w:sz="0" w:space="0" w:color="auto"/>
            <w:bottom w:val="none" w:sz="0" w:space="0" w:color="auto"/>
            <w:right w:val="none" w:sz="0" w:space="0" w:color="auto"/>
          </w:divBdr>
        </w:div>
        <w:div w:id="420487406">
          <w:marLeft w:val="640"/>
          <w:marRight w:val="0"/>
          <w:marTop w:val="0"/>
          <w:marBottom w:val="0"/>
          <w:divBdr>
            <w:top w:val="none" w:sz="0" w:space="0" w:color="auto"/>
            <w:left w:val="none" w:sz="0" w:space="0" w:color="auto"/>
            <w:bottom w:val="none" w:sz="0" w:space="0" w:color="auto"/>
            <w:right w:val="none" w:sz="0" w:space="0" w:color="auto"/>
          </w:divBdr>
        </w:div>
        <w:div w:id="1241673571">
          <w:marLeft w:val="640"/>
          <w:marRight w:val="0"/>
          <w:marTop w:val="0"/>
          <w:marBottom w:val="0"/>
          <w:divBdr>
            <w:top w:val="none" w:sz="0" w:space="0" w:color="auto"/>
            <w:left w:val="none" w:sz="0" w:space="0" w:color="auto"/>
            <w:bottom w:val="none" w:sz="0" w:space="0" w:color="auto"/>
            <w:right w:val="none" w:sz="0" w:space="0" w:color="auto"/>
          </w:divBdr>
        </w:div>
        <w:div w:id="1561789816">
          <w:marLeft w:val="640"/>
          <w:marRight w:val="0"/>
          <w:marTop w:val="0"/>
          <w:marBottom w:val="0"/>
          <w:divBdr>
            <w:top w:val="none" w:sz="0" w:space="0" w:color="auto"/>
            <w:left w:val="none" w:sz="0" w:space="0" w:color="auto"/>
            <w:bottom w:val="none" w:sz="0" w:space="0" w:color="auto"/>
            <w:right w:val="none" w:sz="0" w:space="0" w:color="auto"/>
          </w:divBdr>
        </w:div>
        <w:div w:id="1148009934">
          <w:marLeft w:val="640"/>
          <w:marRight w:val="0"/>
          <w:marTop w:val="0"/>
          <w:marBottom w:val="0"/>
          <w:divBdr>
            <w:top w:val="none" w:sz="0" w:space="0" w:color="auto"/>
            <w:left w:val="none" w:sz="0" w:space="0" w:color="auto"/>
            <w:bottom w:val="none" w:sz="0" w:space="0" w:color="auto"/>
            <w:right w:val="none" w:sz="0" w:space="0" w:color="auto"/>
          </w:divBdr>
        </w:div>
        <w:div w:id="540165542">
          <w:marLeft w:val="640"/>
          <w:marRight w:val="0"/>
          <w:marTop w:val="0"/>
          <w:marBottom w:val="0"/>
          <w:divBdr>
            <w:top w:val="none" w:sz="0" w:space="0" w:color="auto"/>
            <w:left w:val="none" w:sz="0" w:space="0" w:color="auto"/>
            <w:bottom w:val="none" w:sz="0" w:space="0" w:color="auto"/>
            <w:right w:val="none" w:sz="0" w:space="0" w:color="auto"/>
          </w:divBdr>
        </w:div>
        <w:div w:id="135997986">
          <w:marLeft w:val="640"/>
          <w:marRight w:val="0"/>
          <w:marTop w:val="0"/>
          <w:marBottom w:val="0"/>
          <w:divBdr>
            <w:top w:val="none" w:sz="0" w:space="0" w:color="auto"/>
            <w:left w:val="none" w:sz="0" w:space="0" w:color="auto"/>
            <w:bottom w:val="none" w:sz="0" w:space="0" w:color="auto"/>
            <w:right w:val="none" w:sz="0" w:space="0" w:color="auto"/>
          </w:divBdr>
        </w:div>
        <w:div w:id="1740395040">
          <w:marLeft w:val="640"/>
          <w:marRight w:val="0"/>
          <w:marTop w:val="0"/>
          <w:marBottom w:val="0"/>
          <w:divBdr>
            <w:top w:val="none" w:sz="0" w:space="0" w:color="auto"/>
            <w:left w:val="none" w:sz="0" w:space="0" w:color="auto"/>
            <w:bottom w:val="none" w:sz="0" w:space="0" w:color="auto"/>
            <w:right w:val="none" w:sz="0" w:space="0" w:color="auto"/>
          </w:divBdr>
        </w:div>
        <w:div w:id="1180700419">
          <w:marLeft w:val="640"/>
          <w:marRight w:val="0"/>
          <w:marTop w:val="0"/>
          <w:marBottom w:val="0"/>
          <w:divBdr>
            <w:top w:val="none" w:sz="0" w:space="0" w:color="auto"/>
            <w:left w:val="none" w:sz="0" w:space="0" w:color="auto"/>
            <w:bottom w:val="none" w:sz="0" w:space="0" w:color="auto"/>
            <w:right w:val="none" w:sz="0" w:space="0" w:color="auto"/>
          </w:divBdr>
        </w:div>
        <w:div w:id="22561638">
          <w:marLeft w:val="640"/>
          <w:marRight w:val="0"/>
          <w:marTop w:val="0"/>
          <w:marBottom w:val="0"/>
          <w:divBdr>
            <w:top w:val="none" w:sz="0" w:space="0" w:color="auto"/>
            <w:left w:val="none" w:sz="0" w:space="0" w:color="auto"/>
            <w:bottom w:val="none" w:sz="0" w:space="0" w:color="auto"/>
            <w:right w:val="none" w:sz="0" w:space="0" w:color="auto"/>
          </w:divBdr>
        </w:div>
        <w:div w:id="1155225393">
          <w:marLeft w:val="640"/>
          <w:marRight w:val="0"/>
          <w:marTop w:val="0"/>
          <w:marBottom w:val="0"/>
          <w:divBdr>
            <w:top w:val="none" w:sz="0" w:space="0" w:color="auto"/>
            <w:left w:val="none" w:sz="0" w:space="0" w:color="auto"/>
            <w:bottom w:val="none" w:sz="0" w:space="0" w:color="auto"/>
            <w:right w:val="none" w:sz="0" w:space="0" w:color="auto"/>
          </w:divBdr>
        </w:div>
        <w:div w:id="549419347">
          <w:marLeft w:val="640"/>
          <w:marRight w:val="0"/>
          <w:marTop w:val="0"/>
          <w:marBottom w:val="0"/>
          <w:divBdr>
            <w:top w:val="none" w:sz="0" w:space="0" w:color="auto"/>
            <w:left w:val="none" w:sz="0" w:space="0" w:color="auto"/>
            <w:bottom w:val="none" w:sz="0" w:space="0" w:color="auto"/>
            <w:right w:val="none" w:sz="0" w:space="0" w:color="auto"/>
          </w:divBdr>
        </w:div>
        <w:div w:id="57435895">
          <w:marLeft w:val="640"/>
          <w:marRight w:val="0"/>
          <w:marTop w:val="0"/>
          <w:marBottom w:val="0"/>
          <w:divBdr>
            <w:top w:val="none" w:sz="0" w:space="0" w:color="auto"/>
            <w:left w:val="none" w:sz="0" w:space="0" w:color="auto"/>
            <w:bottom w:val="none" w:sz="0" w:space="0" w:color="auto"/>
            <w:right w:val="none" w:sz="0" w:space="0" w:color="auto"/>
          </w:divBdr>
        </w:div>
        <w:div w:id="1000622006">
          <w:marLeft w:val="640"/>
          <w:marRight w:val="0"/>
          <w:marTop w:val="0"/>
          <w:marBottom w:val="0"/>
          <w:divBdr>
            <w:top w:val="none" w:sz="0" w:space="0" w:color="auto"/>
            <w:left w:val="none" w:sz="0" w:space="0" w:color="auto"/>
            <w:bottom w:val="none" w:sz="0" w:space="0" w:color="auto"/>
            <w:right w:val="none" w:sz="0" w:space="0" w:color="auto"/>
          </w:divBdr>
        </w:div>
        <w:div w:id="1003781997">
          <w:marLeft w:val="640"/>
          <w:marRight w:val="0"/>
          <w:marTop w:val="0"/>
          <w:marBottom w:val="0"/>
          <w:divBdr>
            <w:top w:val="none" w:sz="0" w:space="0" w:color="auto"/>
            <w:left w:val="none" w:sz="0" w:space="0" w:color="auto"/>
            <w:bottom w:val="none" w:sz="0" w:space="0" w:color="auto"/>
            <w:right w:val="none" w:sz="0" w:space="0" w:color="auto"/>
          </w:divBdr>
        </w:div>
        <w:div w:id="359822921">
          <w:marLeft w:val="640"/>
          <w:marRight w:val="0"/>
          <w:marTop w:val="0"/>
          <w:marBottom w:val="0"/>
          <w:divBdr>
            <w:top w:val="none" w:sz="0" w:space="0" w:color="auto"/>
            <w:left w:val="none" w:sz="0" w:space="0" w:color="auto"/>
            <w:bottom w:val="none" w:sz="0" w:space="0" w:color="auto"/>
            <w:right w:val="none" w:sz="0" w:space="0" w:color="auto"/>
          </w:divBdr>
        </w:div>
        <w:div w:id="185757211">
          <w:marLeft w:val="640"/>
          <w:marRight w:val="0"/>
          <w:marTop w:val="0"/>
          <w:marBottom w:val="0"/>
          <w:divBdr>
            <w:top w:val="none" w:sz="0" w:space="0" w:color="auto"/>
            <w:left w:val="none" w:sz="0" w:space="0" w:color="auto"/>
            <w:bottom w:val="none" w:sz="0" w:space="0" w:color="auto"/>
            <w:right w:val="none" w:sz="0" w:space="0" w:color="auto"/>
          </w:divBdr>
        </w:div>
        <w:div w:id="866871892">
          <w:marLeft w:val="640"/>
          <w:marRight w:val="0"/>
          <w:marTop w:val="0"/>
          <w:marBottom w:val="0"/>
          <w:divBdr>
            <w:top w:val="none" w:sz="0" w:space="0" w:color="auto"/>
            <w:left w:val="none" w:sz="0" w:space="0" w:color="auto"/>
            <w:bottom w:val="none" w:sz="0" w:space="0" w:color="auto"/>
            <w:right w:val="none" w:sz="0" w:space="0" w:color="auto"/>
          </w:divBdr>
        </w:div>
        <w:div w:id="765462284">
          <w:marLeft w:val="640"/>
          <w:marRight w:val="0"/>
          <w:marTop w:val="0"/>
          <w:marBottom w:val="0"/>
          <w:divBdr>
            <w:top w:val="none" w:sz="0" w:space="0" w:color="auto"/>
            <w:left w:val="none" w:sz="0" w:space="0" w:color="auto"/>
            <w:bottom w:val="none" w:sz="0" w:space="0" w:color="auto"/>
            <w:right w:val="none" w:sz="0" w:space="0" w:color="auto"/>
          </w:divBdr>
        </w:div>
        <w:div w:id="1506165915">
          <w:marLeft w:val="640"/>
          <w:marRight w:val="0"/>
          <w:marTop w:val="0"/>
          <w:marBottom w:val="0"/>
          <w:divBdr>
            <w:top w:val="none" w:sz="0" w:space="0" w:color="auto"/>
            <w:left w:val="none" w:sz="0" w:space="0" w:color="auto"/>
            <w:bottom w:val="none" w:sz="0" w:space="0" w:color="auto"/>
            <w:right w:val="none" w:sz="0" w:space="0" w:color="auto"/>
          </w:divBdr>
        </w:div>
        <w:div w:id="165098634">
          <w:marLeft w:val="640"/>
          <w:marRight w:val="0"/>
          <w:marTop w:val="0"/>
          <w:marBottom w:val="0"/>
          <w:divBdr>
            <w:top w:val="none" w:sz="0" w:space="0" w:color="auto"/>
            <w:left w:val="none" w:sz="0" w:space="0" w:color="auto"/>
            <w:bottom w:val="none" w:sz="0" w:space="0" w:color="auto"/>
            <w:right w:val="none" w:sz="0" w:space="0" w:color="auto"/>
          </w:divBdr>
        </w:div>
        <w:div w:id="863246164">
          <w:marLeft w:val="640"/>
          <w:marRight w:val="0"/>
          <w:marTop w:val="0"/>
          <w:marBottom w:val="0"/>
          <w:divBdr>
            <w:top w:val="none" w:sz="0" w:space="0" w:color="auto"/>
            <w:left w:val="none" w:sz="0" w:space="0" w:color="auto"/>
            <w:bottom w:val="none" w:sz="0" w:space="0" w:color="auto"/>
            <w:right w:val="none" w:sz="0" w:space="0" w:color="auto"/>
          </w:divBdr>
        </w:div>
        <w:div w:id="1975014620">
          <w:marLeft w:val="640"/>
          <w:marRight w:val="0"/>
          <w:marTop w:val="0"/>
          <w:marBottom w:val="0"/>
          <w:divBdr>
            <w:top w:val="none" w:sz="0" w:space="0" w:color="auto"/>
            <w:left w:val="none" w:sz="0" w:space="0" w:color="auto"/>
            <w:bottom w:val="none" w:sz="0" w:space="0" w:color="auto"/>
            <w:right w:val="none" w:sz="0" w:space="0" w:color="auto"/>
          </w:divBdr>
        </w:div>
        <w:div w:id="305861779">
          <w:marLeft w:val="640"/>
          <w:marRight w:val="0"/>
          <w:marTop w:val="0"/>
          <w:marBottom w:val="0"/>
          <w:divBdr>
            <w:top w:val="none" w:sz="0" w:space="0" w:color="auto"/>
            <w:left w:val="none" w:sz="0" w:space="0" w:color="auto"/>
            <w:bottom w:val="none" w:sz="0" w:space="0" w:color="auto"/>
            <w:right w:val="none" w:sz="0" w:space="0" w:color="auto"/>
          </w:divBdr>
        </w:div>
        <w:div w:id="1807234228">
          <w:marLeft w:val="640"/>
          <w:marRight w:val="0"/>
          <w:marTop w:val="0"/>
          <w:marBottom w:val="0"/>
          <w:divBdr>
            <w:top w:val="none" w:sz="0" w:space="0" w:color="auto"/>
            <w:left w:val="none" w:sz="0" w:space="0" w:color="auto"/>
            <w:bottom w:val="none" w:sz="0" w:space="0" w:color="auto"/>
            <w:right w:val="none" w:sz="0" w:space="0" w:color="auto"/>
          </w:divBdr>
        </w:div>
        <w:div w:id="2136557212">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08095495">
      <w:bodyDiv w:val="1"/>
      <w:marLeft w:val="0"/>
      <w:marRight w:val="0"/>
      <w:marTop w:val="0"/>
      <w:marBottom w:val="0"/>
      <w:divBdr>
        <w:top w:val="none" w:sz="0" w:space="0" w:color="auto"/>
        <w:left w:val="none" w:sz="0" w:space="0" w:color="auto"/>
        <w:bottom w:val="none" w:sz="0" w:space="0" w:color="auto"/>
        <w:right w:val="none" w:sz="0" w:space="0" w:color="auto"/>
      </w:divBdr>
      <w:divsChild>
        <w:div w:id="1300648437">
          <w:marLeft w:val="640"/>
          <w:marRight w:val="0"/>
          <w:marTop w:val="0"/>
          <w:marBottom w:val="0"/>
          <w:divBdr>
            <w:top w:val="none" w:sz="0" w:space="0" w:color="auto"/>
            <w:left w:val="none" w:sz="0" w:space="0" w:color="auto"/>
            <w:bottom w:val="none" w:sz="0" w:space="0" w:color="auto"/>
            <w:right w:val="none" w:sz="0" w:space="0" w:color="auto"/>
          </w:divBdr>
        </w:div>
        <w:div w:id="1185286810">
          <w:marLeft w:val="640"/>
          <w:marRight w:val="0"/>
          <w:marTop w:val="0"/>
          <w:marBottom w:val="0"/>
          <w:divBdr>
            <w:top w:val="none" w:sz="0" w:space="0" w:color="auto"/>
            <w:left w:val="none" w:sz="0" w:space="0" w:color="auto"/>
            <w:bottom w:val="none" w:sz="0" w:space="0" w:color="auto"/>
            <w:right w:val="none" w:sz="0" w:space="0" w:color="auto"/>
          </w:divBdr>
        </w:div>
        <w:div w:id="816530176">
          <w:marLeft w:val="640"/>
          <w:marRight w:val="0"/>
          <w:marTop w:val="0"/>
          <w:marBottom w:val="0"/>
          <w:divBdr>
            <w:top w:val="none" w:sz="0" w:space="0" w:color="auto"/>
            <w:left w:val="none" w:sz="0" w:space="0" w:color="auto"/>
            <w:bottom w:val="none" w:sz="0" w:space="0" w:color="auto"/>
            <w:right w:val="none" w:sz="0" w:space="0" w:color="auto"/>
          </w:divBdr>
        </w:div>
        <w:div w:id="1915355559">
          <w:marLeft w:val="640"/>
          <w:marRight w:val="0"/>
          <w:marTop w:val="0"/>
          <w:marBottom w:val="0"/>
          <w:divBdr>
            <w:top w:val="none" w:sz="0" w:space="0" w:color="auto"/>
            <w:left w:val="none" w:sz="0" w:space="0" w:color="auto"/>
            <w:bottom w:val="none" w:sz="0" w:space="0" w:color="auto"/>
            <w:right w:val="none" w:sz="0" w:space="0" w:color="auto"/>
          </w:divBdr>
        </w:div>
        <w:div w:id="1620140963">
          <w:marLeft w:val="640"/>
          <w:marRight w:val="0"/>
          <w:marTop w:val="0"/>
          <w:marBottom w:val="0"/>
          <w:divBdr>
            <w:top w:val="none" w:sz="0" w:space="0" w:color="auto"/>
            <w:left w:val="none" w:sz="0" w:space="0" w:color="auto"/>
            <w:bottom w:val="none" w:sz="0" w:space="0" w:color="auto"/>
            <w:right w:val="none" w:sz="0" w:space="0" w:color="auto"/>
          </w:divBdr>
        </w:div>
        <w:div w:id="2138446097">
          <w:marLeft w:val="640"/>
          <w:marRight w:val="0"/>
          <w:marTop w:val="0"/>
          <w:marBottom w:val="0"/>
          <w:divBdr>
            <w:top w:val="none" w:sz="0" w:space="0" w:color="auto"/>
            <w:left w:val="none" w:sz="0" w:space="0" w:color="auto"/>
            <w:bottom w:val="none" w:sz="0" w:space="0" w:color="auto"/>
            <w:right w:val="none" w:sz="0" w:space="0" w:color="auto"/>
          </w:divBdr>
        </w:div>
        <w:div w:id="657654268">
          <w:marLeft w:val="640"/>
          <w:marRight w:val="0"/>
          <w:marTop w:val="0"/>
          <w:marBottom w:val="0"/>
          <w:divBdr>
            <w:top w:val="none" w:sz="0" w:space="0" w:color="auto"/>
            <w:left w:val="none" w:sz="0" w:space="0" w:color="auto"/>
            <w:bottom w:val="none" w:sz="0" w:space="0" w:color="auto"/>
            <w:right w:val="none" w:sz="0" w:space="0" w:color="auto"/>
          </w:divBdr>
        </w:div>
        <w:div w:id="576791311">
          <w:marLeft w:val="640"/>
          <w:marRight w:val="0"/>
          <w:marTop w:val="0"/>
          <w:marBottom w:val="0"/>
          <w:divBdr>
            <w:top w:val="none" w:sz="0" w:space="0" w:color="auto"/>
            <w:left w:val="none" w:sz="0" w:space="0" w:color="auto"/>
            <w:bottom w:val="none" w:sz="0" w:space="0" w:color="auto"/>
            <w:right w:val="none" w:sz="0" w:space="0" w:color="auto"/>
          </w:divBdr>
        </w:div>
        <w:div w:id="2109160020">
          <w:marLeft w:val="640"/>
          <w:marRight w:val="0"/>
          <w:marTop w:val="0"/>
          <w:marBottom w:val="0"/>
          <w:divBdr>
            <w:top w:val="none" w:sz="0" w:space="0" w:color="auto"/>
            <w:left w:val="none" w:sz="0" w:space="0" w:color="auto"/>
            <w:bottom w:val="none" w:sz="0" w:space="0" w:color="auto"/>
            <w:right w:val="none" w:sz="0" w:space="0" w:color="auto"/>
          </w:divBdr>
        </w:div>
        <w:div w:id="1348412003">
          <w:marLeft w:val="640"/>
          <w:marRight w:val="0"/>
          <w:marTop w:val="0"/>
          <w:marBottom w:val="0"/>
          <w:divBdr>
            <w:top w:val="none" w:sz="0" w:space="0" w:color="auto"/>
            <w:left w:val="none" w:sz="0" w:space="0" w:color="auto"/>
            <w:bottom w:val="none" w:sz="0" w:space="0" w:color="auto"/>
            <w:right w:val="none" w:sz="0" w:space="0" w:color="auto"/>
          </w:divBdr>
        </w:div>
        <w:div w:id="1035689966">
          <w:marLeft w:val="640"/>
          <w:marRight w:val="0"/>
          <w:marTop w:val="0"/>
          <w:marBottom w:val="0"/>
          <w:divBdr>
            <w:top w:val="none" w:sz="0" w:space="0" w:color="auto"/>
            <w:left w:val="none" w:sz="0" w:space="0" w:color="auto"/>
            <w:bottom w:val="none" w:sz="0" w:space="0" w:color="auto"/>
            <w:right w:val="none" w:sz="0" w:space="0" w:color="auto"/>
          </w:divBdr>
        </w:div>
        <w:div w:id="1207254648">
          <w:marLeft w:val="640"/>
          <w:marRight w:val="0"/>
          <w:marTop w:val="0"/>
          <w:marBottom w:val="0"/>
          <w:divBdr>
            <w:top w:val="none" w:sz="0" w:space="0" w:color="auto"/>
            <w:left w:val="none" w:sz="0" w:space="0" w:color="auto"/>
            <w:bottom w:val="none" w:sz="0" w:space="0" w:color="auto"/>
            <w:right w:val="none" w:sz="0" w:space="0" w:color="auto"/>
          </w:divBdr>
        </w:div>
        <w:div w:id="609821001">
          <w:marLeft w:val="640"/>
          <w:marRight w:val="0"/>
          <w:marTop w:val="0"/>
          <w:marBottom w:val="0"/>
          <w:divBdr>
            <w:top w:val="none" w:sz="0" w:space="0" w:color="auto"/>
            <w:left w:val="none" w:sz="0" w:space="0" w:color="auto"/>
            <w:bottom w:val="none" w:sz="0" w:space="0" w:color="auto"/>
            <w:right w:val="none" w:sz="0" w:space="0" w:color="auto"/>
          </w:divBdr>
        </w:div>
        <w:div w:id="1933927853">
          <w:marLeft w:val="640"/>
          <w:marRight w:val="0"/>
          <w:marTop w:val="0"/>
          <w:marBottom w:val="0"/>
          <w:divBdr>
            <w:top w:val="none" w:sz="0" w:space="0" w:color="auto"/>
            <w:left w:val="none" w:sz="0" w:space="0" w:color="auto"/>
            <w:bottom w:val="none" w:sz="0" w:space="0" w:color="auto"/>
            <w:right w:val="none" w:sz="0" w:space="0" w:color="auto"/>
          </w:divBdr>
        </w:div>
        <w:div w:id="929200770">
          <w:marLeft w:val="640"/>
          <w:marRight w:val="0"/>
          <w:marTop w:val="0"/>
          <w:marBottom w:val="0"/>
          <w:divBdr>
            <w:top w:val="none" w:sz="0" w:space="0" w:color="auto"/>
            <w:left w:val="none" w:sz="0" w:space="0" w:color="auto"/>
            <w:bottom w:val="none" w:sz="0" w:space="0" w:color="auto"/>
            <w:right w:val="none" w:sz="0" w:space="0" w:color="auto"/>
          </w:divBdr>
        </w:div>
        <w:div w:id="194731073">
          <w:marLeft w:val="640"/>
          <w:marRight w:val="0"/>
          <w:marTop w:val="0"/>
          <w:marBottom w:val="0"/>
          <w:divBdr>
            <w:top w:val="none" w:sz="0" w:space="0" w:color="auto"/>
            <w:left w:val="none" w:sz="0" w:space="0" w:color="auto"/>
            <w:bottom w:val="none" w:sz="0" w:space="0" w:color="auto"/>
            <w:right w:val="none" w:sz="0" w:space="0" w:color="auto"/>
          </w:divBdr>
        </w:div>
        <w:div w:id="1220365584">
          <w:marLeft w:val="640"/>
          <w:marRight w:val="0"/>
          <w:marTop w:val="0"/>
          <w:marBottom w:val="0"/>
          <w:divBdr>
            <w:top w:val="none" w:sz="0" w:space="0" w:color="auto"/>
            <w:left w:val="none" w:sz="0" w:space="0" w:color="auto"/>
            <w:bottom w:val="none" w:sz="0" w:space="0" w:color="auto"/>
            <w:right w:val="none" w:sz="0" w:space="0" w:color="auto"/>
          </w:divBdr>
        </w:div>
        <w:div w:id="1905723261">
          <w:marLeft w:val="640"/>
          <w:marRight w:val="0"/>
          <w:marTop w:val="0"/>
          <w:marBottom w:val="0"/>
          <w:divBdr>
            <w:top w:val="none" w:sz="0" w:space="0" w:color="auto"/>
            <w:left w:val="none" w:sz="0" w:space="0" w:color="auto"/>
            <w:bottom w:val="none" w:sz="0" w:space="0" w:color="auto"/>
            <w:right w:val="none" w:sz="0" w:space="0" w:color="auto"/>
          </w:divBdr>
        </w:div>
        <w:div w:id="1043286533">
          <w:marLeft w:val="640"/>
          <w:marRight w:val="0"/>
          <w:marTop w:val="0"/>
          <w:marBottom w:val="0"/>
          <w:divBdr>
            <w:top w:val="none" w:sz="0" w:space="0" w:color="auto"/>
            <w:left w:val="none" w:sz="0" w:space="0" w:color="auto"/>
            <w:bottom w:val="none" w:sz="0" w:space="0" w:color="auto"/>
            <w:right w:val="none" w:sz="0" w:space="0" w:color="auto"/>
          </w:divBdr>
        </w:div>
        <w:div w:id="1009327683">
          <w:marLeft w:val="640"/>
          <w:marRight w:val="0"/>
          <w:marTop w:val="0"/>
          <w:marBottom w:val="0"/>
          <w:divBdr>
            <w:top w:val="none" w:sz="0" w:space="0" w:color="auto"/>
            <w:left w:val="none" w:sz="0" w:space="0" w:color="auto"/>
            <w:bottom w:val="none" w:sz="0" w:space="0" w:color="auto"/>
            <w:right w:val="none" w:sz="0" w:space="0" w:color="auto"/>
          </w:divBdr>
        </w:div>
        <w:div w:id="315884889">
          <w:marLeft w:val="640"/>
          <w:marRight w:val="0"/>
          <w:marTop w:val="0"/>
          <w:marBottom w:val="0"/>
          <w:divBdr>
            <w:top w:val="none" w:sz="0" w:space="0" w:color="auto"/>
            <w:left w:val="none" w:sz="0" w:space="0" w:color="auto"/>
            <w:bottom w:val="none" w:sz="0" w:space="0" w:color="auto"/>
            <w:right w:val="none" w:sz="0" w:space="0" w:color="auto"/>
          </w:divBdr>
        </w:div>
        <w:div w:id="1010986500">
          <w:marLeft w:val="640"/>
          <w:marRight w:val="0"/>
          <w:marTop w:val="0"/>
          <w:marBottom w:val="0"/>
          <w:divBdr>
            <w:top w:val="none" w:sz="0" w:space="0" w:color="auto"/>
            <w:left w:val="none" w:sz="0" w:space="0" w:color="auto"/>
            <w:bottom w:val="none" w:sz="0" w:space="0" w:color="auto"/>
            <w:right w:val="none" w:sz="0" w:space="0" w:color="auto"/>
          </w:divBdr>
        </w:div>
        <w:div w:id="648292754">
          <w:marLeft w:val="640"/>
          <w:marRight w:val="0"/>
          <w:marTop w:val="0"/>
          <w:marBottom w:val="0"/>
          <w:divBdr>
            <w:top w:val="none" w:sz="0" w:space="0" w:color="auto"/>
            <w:left w:val="none" w:sz="0" w:space="0" w:color="auto"/>
            <w:bottom w:val="none" w:sz="0" w:space="0" w:color="auto"/>
            <w:right w:val="none" w:sz="0" w:space="0" w:color="auto"/>
          </w:divBdr>
        </w:div>
        <w:div w:id="1532720431">
          <w:marLeft w:val="640"/>
          <w:marRight w:val="0"/>
          <w:marTop w:val="0"/>
          <w:marBottom w:val="0"/>
          <w:divBdr>
            <w:top w:val="none" w:sz="0" w:space="0" w:color="auto"/>
            <w:left w:val="none" w:sz="0" w:space="0" w:color="auto"/>
            <w:bottom w:val="none" w:sz="0" w:space="0" w:color="auto"/>
            <w:right w:val="none" w:sz="0" w:space="0" w:color="auto"/>
          </w:divBdr>
        </w:div>
        <w:div w:id="621620628">
          <w:marLeft w:val="640"/>
          <w:marRight w:val="0"/>
          <w:marTop w:val="0"/>
          <w:marBottom w:val="0"/>
          <w:divBdr>
            <w:top w:val="none" w:sz="0" w:space="0" w:color="auto"/>
            <w:left w:val="none" w:sz="0" w:space="0" w:color="auto"/>
            <w:bottom w:val="none" w:sz="0" w:space="0" w:color="auto"/>
            <w:right w:val="none" w:sz="0" w:space="0" w:color="auto"/>
          </w:divBdr>
        </w:div>
        <w:div w:id="654989553">
          <w:marLeft w:val="640"/>
          <w:marRight w:val="0"/>
          <w:marTop w:val="0"/>
          <w:marBottom w:val="0"/>
          <w:divBdr>
            <w:top w:val="none" w:sz="0" w:space="0" w:color="auto"/>
            <w:left w:val="none" w:sz="0" w:space="0" w:color="auto"/>
            <w:bottom w:val="none" w:sz="0" w:space="0" w:color="auto"/>
            <w:right w:val="none" w:sz="0" w:space="0" w:color="auto"/>
          </w:divBdr>
        </w:div>
        <w:div w:id="632443760">
          <w:marLeft w:val="640"/>
          <w:marRight w:val="0"/>
          <w:marTop w:val="0"/>
          <w:marBottom w:val="0"/>
          <w:divBdr>
            <w:top w:val="none" w:sz="0" w:space="0" w:color="auto"/>
            <w:left w:val="none" w:sz="0" w:space="0" w:color="auto"/>
            <w:bottom w:val="none" w:sz="0" w:space="0" w:color="auto"/>
            <w:right w:val="none" w:sz="0" w:space="0" w:color="auto"/>
          </w:divBdr>
        </w:div>
        <w:div w:id="28579646">
          <w:marLeft w:val="640"/>
          <w:marRight w:val="0"/>
          <w:marTop w:val="0"/>
          <w:marBottom w:val="0"/>
          <w:divBdr>
            <w:top w:val="none" w:sz="0" w:space="0" w:color="auto"/>
            <w:left w:val="none" w:sz="0" w:space="0" w:color="auto"/>
            <w:bottom w:val="none" w:sz="0" w:space="0" w:color="auto"/>
            <w:right w:val="none" w:sz="0" w:space="0" w:color="auto"/>
          </w:divBdr>
        </w:div>
        <w:div w:id="609971208">
          <w:marLeft w:val="640"/>
          <w:marRight w:val="0"/>
          <w:marTop w:val="0"/>
          <w:marBottom w:val="0"/>
          <w:divBdr>
            <w:top w:val="none" w:sz="0" w:space="0" w:color="auto"/>
            <w:left w:val="none" w:sz="0" w:space="0" w:color="auto"/>
            <w:bottom w:val="none" w:sz="0" w:space="0" w:color="auto"/>
            <w:right w:val="none" w:sz="0" w:space="0" w:color="auto"/>
          </w:divBdr>
        </w:div>
        <w:div w:id="168104244">
          <w:marLeft w:val="640"/>
          <w:marRight w:val="0"/>
          <w:marTop w:val="0"/>
          <w:marBottom w:val="0"/>
          <w:divBdr>
            <w:top w:val="none" w:sz="0" w:space="0" w:color="auto"/>
            <w:left w:val="none" w:sz="0" w:space="0" w:color="auto"/>
            <w:bottom w:val="none" w:sz="0" w:space="0" w:color="auto"/>
            <w:right w:val="none" w:sz="0" w:space="0" w:color="auto"/>
          </w:divBdr>
        </w:div>
        <w:div w:id="209848855">
          <w:marLeft w:val="640"/>
          <w:marRight w:val="0"/>
          <w:marTop w:val="0"/>
          <w:marBottom w:val="0"/>
          <w:divBdr>
            <w:top w:val="none" w:sz="0" w:space="0" w:color="auto"/>
            <w:left w:val="none" w:sz="0" w:space="0" w:color="auto"/>
            <w:bottom w:val="none" w:sz="0" w:space="0" w:color="auto"/>
            <w:right w:val="none" w:sz="0" w:space="0" w:color="auto"/>
          </w:divBdr>
        </w:div>
        <w:div w:id="236015184">
          <w:marLeft w:val="640"/>
          <w:marRight w:val="0"/>
          <w:marTop w:val="0"/>
          <w:marBottom w:val="0"/>
          <w:divBdr>
            <w:top w:val="none" w:sz="0" w:space="0" w:color="auto"/>
            <w:left w:val="none" w:sz="0" w:space="0" w:color="auto"/>
            <w:bottom w:val="none" w:sz="0" w:space="0" w:color="auto"/>
            <w:right w:val="none" w:sz="0" w:space="0" w:color="auto"/>
          </w:divBdr>
        </w:div>
        <w:div w:id="1743867703">
          <w:marLeft w:val="640"/>
          <w:marRight w:val="0"/>
          <w:marTop w:val="0"/>
          <w:marBottom w:val="0"/>
          <w:divBdr>
            <w:top w:val="none" w:sz="0" w:space="0" w:color="auto"/>
            <w:left w:val="none" w:sz="0" w:space="0" w:color="auto"/>
            <w:bottom w:val="none" w:sz="0" w:space="0" w:color="auto"/>
            <w:right w:val="none" w:sz="0" w:space="0" w:color="auto"/>
          </w:divBdr>
        </w:div>
        <w:div w:id="265113193">
          <w:marLeft w:val="640"/>
          <w:marRight w:val="0"/>
          <w:marTop w:val="0"/>
          <w:marBottom w:val="0"/>
          <w:divBdr>
            <w:top w:val="none" w:sz="0" w:space="0" w:color="auto"/>
            <w:left w:val="none" w:sz="0" w:space="0" w:color="auto"/>
            <w:bottom w:val="none" w:sz="0" w:space="0" w:color="auto"/>
            <w:right w:val="none" w:sz="0" w:space="0" w:color="auto"/>
          </w:divBdr>
        </w:div>
        <w:div w:id="627972203">
          <w:marLeft w:val="640"/>
          <w:marRight w:val="0"/>
          <w:marTop w:val="0"/>
          <w:marBottom w:val="0"/>
          <w:divBdr>
            <w:top w:val="none" w:sz="0" w:space="0" w:color="auto"/>
            <w:left w:val="none" w:sz="0" w:space="0" w:color="auto"/>
            <w:bottom w:val="none" w:sz="0" w:space="0" w:color="auto"/>
            <w:right w:val="none" w:sz="0" w:space="0" w:color="auto"/>
          </w:divBdr>
        </w:div>
        <w:div w:id="1560438234">
          <w:marLeft w:val="640"/>
          <w:marRight w:val="0"/>
          <w:marTop w:val="0"/>
          <w:marBottom w:val="0"/>
          <w:divBdr>
            <w:top w:val="none" w:sz="0" w:space="0" w:color="auto"/>
            <w:left w:val="none" w:sz="0" w:space="0" w:color="auto"/>
            <w:bottom w:val="none" w:sz="0" w:space="0" w:color="auto"/>
            <w:right w:val="none" w:sz="0" w:space="0" w:color="auto"/>
          </w:divBdr>
        </w:div>
        <w:div w:id="2015568060">
          <w:marLeft w:val="640"/>
          <w:marRight w:val="0"/>
          <w:marTop w:val="0"/>
          <w:marBottom w:val="0"/>
          <w:divBdr>
            <w:top w:val="none" w:sz="0" w:space="0" w:color="auto"/>
            <w:left w:val="none" w:sz="0" w:space="0" w:color="auto"/>
            <w:bottom w:val="none" w:sz="0" w:space="0" w:color="auto"/>
            <w:right w:val="none" w:sz="0" w:space="0" w:color="auto"/>
          </w:divBdr>
        </w:div>
        <w:div w:id="1314138363">
          <w:marLeft w:val="640"/>
          <w:marRight w:val="0"/>
          <w:marTop w:val="0"/>
          <w:marBottom w:val="0"/>
          <w:divBdr>
            <w:top w:val="none" w:sz="0" w:space="0" w:color="auto"/>
            <w:left w:val="none" w:sz="0" w:space="0" w:color="auto"/>
            <w:bottom w:val="none" w:sz="0" w:space="0" w:color="auto"/>
            <w:right w:val="none" w:sz="0" w:space="0" w:color="auto"/>
          </w:divBdr>
        </w:div>
        <w:div w:id="1148130131">
          <w:marLeft w:val="640"/>
          <w:marRight w:val="0"/>
          <w:marTop w:val="0"/>
          <w:marBottom w:val="0"/>
          <w:divBdr>
            <w:top w:val="none" w:sz="0" w:space="0" w:color="auto"/>
            <w:left w:val="none" w:sz="0" w:space="0" w:color="auto"/>
            <w:bottom w:val="none" w:sz="0" w:space="0" w:color="auto"/>
            <w:right w:val="none" w:sz="0" w:space="0" w:color="auto"/>
          </w:divBdr>
        </w:div>
        <w:div w:id="1523743641">
          <w:marLeft w:val="640"/>
          <w:marRight w:val="0"/>
          <w:marTop w:val="0"/>
          <w:marBottom w:val="0"/>
          <w:divBdr>
            <w:top w:val="none" w:sz="0" w:space="0" w:color="auto"/>
            <w:left w:val="none" w:sz="0" w:space="0" w:color="auto"/>
            <w:bottom w:val="none" w:sz="0" w:space="0" w:color="auto"/>
            <w:right w:val="none" w:sz="0" w:space="0" w:color="auto"/>
          </w:divBdr>
        </w:div>
        <w:div w:id="1242058750">
          <w:marLeft w:val="640"/>
          <w:marRight w:val="0"/>
          <w:marTop w:val="0"/>
          <w:marBottom w:val="0"/>
          <w:divBdr>
            <w:top w:val="none" w:sz="0" w:space="0" w:color="auto"/>
            <w:left w:val="none" w:sz="0" w:space="0" w:color="auto"/>
            <w:bottom w:val="none" w:sz="0" w:space="0" w:color="auto"/>
            <w:right w:val="none" w:sz="0" w:space="0" w:color="auto"/>
          </w:divBdr>
        </w:div>
        <w:div w:id="1572083482">
          <w:marLeft w:val="640"/>
          <w:marRight w:val="0"/>
          <w:marTop w:val="0"/>
          <w:marBottom w:val="0"/>
          <w:divBdr>
            <w:top w:val="none" w:sz="0" w:space="0" w:color="auto"/>
            <w:left w:val="none" w:sz="0" w:space="0" w:color="auto"/>
            <w:bottom w:val="none" w:sz="0" w:space="0" w:color="auto"/>
            <w:right w:val="none" w:sz="0" w:space="0" w:color="auto"/>
          </w:divBdr>
        </w:div>
        <w:div w:id="1423644357">
          <w:marLeft w:val="640"/>
          <w:marRight w:val="0"/>
          <w:marTop w:val="0"/>
          <w:marBottom w:val="0"/>
          <w:divBdr>
            <w:top w:val="none" w:sz="0" w:space="0" w:color="auto"/>
            <w:left w:val="none" w:sz="0" w:space="0" w:color="auto"/>
            <w:bottom w:val="none" w:sz="0" w:space="0" w:color="auto"/>
            <w:right w:val="none" w:sz="0" w:space="0" w:color="auto"/>
          </w:divBdr>
        </w:div>
        <w:div w:id="7224403">
          <w:marLeft w:val="640"/>
          <w:marRight w:val="0"/>
          <w:marTop w:val="0"/>
          <w:marBottom w:val="0"/>
          <w:divBdr>
            <w:top w:val="none" w:sz="0" w:space="0" w:color="auto"/>
            <w:left w:val="none" w:sz="0" w:space="0" w:color="auto"/>
            <w:bottom w:val="none" w:sz="0" w:space="0" w:color="auto"/>
            <w:right w:val="none" w:sz="0" w:space="0" w:color="auto"/>
          </w:divBdr>
        </w:div>
        <w:div w:id="1656644417">
          <w:marLeft w:val="640"/>
          <w:marRight w:val="0"/>
          <w:marTop w:val="0"/>
          <w:marBottom w:val="0"/>
          <w:divBdr>
            <w:top w:val="none" w:sz="0" w:space="0" w:color="auto"/>
            <w:left w:val="none" w:sz="0" w:space="0" w:color="auto"/>
            <w:bottom w:val="none" w:sz="0" w:space="0" w:color="auto"/>
            <w:right w:val="none" w:sz="0" w:space="0" w:color="auto"/>
          </w:divBdr>
        </w:div>
        <w:div w:id="1529486450">
          <w:marLeft w:val="640"/>
          <w:marRight w:val="0"/>
          <w:marTop w:val="0"/>
          <w:marBottom w:val="0"/>
          <w:divBdr>
            <w:top w:val="none" w:sz="0" w:space="0" w:color="auto"/>
            <w:left w:val="none" w:sz="0" w:space="0" w:color="auto"/>
            <w:bottom w:val="none" w:sz="0" w:space="0" w:color="auto"/>
            <w:right w:val="none" w:sz="0" w:space="0" w:color="auto"/>
          </w:divBdr>
        </w:div>
        <w:div w:id="1082684902">
          <w:marLeft w:val="640"/>
          <w:marRight w:val="0"/>
          <w:marTop w:val="0"/>
          <w:marBottom w:val="0"/>
          <w:divBdr>
            <w:top w:val="none" w:sz="0" w:space="0" w:color="auto"/>
            <w:left w:val="none" w:sz="0" w:space="0" w:color="auto"/>
            <w:bottom w:val="none" w:sz="0" w:space="0" w:color="auto"/>
            <w:right w:val="none" w:sz="0" w:space="0" w:color="auto"/>
          </w:divBdr>
        </w:div>
        <w:div w:id="406806885">
          <w:marLeft w:val="640"/>
          <w:marRight w:val="0"/>
          <w:marTop w:val="0"/>
          <w:marBottom w:val="0"/>
          <w:divBdr>
            <w:top w:val="none" w:sz="0" w:space="0" w:color="auto"/>
            <w:left w:val="none" w:sz="0" w:space="0" w:color="auto"/>
            <w:bottom w:val="none" w:sz="0" w:space="0" w:color="auto"/>
            <w:right w:val="none" w:sz="0" w:space="0" w:color="auto"/>
          </w:divBdr>
        </w:div>
        <w:div w:id="2094858313">
          <w:marLeft w:val="640"/>
          <w:marRight w:val="0"/>
          <w:marTop w:val="0"/>
          <w:marBottom w:val="0"/>
          <w:divBdr>
            <w:top w:val="none" w:sz="0" w:space="0" w:color="auto"/>
            <w:left w:val="none" w:sz="0" w:space="0" w:color="auto"/>
            <w:bottom w:val="none" w:sz="0" w:space="0" w:color="auto"/>
            <w:right w:val="none" w:sz="0" w:space="0" w:color="auto"/>
          </w:divBdr>
        </w:div>
        <w:div w:id="1775400730">
          <w:marLeft w:val="640"/>
          <w:marRight w:val="0"/>
          <w:marTop w:val="0"/>
          <w:marBottom w:val="0"/>
          <w:divBdr>
            <w:top w:val="none" w:sz="0" w:space="0" w:color="auto"/>
            <w:left w:val="none" w:sz="0" w:space="0" w:color="auto"/>
            <w:bottom w:val="none" w:sz="0" w:space="0" w:color="auto"/>
            <w:right w:val="none" w:sz="0" w:space="0" w:color="auto"/>
          </w:divBdr>
        </w:div>
        <w:div w:id="1248269568">
          <w:marLeft w:val="640"/>
          <w:marRight w:val="0"/>
          <w:marTop w:val="0"/>
          <w:marBottom w:val="0"/>
          <w:divBdr>
            <w:top w:val="none" w:sz="0" w:space="0" w:color="auto"/>
            <w:left w:val="none" w:sz="0" w:space="0" w:color="auto"/>
            <w:bottom w:val="none" w:sz="0" w:space="0" w:color="auto"/>
            <w:right w:val="none" w:sz="0" w:space="0" w:color="auto"/>
          </w:divBdr>
        </w:div>
        <w:div w:id="1098521316">
          <w:marLeft w:val="640"/>
          <w:marRight w:val="0"/>
          <w:marTop w:val="0"/>
          <w:marBottom w:val="0"/>
          <w:divBdr>
            <w:top w:val="none" w:sz="0" w:space="0" w:color="auto"/>
            <w:left w:val="none" w:sz="0" w:space="0" w:color="auto"/>
            <w:bottom w:val="none" w:sz="0" w:space="0" w:color="auto"/>
            <w:right w:val="none" w:sz="0" w:space="0" w:color="auto"/>
          </w:divBdr>
        </w:div>
        <w:div w:id="864905883">
          <w:marLeft w:val="640"/>
          <w:marRight w:val="0"/>
          <w:marTop w:val="0"/>
          <w:marBottom w:val="0"/>
          <w:divBdr>
            <w:top w:val="none" w:sz="0" w:space="0" w:color="auto"/>
            <w:left w:val="none" w:sz="0" w:space="0" w:color="auto"/>
            <w:bottom w:val="none" w:sz="0" w:space="0" w:color="auto"/>
            <w:right w:val="none" w:sz="0" w:space="0" w:color="auto"/>
          </w:divBdr>
        </w:div>
        <w:div w:id="1382636599">
          <w:marLeft w:val="640"/>
          <w:marRight w:val="0"/>
          <w:marTop w:val="0"/>
          <w:marBottom w:val="0"/>
          <w:divBdr>
            <w:top w:val="none" w:sz="0" w:space="0" w:color="auto"/>
            <w:left w:val="none" w:sz="0" w:space="0" w:color="auto"/>
            <w:bottom w:val="none" w:sz="0" w:space="0" w:color="auto"/>
            <w:right w:val="none" w:sz="0" w:space="0" w:color="auto"/>
          </w:divBdr>
        </w:div>
        <w:div w:id="1266646858">
          <w:marLeft w:val="640"/>
          <w:marRight w:val="0"/>
          <w:marTop w:val="0"/>
          <w:marBottom w:val="0"/>
          <w:divBdr>
            <w:top w:val="none" w:sz="0" w:space="0" w:color="auto"/>
            <w:left w:val="none" w:sz="0" w:space="0" w:color="auto"/>
            <w:bottom w:val="none" w:sz="0" w:space="0" w:color="auto"/>
            <w:right w:val="none" w:sz="0" w:space="0" w:color="auto"/>
          </w:divBdr>
        </w:div>
      </w:divsChild>
    </w:div>
    <w:div w:id="2008171130">
      <w:bodyDiv w:val="1"/>
      <w:marLeft w:val="0"/>
      <w:marRight w:val="0"/>
      <w:marTop w:val="0"/>
      <w:marBottom w:val="0"/>
      <w:divBdr>
        <w:top w:val="none" w:sz="0" w:space="0" w:color="auto"/>
        <w:left w:val="none" w:sz="0" w:space="0" w:color="auto"/>
        <w:bottom w:val="none" w:sz="0" w:space="0" w:color="auto"/>
        <w:right w:val="none" w:sz="0" w:space="0" w:color="auto"/>
      </w:divBdr>
      <w:divsChild>
        <w:div w:id="433133211">
          <w:marLeft w:val="640"/>
          <w:marRight w:val="0"/>
          <w:marTop w:val="0"/>
          <w:marBottom w:val="0"/>
          <w:divBdr>
            <w:top w:val="none" w:sz="0" w:space="0" w:color="auto"/>
            <w:left w:val="none" w:sz="0" w:space="0" w:color="auto"/>
            <w:bottom w:val="none" w:sz="0" w:space="0" w:color="auto"/>
            <w:right w:val="none" w:sz="0" w:space="0" w:color="auto"/>
          </w:divBdr>
        </w:div>
        <w:div w:id="945624697">
          <w:marLeft w:val="640"/>
          <w:marRight w:val="0"/>
          <w:marTop w:val="0"/>
          <w:marBottom w:val="0"/>
          <w:divBdr>
            <w:top w:val="none" w:sz="0" w:space="0" w:color="auto"/>
            <w:left w:val="none" w:sz="0" w:space="0" w:color="auto"/>
            <w:bottom w:val="none" w:sz="0" w:space="0" w:color="auto"/>
            <w:right w:val="none" w:sz="0" w:space="0" w:color="auto"/>
          </w:divBdr>
        </w:div>
        <w:div w:id="840857342">
          <w:marLeft w:val="640"/>
          <w:marRight w:val="0"/>
          <w:marTop w:val="0"/>
          <w:marBottom w:val="0"/>
          <w:divBdr>
            <w:top w:val="none" w:sz="0" w:space="0" w:color="auto"/>
            <w:left w:val="none" w:sz="0" w:space="0" w:color="auto"/>
            <w:bottom w:val="none" w:sz="0" w:space="0" w:color="auto"/>
            <w:right w:val="none" w:sz="0" w:space="0" w:color="auto"/>
          </w:divBdr>
        </w:div>
        <w:div w:id="514660095">
          <w:marLeft w:val="640"/>
          <w:marRight w:val="0"/>
          <w:marTop w:val="0"/>
          <w:marBottom w:val="0"/>
          <w:divBdr>
            <w:top w:val="none" w:sz="0" w:space="0" w:color="auto"/>
            <w:left w:val="none" w:sz="0" w:space="0" w:color="auto"/>
            <w:bottom w:val="none" w:sz="0" w:space="0" w:color="auto"/>
            <w:right w:val="none" w:sz="0" w:space="0" w:color="auto"/>
          </w:divBdr>
        </w:div>
        <w:div w:id="1400665007">
          <w:marLeft w:val="640"/>
          <w:marRight w:val="0"/>
          <w:marTop w:val="0"/>
          <w:marBottom w:val="0"/>
          <w:divBdr>
            <w:top w:val="none" w:sz="0" w:space="0" w:color="auto"/>
            <w:left w:val="none" w:sz="0" w:space="0" w:color="auto"/>
            <w:bottom w:val="none" w:sz="0" w:space="0" w:color="auto"/>
            <w:right w:val="none" w:sz="0" w:space="0" w:color="auto"/>
          </w:divBdr>
        </w:div>
        <w:div w:id="968165818">
          <w:marLeft w:val="640"/>
          <w:marRight w:val="0"/>
          <w:marTop w:val="0"/>
          <w:marBottom w:val="0"/>
          <w:divBdr>
            <w:top w:val="none" w:sz="0" w:space="0" w:color="auto"/>
            <w:left w:val="none" w:sz="0" w:space="0" w:color="auto"/>
            <w:bottom w:val="none" w:sz="0" w:space="0" w:color="auto"/>
            <w:right w:val="none" w:sz="0" w:space="0" w:color="auto"/>
          </w:divBdr>
        </w:div>
        <w:div w:id="701635183">
          <w:marLeft w:val="640"/>
          <w:marRight w:val="0"/>
          <w:marTop w:val="0"/>
          <w:marBottom w:val="0"/>
          <w:divBdr>
            <w:top w:val="none" w:sz="0" w:space="0" w:color="auto"/>
            <w:left w:val="none" w:sz="0" w:space="0" w:color="auto"/>
            <w:bottom w:val="none" w:sz="0" w:space="0" w:color="auto"/>
            <w:right w:val="none" w:sz="0" w:space="0" w:color="auto"/>
          </w:divBdr>
        </w:div>
        <w:div w:id="462622428">
          <w:marLeft w:val="640"/>
          <w:marRight w:val="0"/>
          <w:marTop w:val="0"/>
          <w:marBottom w:val="0"/>
          <w:divBdr>
            <w:top w:val="none" w:sz="0" w:space="0" w:color="auto"/>
            <w:left w:val="none" w:sz="0" w:space="0" w:color="auto"/>
            <w:bottom w:val="none" w:sz="0" w:space="0" w:color="auto"/>
            <w:right w:val="none" w:sz="0" w:space="0" w:color="auto"/>
          </w:divBdr>
        </w:div>
        <w:div w:id="516962112">
          <w:marLeft w:val="640"/>
          <w:marRight w:val="0"/>
          <w:marTop w:val="0"/>
          <w:marBottom w:val="0"/>
          <w:divBdr>
            <w:top w:val="none" w:sz="0" w:space="0" w:color="auto"/>
            <w:left w:val="none" w:sz="0" w:space="0" w:color="auto"/>
            <w:bottom w:val="none" w:sz="0" w:space="0" w:color="auto"/>
            <w:right w:val="none" w:sz="0" w:space="0" w:color="auto"/>
          </w:divBdr>
        </w:div>
        <w:div w:id="485320332">
          <w:marLeft w:val="640"/>
          <w:marRight w:val="0"/>
          <w:marTop w:val="0"/>
          <w:marBottom w:val="0"/>
          <w:divBdr>
            <w:top w:val="none" w:sz="0" w:space="0" w:color="auto"/>
            <w:left w:val="none" w:sz="0" w:space="0" w:color="auto"/>
            <w:bottom w:val="none" w:sz="0" w:space="0" w:color="auto"/>
            <w:right w:val="none" w:sz="0" w:space="0" w:color="auto"/>
          </w:divBdr>
        </w:div>
        <w:div w:id="1006253704">
          <w:marLeft w:val="640"/>
          <w:marRight w:val="0"/>
          <w:marTop w:val="0"/>
          <w:marBottom w:val="0"/>
          <w:divBdr>
            <w:top w:val="none" w:sz="0" w:space="0" w:color="auto"/>
            <w:left w:val="none" w:sz="0" w:space="0" w:color="auto"/>
            <w:bottom w:val="none" w:sz="0" w:space="0" w:color="auto"/>
            <w:right w:val="none" w:sz="0" w:space="0" w:color="auto"/>
          </w:divBdr>
        </w:div>
        <w:div w:id="422336579">
          <w:marLeft w:val="640"/>
          <w:marRight w:val="0"/>
          <w:marTop w:val="0"/>
          <w:marBottom w:val="0"/>
          <w:divBdr>
            <w:top w:val="none" w:sz="0" w:space="0" w:color="auto"/>
            <w:left w:val="none" w:sz="0" w:space="0" w:color="auto"/>
            <w:bottom w:val="none" w:sz="0" w:space="0" w:color="auto"/>
            <w:right w:val="none" w:sz="0" w:space="0" w:color="auto"/>
          </w:divBdr>
        </w:div>
        <w:div w:id="564031771">
          <w:marLeft w:val="640"/>
          <w:marRight w:val="0"/>
          <w:marTop w:val="0"/>
          <w:marBottom w:val="0"/>
          <w:divBdr>
            <w:top w:val="none" w:sz="0" w:space="0" w:color="auto"/>
            <w:left w:val="none" w:sz="0" w:space="0" w:color="auto"/>
            <w:bottom w:val="none" w:sz="0" w:space="0" w:color="auto"/>
            <w:right w:val="none" w:sz="0" w:space="0" w:color="auto"/>
          </w:divBdr>
        </w:div>
        <w:div w:id="1028870033">
          <w:marLeft w:val="640"/>
          <w:marRight w:val="0"/>
          <w:marTop w:val="0"/>
          <w:marBottom w:val="0"/>
          <w:divBdr>
            <w:top w:val="none" w:sz="0" w:space="0" w:color="auto"/>
            <w:left w:val="none" w:sz="0" w:space="0" w:color="auto"/>
            <w:bottom w:val="none" w:sz="0" w:space="0" w:color="auto"/>
            <w:right w:val="none" w:sz="0" w:space="0" w:color="auto"/>
          </w:divBdr>
        </w:div>
        <w:div w:id="255869185">
          <w:marLeft w:val="640"/>
          <w:marRight w:val="0"/>
          <w:marTop w:val="0"/>
          <w:marBottom w:val="0"/>
          <w:divBdr>
            <w:top w:val="none" w:sz="0" w:space="0" w:color="auto"/>
            <w:left w:val="none" w:sz="0" w:space="0" w:color="auto"/>
            <w:bottom w:val="none" w:sz="0" w:space="0" w:color="auto"/>
            <w:right w:val="none" w:sz="0" w:space="0" w:color="auto"/>
          </w:divBdr>
        </w:div>
        <w:div w:id="1313218946">
          <w:marLeft w:val="640"/>
          <w:marRight w:val="0"/>
          <w:marTop w:val="0"/>
          <w:marBottom w:val="0"/>
          <w:divBdr>
            <w:top w:val="none" w:sz="0" w:space="0" w:color="auto"/>
            <w:left w:val="none" w:sz="0" w:space="0" w:color="auto"/>
            <w:bottom w:val="none" w:sz="0" w:space="0" w:color="auto"/>
            <w:right w:val="none" w:sz="0" w:space="0" w:color="auto"/>
          </w:divBdr>
        </w:div>
        <w:div w:id="4747355">
          <w:marLeft w:val="640"/>
          <w:marRight w:val="0"/>
          <w:marTop w:val="0"/>
          <w:marBottom w:val="0"/>
          <w:divBdr>
            <w:top w:val="none" w:sz="0" w:space="0" w:color="auto"/>
            <w:left w:val="none" w:sz="0" w:space="0" w:color="auto"/>
            <w:bottom w:val="none" w:sz="0" w:space="0" w:color="auto"/>
            <w:right w:val="none" w:sz="0" w:space="0" w:color="auto"/>
          </w:divBdr>
        </w:div>
        <w:div w:id="183444467">
          <w:marLeft w:val="640"/>
          <w:marRight w:val="0"/>
          <w:marTop w:val="0"/>
          <w:marBottom w:val="0"/>
          <w:divBdr>
            <w:top w:val="none" w:sz="0" w:space="0" w:color="auto"/>
            <w:left w:val="none" w:sz="0" w:space="0" w:color="auto"/>
            <w:bottom w:val="none" w:sz="0" w:space="0" w:color="auto"/>
            <w:right w:val="none" w:sz="0" w:space="0" w:color="auto"/>
          </w:divBdr>
        </w:div>
        <w:div w:id="646282627">
          <w:marLeft w:val="640"/>
          <w:marRight w:val="0"/>
          <w:marTop w:val="0"/>
          <w:marBottom w:val="0"/>
          <w:divBdr>
            <w:top w:val="none" w:sz="0" w:space="0" w:color="auto"/>
            <w:left w:val="none" w:sz="0" w:space="0" w:color="auto"/>
            <w:bottom w:val="none" w:sz="0" w:space="0" w:color="auto"/>
            <w:right w:val="none" w:sz="0" w:space="0" w:color="auto"/>
          </w:divBdr>
        </w:div>
        <w:div w:id="1116407066">
          <w:marLeft w:val="640"/>
          <w:marRight w:val="0"/>
          <w:marTop w:val="0"/>
          <w:marBottom w:val="0"/>
          <w:divBdr>
            <w:top w:val="none" w:sz="0" w:space="0" w:color="auto"/>
            <w:left w:val="none" w:sz="0" w:space="0" w:color="auto"/>
            <w:bottom w:val="none" w:sz="0" w:space="0" w:color="auto"/>
            <w:right w:val="none" w:sz="0" w:space="0" w:color="auto"/>
          </w:divBdr>
        </w:div>
        <w:div w:id="793787781">
          <w:marLeft w:val="640"/>
          <w:marRight w:val="0"/>
          <w:marTop w:val="0"/>
          <w:marBottom w:val="0"/>
          <w:divBdr>
            <w:top w:val="none" w:sz="0" w:space="0" w:color="auto"/>
            <w:left w:val="none" w:sz="0" w:space="0" w:color="auto"/>
            <w:bottom w:val="none" w:sz="0" w:space="0" w:color="auto"/>
            <w:right w:val="none" w:sz="0" w:space="0" w:color="auto"/>
          </w:divBdr>
        </w:div>
        <w:div w:id="905992218">
          <w:marLeft w:val="640"/>
          <w:marRight w:val="0"/>
          <w:marTop w:val="0"/>
          <w:marBottom w:val="0"/>
          <w:divBdr>
            <w:top w:val="none" w:sz="0" w:space="0" w:color="auto"/>
            <w:left w:val="none" w:sz="0" w:space="0" w:color="auto"/>
            <w:bottom w:val="none" w:sz="0" w:space="0" w:color="auto"/>
            <w:right w:val="none" w:sz="0" w:space="0" w:color="auto"/>
          </w:divBdr>
        </w:div>
        <w:div w:id="1966933536">
          <w:marLeft w:val="640"/>
          <w:marRight w:val="0"/>
          <w:marTop w:val="0"/>
          <w:marBottom w:val="0"/>
          <w:divBdr>
            <w:top w:val="none" w:sz="0" w:space="0" w:color="auto"/>
            <w:left w:val="none" w:sz="0" w:space="0" w:color="auto"/>
            <w:bottom w:val="none" w:sz="0" w:space="0" w:color="auto"/>
            <w:right w:val="none" w:sz="0" w:space="0" w:color="auto"/>
          </w:divBdr>
        </w:div>
        <w:div w:id="71777261">
          <w:marLeft w:val="640"/>
          <w:marRight w:val="0"/>
          <w:marTop w:val="0"/>
          <w:marBottom w:val="0"/>
          <w:divBdr>
            <w:top w:val="none" w:sz="0" w:space="0" w:color="auto"/>
            <w:left w:val="none" w:sz="0" w:space="0" w:color="auto"/>
            <w:bottom w:val="none" w:sz="0" w:space="0" w:color="auto"/>
            <w:right w:val="none" w:sz="0" w:space="0" w:color="auto"/>
          </w:divBdr>
        </w:div>
        <w:div w:id="354884911">
          <w:marLeft w:val="640"/>
          <w:marRight w:val="0"/>
          <w:marTop w:val="0"/>
          <w:marBottom w:val="0"/>
          <w:divBdr>
            <w:top w:val="none" w:sz="0" w:space="0" w:color="auto"/>
            <w:left w:val="none" w:sz="0" w:space="0" w:color="auto"/>
            <w:bottom w:val="none" w:sz="0" w:space="0" w:color="auto"/>
            <w:right w:val="none" w:sz="0" w:space="0" w:color="auto"/>
          </w:divBdr>
        </w:div>
        <w:div w:id="468790201">
          <w:marLeft w:val="640"/>
          <w:marRight w:val="0"/>
          <w:marTop w:val="0"/>
          <w:marBottom w:val="0"/>
          <w:divBdr>
            <w:top w:val="none" w:sz="0" w:space="0" w:color="auto"/>
            <w:left w:val="none" w:sz="0" w:space="0" w:color="auto"/>
            <w:bottom w:val="none" w:sz="0" w:space="0" w:color="auto"/>
            <w:right w:val="none" w:sz="0" w:space="0" w:color="auto"/>
          </w:divBdr>
        </w:div>
        <w:div w:id="1998458842">
          <w:marLeft w:val="640"/>
          <w:marRight w:val="0"/>
          <w:marTop w:val="0"/>
          <w:marBottom w:val="0"/>
          <w:divBdr>
            <w:top w:val="none" w:sz="0" w:space="0" w:color="auto"/>
            <w:left w:val="none" w:sz="0" w:space="0" w:color="auto"/>
            <w:bottom w:val="none" w:sz="0" w:space="0" w:color="auto"/>
            <w:right w:val="none" w:sz="0" w:space="0" w:color="auto"/>
          </w:divBdr>
        </w:div>
        <w:div w:id="432363273">
          <w:marLeft w:val="640"/>
          <w:marRight w:val="0"/>
          <w:marTop w:val="0"/>
          <w:marBottom w:val="0"/>
          <w:divBdr>
            <w:top w:val="none" w:sz="0" w:space="0" w:color="auto"/>
            <w:left w:val="none" w:sz="0" w:space="0" w:color="auto"/>
            <w:bottom w:val="none" w:sz="0" w:space="0" w:color="auto"/>
            <w:right w:val="none" w:sz="0" w:space="0" w:color="auto"/>
          </w:divBdr>
        </w:div>
        <w:div w:id="372584992">
          <w:marLeft w:val="640"/>
          <w:marRight w:val="0"/>
          <w:marTop w:val="0"/>
          <w:marBottom w:val="0"/>
          <w:divBdr>
            <w:top w:val="none" w:sz="0" w:space="0" w:color="auto"/>
            <w:left w:val="none" w:sz="0" w:space="0" w:color="auto"/>
            <w:bottom w:val="none" w:sz="0" w:space="0" w:color="auto"/>
            <w:right w:val="none" w:sz="0" w:space="0" w:color="auto"/>
          </w:divBdr>
        </w:div>
        <w:div w:id="49117242">
          <w:marLeft w:val="640"/>
          <w:marRight w:val="0"/>
          <w:marTop w:val="0"/>
          <w:marBottom w:val="0"/>
          <w:divBdr>
            <w:top w:val="none" w:sz="0" w:space="0" w:color="auto"/>
            <w:left w:val="none" w:sz="0" w:space="0" w:color="auto"/>
            <w:bottom w:val="none" w:sz="0" w:space="0" w:color="auto"/>
            <w:right w:val="none" w:sz="0" w:space="0" w:color="auto"/>
          </w:divBdr>
        </w:div>
        <w:div w:id="1820073884">
          <w:marLeft w:val="640"/>
          <w:marRight w:val="0"/>
          <w:marTop w:val="0"/>
          <w:marBottom w:val="0"/>
          <w:divBdr>
            <w:top w:val="none" w:sz="0" w:space="0" w:color="auto"/>
            <w:left w:val="none" w:sz="0" w:space="0" w:color="auto"/>
            <w:bottom w:val="none" w:sz="0" w:space="0" w:color="auto"/>
            <w:right w:val="none" w:sz="0" w:space="0" w:color="auto"/>
          </w:divBdr>
        </w:div>
        <w:div w:id="588465190">
          <w:marLeft w:val="640"/>
          <w:marRight w:val="0"/>
          <w:marTop w:val="0"/>
          <w:marBottom w:val="0"/>
          <w:divBdr>
            <w:top w:val="none" w:sz="0" w:space="0" w:color="auto"/>
            <w:left w:val="none" w:sz="0" w:space="0" w:color="auto"/>
            <w:bottom w:val="none" w:sz="0" w:space="0" w:color="auto"/>
            <w:right w:val="none" w:sz="0" w:space="0" w:color="auto"/>
          </w:divBdr>
        </w:div>
        <w:div w:id="62068214">
          <w:marLeft w:val="640"/>
          <w:marRight w:val="0"/>
          <w:marTop w:val="0"/>
          <w:marBottom w:val="0"/>
          <w:divBdr>
            <w:top w:val="none" w:sz="0" w:space="0" w:color="auto"/>
            <w:left w:val="none" w:sz="0" w:space="0" w:color="auto"/>
            <w:bottom w:val="none" w:sz="0" w:space="0" w:color="auto"/>
            <w:right w:val="none" w:sz="0" w:space="0" w:color="auto"/>
          </w:divBdr>
        </w:div>
        <w:div w:id="477041558">
          <w:marLeft w:val="640"/>
          <w:marRight w:val="0"/>
          <w:marTop w:val="0"/>
          <w:marBottom w:val="0"/>
          <w:divBdr>
            <w:top w:val="none" w:sz="0" w:space="0" w:color="auto"/>
            <w:left w:val="none" w:sz="0" w:space="0" w:color="auto"/>
            <w:bottom w:val="none" w:sz="0" w:space="0" w:color="auto"/>
            <w:right w:val="none" w:sz="0" w:space="0" w:color="auto"/>
          </w:divBdr>
        </w:div>
        <w:div w:id="1925601818">
          <w:marLeft w:val="640"/>
          <w:marRight w:val="0"/>
          <w:marTop w:val="0"/>
          <w:marBottom w:val="0"/>
          <w:divBdr>
            <w:top w:val="none" w:sz="0" w:space="0" w:color="auto"/>
            <w:left w:val="none" w:sz="0" w:space="0" w:color="auto"/>
            <w:bottom w:val="none" w:sz="0" w:space="0" w:color="auto"/>
            <w:right w:val="none" w:sz="0" w:space="0" w:color="auto"/>
          </w:divBdr>
        </w:div>
        <w:div w:id="671563565">
          <w:marLeft w:val="640"/>
          <w:marRight w:val="0"/>
          <w:marTop w:val="0"/>
          <w:marBottom w:val="0"/>
          <w:divBdr>
            <w:top w:val="none" w:sz="0" w:space="0" w:color="auto"/>
            <w:left w:val="none" w:sz="0" w:space="0" w:color="auto"/>
            <w:bottom w:val="none" w:sz="0" w:space="0" w:color="auto"/>
            <w:right w:val="none" w:sz="0" w:space="0" w:color="auto"/>
          </w:divBdr>
        </w:div>
        <w:div w:id="742531120">
          <w:marLeft w:val="640"/>
          <w:marRight w:val="0"/>
          <w:marTop w:val="0"/>
          <w:marBottom w:val="0"/>
          <w:divBdr>
            <w:top w:val="none" w:sz="0" w:space="0" w:color="auto"/>
            <w:left w:val="none" w:sz="0" w:space="0" w:color="auto"/>
            <w:bottom w:val="none" w:sz="0" w:space="0" w:color="auto"/>
            <w:right w:val="none" w:sz="0" w:space="0" w:color="auto"/>
          </w:divBdr>
        </w:div>
        <w:div w:id="1500658977">
          <w:marLeft w:val="640"/>
          <w:marRight w:val="0"/>
          <w:marTop w:val="0"/>
          <w:marBottom w:val="0"/>
          <w:divBdr>
            <w:top w:val="none" w:sz="0" w:space="0" w:color="auto"/>
            <w:left w:val="none" w:sz="0" w:space="0" w:color="auto"/>
            <w:bottom w:val="none" w:sz="0" w:space="0" w:color="auto"/>
            <w:right w:val="none" w:sz="0" w:space="0" w:color="auto"/>
          </w:divBdr>
        </w:div>
        <w:div w:id="800878825">
          <w:marLeft w:val="640"/>
          <w:marRight w:val="0"/>
          <w:marTop w:val="0"/>
          <w:marBottom w:val="0"/>
          <w:divBdr>
            <w:top w:val="none" w:sz="0" w:space="0" w:color="auto"/>
            <w:left w:val="none" w:sz="0" w:space="0" w:color="auto"/>
            <w:bottom w:val="none" w:sz="0" w:space="0" w:color="auto"/>
            <w:right w:val="none" w:sz="0" w:space="0" w:color="auto"/>
          </w:divBdr>
        </w:div>
        <w:div w:id="1289627073">
          <w:marLeft w:val="640"/>
          <w:marRight w:val="0"/>
          <w:marTop w:val="0"/>
          <w:marBottom w:val="0"/>
          <w:divBdr>
            <w:top w:val="none" w:sz="0" w:space="0" w:color="auto"/>
            <w:left w:val="none" w:sz="0" w:space="0" w:color="auto"/>
            <w:bottom w:val="none" w:sz="0" w:space="0" w:color="auto"/>
            <w:right w:val="none" w:sz="0" w:space="0" w:color="auto"/>
          </w:divBdr>
        </w:div>
        <w:div w:id="2091123055">
          <w:marLeft w:val="640"/>
          <w:marRight w:val="0"/>
          <w:marTop w:val="0"/>
          <w:marBottom w:val="0"/>
          <w:divBdr>
            <w:top w:val="none" w:sz="0" w:space="0" w:color="auto"/>
            <w:left w:val="none" w:sz="0" w:space="0" w:color="auto"/>
            <w:bottom w:val="none" w:sz="0" w:space="0" w:color="auto"/>
            <w:right w:val="none" w:sz="0" w:space="0" w:color="auto"/>
          </w:divBdr>
        </w:div>
        <w:div w:id="160464160">
          <w:marLeft w:val="640"/>
          <w:marRight w:val="0"/>
          <w:marTop w:val="0"/>
          <w:marBottom w:val="0"/>
          <w:divBdr>
            <w:top w:val="none" w:sz="0" w:space="0" w:color="auto"/>
            <w:left w:val="none" w:sz="0" w:space="0" w:color="auto"/>
            <w:bottom w:val="none" w:sz="0" w:space="0" w:color="auto"/>
            <w:right w:val="none" w:sz="0" w:space="0" w:color="auto"/>
          </w:divBdr>
        </w:div>
        <w:div w:id="1756589976">
          <w:marLeft w:val="640"/>
          <w:marRight w:val="0"/>
          <w:marTop w:val="0"/>
          <w:marBottom w:val="0"/>
          <w:divBdr>
            <w:top w:val="none" w:sz="0" w:space="0" w:color="auto"/>
            <w:left w:val="none" w:sz="0" w:space="0" w:color="auto"/>
            <w:bottom w:val="none" w:sz="0" w:space="0" w:color="auto"/>
            <w:right w:val="none" w:sz="0" w:space="0" w:color="auto"/>
          </w:divBdr>
        </w:div>
        <w:div w:id="965820177">
          <w:marLeft w:val="640"/>
          <w:marRight w:val="0"/>
          <w:marTop w:val="0"/>
          <w:marBottom w:val="0"/>
          <w:divBdr>
            <w:top w:val="none" w:sz="0" w:space="0" w:color="auto"/>
            <w:left w:val="none" w:sz="0" w:space="0" w:color="auto"/>
            <w:bottom w:val="none" w:sz="0" w:space="0" w:color="auto"/>
            <w:right w:val="none" w:sz="0" w:space="0" w:color="auto"/>
          </w:divBdr>
        </w:div>
        <w:div w:id="35663544">
          <w:marLeft w:val="640"/>
          <w:marRight w:val="0"/>
          <w:marTop w:val="0"/>
          <w:marBottom w:val="0"/>
          <w:divBdr>
            <w:top w:val="none" w:sz="0" w:space="0" w:color="auto"/>
            <w:left w:val="none" w:sz="0" w:space="0" w:color="auto"/>
            <w:bottom w:val="none" w:sz="0" w:space="0" w:color="auto"/>
            <w:right w:val="none" w:sz="0" w:space="0" w:color="auto"/>
          </w:divBdr>
        </w:div>
        <w:div w:id="1882017954">
          <w:marLeft w:val="640"/>
          <w:marRight w:val="0"/>
          <w:marTop w:val="0"/>
          <w:marBottom w:val="0"/>
          <w:divBdr>
            <w:top w:val="none" w:sz="0" w:space="0" w:color="auto"/>
            <w:left w:val="none" w:sz="0" w:space="0" w:color="auto"/>
            <w:bottom w:val="none" w:sz="0" w:space="0" w:color="auto"/>
            <w:right w:val="none" w:sz="0" w:space="0" w:color="auto"/>
          </w:divBdr>
        </w:div>
        <w:div w:id="2131976102">
          <w:marLeft w:val="640"/>
          <w:marRight w:val="0"/>
          <w:marTop w:val="0"/>
          <w:marBottom w:val="0"/>
          <w:divBdr>
            <w:top w:val="none" w:sz="0" w:space="0" w:color="auto"/>
            <w:left w:val="none" w:sz="0" w:space="0" w:color="auto"/>
            <w:bottom w:val="none" w:sz="0" w:space="0" w:color="auto"/>
            <w:right w:val="none" w:sz="0" w:space="0" w:color="auto"/>
          </w:divBdr>
        </w:div>
        <w:div w:id="156464509">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47362557">
      <w:bodyDiv w:val="1"/>
      <w:marLeft w:val="0"/>
      <w:marRight w:val="0"/>
      <w:marTop w:val="0"/>
      <w:marBottom w:val="0"/>
      <w:divBdr>
        <w:top w:val="none" w:sz="0" w:space="0" w:color="auto"/>
        <w:left w:val="none" w:sz="0" w:space="0" w:color="auto"/>
        <w:bottom w:val="none" w:sz="0" w:space="0" w:color="auto"/>
        <w:right w:val="none" w:sz="0" w:space="0" w:color="auto"/>
      </w:divBdr>
      <w:divsChild>
        <w:div w:id="278416765">
          <w:marLeft w:val="640"/>
          <w:marRight w:val="0"/>
          <w:marTop w:val="0"/>
          <w:marBottom w:val="0"/>
          <w:divBdr>
            <w:top w:val="none" w:sz="0" w:space="0" w:color="auto"/>
            <w:left w:val="none" w:sz="0" w:space="0" w:color="auto"/>
            <w:bottom w:val="none" w:sz="0" w:space="0" w:color="auto"/>
            <w:right w:val="none" w:sz="0" w:space="0" w:color="auto"/>
          </w:divBdr>
        </w:div>
        <w:div w:id="1536583172">
          <w:marLeft w:val="640"/>
          <w:marRight w:val="0"/>
          <w:marTop w:val="0"/>
          <w:marBottom w:val="0"/>
          <w:divBdr>
            <w:top w:val="none" w:sz="0" w:space="0" w:color="auto"/>
            <w:left w:val="none" w:sz="0" w:space="0" w:color="auto"/>
            <w:bottom w:val="none" w:sz="0" w:space="0" w:color="auto"/>
            <w:right w:val="none" w:sz="0" w:space="0" w:color="auto"/>
          </w:divBdr>
        </w:div>
        <w:div w:id="1551842232">
          <w:marLeft w:val="640"/>
          <w:marRight w:val="0"/>
          <w:marTop w:val="0"/>
          <w:marBottom w:val="0"/>
          <w:divBdr>
            <w:top w:val="none" w:sz="0" w:space="0" w:color="auto"/>
            <w:left w:val="none" w:sz="0" w:space="0" w:color="auto"/>
            <w:bottom w:val="none" w:sz="0" w:space="0" w:color="auto"/>
            <w:right w:val="none" w:sz="0" w:space="0" w:color="auto"/>
          </w:divBdr>
        </w:div>
        <w:div w:id="540440760">
          <w:marLeft w:val="640"/>
          <w:marRight w:val="0"/>
          <w:marTop w:val="0"/>
          <w:marBottom w:val="0"/>
          <w:divBdr>
            <w:top w:val="none" w:sz="0" w:space="0" w:color="auto"/>
            <w:left w:val="none" w:sz="0" w:space="0" w:color="auto"/>
            <w:bottom w:val="none" w:sz="0" w:space="0" w:color="auto"/>
            <w:right w:val="none" w:sz="0" w:space="0" w:color="auto"/>
          </w:divBdr>
        </w:div>
        <w:div w:id="1514225772">
          <w:marLeft w:val="640"/>
          <w:marRight w:val="0"/>
          <w:marTop w:val="0"/>
          <w:marBottom w:val="0"/>
          <w:divBdr>
            <w:top w:val="none" w:sz="0" w:space="0" w:color="auto"/>
            <w:left w:val="none" w:sz="0" w:space="0" w:color="auto"/>
            <w:bottom w:val="none" w:sz="0" w:space="0" w:color="auto"/>
            <w:right w:val="none" w:sz="0" w:space="0" w:color="auto"/>
          </w:divBdr>
        </w:div>
        <w:div w:id="209193553">
          <w:marLeft w:val="640"/>
          <w:marRight w:val="0"/>
          <w:marTop w:val="0"/>
          <w:marBottom w:val="0"/>
          <w:divBdr>
            <w:top w:val="none" w:sz="0" w:space="0" w:color="auto"/>
            <w:left w:val="none" w:sz="0" w:space="0" w:color="auto"/>
            <w:bottom w:val="none" w:sz="0" w:space="0" w:color="auto"/>
            <w:right w:val="none" w:sz="0" w:space="0" w:color="auto"/>
          </w:divBdr>
        </w:div>
        <w:div w:id="1355687949">
          <w:marLeft w:val="640"/>
          <w:marRight w:val="0"/>
          <w:marTop w:val="0"/>
          <w:marBottom w:val="0"/>
          <w:divBdr>
            <w:top w:val="none" w:sz="0" w:space="0" w:color="auto"/>
            <w:left w:val="none" w:sz="0" w:space="0" w:color="auto"/>
            <w:bottom w:val="none" w:sz="0" w:space="0" w:color="auto"/>
            <w:right w:val="none" w:sz="0" w:space="0" w:color="auto"/>
          </w:divBdr>
        </w:div>
        <w:div w:id="91098349">
          <w:marLeft w:val="640"/>
          <w:marRight w:val="0"/>
          <w:marTop w:val="0"/>
          <w:marBottom w:val="0"/>
          <w:divBdr>
            <w:top w:val="none" w:sz="0" w:space="0" w:color="auto"/>
            <w:left w:val="none" w:sz="0" w:space="0" w:color="auto"/>
            <w:bottom w:val="none" w:sz="0" w:space="0" w:color="auto"/>
            <w:right w:val="none" w:sz="0" w:space="0" w:color="auto"/>
          </w:divBdr>
        </w:div>
        <w:div w:id="1996182865">
          <w:marLeft w:val="640"/>
          <w:marRight w:val="0"/>
          <w:marTop w:val="0"/>
          <w:marBottom w:val="0"/>
          <w:divBdr>
            <w:top w:val="none" w:sz="0" w:space="0" w:color="auto"/>
            <w:left w:val="none" w:sz="0" w:space="0" w:color="auto"/>
            <w:bottom w:val="none" w:sz="0" w:space="0" w:color="auto"/>
            <w:right w:val="none" w:sz="0" w:space="0" w:color="auto"/>
          </w:divBdr>
        </w:div>
        <w:div w:id="873465096">
          <w:marLeft w:val="640"/>
          <w:marRight w:val="0"/>
          <w:marTop w:val="0"/>
          <w:marBottom w:val="0"/>
          <w:divBdr>
            <w:top w:val="none" w:sz="0" w:space="0" w:color="auto"/>
            <w:left w:val="none" w:sz="0" w:space="0" w:color="auto"/>
            <w:bottom w:val="none" w:sz="0" w:space="0" w:color="auto"/>
            <w:right w:val="none" w:sz="0" w:space="0" w:color="auto"/>
          </w:divBdr>
        </w:div>
        <w:div w:id="468088539">
          <w:marLeft w:val="640"/>
          <w:marRight w:val="0"/>
          <w:marTop w:val="0"/>
          <w:marBottom w:val="0"/>
          <w:divBdr>
            <w:top w:val="none" w:sz="0" w:space="0" w:color="auto"/>
            <w:left w:val="none" w:sz="0" w:space="0" w:color="auto"/>
            <w:bottom w:val="none" w:sz="0" w:space="0" w:color="auto"/>
            <w:right w:val="none" w:sz="0" w:space="0" w:color="auto"/>
          </w:divBdr>
        </w:div>
        <w:div w:id="1644966421">
          <w:marLeft w:val="640"/>
          <w:marRight w:val="0"/>
          <w:marTop w:val="0"/>
          <w:marBottom w:val="0"/>
          <w:divBdr>
            <w:top w:val="none" w:sz="0" w:space="0" w:color="auto"/>
            <w:left w:val="none" w:sz="0" w:space="0" w:color="auto"/>
            <w:bottom w:val="none" w:sz="0" w:space="0" w:color="auto"/>
            <w:right w:val="none" w:sz="0" w:space="0" w:color="auto"/>
          </w:divBdr>
        </w:div>
        <w:div w:id="1597666452">
          <w:marLeft w:val="640"/>
          <w:marRight w:val="0"/>
          <w:marTop w:val="0"/>
          <w:marBottom w:val="0"/>
          <w:divBdr>
            <w:top w:val="none" w:sz="0" w:space="0" w:color="auto"/>
            <w:left w:val="none" w:sz="0" w:space="0" w:color="auto"/>
            <w:bottom w:val="none" w:sz="0" w:space="0" w:color="auto"/>
            <w:right w:val="none" w:sz="0" w:space="0" w:color="auto"/>
          </w:divBdr>
        </w:div>
        <w:div w:id="1774670542">
          <w:marLeft w:val="640"/>
          <w:marRight w:val="0"/>
          <w:marTop w:val="0"/>
          <w:marBottom w:val="0"/>
          <w:divBdr>
            <w:top w:val="none" w:sz="0" w:space="0" w:color="auto"/>
            <w:left w:val="none" w:sz="0" w:space="0" w:color="auto"/>
            <w:bottom w:val="none" w:sz="0" w:space="0" w:color="auto"/>
            <w:right w:val="none" w:sz="0" w:space="0" w:color="auto"/>
          </w:divBdr>
        </w:div>
        <w:div w:id="921836655">
          <w:marLeft w:val="640"/>
          <w:marRight w:val="0"/>
          <w:marTop w:val="0"/>
          <w:marBottom w:val="0"/>
          <w:divBdr>
            <w:top w:val="none" w:sz="0" w:space="0" w:color="auto"/>
            <w:left w:val="none" w:sz="0" w:space="0" w:color="auto"/>
            <w:bottom w:val="none" w:sz="0" w:space="0" w:color="auto"/>
            <w:right w:val="none" w:sz="0" w:space="0" w:color="auto"/>
          </w:divBdr>
        </w:div>
        <w:div w:id="1796487500">
          <w:marLeft w:val="640"/>
          <w:marRight w:val="0"/>
          <w:marTop w:val="0"/>
          <w:marBottom w:val="0"/>
          <w:divBdr>
            <w:top w:val="none" w:sz="0" w:space="0" w:color="auto"/>
            <w:left w:val="none" w:sz="0" w:space="0" w:color="auto"/>
            <w:bottom w:val="none" w:sz="0" w:space="0" w:color="auto"/>
            <w:right w:val="none" w:sz="0" w:space="0" w:color="auto"/>
          </w:divBdr>
        </w:div>
        <w:div w:id="593439757">
          <w:marLeft w:val="640"/>
          <w:marRight w:val="0"/>
          <w:marTop w:val="0"/>
          <w:marBottom w:val="0"/>
          <w:divBdr>
            <w:top w:val="none" w:sz="0" w:space="0" w:color="auto"/>
            <w:left w:val="none" w:sz="0" w:space="0" w:color="auto"/>
            <w:bottom w:val="none" w:sz="0" w:space="0" w:color="auto"/>
            <w:right w:val="none" w:sz="0" w:space="0" w:color="auto"/>
          </w:divBdr>
        </w:div>
        <w:div w:id="2109765982">
          <w:marLeft w:val="640"/>
          <w:marRight w:val="0"/>
          <w:marTop w:val="0"/>
          <w:marBottom w:val="0"/>
          <w:divBdr>
            <w:top w:val="none" w:sz="0" w:space="0" w:color="auto"/>
            <w:left w:val="none" w:sz="0" w:space="0" w:color="auto"/>
            <w:bottom w:val="none" w:sz="0" w:space="0" w:color="auto"/>
            <w:right w:val="none" w:sz="0" w:space="0" w:color="auto"/>
          </w:divBdr>
        </w:div>
        <w:div w:id="1179080454">
          <w:marLeft w:val="640"/>
          <w:marRight w:val="0"/>
          <w:marTop w:val="0"/>
          <w:marBottom w:val="0"/>
          <w:divBdr>
            <w:top w:val="none" w:sz="0" w:space="0" w:color="auto"/>
            <w:left w:val="none" w:sz="0" w:space="0" w:color="auto"/>
            <w:bottom w:val="none" w:sz="0" w:space="0" w:color="auto"/>
            <w:right w:val="none" w:sz="0" w:space="0" w:color="auto"/>
          </w:divBdr>
        </w:div>
        <w:div w:id="693652441">
          <w:marLeft w:val="640"/>
          <w:marRight w:val="0"/>
          <w:marTop w:val="0"/>
          <w:marBottom w:val="0"/>
          <w:divBdr>
            <w:top w:val="none" w:sz="0" w:space="0" w:color="auto"/>
            <w:left w:val="none" w:sz="0" w:space="0" w:color="auto"/>
            <w:bottom w:val="none" w:sz="0" w:space="0" w:color="auto"/>
            <w:right w:val="none" w:sz="0" w:space="0" w:color="auto"/>
          </w:divBdr>
        </w:div>
        <w:div w:id="1475685796">
          <w:marLeft w:val="640"/>
          <w:marRight w:val="0"/>
          <w:marTop w:val="0"/>
          <w:marBottom w:val="0"/>
          <w:divBdr>
            <w:top w:val="none" w:sz="0" w:space="0" w:color="auto"/>
            <w:left w:val="none" w:sz="0" w:space="0" w:color="auto"/>
            <w:bottom w:val="none" w:sz="0" w:space="0" w:color="auto"/>
            <w:right w:val="none" w:sz="0" w:space="0" w:color="auto"/>
          </w:divBdr>
        </w:div>
        <w:div w:id="302858129">
          <w:marLeft w:val="640"/>
          <w:marRight w:val="0"/>
          <w:marTop w:val="0"/>
          <w:marBottom w:val="0"/>
          <w:divBdr>
            <w:top w:val="none" w:sz="0" w:space="0" w:color="auto"/>
            <w:left w:val="none" w:sz="0" w:space="0" w:color="auto"/>
            <w:bottom w:val="none" w:sz="0" w:space="0" w:color="auto"/>
            <w:right w:val="none" w:sz="0" w:space="0" w:color="auto"/>
          </w:divBdr>
        </w:div>
        <w:div w:id="946546819">
          <w:marLeft w:val="640"/>
          <w:marRight w:val="0"/>
          <w:marTop w:val="0"/>
          <w:marBottom w:val="0"/>
          <w:divBdr>
            <w:top w:val="none" w:sz="0" w:space="0" w:color="auto"/>
            <w:left w:val="none" w:sz="0" w:space="0" w:color="auto"/>
            <w:bottom w:val="none" w:sz="0" w:space="0" w:color="auto"/>
            <w:right w:val="none" w:sz="0" w:space="0" w:color="auto"/>
          </w:divBdr>
        </w:div>
        <w:div w:id="1045637770">
          <w:marLeft w:val="640"/>
          <w:marRight w:val="0"/>
          <w:marTop w:val="0"/>
          <w:marBottom w:val="0"/>
          <w:divBdr>
            <w:top w:val="none" w:sz="0" w:space="0" w:color="auto"/>
            <w:left w:val="none" w:sz="0" w:space="0" w:color="auto"/>
            <w:bottom w:val="none" w:sz="0" w:space="0" w:color="auto"/>
            <w:right w:val="none" w:sz="0" w:space="0" w:color="auto"/>
          </w:divBdr>
        </w:div>
        <w:div w:id="208494561">
          <w:marLeft w:val="640"/>
          <w:marRight w:val="0"/>
          <w:marTop w:val="0"/>
          <w:marBottom w:val="0"/>
          <w:divBdr>
            <w:top w:val="none" w:sz="0" w:space="0" w:color="auto"/>
            <w:left w:val="none" w:sz="0" w:space="0" w:color="auto"/>
            <w:bottom w:val="none" w:sz="0" w:space="0" w:color="auto"/>
            <w:right w:val="none" w:sz="0" w:space="0" w:color="auto"/>
          </w:divBdr>
        </w:div>
        <w:div w:id="1604074482">
          <w:marLeft w:val="640"/>
          <w:marRight w:val="0"/>
          <w:marTop w:val="0"/>
          <w:marBottom w:val="0"/>
          <w:divBdr>
            <w:top w:val="none" w:sz="0" w:space="0" w:color="auto"/>
            <w:left w:val="none" w:sz="0" w:space="0" w:color="auto"/>
            <w:bottom w:val="none" w:sz="0" w:space="0" w:color="auto"/>
            <w:right w:val="none" w:sz="0" w:space="0" w:color="auto"/>
          </w:divBdr>
        </w:div>
        <w:div w:id="1199389085">
          <w:marLeft w:val="640"/>
          <w:marRight w:val="0"/>
          <w:marTop w:val="0"/>
          <w:marBottom w:val="0"/>
          <w:divBdr>
            <w:top w:val="none" w:sz="0" w:space="0" w:color="auto"/>
            <w:left w:val="none" w:sz="0" w:space="0" w:color="auto"/>
            <w:bottom w:val="none" w:sz="0" w:space="0" w:color="auto"/>
            <w:right w:val="none" w:sz="0" w:space="0" w:color="auto"/>
          </w:divBdr>
        </w:div>
        <w:div w:id="1526291257">
          <w:marLeft w:val="640"/>
          <w:marRight w:val="0"/>
          <w:marTop w:val="0"/>
          <w:marBottom w:val="0"/>
          <w:divBdr>
            <w:top w:val="none" w:sz="0" w:space="0" w:color="auto"/>
            <w:left w:val="none" w:sz="0" w:space="0" w:color="auto"/>
            <w:bottom w:val="none" w:sz="0" w:space="0" w:color="auto"/>
            <w:right w:val="none" w:sz="0" w:space="0" w:color="auto"/>
          </w:divBdr>
        </w:div>
        <w:div w:id="946815823">
          <w:marLeft w:val="640"/>
          <w:marRight w:val="0"/>
          <w:marTop w:val="0"/>
          <w:marBottom w:val="0"/>
          <w:divBdr>
            <w:top w:val="none" w:sz="0" w:space="0" w:color="auto"/>
            <w:left w:val="none" w:sz="0" w:space="0" w:color="auto"/>
            <w:bottom w:val="none" w:sz="0" w:space="0" w:color="auto"/>
            <w:right w:val="none" w:sz="0" w:space="0" w:color="auto"/>
          </w:divBdr>
        </w:div>
        <w:div w:id="1065907329">
          <w:marLeft w:val="640"/>
          <w:marRight w:val="0"/>
          <w:marTop w:val="0"/>
          <w:marBottom w:val="0"/>
          <w:divBdr>
            <w:top w:val="none" w:sz="0" w:space="0" w:color="auto"/>
            <w:left w:val="none" w:sz="0" w:space="0" w:color="auto"/>
            <w:bottom w:val="none" w:sz="0" w:space="0" w:color="auto"/>
            <w:right w:val="none" w:sz="0" w:space="0" w:color="auto"/>
          </w:divBdr>
        </w:div>
        <w:div w:id="424114335">
          <w:marLeft w:val="640"/>
          <w:marRight w:val="0"/>
          <w:marTop w:val="0"/>
          <w:marBottom w:val="0"/>
          <w:divBdr>
            <w:top w:val="none" w:sz="0" w:space="0" w:color="auto"/>
            <w:left w:val="none" w:sz="0" w:space="0" w:color="auto"/>
            <w:bottom w:val="none" w:sz="0" w:space="0" w:color="auto"/>
            <w:right w:val="none" w:sz="0" w:space="0" w:color="auto"/>
          </w:divBdr>
        </w:div>
        <w:div w:id="141118084">
          <w:marLeft w:val="640"/>
          <w:marRight w:val="0"/>
          <w:marTop w:val="0"/>
          <w:marBottom w:val="0"/>
          <w:divBdr>
            <w:top w:val="none" w:sz="0" w:space="0" w:color="auto"/>
            <w:left w:val="none" w:sz="0" w:space="0" w:color="auto"/>
            <w:bottom w:val="none" w:sz="0" w:space="0" w:color="auto"/>
            <w:right w:val="none" w:sz="0" w:space="0" w:color="auto"/>
          </w:divBdr>
        </w:div>
        <w:div w:id="1027095725">
          <w:marLeft w:val="640"/>
          <w:marRight w:val="0"/>
          <w:marTop w:val="0"/>
          <w:marBottom w:val="0"/>
          <w:divBdr>
            <w:top w:val="none" w:sz="0" w:space="0" w:color="auto"/>
            <w:left w:val="none" w:sz="0" w:space="0" w:color="auto"/>
            <w:bottom w:val="none" w:sz="0" w:space="0" w:color="auto"/>
            <w:right w:val="none" w:sz="0" w:space="0" w:color="auto"/>
          </w:divBdr>
        </w:div>
        <w:div w:id="1236431185">
          <w:marLeft w:val="640"/>
          <w:marRight w:val="0"/>
          <w:marTop w:val="0"/>
          <w:marBottom w:val="0"/>
          <w:divBdr>
            <w:top w:val="none" w:sz="0" w:space="0" w:color="auto"/>
            <w:left w:val="none" w:sz="0" w:space="0" w:color="auto"/>
            <w:bottom w:val="none" w:sz="0" w:space="0" w:color="auto"/>
            <w:right w:val="none" w:sz="0" w:space="0" w:color="auto"/>
          </w:divBdr>
        </w:div>
        <w:div w:id="1356923196">
          <w:marLeft w:val="640"/>
          <w:marRight w:val="0"/>
          <w:marTop w:val="0"/>
          <w:marBottom w:val="0"/>
          <w:divBdr>
            <w:top w:val="none" w:sz="0" w:space="0" w:color="auto"/>
            <w:left w:val="none" w:sz="0" w:space="0" w:color="auto"/>
            <w:bottom w:val="none" w:sz="0" w:space="0" w:color="auto"/>
            <w:right w:val="none" w:sz="0" w:space="0" w:color="auto"/>
          </w:divBdr>
        </w:div>
        <w:div w:id="1859462040">
          <w:marLeft w:val="640"/>
          <w:marRight w:val="0"/>
          <w:marTop w:val="0"/>
          <w:marBottom w:val="0"/>
          <w:divBdr>
            <w:top w:val="none" w:sz="0" w:space="0" w:color="auto"/>
            <w:left w:val="none" w:sz="0" w:space="0" w:color="auto"/>
            <w:bottom w:val="none" w:sz="0" w:space="0" w:color="auto"/>
            <w:right w:val="none" w:sz="0" w:space="0" w:color="auto"/>
          </w:divBdr>
        </w:div>
        <w:div w:id="336076297">
          <w:marLeft w:val="640"/>
          <w:marRight w:val="0"/>
          <w:marTop w:val="0"/>
          <w:marBottom w:val="0"/>
          <w:divBdr>
            <w:top w:val="none" w:sz="0" w:space="0" w:color="auto"/>
            <w:left w:val="none" w:sz="0" w:space="0" w:color="auto"/>
            <w:bottom w:val="none" w:sz="0" w:space="0" w:color="auto"/>
            <w:right w:val="none" w:sz="0" w:space="0" w:color="auto"/>
          </w:divBdr>
        </w:div>
        <w:div w:id="1598371781">
          <w:marLeft w:val="640"/>
          <w:marRight w:val="0"/>
          <w:marTop w:val="0"/>
          <w:marBottom w:val="0"/>
          <w:divBdr>
            <w:top w:val="none" w:sz="0" w:space="0" w:color="auto"/>
            <w:left w:val="none" w:sz="0" w:space="0" w:color="auto"/>
            <w:bottom w:val="none" w:sz="0" w:space="0" w:color="auto"/>
            <w:right w:val="none" w:sz="0" w:space="0" w:color="auto"/>
          </w:divBdr>
        </w:div>
        <w:div w:id="481389395">
          <w:marLeft w:val="640"/>
          <w:marRight w:val="0"/>
          <w:marTop w:val="0"/>
          <w:marBottom w:val="0"/>
          <w:divBdr>
            <w:top w:val="none" w:sz="0" w:space="0" w:color="auto"/>
            <w:left w:val="none" w:sz="0" w:space="0" w:color="auto"/>
            <w:bottom w:val="none" w:sz="0" w:space="0" w:color="auto"/>
            <w:right w:val="none" w:sz="0" w:space="0" w:color="auto"/>
          </w:divBdr>
        </w:div>
        <w:div w:id="30499201">
          <w:marLeft w:val="640"/>
          <w:marRight w:val="0"/>
          <w:marTop w:val="0"/>
          <w:marBottom w:val="0"/>
          <w:divBdr>
            <w:top w:val="none" w:sz="0" w:space="0" w:color="auto"/>
            <w:left w:val="none" w:sz="0" w:space="0" w:color="auto"/>
            <w:bottom w:val="none" w:sz="0" w:space="0" w:color="auto"/>
            <w:right w:val="none" w:sz="0" w:space="0" w:color="auto"/>
          </w:divBdr>
        </w:div>
        <w:div w:id="1180121830">
          <w:marLeft w:val="640"/>
          <w:marRight w:val="0"/>
          <w:marTop w:val="0"/>
          <w:marBottom w:val="0"/>
          <w:divBdr>
            <w:top w:val="none" w:sz="0" w:space="0" w:color="auto"/>
            <w:left w:val="none" w:sz="0" w:space="0" w:color="auto"/>
            <w:bottom w:val="none" w:sz="0" w:space="0" w:color="auto"/>
            <w:right w:val="none" w:sz="0" w:space="0" w:color="auto"/>
          </w:divBdr>
        </w:div>
        <w:div w:id="783841819">
          <w:marLeft w:val="640"/>
          <w:marRight w:val="0"/>
          <w:marTop w:val="0"/>
          <w:marBottom w:val="0"/>
          <w:divBdr>
            <w:top w:val="none" w:sz="0" w:space="0" w:color="auto"/>
            <w:left w:val="none" w:sz="0" w:space="0" w:color="auto"/>
            <w:bottom w:val="none" w:sz="0" w:space="0" w:color="auto"/>
            <w:right w:val="none" w:sz="0" w:space="0" w:color="auto"/>
          </w:divBdr>
        </w:div>
        <w:div w:id="370346862">
          <w:marLeft w:val="640"/>
          <w:marRight w:val="0"/>
          <w:marTop w:val="0"/>
          <w:marBottom w:val="0"/>
          <w:divBdr>
            <w:top w:val="none" w:sz="0" w:space="0" w:color="auto"/>
            <w:left w:val="none" w:sz="0" w:space="0" w:color="auto"/>
            <w:bottom w:val="none" w:sz="0" w:space="0" w:color="auto"/>
            <w:right w:val="none" w:sz="0" w:space="0" w:color="auto"/>
          </w:divBdr>
        </w:div>
        <w:div w:id="2032795774">
          <w:marLeft w:val="640"/>
          <w:marRight w:val="0"/>
          <w:marTop w:val="0"/>
          <w:marBottom w:val="0"/>
          <w:divBdr>
            <w:top w:val="none" w:sz="0" w:space="0" w:color="auto"/>
            <w:left w:val="none" w:sz="0" w:space="0" w:color="auto"/>
            <w:bottom w:val="none" w:sz="0" w:space="0" w:color="auto"/>
            <w:right w:val="none" w:sz="0" w:space="0" w:color="auto"/>
          </w:divBdr>
        </w:div>
        <w:div w:id="1476605659">
          <w:marLeft w:val="640"/>
          <w:marRight w:val="0"/>
          <w:marTop w:val="0"/>
          <w:marBottom w:val="0"/>
          <w:divBdr>
            <w:top w:val="none" w:sz="0" w:space="0" w:color="auto"/>
            <w:left w:val="none" w:sz="0" w:space="0" w:color="auto"/>
            <w:bottom w:val="none" w:sz="0" w:space="0" w:color="auto"/>
            <w:right w:val="none" w:sz="0" w:space="0" w:color="auto"/>
          </w:divBdr>
        </w:div>
        <w:div w:id="1972130816">
          <w:marLeft w:val="640"/>
          <w:marRight w:val="0"/>
          <w:marTop w:val="0"/>
          <w:marBottom w:val="0"/>
          <w:divBdr>
            <w:top w:val="none" w:sz="0" w:space="0" w:color="auto"/>
            <w:left w:val="none" w:sz="0" w:space="0" w:color="auto"/>
            <w:bottom w:val="none" w:sz="0" w:space="0" w:color="auto"/>
            <w:right w:val="none" w:sz="0" w:space="0" w:color="auto"/>
          </w:divBdr>
        </w:div>
        <w:div w:id="717902377">
          <w:marLeft w:val="640"/>
          <w:marRight w:val="0"/>
          <w:marTop w:val="0"/>
          <w:marBottom w:val="0"/>
          <w:divBdr>
            <w:top w:val="none" w:sz="0" w:space="0" w:color="auto"/>
            <w:left w:val="none" w:sz="0" w:space="0" w:color="auto"/>
            <w:bottom w:val="none" w:sz="0" w:space="0" w:color="auto"/>
            <w:right w:val="none" w:sz="0" w:space="0" w:color="auto"/>
          </w:divBdr>
        </w:div>
        <w:div w:id="391855243">
          <w:marLeft w:val="640"/>
          <w:marRight w:val="0"/>
          <w:marTop w:val="0"/>
          <w:marBottom w:val="0"/>
          <w:divBdr>
            <w:top w:val="none" w:sz="0" w:space="0" w:color="auto"/>
            <w:left w:val="none" w:sz="0" w:space="0" w:color="auto"/>
            <w:bottom w:val="none" w:sz="0" w:space="0" w:color="auto"/>
            <w:right w:val="none" w:sz="0" w:space="0" w:color="auto"/>
          </w:divBdr>
        </w:div>
        <w:div w:id="951863797">
          <w:marLeft w:val="640"/>
          <w:marRight w:val="0"/>
          <w:marTop w:val="0"/>
          <w:marBottom w:val="0"/>
          <w:divBdr>
            <w:top w:val="none" w:sz="0" w:space="0" w:color="auto"/>
            <w:left w:val="none" w:sz="0" w:space="0" w:color="auto"/>
            <w:bottom w:val="none" w:sz="0" w:space="0" w:color="auto"/>
            <w:right w:val="none" w:sz="0" w:space="0" w:color="auto"/>
          </w:divBdr>
        </w:div>
        <w:div w:id="1725909142">
          <w:marLeft w:val="640"/>
          <w:marRight w:val="0"/>
          <w:marTop w:val="0"/>
          <w:marBottom w:val="0"/>
          <w:divBdr>
            <w:top w:val="none" w:sz="0" w:space="0" w:color="auto"/>
            <w:left w:val="none" w:sz="0" w:space="0" w:color="auto"/>
            <w:bottom w:val="none" w:sz="0" w:space="0" w:color="auto"/>
            <w:right w:val="none" w:sz="0" w:space="0" w:color="auto"/>
          </w:divBdr>
        </w:div>
        <w:div w:id="1318655921">
          <w:marLeft w:val="640"/>
          <w:marRight w:val="0"/>
          <w:marTop w:val="0"/>
          <w:marBottom w:val="0"/>
          <w:divBdr>
            <w:top w:val="none" w:sz="0" w:space="0" w:color="auto"/>
            <w:left w:val="none" w:sz="0" w:space="0" w:color="auto"/>
            <w:bottom w:val="none" w:sz="0" w:space="0" w:color="auto"/>
            <w:right w:val="none" w:sz="0" w:space="0" w:color="auto"/>
          </w:divBdr>
        </w:div>
        <w:div w:id="1989820939">
          <w:marLeft w:val="640"/>
          <w:marRight w:val="0"/>
          <w:marTop w:val="0"/>
          <w:marBottom w:val="0"/>
          <w:divBdr>
            <w:top w:val="none" w:sz="0" w:space="0" w:color="auto"/>
            <w:left w:val="none" w:sz="0" w:space="0" w:color="auto"/>
            <w:bottom w:val="none" w:sz="0" w:space="0" w:color="auto"/>
            <w:right w:val="none" w:sz="0" w:space="0" w:color="auto"/>
          </w:divBdr>
        </w:div>
        <w:div w:id="1081565023">
          <w:marLeft w:val="640"/>
          <w:marRight w:val="0"/>
          <w:marTop w:val="0"/>
          <w:marBottom w:val="0"/>
          <w:divBdr>
            <w:top w:val="none" w:sz="0" w:space="0" w:color="auto"/>
            <w:left w:val="none" w:sz="0" w:space="0" w:color="auto"/>
            <w:bottom w:val="none" w:sz="0" w:space="0" w:color="auto"/>
            <w:right w:val="none" w:sz="0" w:space="0" w:color="auto"/>
          </w:divBdr>
        </w:div>
        <w:div w:id="1866018763">
          <w:marLeft w:val="640"/>
          <w:marRight w:val="0"/>
          <w:marTop w:val="0"/>
          <w:marBottom w:val="0"/>
          <w:divBdr>
            <w:top w:val="none" w:sz="0" w:space="0" w:color="auto"/>
            <w:left w:val="none" w:sz="0" w:space="0" w:color="auto"/>
            <w:bottom w:val="none" w:sz="0" w:space="0" w:color="auto"/>
            <w:right w:val="none" w:sz="0" w:space="0" w:color="auto"/>
          </w:divBdr>
        </w:div>
        <w:div w:id="495606937">
          <w:marLeft w:val="640"/>
          <w:marRight w:val="0"/>
          <w:marTop w:val="0"/>
          <w:marBottom w:val="0"/>
          <w:divBdr>
            <w:top w:val="none" w:sz="0" w:space="0" w:color="auto"/>
            <w:left w:val="none" w:sz="0" w:space="0" w:color="auto"/>
            <w:bottom w:val="none" w:sz="0" w:space="0" w:color="auto"/>
            <w:right w:val="none" w:sz="0" w:space="0" w:color="auto"/>
          </w:divBdr>
        </w:div>
      </w:divsChild>
    </w:div>
    <w:div w:id="2066755841">
      <w:bodyDiv w:val="1"/>
      <w:marLeft w:val="0"/>
      <w:marRight w:val="0"/>
      <w:marTop w:val="0"/>
      <w:marBottom w:val="0"/>
      <w:divBdr>
        <w:top w:val="none" w:sz="0" w:space="0" w:color="auto"/>
        <w:left w:val="none" w:sz="0" w:space="0" w:color="auto"/>
        <w:bottom w:val="none" w:sz="0" w:space="0" w:color="auto"/>
        <w:right w:val="none" w:sz="0" w:space="0" w:color="auto"/>
      </w:divBdr>
      <w:divsChild>
        <w:div w:id="1551110113">
          <w:marLeft w:val="480"/>
          <w:marRight w:val="0"/>
          <w:marTop w:val="0"/>
          <w:marBottom w:val="0"/>
          <w:divBdr>
            <w:top w:val="none" w:sz="0" w:space="0" w:color="auto"/>
            <w:left w:val="none" w:sz="0" w:space="0" w:color="auto"/>
            <w:bottom w:val="none" w:sz="0" w:space="0" w:color="auto"/>
            <w:right w:val="none" w:sz="0" w:space="0" w:color="auto"/>
          </w:divBdr>
        </w:div>
        <w:div w:id="1071344709">
          <w:marLeft w:val="480"/>
          <w:marRight w:val="0"/>
          <w:marTop w:val="0"/>
          <w:marBottom w:val="0"/>
          <w:divBdr>
            <w:top w:val="none" w:sz="0" w:space="0" w:color="auto"/>
            <w:left w:val="none" w:sz="0" w:space="0" w:color="auto"/>
            <w:bottom w:val="none" w:sz="0" w:space="0" w:color="auto"/>
            <w:right w:val="none" w:sz="0" w:space="0" w:color="auto"/>
          </w:divBdr>
        </w:div>
        <w:div w:id="1005521507">
          <w:marLeft w:val="480"/>
          <w:marRight w:val="0"/>
          <w:marTop w:val="0"/>
          <w:marBottom w:val="0"/>
          <w:divBdr>
            <w:top w:val="none" w:sz="0" w:space="0" w:color="auto"/>
            <w:left w:val="none" w:sz="0" w:space="0" w:color="auto"/>
            <w:bottom w:val="none" w:sz="0" w:space="0" w:color="auto"/>
            <w:right w:val="none" w:sz="0" w:space="0" w:color="auto"/>
          </w:divBdr>
        </w:div>
        <w:div w:id="81028633">
          <w:marLeft w:val="480"/>
          <w:marRight w:val="0"/>
          <w:marTop w:val="0"/>
          <w:marBottom w:val="0"/>
          <w:divBdr>
            <w:top w:val="none" w:sz="0" w:space="0" w:color="auto"/>
            <w:left w:val="none" w:sz="0" w:space="0" w:color="auto"/>
            <w:bottom w:val="none" w:sz="0" w:space="0" w:color="auto"/>
            <w:right w:val="none" w:sz="0" w:space="0" w:color="auto"/>
          </w:divBdr>
        </w:div>
        <w:div w:id="76827578">
          <w:marLeft w:val="480"/>
          <w:marRight w:val="0"/>
          <w:marTop w:val="0"/>
          <w:marBottom w:val="0"/>
          <w:divBdr>
            <w:top w:val="none" w:sz="0" w:space="0" w:color="auto"/>
            <w:left w:val="none" w:sz="0" w:space="0" w:color="auto"/>
            <w:bottom w:val="none" w:sz="0" w:space="0" w:color="auto"/>
            <w:right w:val="none" w:sz="0" w:space="0" w:color="auto"/>
          </w:divBdr>
        </w:div>
        <w:div w:id="1043334071">
          <w:marLeft w:val="480"/>
          <w:marRight w:val="0"/>
          <w:marTop w:val="0"/>
          <w:marBottom w:val="0"/>
          <w:divBdr>
            <w:top w:val="none" w:sz="0" w:space="0" w:color="auto"/>
            <w:left w:val="none" w:sz="0" w:space="0" w:color="auto"/>
            <w:bottom w:val="none" w:sz="0" w:space="0" w:color="auto"/>
            <w:right w:val="none" w:sz="0" w:space="0" w:color="auto"/>
          </w:divBdr>
        </w:div>
        <w:div w:id="84036776">
          <w:marLeft w:val="480"/>
          <w:marRight w:val="0"/>
          <w:marTop w:val="0"/>
          <w:marBottom w:val="0"/>
          <w:divBdr>
            <w:top w:val="none" w:sz="0" w:space="0" w:color="auto"/>
            <w:left w:val="none" w:sz="0" w:space="0" w:color="auto"/>
            <w:bottom w:val="none" w:sz="0" w:space="0" w:color="auto"/>
            <w:right w:val="none" w:sz="0" w:space="0" w:color="auto"/>
          </w:divBdr>
        </w:div>
        <w:div w:id="1516187231">
          <w:marLeft w:val="480"/>
          <w:marRight w:val="0"/>
          <w:marTop w:val="0"/>
          <w:marBottom w:val="0"/>
          <w:divBdr>
            <w:top w:val="none" w:sz="0" w:space="0" w:color="auto"/>
            <w:left w:val="none" w:sz="0" w:space="0" w:color="auto"/>
            <w:bottom w:val="none" w:sz="0" w:space="0" w:color="auto"/>
            <w:right w:val="none" w:sz="0" w:space="0" w:color="auto"/>
          </w:divBdr>
        </w:div>
        <w:div w:id="167142058">
          <w:marLeft w:val="480"/>
          <w:marRight w:val="0"/>
          <w:marTop w:val="0"/>
          <w:marBottom w:val="0"/>
          <w:divBdr>
            <w:top w:val="none" w:sz="0" w:space="0" w:color="auto"/>
            <w:left w:val="none" w:sz="0" w:space="0" w:color="auto"/>
            <w:bottom w:val="none" w:sz="0" w:space="0" w:color="auto"/>
            <w:right w:val="none" w:sz="0" w:space="0" w:color="auto"/>
          </w:divBdr>
        </w:div>
        <w:div w:id="901020005">
          <w:marLeft w:val="480"/>
          <w:marRight w:val="0"/>
          <w:marTop w:val="0"/>
          <w:marBottom w:val="0"/>
          <w:divBdr>
            <w:top w:val="none" w:sz="0" w:space="0" w:color="auto"/>
            <w:left w:val="none" w:sz="0" w:space="0" w:color="auto"/>
            <w:bottom w:val="none" w:sz="0" w:space="0" w:color="auto"/>
            <w:right w:val="none" w:sz="0" w:space="0" w:color="auto"/>
          </w:divBdr>
        </w:div>
        <w:div w:id="1004820232">
          <w:marLeft w:val="480"/>
          <w:marRight w:val="0"/>
          <w:marTop w:val="0"/>
          <w:marBottom w:val="0"/>
          <w:divBdr>
            <w:top w:val="none" w:sz="0" w:space="0" w:color="auto"/>
            <w:left w:val="none" w:sz="0" w:space="0" w:color="auto"/>
            <w:bottom w:val="none" w:sz="0" w:space="0" w:color="auto"/>
            <w:right w:val="none" w:sz="0" w:space="0" w:color="auto"/>
          </w:divBdr>
        </w:div>
        <w:div w:id="1870412394">
          <w:marLeft w:val="480"/>
          <w:marRight w:val="0"/>
          <w:marTop w:val="0"/>
          <w:marBottom w:val="0"/>
          <w:divBdr>
            <w:top w:val="none" w:sz="0" w:space="0" w:color="auto"/>
            <w:left w:val="none" w:sz="0" w:space="0" w:color="auto"/>
            <w:bottom w:val="none" w:sz="0" w:space="0" w:color="auto"/>
            <w:right w:val="none" w:sz="0" w:space="0" w:color="auto"/>
          </w:divBdr>
        </w:div>
        <w:div w:id="332418636">
          <w:marLeft w:val="480"/>
          <w:marRight w:val="0"/>
          <w:marTop w:val="0"/>
          <w:marBottom w:val="0"/>
          <w:divBdr>
            <w:top w:val="none" w:sz="0" w:space="0" w:color="auto"/>
            <w:left w:val="none" w:sz="0" w:space="0" w:color="auto"/>
            <w:bottom w:val="none" w:sz="0" w:space="0" w:color="auto"/>
            <w:right w:val="none" w:sz="0" w:space="0" w:color="auto"/>
          </w:divBdr>
        </w:div>
        <w:div w:id="1602759039">
          <w:marLeft w:val="480"/>
          <w:marRight w:val="0"/>
          <w:marTop w:val="0"/>
          <w:marBottom w:val="0"/>
          <w:divBdr>
            <w:top w:val="none" w:sz="0" w:space="0" w:color="auto"/>
            <w:left w:val="none" w:sz="0" w:space="0" w:color="auto"/>
            <w:bottom w:val="none" w:sz="0" w:space="0" w:color="auto"/>
            <w:right w:val="none" w:sz="0" w:space="0" w:color="auto"/>
          </w:divBdr>
        </w:div>
        <w:div w:id="2140957180">
          <w:marLeft w:val="480"/>
          <w:marRight w:val="0"/>
          <w:marTop w:val="0"/>
          <w:marBottom w:val="0"/>
          <w:divBdr>
            <w:top w:val="none" w:sz="0" w:space="0" w:color="auto"/>
            <w:left w:val="none" w:sz="0" w:space="0" w:color="auto"/>
            <w:bottom w:val="none" w:sz="0" w:space="0" w:color="auto"/>
            <w:right w:val="none" w:sz="0" w:space="0" w:color="auto"/>
          </w:divBdr>
        </w:div>
        <w:div w:id="551037349">
          <w:marLeft w:val="480"/>
          <w:marRight w:val="0"/>
          <w:marTop w:val="0"/>
          <w:marBottom w:val="0"/>
          <w:divBdr>
            <w:top w:val="none" w:sz="0" w:space="0" w:color="auto"/>
            <w:left w:val="none" w:sz="0" w:space="0" w:color="auto"/>
            <w:bottom w:val="none" w:sz="0" w:space="0" w:color="auto"/>
            <w:right w:val="none" w:sz="0" w:space="0" w:color="auto"/>
          </w:divBdr>
        </w:div>
        <w:div w:id="561403782">
          <w:marLeft w:val="480"/>
          <w:marRight w:val="0"/>
          <w:marTop w:val="0"/>
          <w:marBottom w:val="0"/>
          <w:divBdr>
            <w:top w:val="none" w:sz="0" w:space="0" w:color="auto"/>
            <w:left w:val="none" w:sz="0" w:space="0" w:color="auto"/>
            <w:bottom w:val="none" w:sz="0" w:space="0" w:color="auto"/>
            <w:right w:val="none" w:sz="0" w:space="0" w:color="auto"/>
          </w:divBdr>
        </w:div>
        <w:div w:id="1167746773">
          <w:marLeft w:val="480"/>
          <w:marRight w:val="0"/>
          <w:marTop w:val="0"/>
          <w:marBottom w:val="0"/>
          <w:divBdr>
            <w:top w:val="none" w:sz="0" w:space="0" w:color="auto"/>
            <w:left w:val="none" w:sz="0" w:space="0" w:color="auto"/>
            <w:bottom w:val="none" w:sz="0" w:space="0" w:color="auto"/>
            <w:right w:val="none" w:sz="0" w:space="0" w:color="auto"/>
          </w:divBdr>
        </w:div>
        <w:div w:id="727190289">
          <w:marLeft w:val="480"/>
          <w:marRight w:val="0"/>
          <w:marTop w:val="0"/>
          <w:marBottom w:val="0"/>
          <w:divBdr>
            <w:top w:val="none" w:sz="0" w:space="0" w:color="auto"/>
            <w:left w:val="none" w:sz="0" w:space="0" w:color="auto"/>
            <w:bottom w:val="none" w:sz="0" w:space="0" w:color="auto"/>
            <w:right w:val="none" w:sz="0" w:space="0" w:color="auto"/>
          </w:divBdr>
        </w:div>
        <w:div w:id="440228779">
          <w:marLeft w:val="480"/>
          <w:marRight w:val="0"/>
          <w:marTop w:val="0"/>
          <w:marBottom w:val="0"/>
          <w:divBdr>
            <w:top w:val="none" w:sz="0" w:space="0" w:color="auto"/>
            <w:left w:val="none" w:sz="0" w:space="0" w:color="auto"/>
            <w:bottom w:val="none" w:sz="0" w:space="0" w:color="auto"/>
            <w:right w:val="none" w:sz="0" w:space="0" w:color="auto"/>
          </w:divBdr>
        </w:div>
        <w:div w:id="1104301541">
          <w:marLeft w:val="480"/>
          <w:marRight w:val="0"/>
          <w:marTop w:val="0"/>
          <w:marBottom w:val="0"/>
          <w:divBdr>
            <w:top w:val="none" w:sz="0" w:space="0" w:color="auto"/>
            <w:left w:val="none" w:sz="0" w:space="0" w:color="auto"/>
            <w:bottom w:val="none" w:sz="0" w:space="0" w:color="auto"/>
            <w:right w:val="none" w:sz="0" w:space="0" w:color="auto"/>
          </w:divBdr>
        </w:div>
        <w:div w:id="1834375720">
          <w:marLeft w:val="480"/>
          <w:marRight w:val="0"/>
          <w:marTop w:val="0"/>
          <w:marBottom w:val="0"/>
          <w:divBdr>
            <w:top w:val="none" w:sz="0" w:space="0" w:color="auto"/>
            <w:left w:val="none" w:sz="0" w:space="0" w:color="auto"/>
            <w:bottom w:val="none" w:sz="0" w:space="0" w:color="auto"/>
            <w:right w:val="none" w:sz="0" w:space="0" w:color="auto"/>
          </w:divBdr>
        </w:div>
        <w:div w:id="1166555526">
          <w:marLeft w:val="480"/>
          <w:marRight w:val="0"/>
          <w:marTop w:val="0"/>
          <w:marBottom w:val="0"/>
          <w:divBdr>
            <w:top w:val="none" w:sz="0" w:space="0" w:color="auto"/>
            <w:left w:val="none" w:sz="0" w:space="0" w:color="auto"/>
            <w:bottom w:val="none" w:sz="0" w:space="0" w:color="auto"/>
            <w:right w:val="none" w:sz="0" w:space="0" w:color="auto"/>
          </w:divBdr>
        </w:div>
        <w:div w:id="1816751055">
          <w:marLeft w:val="480"/>
          <w:marRight w:val="0"/>
          <w:marTop w:val="0"/>
          <w:marBottom w:val="0"/>
          <w:divBdr>
            <w:top w:val="none" w:sz="0" w:space="0" w:color="auto"/>
            <w:left w:val="none" w:sz="0" w:space="0" w:color="auto"/>
            <w:bottom w:val="none" w:sz="0" w:space="0" w:color="auto"/>
            <w:right w:val="none" w:sz="0" w:space="0" w:color="auto"/>
          </w:divBdr>
        </w:div>
        <w:div w:id="410545440">
          <w:marLeft w:val="480"/>
          <w:marRight w:val="0"/>
          <w:marTop w:val="0"/>
          <w:marBottom w:val="0"/>
          <w:divBdr>
            <w:top w:val="none" w:sz="0" w:space="0" w:color="auto"/>
            <w:left w:val="none" w:sz="0" w:space="0" w:color="auto"/>
            <w:bottom w:val="none" w:sz="0" w:space="0" w:color="auto"/>
            <w:right w:val="none" w:sz="0" w:space="0" w:color="auto"/>
          </w:divBdr>
        </w:div>
        <w:div w:id="455368664">
          <w:marLeft w:val="480"/>
          <w:marRight w:val="0"/>
          <w:marTop w:val="0"/>
          <w:marBottom w:val="0"/>
          <w:divBdr>
            <w:top w:val="none" w:sz="0" w:space="0" w:color="auto"/>
            <w:left w:val="none" w:sz="0" w:space="0" w:color="auto"/>
            <w:bottom w:val="none" w:sz="0" w:space="0" w:color="auto"/>
            <w:right w:val="none" w:sz="0" w:space="0" w:color="auto"/>
          </w:divBdr>
        </w:div>
        <w:div w:id="2097630280">
          <w:marLeft w:val="480"/>
          <w:marRight w:val="0"/>
          <w:marTop w:val="0"/>
          <w:marBottom w:val="0"/>
          <w:divBdr>
            <w:top w:val="none" w:sz="0" w:space="0" w:color="auto"/>
            <w:left w:val="none" w:sz="0" w:space="0" w:color="auto"/>
            <w:bottom w:val="none" w:sz="0" w:space="0" w:color="auto"/>
            <w:right w:val="none" w:sz="0" w:space="0" w:color="auto"/>
          </w:divBdr>
        </w:div>
        <w:div w:id="1957324689">
          <w:marLeft w:val="480"/>
          <w:marRight w:val="0"/>
          <w:marTop w:val="0"/>
          <w:marBottom w:val="0"/>
          <w:divBdr>
            <w:top w:val="none" w:sz="0" w:space="0" w:color="auto"/>
            <w:left w:val="none" w:sz="0" w:space="0" w:color="auto"/>
            <w:bottom w:val="none" w:sz="0" w:space="0" w:color="auto"/>
            <w:right w:val="none" w:sz="0" w:space="0" w:color="auto"/>
          </w:divBdr>
        </w:div>
        <w:div w:id="1362705472">
          <w:marLeft w:val="480"/>
          <w:marRight w:val="0"/>
          <w:marTop w:val="0"/>
          <w:marBottom w:val="0"/>
          <w:divBdr>
            <w:top w:val="none" w:sz="0" w:space="0" w:color="auto"/>
            <w:left w:val="none" w:sz="0" w:space="0" w:color="auto"/>
            <w:bottom w:val="none" w:sz="0" w:space="0" w:color="auto"/>
            <w:right w:val="none" w:sz="0" w:space="0" w:color="auto"/>
          </w:divBdr>
        </w:div>
        <w:div w:id="208226681">
          <w:marLeft w:val="480"/>
          <w:marRight w:val="0"/>
          <w:marTop w:val="0"/>
          <w:marBottom w:val="0"/>
          <w:divBdr>
            <w:top w:val="none" w:sz="0" w:space="0" w:color="auto"/>
            <w:left w:val="none" w:sz="0" w:space="0" w:color="auto"/>
            <w:bottom w:val="none" w:sz="0" w:space="0" w:color="auto"/>
            <w:right w:val="none" w:sz="0" w:space="0" w:color="auto"/>
          </w:divBdr>
        </w:div>
        <w:div w:id="1471287102">
          <w:marLeft w:val="480"/>
          <w:marRight w:val="0"/>
          <w:marTop w:val="0"/>
          <w:marBottom w:val="0"/>
          <w:divBdr>
            <w:top w:val="none" w:sz="0" w:space="0" w:color="auto"/>
            <w:left w:val="none" w:sz="0" w:space="0" w:color="auto"/>
            <w:bottom w:val="none" w:sz="0" w:space="0" w:color="auto"/>
            <w:right w:val="none" w:sz="0" w:space="0" w:color="auto"/>
          </w:divBdr>
        </w:div>
        <w:div w:id="1411074623">
          <w:marLeft w:val="480"/>
          <w:marRight w:val="0"/>
          <w:marTop w:val="0"/>
          <w:marBottom w:val="0"/>
          <w:divBdr>
            <w:top w:val="none" w:sz="0" w:space="0" w:color="auto"/>
            <w:left w:val="none" w:sz="0" w:space="0" w:color="auto"/>
            <w:bottom w:val="none" w:sz="0" w:space="0" w:color="auto"/>
            <w:right w:val="none" w:sz="0" w:space="0" w:color="auto"/>
          </w:divBdr>
        </w:div>
        <w:div w:id="11884641">
          <w:marLeft w:val="480"/>
          <w:marRight w:val="0"/>
          <w:marTop w:val="0"/>
          <w:marBottom w:val="0"/>
          <w:divBdr>
            <w:top w:val="none" w:sz="0" w:space="0" w:color="auto"/>
            <w:left w:val="none" w:sz="0" w:space="0" w:color="auto"/>
            <w:bottom w:val="none" w:sz="0" w:space="0" w:color="auto"/>
            <w:right w:val="none" w:sz="0" w:space="0" w:color="auto"/>
          </w:divBdr>
        </w:div>
        <w:div w:id="715812116">
          <w:marLeft w:val="480"/>
          <w:marRight w:val="0"/>
          <w:marTop w:val="0"/>
          <w:marBottom w:val="0"/>
          <w:divBdr>
            <w:top w:val="none" w:sz="0" w:space="0" w:color="auto"/>
            <w:left w:val="none" w:sz="0" w:space="0" w:color="auto"/>
            <w:bottom w:val="none" w:sz="0" w:space="0" w:color="auto"/>
            <w:right w:val="none" w:sz="0" w:space="0" w:color="auto"/>
          </w:divBdr>
        </w:div>
        <w:div w:id="1017271799">
          <w:marLeft w:val="480"/>
          <w:marRight w:val="0"/>
          <w:marTop w:val="0"/>
          <w:marBottom w:val="0"/>
          <w:divBdr>
            <w:top w:val="none" w:sz="0" w:space="0" w:color="auto"/>
            <w:left w:val="none" w:sz="0" w:space="0" w:color="auto"/>
            <w:bottom w:val="none" w:sz="0" w:space="0" w:color="auto"/>
            <w:right w:val="none" w:sz="0" w:space="0" w:color="auto"/>
          </w:divBdr>
        </w:div>
        <w:div w:id="1942033657">
          <w:marLeft w:val="480"/>
          <w:marRight w:val="0"/>
          <w:marTop w:val="0"/>
          <w:marBottom w:val="0"/>
          <w:divBdr>
            <w:top w:val="none" w:sz="0" w:space="0" w:color="auto"/>
            <w:left w:val="none" w:sz="0" w:space="0" w:color="auto"/>
            <w:bottom w:val="none" w:sz="0" w:space="0" w:color="auto"/>
            <w:right w:val="none" w:sz="0" w:space="0" w:color="auto"/>
          </w:divBdr>
        </w:div>
        <w:div w:id="727341705">
          <w:marLeft w:val="480"/>
          <w:marRight w:val="0"/>
          <w:marTop w:val="0"/>
          <w:marBottom w:val="0"/>
          <w:divBdr>
            <w:top w:val="none" w:sz="0" w:space="0" w:color="auto"/>
            <w:left w:val="none" w:sz="0" w:space="0" w:color="auto"/>
            <w:bottom w:val="none" w:sz="0" w:space="0" w:color="auto"/>
            <w:right w:val="none" w:sz="0" w:space="0" w:color="auto"/>
          </w:divBdr>
        </w:div>
        <w:div w:id="1559242407">
          <w:marLeft w:val="480"/>
          <w:marRight w:val="0"/>
          <w:marTop w:val="0"/>
          <w:marBottom w:val="0"/>
          <w:divBdr>
            <w:top w:val="none" w:sz="0" w:space="0" w:color="auto"/>
            <w:left w:val="none" w:sz="0" w:space="0" w:color="auto"/>
            <w:bottom w:val="none" w:sz="0" w:space="0" w:color="auto"/>
            <w:right w:val="none" w:sz="0" w:space="0" w:color="auto"/>
          </w:divBdr>
        </w:div>
        <w:div w:id="1666009113">
          <w:marLeft w:val="48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89037342">
      <w:bodyDiv w:val="1"/>
      <w:marLeft w:val="0"/>
      <w:marRight w:val="0"/>
      <w:marTop w:val="0"/>
      <w:marBottom w:val="0"/>
      <w:divBdr>
        <w:top w:val="none" w:sz="0" w:space="0" w:color="auto"/>
        <w:left w:val="none" w:sz="0" w:space="0" w:color="auto"/>
        <w:bottom w:val="none" w:sz="0" w:space="0" w:color="auto"/>
        <w:right w:val="none" w:sz="0" w:space="0" w:color="auto"/>
      </w:divBdr>
      <w:divsChild>
        <w:div w:id="932320216">
          <w:marLeft w:val="640"/>
          <w:marRight w:val="0"/>
          <w:marTop w:val="0"/>
          <w:marBottom w:val="0"/>
          <w:divBdr>
            <w:top w:val="none" w:sz="0" w:space="0" w:color="auto"/>
            <w:left w:val="none" w:sz="0" w:space="0" w:color="auto"/>
            <w:bottom w:val="none" w:sz="0" w:space="0" w:color="auto"/>
            <w:right w:val="none" w:sz="0" w:space="0" w:color="auto"/>
          </w:divBdr>
        </w:div>
        <w:div w:id="1323268115">
          <w:marLeft w:val="640"/>
          <w:marRight w:val="0"/>
          <w:marTop w:val="0"/>
          <w:marBottom w:val="0"/>
          <w:divBdr>
            <w:top w:val="none" w:sz="0" w:space="0" w:color="auto"/>
            <w:left w:val="none" w:sz="0" w:space="0" w:color="auto"/>
            <w:bottom w:val="none" w:sz="0" w:space="0" w:color="auto"/>
            <w:right w:val="none" w:sz="0" w:space="0" w:color="auto"/>
          </w:divBdr>
        </w:div>
        <w:div w:id="779302401">
          <w:marLeft w:val="640"/>
          <w:marRight w:val="0"/>
          <w:marTop w:val="0"/>
          <w:marBottom w:val="0"/>
          <w:divBdr>
            <w:top w:val="none" w:sz="0" w:space="0" w:color="auto"/>
            <w:left w:val="none" w:sz="0" w:space="0" w:color="auto"/>
            <w:bottom w:val="none" w:sz="0" w:space="0" w:color="auto"/>
            <w:right w:val="none" w:sz="0" w:space="0" w:color="auto"/>
          </w:divBdr>
        </w:div>
        <w:div w:id="1437287879">
          <w:marLeft w:val="640"/>
          <w:marRight w:val="0"/>
          <w:marTop w:val="0"/>
          <w:marBottom w:val="0"/>
          <w:divBdr>
            <w:top w:val="none" w:sz="0" w:space="0" w:color="auto"/>
            <w:left w:val="none" w:sz="0" w:space="0" w:color="auto"/>
            <w:bottom w:val="none" w:sz="0" w:space="0" w:color="auto"/>
            <w:right w:val="none" w:sz="0" w:space="0" w:color="auto"/>
          </w:divBdr>
        </w:div>
        <w:div w:id="277417568">
          <w:marLeft w:val="640"/>
          <w:marRight w:val="0"/>
          <w:marTop w:val="0"/>
          <w:marBottom w:val="0"/>
          <w:divBdr>
            <w:top w:val="none" w:sz="0" w:space="0" w:color="auto"/>
            <w:left w:val="none" w:sz="0" w:space="0" w:color="auto"/>
            <w:bottom w:val="none" w:sz="0" w:space="0" w:color="auto"/>
            <w:right w:val="none" w:sz="0" w:space="0" w:color="auto"/>
          </w:divBdr>
        </w:div>
        <w:div w:id="36975286">
          <w:marLeft w:val="640"/>
          <w:marRight w:val="0"/>
          <w:marTop w:val="0"/>
          <w:marBottom w:val="0"/>
          <w:divBdr>
            <w:top w:val="none" w:sz="0" w:space="0" w:color="auto"/>
            <w:left w:val="none" w:sz="0" w:space="0" w:color="auto"/>
            <w:bottom w:val="none" w:sz="0" w:space="0" w:color="auto"/>
            <w:right w:val="none" w:sz="0" w:space="0" w:color="auto"/>
          </w:divBdr>
        </w:div>
        <w:div w:id="2002848082">
          <w:marLeft w:val="640"/>
          <w:marRight w:val="0"/>
          <w:marTop w:val="0"/>
          <w:marBottom w:val="0"/>
          <w:divBdr>
            <w:top w:val="none" w:sz="0" w:space="0" w:color="auto"/>
            <w:left w:val="none" w:sz="0" w:space="0" w:color="auto"/>
            <w:bottom w:val="none" w:sz="0" w:space="0" w:color="auto"/>
            <w:right w:val="none" w:sz="0" w:space="0" w:color="auto"/>
          </w:divBdr>
        </w:div>
        <w:div w:id="270164283">
          <w:marLeft w:val="640"/>
          <w:marRight w:val="0"/>
          <w:marTop w:val="0"/>
          <w:marBottom w:val="0"/>
          <w:divBdr>
            <w:top w:val="none" w:sz="0" w:space="0" w:color="auto"/>
            <w:left w:val="none" w:sz="0" w:space="0" w:color="auto"/>
            <w:bottom w:val="none" w:sz="0" w:space="0" w:color="auto"/>
            <w:right w:val="none" w:sz="0" w:space="0" w:color="auto"/>
          </w:divBdr>
        </w:div>
        <w:div w:id="760027087">
          <w:marLeft w:val="640"/>
          <w:marRight w:val="0"/>
          <w:marTop w:val="0"/>
          <w:marBottom w:val="0"/>
          <w:divBdr>
            <w:top w:val="none" w:sz="0" w:space="0" w:color="auto"/>
            <w:left w:val="none" w:sz="0" w:space="0" w:color="auto"/>
            <w:bottom w:val="none" w:sz="0" w:space="0" w:color="auto"/>
            <w:right w:val="none" w:sz="0" w:space="0" w:color="auto"/>
          </w:divBdr>
        </w:div>
        <w:div w:id="1767993222">
          <w:marLeft w:val="640"/>
          <w:marRight w:val="0"/>
          <w:marTop w:val="0"/>
          <w:marBottom w:val="0"/>
          <w:divBdr>
            <w:top w:val="none" w:sz="0" w:space="0" w:color="auto"/>
            <w:left w:val="none" w:sz="0" w:space="0" w:color="auto"/>
            <w:bottom w:val="none" w:sz="0" w:space="0" w:color="auto"/>
            <w:right w:val="none" w:sz="0" w:space="0" w:color="auto"/>
          </w:divBdr>
        </w:div>
        <w:div w:id="252516705">
          <w:marLeft w:val="640"/>
          <w:marRight w:val="0"/>
          <w:marTop w:val="0"/>
          <w:marBottom w:val="0"/>
          <w:divBdr>
            <w:top w:val="none" w:sz="0" w:space="0" w:color="auto"/>
            <w:left w:val="none" w:sz="0" w:space="0" w:color="auto"/>
            <w:bottom w:val="none" w:sz="0" w:space="0" w:color="auto"/>
            <w:right w:val="none" w:sz="0" w:space="0" w:color="auto"/>
          </w:divBdr>
        </w:div>
        <w:div w:id="618070907">
          <w:marLeft w:val="640"/>
          <w:marRight w:val="0"/>
          <w:marTop w:val="0"/>
          <w:marBottom w:val="0"/>
          <w:divBdr>
            <w:top w:val="none" w:sz="0" w:space="0" w:color="auto"/>
            <w:left w:val="none" w:sz="0" w:space="0" w:color="auto"/>
            <w:bottom w:val="none" w:sz="0" w:space="0" w:color="auto"/>
            <w:right w:val="none" w:sz="0" w:space="0" w:color="auto"/>
          </w:divBdr>
        </w:div>
        <w:div w:id="419836846">
          <w:marLeft w:val="640"/>
          <w:marRight w:val="0"/>
          <w:marTop w:val="0"/>
          <w:marBottom w:val="0"/>
          <w:divBdr>
            <w:top w:val="none" w:sz="0" w:space="0" w:color="auto"/>
            <w:left w:val="none" w:sz="0" w:space="0" w:color="auto"/>
            <w:bottom w:val="none" w:sz="0" w:space="0" w:color="auto"/>
            <w:right w:val="none" w:sz="0" w:space="0" w:color="auto"/>
          </w:divBdr>
        </w:div>
        <w:div w:id="911354522">
          <w:marLeft w:val="640"/>
          <w:marRight w:val="0"/>
          <w:marTop w:val="0"/>
          <w:marBottom w:val="0"/>
          <w:divBdr>
            <w:top w:val="none" w:sz="0" w:space="0" w:color="auto"/>
            <w:left w:val="none" w:sz="0" w:space="0" w:color="auto"/>
            <w:bottom w:val="none" w:sz="0" w:space="0" w:color="auto"/>
            <w:right w:val="none" w:sz="0" w:space="0" w:color="auto"/>
          </w:divBdr>
        </w:div>
        <w:div w:id="1544516238">
          <w:marLeft w:val="640"/>
          <w:marRight w:val="0"/>
          <w:marTop w:val="0"/>
          <w:marBottom w:val="0"/>
          <w:divBdr>
            <w:top w:val="none" w:sz="0" w:space="0" w:color="auto"/>
            <w:left w:val="none" w:sz="0" w:space="0" w:color="auto"/>
            <w:bottom w:val="none" w:sz="0" w:space="0" w:color="auto"/>
            <w:right w:val="none" w:sz="0" w:space="0" w:color="auto"/>
          </w:divBdr>
        </w:div>
        <w:div w:id="1344087887">
          <w:marLeft w:val="640"/>
          <w:marRight w:val="0"/>
          <w:marTop w:val="0"/>
          <w:marBottom w:val="0"/>
          <w:divBdr>
            <w:top w:val="none" w:sz="0" w:space="0" w:color="auto"/>
            <w:left w:val="none" w:sz="0" w:space="0" w:color="auto"/>
            <w:bottom w:val="none" w:sz="0" w:space="0" w:color="auto"/>
            <w:right w:val="none" w:sz="0" w:space="0" w:color="auto"/>
          </w:divBdr>
        </w:div>
        <w:div w:id="318120475">
          <w:marLeft w:val="640"/>
          <w:marRight w:val="0"/>
          <w:marTop w:val="0"/>
          <w:marBottom w:val="0"/>
          <w:divBdr>
            <w:top w:val="none" w:sz="0" w:space="0" w:color="auto"/>
            <w:left w:val="none" w:sz="0" w:space="0" w:color="auto"/>
            <w:bottom w:val="none" w:sz="0" w:space="0" w:color="auto"/>
            <w:right w:val="none" w:sz="0" w:space="0" w:color="auto"/>
          </w:divBdr>
        </w:div>
        <w:div w:id="115105890">
          <w:marLeft w:val="640"/>
          <w:marRight w:val="0"/>
          <w:marTop w:val="0"/>
          <w:marBottom w:val="0"/>
          <w:divBdr>
            <w:top w:val="none" w:sz="0" w:space="0" w:color="auto"/>
            <w:left w:val="none" w:sz="0" w:space="0" w:color="auto"/>
            <w:bottom w:val="none" w:sz="0" w:space="0" w:color="auto"/>
            <w:right w:val="none" w:sz="0" w:space="0" w:color="auto"/>
          </w:divBdr>
        </w:div>
        <w:div w:id="1002507715">
          <w:marLeft w:val="640"/>
          <w:marRight w:val="0"/>
          <w:marTop w:val="0"/>
          <w:marBottom w:val="0"/>
          <w:divBdr>
            <w:top w:val="none" w:sz="0" w:space="0" w:color="auto"/>
            <w:left w:val="none" w:sz="0" w:space="0" w:color="auto"/>
            <w:bottom w:val="none" w:sz="0" w:space="0" w:color="auto"/>
            <w:right w:val="none" w:sz="0" w:space="0" w:color="auto"/>
          </w:divBdr>
        </w:div>
        <w:div w:id="1893077507">
          <w:marLeft w:val="640"/>
          <w:marRight w:val="0"/>
          <w:marTop w:val="0"/>
          <w:marBottom w:val="0"/>
          <w:divBdr>
            <w:top w:val="none" w:sz="0" w:space="0" w:color="auto"/>
            <w:left w:val="none" w:sz="0" w:space="0" w:color="auto"/>
            <w:bottom w:val="none" w:sz="0" w:space="0" w:color="auto"/>
            <w:right w:val="none" w:sz="0" w:space="0" w:color="auto"/>
          </w:divBdr>
        </w:div>
        <w:div w:id="2032409937">
          <w:marLeft w:val="640"/>
          <w:marRight w:val="0"/>
          <w:marTop w:val="0"/>
          <w:marBottom w:val="0"/>
          <w:divBdr>
            <w:top w:val="none" w:sz="0" w:space="0" w:color="auto"/>
            <w:left w:val="none" w:sz="0" w:space="0" w:color="auto"/>
            <w:bottom w:val="none" w:sz="0" w:space="0" w:color="auto"/>
            <w:right w:val="none" w:sz="0" w:space="0" w:color="auto"/>
          </w:divBdr>
        </w:div>
        <w:div w:id="1072776039">
          <w:marLeft w:val="640"/>
          <w:marRight w:val="0"/>
          <w:marTop w:val="0"/>
          <w:marBottom w:val="0"/>
          <w:divBdr>
            <w:top w:val="none" w:sz="0" w:space="0" w:color="auto"/>
            <w:left w:val="none" w:sz="0" w:space="0" w:color="auto"/>
            <w:bottom w:val="none" w:sz="0" w:space="0" w:color="auto"/>
            <w:right w:val="none" w:sz="0" w:space="0" w:color="auto"/>
          </w:divBdr>
        </w:div>
        <w:div w:id="1807121908">
          <w:marLeft w:val="640"/>
          <w:marRight w:val="0"/>
          <w:marTop w:val="0"/>
          <w:marBottom w:val="0"/>
          <w:divBdr>
            <w:top w:val="none" w:sz="0" w:space="0" w:color="auto"/>
            <w:left w:val="none" w:sz="0" w:space="0" w:color="auto"/>
            <w:bottom w:val="none" w:sz="0" w:space="0" w:color="auto"/>
            <w:right w:val="none" w:sz="0" w:space="0" w:color="auto"/>
          </w:divBdr>
        </w:div>
        <w:div w:id="362174537">
          <w:marLeft w:val="640"/>
          <w:marRight w:val="0"/>
          <w:marTop w:val="0"/>
          <w:marBottom w:val="0"/>
          <w:divBdr>
            <w:top w:val="none" w:sz="0" w:space="0" w:color="auto"/>
            <w:left w:val="none" w:sz="0" w:space="0" w:color="auto"/>
            <w:bottom w:val="none" w:sz="0" w:space="0" w:color="auto"/>
            <w:right w:val="none" w:sz="0" w:space="0" w:color="auto"/>
          </w:divBdr>
        </w:div>
        <w:div w:id="280040170">
          <w:marLeft w:val="640"/>
          <w:marRight w:val="0"/>
          <w:marTop w:val="0"/>
          <w:marBottom w:val="0"/>
          <w:divBdr>
            <w:top w:val="none" w:sz="0" w:space="0" w:color="auto"/>
            <w:left w:val="none" w:sz="0" w:space="0" w:color="auto"/>
            <w:bottom w:val="none" w:sz="0" w:space="0" w:color="auto"/>
            <w:right w:val="none" w:sz="0" w:space="0" w:color="auto"/>
          </w:divBdr>
        </w:div>
        <w:div w:id="977422228">
          <w:marLeft w:val="640"/>
          <w:marRight w:val="0"/>
          <w:marTop w:val="0"/>
          <w:marBottom w:val="0"/>
          <w:divBdr>
            <w:top w:val="none" w:sz="0" w:space="0" w:color="auto"/>
            <w:left w:val="none" w:sz="0" w:space="0" w:color="auto"/>
            <w:bottom w:val="none" w:sz="0" w:space="0" w:color="auto"/>
            <w:right w:val="none" w:sz="0" w:space="0" w:color="auto"/>
          </w:divBdr>
        </w:div>
        <w:div w:id="389498043">
          <w:marLeft w:val="640"/>
          <w:marRight w:val="0"/>
          <w:marTop w:val="0"/>
          <w:marBottom w:val="0"/>
          <w:divBdr>
            <w:top w:val="none" w:sz="0" w:space="0" w:color="auto"/>
            <w:left w:val="none" w:sz="0" w:space="0" w:color="auto"/>
            <w:bottom w:val="none" w:sz="0" w:space="0" w:color="auto"/>
            <w:right w:val="none" w:sz="0" w:space="0" w:color="auto"/>
          </w:divBdr>
        </w:div>
        <w:div w:id="1664240982">
          <w:marLeft w:val="640"/>
          <w:marRight w:val="0"/>
          <w:marTop w:val="0"/>
          <w:marBottom w:val="0"/>
          <w:divBdr>
            <w:top w:val="none" w:sz="0" w:space="0" w:color="auto"/>
            <w:left w:val="none" w:sz="0" w:space="0" w:color="auto"/>
            <w:bottom w:val="none" w:sz="0" w:space="0" w:color="auto"/>
            <w:right w:val="none" w:sz="0" w:space="0" w:color="auto"/>
          </w:divBdr>
        </w:div>
        <w:div w:id="218790270">
          <w:marLeft w:val="640"/>
          <w:marRight w:val="0"/>
          <w:marTop w:val="0"/>
          <w:marBottom w:val="0"/>
          <w:divBdr>
            <w:top w:val="none" w:sz="0" w:space="0" w:color="auto"/>
            <w:left w:val="none" w:sz="0" w:space="0" w:color="auto"/>
            <w:bottom w:val="none" w:sz="0" w:space="0" w:color="auto"/>
            <w:right w:val="none" w:sz="0" w:space="0" w:color="auto"/>
          </w:divBdr>
        </w:div>
        <w:div w:id="354773165">
          <w:marLeft w:val="640"/>
          <w:marRight w:val="0"/>
          <w:marTop w:val="0"/>
          <w:marBottom w:val="0"/>
          <w:divBdr>
            <w:top w:val="none" w:sz="0" w:space="0" w:color="auto"/>
            <w:left w:val="none" w:sz="0" w:space="0" w:color="auto"/>
            <w:bottom w:val="none" w:sz="0" w:space="0" w:color="auto"/>
            <w:right w:val="none" w:sz="0" w:space="0" w:color="auto"/>
          </w:divBdr>
        </w:div>
        <w:div w:id="1369598446">
          <w:marLeft w:val="640"/>
          <w:marRight w:val="0"/>
          <w:marTop w:val="0"/>
          <w:marBottom w:val="0"/>
          <w:divBdr>
            <w:top w:val="none" w:sz="0" w:space="0" w:color="auto"/>
            <w:left w:val="none" w:sz="0" w:space="0" w:color="auto"/>
            <w:bottom w:val="none" w:sz="0" w:space="0" w:color="auto"/>
            <w:right w:val="none" w:sz="0" w:space="0" w:color="auto"/>
          </w:divBdr>
        </w:div>
        <w:div w:id="1902713228">
          <w:marLeft w:val="640"/>
          <w:marRight w:val="0"/>
          <w:marTop w:val="0"/>
          <w:marBottom w:val="0"/>
          <w:divBdr>
            <w:top w:val="none" w:sz="0" w:space="0" w:color="auto"/>
            <w:left w:val="none" w:sz="0" w:space="0" w:color="auto"/>
            <w:bottom w:val="none" w:sz="0" w:space="0" w:color="auto"/>
            <w:right w:val="none" w:sz="0" w:space="0" w:color="auto"/>
          </w:divBdr>
        </w:div>
        <w:div w:id="706878443">
          <w:marLeft w:val="640"/>
          <w:marRight w:val="0"/>
          <w:marTop w:val="0"/>
          <w:marBottom w:val="0"/>
          <w:divBdr>
            <w:top w:val="none" w:sz="0" w:space="0" w:color="auto"/>
            <w:left w:val="none" w:sz="0" w:space="0" w:color="auto"/>
            <w:bottom w:val="none" w:sz="0" w:space="0" w:color="auto"/>
            <w:right w:val="none" w:sz="0" w:space="0" w:color="auto"/>
          </w:divBdr>
        </w:div>
        <w:div w:id="466166545">
          <w:marLeft w:val="640"/>
          <w:marRight w:val="0"/>
          <w:marTop w:val="0"/>
          <w:marBottom w:val="0"/>
          <w:divBdr>
            <w:top w:val="none" w:sz="0" w:space="0" w:color="auto"/>
            <w:left w:val="none" w:sz="0" w:space="0" w:color="auto"/>
            <w:bottom w:val="none" w:sz="0" w:space="0" w:color="auto"/>
            <w:right w:val="none" w:sz="0" w:space="0" w:color="auto"/>
          </w:divBdr>
        </w:div>
        <w:div w:id="1133255304">
          <w:marLeft w:val="640"/>
          <w:marRight w:val="0"/>
          <w:marTop w:val="0"/>
          <w:marBottom w:val="0"/>
          <w:divBdr>
            <w:top w:val="none" w:sz="0" w:space="0" w:color="auto"/>
            <w:left w:val="none" w:sz="0" w:space="0" w:color="auto"/>
            <w:bottom w:val="none" w:sz="0" w:space="0" w:color="auto"/>
            <w:right w:val="none" w:sz="0" w:space="0" w:color="auto"/>
          </w:divBdr>
        </w:div>
        <w:div w:id="1922830823">
          <w:marLeft w:val="640"/>
          <w:marRight w:val="0"/>
          <w:marTop w:val="0"/>
          <w:marBottom w:val="0"/>
          <w:divBdr>
            <w:top w:val="none" w:sz="0" w:space="0" w:color="auto"/>
            <w:left w:val="none" w:sz="0" w:space="0" w:color="auto"/>
            <w:bottom w:val="none" w:sz="0" w:space="0" w:color="auto"/>
            <w:right w:val="none" w:sz="0" w:space="0" w:color="auto"/>
          </w:divBdr>
        </w:div>
        <w:div w:id="1480422535">
          <w:marLeft w:val="640"/>
          <w:marRight w:val="0"/>
          <w:marTop w:val="0"/>
          <w:marBottom w:val="0"/>
          <w:divBdr>
            <w:top w:val="none" w:sz="0" w:space="0" w:color="auto"/>
            <w:left w:val="none" w:sz="0" w:space="0" w:color="auto"/>
            <w:bottom w:val="none" w:sz="0" w:space="0" w:color="auto"/>
            <w:right w:val="none" w:sz="0" w:space="0" w:color="auto"/>
          </w:divBdr>
        </w:div>
        <w:div w:id="47458630">
          <w:marLeft w:val="640"/>
          <w:marRight w:val="0"/>
          <w:marTop w:val="0"/>
          <w:marBottom w:val="0"/>
          <w:divBdr>
            <w:top w:val="none" w:sz="0" w:space="0" w:color="auto"/>
            <w:left w:val="none" w:sz="0" w:space="0" w:color="auto"/>
            <w:bottom w:val="none" w:sz="0" w:space="0" w:color="auto"/>
            <w:right w:val="none" w:sz="0" w:space="0" w:color="auto"/>
          </w:divBdr>
        </w:div>
        <w:div w:id="2010864152">
          <w:marLeft w:val="640"/>
          <w:marRight w:val="0"/>
          <w:marTop w:val="0"/>
          <w:marBottom w:val="0"/>
          <w:divBdr>
            <w:top w:val="none" w:sz="0" w:space="0" w:color="auto"/>
            <w:left w:val="none" w:sz="0" w:space="0" w:color="auto"/>
            <w:bottom w:val="none" w:sz="0" w:space="0" w:color="auto"/>
            <w:right w:val="none" w:sz="0" w:space="0" w:color="auto"/>
          </w:divBdr>
        </w:div>
        <w:div w:id="1861551093">
          <w:marLeft w:val="640"/>
          <w:marRight w:val="0"/>
          <w:marTop w:val="0"/>
          <w:marBottom w:val="0"/>
          <w:divBdr>
            <w:top w:val="none" w:sz="0" w:space="0" w:color="auto"/>
            <w:left w:val="none" w:sz="0" w:space="0" w:color="auto"/>
            <w:bottom w:val="none" w:sz="0" w:space="0" w:color="auto"/>
            <w:right w:val="none" w:sz="0" w:space="0" w:color="auto"/>
          </w:divBdr>
        </w:div>
        <w:div w:id="1361471221">
          <w:marLeft w:val="640"/>
          <w:marRight w:val="0"/>
          <w:marTop w:val="0"/>
          <w:marBottom w:val="0"/>
          <w:divBdr>
            <w:top w:val="none" w:sz="0" w:space="0" w:color="auto"/>
            <w:left w:val="none" w:sz="0" w:space="0" w:color="auto"/>
            <w:bottom w:val="none" w:sz="0" w:space="0" w:color="auto"/>
            <w:right w:val="none" w:sz="0" w:space="0" w:color="auto"/>
          </w:divBdr>
        </w:div>
        <w:div w:id="1724133944">
          <w:marLeft w:val="640"/>
          <w:marRight w:val="0"/>
          <w:marTop w:val="0"/>
          <w:marBottom w:val="0"/>
          <w:divBdr>
            <w:top w:val="none" w:sz="0" w:space="0" w:color="auto"/>
            <w:left w:val="none" w:sz="0" w:space="0" w:color="auto"/>
            <w:bottom w:val="none" w:sz="0" w:space="0" w:color="auto"/>
            <w:right w:val="none" w:sz="0" w:space="0" w:color="auto"/>
          </w:divBdr>
        </w:div>
        <w:div w:id="510992651">
          <w:marLeft w:val="640"/>
          <w:marRight w:val="0"/>
          <w:marTop w:val="0"/>
          <w:marBottom w:val="0"/>
          <w:divBdr>
            <w:top w:val="none" w:sz="0" w:space="0" w:color="auto"/>
            <w:left w:val="none" w:sz="0" w:space="0" w:color="auto"/>
            <w:bottom w:val="none" w:sz="0" w:space="0" w:color="auto"/>
            <w:right w:val="none" w:sz="0" w:space="0" w:color="auto"/>
          </w:divBdr>
        </w:div>
        <w:div w:id="618148459">
          <w:marLeft w:val="640"/>
          <w:marRight w:val="0"/>
          <w:marTop w:val="0"/>
          <w:marBottom w:val="0"/>
          <w:divBdr>
            <w:top w:val="none" w:sz="0" w:space="0" w:color="auto"/>
            <w:left w:val="none" w:sz="0" w:space="0" w:color="auto"/>
            <w:bottom w:val="none" w:sz="0" w:space="0" w:color="auto"/>
            <w:right w:val="none" w:sz="0" w:space="0" w:color="auto"/>
          </w:divBdr>
        </w:div>
        <w:div w:id="1194349190">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2508836">
      <w:bodyDiv w:val="1"/>
      <w:marLeft w:val="0"/>
      <w:marRight w:val="0"/>
      <w:marTop w:val="0"/>
      <w:marBottom w:val="0"/>
      <w:divBdr>
        <w:top w:val="none" w:sz="0" w:space="0" w:color="auto"/>
        <w:left w:val="none" w:sz="0" w:space="0" w:color="auto"/>
        <w:bottom w:val="none" w:sz="0" w:space="0" w:color="auto"/>
        <w:right w:val="none" w:sz="0" w:space="0" w:color="auto"/>
      </w:divBdr>
      <w:divsChild>
        <w:div w:id="1219628802">
          <w:marLeft w:val="640"/>
          <w:marRight w:val="0"/>
          <w:marTop w:val="0"/>
          <w:marBottom w:val="0"/>
          <w:divBdr>
            <w:top w:val="none" w:sz="0" w:space="0" w:color="auto"/>
            <w:left w:val="none" w:sz="0" w:space="0" w:color="auto"/>
            <w:bottom w:val="none" w:sz="0" w:space="0" w:color="auto"/>
            <w:right w:val="none" w:sz="0" w:space="0" w:color="auto"/>
          </w:divBdr>
        </w:div>
        <w:div w:id="1241141797">
          <w:marLeft w:val="640"/>
          <w:marRight w:val="0"/>
          <w:marTop w:val="0"/>
          <w:marBottom w:val="0"/>
          <w:divBdr>
            <w:top w:val="none" w:sz="0" w:space="0" w:color="auto"/>
            <w:left w:val="none" w:sz="0" w:space="0" w:color="auto"/>
            <w:bottom w:val="none" w:sz="0" w:space="0" w:color="auto"/>
            <w:right w:val="none" w:sz="0" w:space="0" w:color="auto"/>
          </w:divBdr>
        </w:div>
        <w:div w:id="1695426622">
          <w:marLeft w:val="640"/>
          <w:marRight w:val="0"/>
          <w:marTop w:val="0"/>
          <w:marBottom w:val="0"/>
          <w:divBdr>
            <w:top w:val="none" w:sz="0" w:space="0" w:color="auto"/>
            <w:left w:val="none" w:sz="0" w:space="0" w:color="auto"/>
            <w:bottom w:val="none" w:sz="0" w:space="0" w:color="auto"/>
            <w:right w:val="none" w:sz="0" w:space="0" w:color="auto"/>
          </w:divBdr>
        </w:div>
        <w:div w:id="2036467191">
          <w:marLeft w:val="640"/>
          <w:marRight w:val="0"/>
          <w:marTop w:val="0"/>
          <w:marBottom w:val="0"/>
          <w:divBdr>
            <w:top w:val="none" w:sz="0" w:space="0" w:color="auto"/>
            <w:left w:val="none" w:sz="0" w:space="0" w:color="auto"/>
            <w:bottom w:val="none" w:sz="0" w:space="0" w:color="auto"/>
            <w:right w:val="none" w:sz="0" w:space="0" w:color="auto"/>
          </w:divBdr>
        </w:div>
        <w:div w:id="1563634538">
          <w:marLeft w:val="640"/>
          <w:marRight w:val="0"/>
          <w:marTop w:val="0"/>
          <w:marBottom w:val="0"/>
          <w:divBdr>
            <w:top w:val="none" w:sz="0" w:space="0" w:color="auto"/>
            <w:left w:val="none" w:sz="0" w:space="0" w:color="auto"/>
            <w:bottom w:val="none" w:sz="0" w:space="0" w:color="auto"/>
            <w:right w:val="none" w:sz="0" w:space="0" w:color="auto"/>
          </w:divBdr>
        </w:div>
        <w:div w:id="546844062">
          <w:marLeft w:val="640"/>
          <w:marRight w:val="0"/>
          <w:marTop w:val="0"/>
          <w:marBottom w:val="0"/>
          <w:divBdr>
            <w:top w:val="none" w:sz="0" w:space="0" w:color="auto"/>
            <w:left w:val="none" w:sz="0" w:space="0" w:color="auto"/>
            <w:bottom w:val="none" w:sz="0" w:space="0" w:color="auto"/>
            <w:right w:val="none" w:sz="0" w:space="0" w:color="auto"/>
          </w:divBdr>
        </w:div>
        <w:div w:id="535049842">
          <w:marLeft w:val="640"/>
          <w:marRight w:val="0"/>
          <w:marTop w:val="0"/>
          <w:marBottom w:val="0"/>
          <w:divBdr>
            <w:top w:val="none" w:sz="0" w:space="0" w:color="auto"/>
            <w:left w:val="none" w:sz="0" w:space="0" w:color="auto"/>
            <w:bottom w:val="none" w:sz="0" w:space="0" w:color="auto"/>
            <w:right w:val="none" w:sz="0" w:space="0" w:color="auto"/>
          </w:divBdr>
        </w:div>
        <w:div w:id="1467548185">
          <w:marLeft w:val="640"/>
          <w:marRight w:val="0"/>
          <w:marTop w:val="0"/>
          <w:marBottom w:val="0"/>
          <w:divBdr>
            <w:top w:val="none" w:sz="0" w:space="0" w:color="auto"/>
            <w:left w:val="none" w:sz="0" w:space="0" w:color="auto"/>
            <w:bottom w:val="none" w:sz="0" w:space="0" w:color="auto"/>
            <w:right w:val="none" w:sz="0" w:space="0" w:color="auto"/>
          </w:divBdr>
        </w:div>
        <w:div w:id="2050182458">
          <w:marLeft w:val="640"/>
          <w:marRight w:val="0"/>
          <w:marTop w:val="0"/>
          <w:marBottom w:val="0"/>
          <w:divBdr>
            <w:top w:val="none" w:sz="0" w:space="0" w:color="auto"/>
            <w:left w:val="none" w:sz="0" w:space="0" w:color="auto"/>
            <w:bottom w:val="none" w:sz="0" w:space="0" w:color="auto"/>
            <w:right w:val="none" w:sz="0" w:space="0" w:color="auto"/>
          </w:divBdr>
        </w:div>
        <w:div w:id="1360473561">
          <w:marLeft w:val="640"/>
          <w:marRight w:val="0"/>
          <w:marTop w:val="0"/>
          <w:marBottom w:val="0"/>
          <w:divBdr>
            <w:top w:val="none" w:sz="0" w:space="0" w:color="auto"/>
            <w:left w:val="none" w:sz="0" w:space="0" w:color="auto"/>
            <w:bottom w:val="none" w:sz="0" w:space="0" w:color="auto"/>
            <w:right w:val="none" w:sz="0" w:space="0" w:color="auto"/>
          </w:divBdr>
        </w:div>
        <w:div w:id="1769884166">
          <w:marLeft w:val="640"/>
          <w:marRight w:val="0"/>
          <w:marTop w:val="0"/>
          <w:marBottom w:val="0"/>
          <w:divBdr>
            <w:top w:val="none" w:sz="0" w:space="0" w:color="auto"/>
            <w:left w:val="none" w:sz="0" w:space="0" w:color="auto"/>
            <w:bottom w:val="none" w:sz="0" w:space="0" w:color="auto"/>
            <w:right w:val="none" w:sz="0" w:space="0" w:color="auto"/>
          </w:divBdr>
        </w:div>
        <w:div w:id="1488355141">
          <w:marLeft w:val="640"/>
          <w:marRight w:val="0"/>
          <w:marTop w:val="0"/>
          <w:marBottom w:val="0"/>
          <w:divBdr>
            <w:top w:val="none" w:sz="0" w:space="0" w:color="auto"/>
            <w:left w:val="none" w:sz="0" w:space="0" w:color="auto"/>
            <w:bottom w:val="none" w:sz="0" w:space="0" w:color="auto"/>
            <w:right w:val="none" w:sz="0" w:space="0" w:color="auto"/>
          </w:divBdr>
        </w:div>
        <w:div w:id="517739389">
          <w:marLeft w:val="640"/>
          <w:marRight w:val="0"/>
          <w:marTop w:val="0"/>
          <w:marBottom w:val="0"/>
          <w:divBdr>
            <w:top w:val="none" w:sz="0" w:space="0" w:color="auto"/>
            <w:left w:val="none" w:sz="0" w:space="0" w:color="auto"/>
            <w:bottom w:val="none" w:sz="0" w:space="0" w:color="auto"/>
            <w:right w:val="none" w:sz="0" w:space="0" w:color="auto"/>
          </w:divBdr>
        </w:div>
        <w:div w:id="894655595">
          <w:marLeft w:val="640"/>
          <w:marRight w:val="0"/>
          <w:marTop w:val="0"/>
          <w:marBottom w:val="0"/>
          <w:divBdr>
            <w:top w:val="none" w:sz="0" w:space="0" w:color="auto"/>
            <w:left w:val="none" w:sz="0" w:space="0" w:color="auto"/>
            <w:bottom w:val="none" w:sz="0" w:space="0" w:color="auto"/>
            <w:right w:val="none" w:sz="0" w:space="0" w:color="auto"/>
          </w:divBdr>
        </w:div>
        <w:div w:id="432211994">
          <w:marLeft w:val="640"/>
          <w:marRight w:val="0"/>
          <w:marTop w:val="0"/>
          <w:marBottom w:val="0"/>
          <w:divBdr>
            <w:top w:val="none" w:sz="0" w:space="0" w:color="auto"/>
            <w:left w:val="none" w:sz="0" w:space="0" w:color="auto"/>
            <w:bottom w:val="none" w:sz="0" w:space="0" w:color="auto"/>
            <w:right w:val="none" w:sz="0" w:space="0" w:color="auto"/>
          </w:divBdr>
        </w:div>
        <w:div w:id="1303581154">
          <w:marLeft w:val="640"/>
          <w:marRight w:val="0"/>
          <w:marTop w:val="0"/>
          <w:marBottom w:val="0"/>
          <w:divBdr>
            <w:top w:val="none" w:sz="0" w:space="0" w:color="auto"/>
            <w:left w:val="none" w:sz="0" w:space="0" w:color="auto"/>
            <w:bottom w:val="none" w:sz="0" w:space="0" w:color="auto"/>
            <w:right w:val="none" w:sz="0" w:space="0" w:color="auto"/>
          </w:divBdr>
        </w:div>
        <w:div w:id="408383717">
          <w:marLeft w:val="640"/>
          <w:marRight w:val="0"/>
          <w:marTop w:val="0"/>
          <w:marBottom w:val="0"/>
          <w:divBdr>
            <w:top w:val="none" w:sz="0" w:space="0" w:color="auto"/>
            <w:left w:val="none" w:sz="0" w:space="0" w:color="auto"/>
            <w:bottom w:val="none" w:sz="0" w:space="0" w:color="auto"/>
            <w:right w:val="none" w:sz="0" w:space="0" w:color="auto"/>
          </w:divBdr>
        </w:div>
        <w:div w:id="600450677">
          <w:marLeft w:val="640"/>
          <w:marRight w:val="0"/>
          <w:marTop w:val="0"/>
          <w:marBottom w:val="0"/>
          <w:divBdr>
            <w:top w:val="none" w:sz="0" w:space="0" w:color="auto"/>
            <w:left w:val="none" w:sz="0" w:space="0" w:color="auto"/>
            <w:bottom w:val="none" w:sz="0" w:space="0" w:color="auto"/>
            <w:right w:val="none" w:sz="0" w:space="0" w:color="auto"/>
          </w:divBdr>
        </w:div>
        <w:div w:id="1544443372">
          <w:marLeft w:val="640"/>
          <w:marRight w:val="0"/>
          <w:marTop w:val="0"/>
          <w:marBottom w:val="0"/>
          <w:divBdr>
            <w:top w:val="none" w:sz="0" w:space="0" w:color="auto"/>
            <w:left w:val="none" w:sz="0" w:space="0" w:color="auto"/>
            <w:bottom w:val="none" w:sz="0" w:space="0" w:color="auto"/>
            <w:right w:val="none" w:sz="0" w:space="0" w:color="auto"/>
          </w:divBdr>
        </w:div>
        <w:div w:id="1310859937">
          <w:marLeft w:val="640"/>
          <w:marRight w:val="0"/>
          <w:marTop w:val="0"/>
          <w:marBottom w:val="0"/>
          <w:divBdr>
            <w:top w:val="none" w:sz="0" w:space="0" w:color="auto"/>
            <w:left w:val="none" w:sz="0" w:space="0" w:color="auto"/>
            <w:bottom w:val="none" w:sz="0" w:space="0" w:color="auto"/>
            <w:right w:val="none" w:sz="0" w:space="0" w:color="auto"/>
          </w:divBdr>
        </w:div>
        <w:div w:id="37630689">
          <w:marLeft w:val="640"/>
          <w:marRight w:val="0"/>
          <w:marTop w:val="0"/>
          <w:marBottom w:val="0"/>
          <w:divBdr>
            <w:top w:val="none" w:sz="0" w:space="0" w:color="auto"/>
            <w:left w:val="none" w:sz="0" w:space="0" w:color="auto"/>
            <w:bottom w:val="none" w:sz="0" w:space="0" w:color="auto"/>
            <w:right w:val="none" w:sz="0" w:space="0" w:color="auto"/>
          </w:divBdr>
        </w:div>
        <w:div w:id="130291825">
          <w:marLeft w:val="640"/>
          <w:marRight w:val="0"/>
          <w:marTop w:val="0"/>
          <w:marBottom w:val="0"/>
          <w:divBdr>
            <w:top w:val="none" w:sz="0" w:space="0" w:color="auto"/>
            <w:left w:val="none" w:sz="0" w:space="0" w:color="auto"/>
            <w:bottom w:val="none" w:sz="0" w:space="0" w:color="auto"/>
            <w:right w:val="none" w:sz="0" w:space="0" w:color="auto"/>
          </w:divBdr>
        </w:div>
        <w:div w:id="895120501">
          <w:marLeft w:val="640"/>
          <w:marRight w:val="0"/>
          <w:marTop w:val="0"/>
          <w:marBottom w:val="0"/>
          <w:divBdr>
            <w:top w:val="none" w:sz="0" w:space="0" w:color="auto"/>
            <w:left w:val="none" w:sz="0" w:space="0" w:color="auto"/>
            <w:bottom w:val="none" w:sz="0" w:space="0" w:color="auto"/>
            <w:right w:val="none" w:sz="0" w:space="0" w:color="auto"/>
          </w:divBdr>
        </w:div>
        <w:div w:id="1692609387">
          <w:marLeft w:val="640"/>
          <w:marRight w:val="0"/>
          <w:marTop w:val="0"/>
          <w:marBottom w:val="0"/>
          <w:divBdr>
            <w:top w:val="none" w:sz="0" w:space="0" w:color="auto"/>
            <w:left w:val="none" w:sz="0" w:space="0" w:color="auto"/>
            <w:bottom w:val="none" w:sz="0" w:space="0" w:color="auto"/>
            <w:right w:val="none" w:sz="0" w:space="0" w:color="auto"/>
          </w:divBdr>
        </w:div>
        <w:div w:id="1186595928">
          <w:marLeft w:val="640"/>
          <w:marRight w:val="0"/>
          <w:marTop w:val="0"/>
          <w:marBottom w:val="0"/>
          <w:divBdr>
            <w:top w:val="none" w:sz="0" w:space="0" w:color="auto"/>
            <w:left w:val="none" w:sz="0" w:space="0" w:color="auto"/>
            <w:bottom w:val="none" w:sz="0" w:space="0" w:color="auto"/>
            <w:right w:val="none" w:sz="0" w:space="0" w:color="auto"/>
          </w:divBdr>
        </w:div>
        <w:div w:id="974336986">
          <w:marLeft w:val="640"/>
          <w:marRight w:val="0"/>
          <w:marTop w:val="0"/>
          <w:marBottom w:val="0"/>
          <w:divBdr>
            <w:top w:val="none" w:sz="0" w:space="0" w:color="auto"/>
            <w:left w:val="none" w:sz="0" w:space="0" w:color="auto"/>
            <w:bottom w:val="none" w:sz="0" w:space="0" w:color="auto"/>
            <w:right w:val="none" w:sz="0" w:space="0" w:color="auto"/>
          </w:divBdr>
        </w:div>
        <w:div w:id="1317077945">
          <w:marLeft w:val="640"/>
          <w:marRight w:val="0"/>
          <w:marTop w:val="0"/>
          <w:marBottom w:val="0"/>
          <w:divBdr>
            <w:top w:val="none" w:sz="0" w:space="0" w:color="auto"/>
            <w:left w:val="none" w:sz="0" w:space="0" w:color="auto"/>
            <w:bottom w:val="none" w:sz="0" w:space="0" w:color="auto"/>
            <w:right w:val="none" w:sz="0" w:space="0" w:color="auto"/>
          </w:divBdr>
        </w:div>
        <w:div w:id="1276014711">
          <w:marLeft w:val="640"/>
          <w:marRight w:val="0"/>
          <w:marTop w:val="0"/>
          <w:marBottom w:val="0"/>
          <w:divBdr>
            <w:top w:val="none" w:sz="0" w:space="0" w:color="auto"/>
            <w:left w:val="none" w:sz="0" w:space="0" w:color="auto"/>
            <w:bottom w:val="none" w:sz="0" w:space="0" w:color="auto"/>
            <w:right w:val="none" w:sz="0" w:space="0" w:color="auto"/>
          </w:divBdr>
        </w:div>
        <w:div w:id="724332587">
          <w:marLeft w:val="640"/>
          <w:marRight w:val="0"/>
          <w:marTop w:val="0"/>
          <w:marBottom w:val="0"/>
          <w:divBdr>
            <w:top w:val="none" w:sz="0" w:space="0" w:color="auto"/>
            <w:left w:val="none" w:sz="0" w:space="0" w:color="auto"/>
            <w:bottom w:val="none" w:sz="0" w:space="0" w:color="auto"/>
            <w:right w:val="none" w:sz="0" w:space="0" w:color="auto"/>
          </w:divBdr>
        </w:div>
        <w:div w:id="1537697300">
          <w:marLeft w:val="640"/>
          <w:marRight w:val="0"/>
          <w:marTop w:val="0"/>
          <w:marBottom w:val="0"/>
          <w:divBdr>
            <w:top w:val="none" w:sz="0" w:space="0" w:color="auto"/>
            <w:left w:val="none" w:sz="0" w:space="0" w:color="auto"/>
            <w:bottom w:val="none" w:sz="0" w:space="0" w:color="auto"/>
            <w:right w:val="none" w:sz="0" w:space="0" w:color="auto"/>
          </w:divBdr>
        </w:div>
        <w:div w:id="978145835">
          <w:marLeft w:val="640"/>
          <w:marRight w:val="0"/>
          <w:marTop w:val="0"/>
          <w:marBottom w:val="0"/>
          <w:divBdr>
            <w:top w:val="none" w:sz="0" w:space="0" w:color="auto"/>
            <w:left w:val="none" w:sz="0" w:space="0" w:color="auto"/>
            <w:bottom w:val="none" w:sz="0" w:space="0" w:color="auto"/>
            <w:right w:val="none" w:sz="0" w:space="0" w:color="auto"/>
          </w:divBdr>
        </w:div>
        <w:div w:id="1797796380">
          <w:marLeft w:val="640"/>
          <w:marRight w:val="0"/>
          <w:marTop w:val="0"/>
          <w:marBottom w:val="0"/>
          <w:divBdr>
            <w:top w:val="none" w:sz="0" w:space="0" w:color="auto"/>
            <w:left w:val="none" w:sz="0" w:space="0" w:color="auto"/>
            <w:bottom w:val="none" w:sz="0" w:space="0" w:color="auto"/>
            <w:right w:val="none" w:sz="0" w:space="0" w:color="auto"/>
          </w:divBdr>
        </w:div>
        <w:div w:id="33047690">
          <w:marLeft w:val="640"/>
          <w:marRight w:val="0"/>
          <w:marTop w:val="0"/>
          <w:marBottom w:val="0"/>
          <w:divBdr>
            <w:top w:val="none" w:sz="0" w:space="0" w:color="auto"/>
            <w:left w:val="none" w:sz="0" w:space="0" w:color="auto"/>
            <w:bottom w:val="none" w:sz="0" w:space="0" w:color="auto"/>
            <w:right w:val="none" w:sz="0" w:space="0" w:color="auto"/>
          </w:divBdr>
        </w:div>
        <w:div w:id="2005157979">
          <w:marLeft w:val="640"/>
          <w:marRight w:val="0"/>
          <w:marTop w:val="0"/>
          <w:marBottom w:val="0"/>
          <w:divBdr>
            <w:top w:val="none" w:sz="0" w:space="0" w:color="auto"/>
            <w:left w:val="none" w:sz="0" w:space="0" w:color="auto"/>
            <w:bottom w:val="none" w:sz="0" w:space="0" w:color="auto"/>
            <w:right w:val="none" w:sz="0" w:space="0" w:color="auto"/>
          </w:divBdr>
        </w:div>
        <w:div w:id="1691491888">
          <w:marLeft w:val="640"/>
          <w:marRight w:val="0"/>
          <w:marTop w:val="0"/>
          <w:marBottom w:val="0"/>
          <w:divBdr>
            <w:top w:val="none" w:sz="0" w:space="0" w:color="auto"/>
            <w:left w:val="none" w:sz="0" w:space="0" w:color="auto"/>
            <w:bottom w:val="none" w:sz="0" w:space="0" w:color="auto"/>
            <w:right w:val="none" w:sz="0" w:space="0" w:color="auto"/>
          </w:divBdr>
        </w:div>
        <w:div w:id="990981946">
          <w:marLeft w:val="640"/>
          <w:marRight w:val="0"/>
          <w:marTop w:val="0"/>
          <w:marBottom w:val="0"/>
          <w:divBdr>
            <w:top w:val="none" w:sz="0" w:space="0" w:color="auto"/>
            <w:left w:val="none" w:sz="0" w:space="0" w:color="auto"/>
            <w:bottom w:val="none" w:sz="0" w:space="0" w:color="auto"/>
            <w:right w:val="none" w:sz="0" w:space="0" w:color="auto"/>
          </w:divBdr>
        </w:div>
        <w:div w:id="1243446876">
          <w:marLeft w:val="640"/>
          <w:marRight w:val="0"/>
          <w:marTop w:val="0"/>
          <w:marBottom w:val="0"/>
          <w:divBdr>
            <w:top w:val="none" w:sz="0" w:space="0" w:color="auto"/>
            <w:left w:val="none" w:sz="0" w:space="0" w:color="auto"/>
            <w:bottom w:val="none" w:sz="0" w:space="0" w:color="auto"/>
            <w:right w:val="none" w:sz="0" w:space="0" w:color="auto"/>
          </w:divBdr>
        </w:div>
        <w:div w:id="829177116">
          <w:marLeft w:val="640"/>
          <w:marRight w:val="0"/>
          <w:marTop w:val="0"/>
          <w:marBottom w:val="0"/>
          <w:divBdr>
            <w:top w:val="none" w:sz="0" w:space="0" w:color="auto"/>
            <w:left w:val="none" w:sz="0" w:space="0" w:color="auto"/>
            <w:bottom w:val="none" w:sz="0" w:space="0" w:color="auto"/>
            <w:right w:val="none" w:sz="0" w:space="0" w:color="auto"/>
          </w:divBdr>
        </w:div>
        <w:div w:id="2057855250">
          <w:marLeft w:val="640"/>
          <w:marRight w:val="0"/>
          <w:marTop w:val="0"/>
          <w:marBottom w:val="0"/>
          <w:divBdr>
            <w:top w:val="none" w:sz="0" w:space="0" w:color="auto"/>
            <w:left w:val="none" w:sz="0" w:space="0" w:color="auto"/>
            <w:bottom w:val="none" w:sz="0" w:space="0" w:color="auto"/>
            <w:right w:val="none" w:sz="0" w:space="0" w:color="auto"/>
          </w:divBdr>
        </w:div>
        <w:div w:id="363868939">
          <w:marLeft w:val="640"/>
          <w:marRight w:val="0"/>
          <w:marTop w:val="0"/>
          <w:marBottom w:val="0"/>
          <w:divBdr>
            <w:top w:val="none" w:sz="0" w:space="0" w:color="auto"/>
            <w:left w:val="none" w:sz="0" w:space="0" w:color="auto"/>
            <w:bottom w:val="none" w:sz="0" w:space="0" w:color="auto"/>
            <w:right w:val="none" w:sz="0" w:space="0" w:color="auto"/>
          </w:divBdr>
        </w:div>
        <w:div w:id="901715892">
          <w:marLeft w:val="640"/>
          <w:marRight w:val="0"/>
          <w:marTop w:val="0"/>
          <w:marBottom w:val="0"/>
          <w:divBdr>
            <w:top w:val="none" w:sz="0" w:space="0" w:color="auto"/>
            <w:left w:val="none" w:sz="0" w:space="0" w:color="auto"/>
            <w:bottom w:val="none" w:sz="0" w:space="0" w:color="auto"/>
            <w:right w:val="none" w:sz="0" w:space="0" w:color="auto"/>
          </w:divBdr>
        </w:div>
        <w:div w:id="1791897951">
          <w:marLeft w:val="640"/>
          <w:marRight w:val="0"/>
          <w:marTop w:val="0"/>
          <w:marBottom w:val="0"/>
          <w:divBdr>
            <w:top w:val="none" w:sz="0" w:space="0" w:color="auto"/>
            <w:left w:val="none" w:sz="0" w:space="0" w:color="auto"/>
            <w:bottom w:val="none" w:sz="0" w:space="0" w:color="auto"/>
            <w:right w:val="none" w:sz="0" w:space="0" w:color="auto"/>
          </w:divBdr>
        </w:div>
        <w:div w:id="589585538">
          <w:marLeft w:val="640"/>
          <w:marRight w:val="0"/>
          <w:marTop w:val="0"/>
          <w:marBottom w:val="0"/>
          <w:divBdr>
            <w:top w:val="none" w:sz="0" w:space="0" w:color="auto"/>
            <w:left w:val="none" w:sz="0" w:space="0" w:color="auto"/>
            <w:bottom w:val="none" w:sz="0" w:space="0" w:color="auto"/>
            <w:right w:val="none" w:sz="0" w:space="0" w:color="auto"/>
          </w:divBdr>
        </w:div>
        <w:div w:id="484469580">
          <w:marLeft w:val="640"/>
          <w:marRight w:val="0"/>
          <w:marTop w:val="0"/>
          <w:marBottom w:val="0"/>
          <w:divBdr>
            <w:top w:val="none" w:sz="0" w:space="0" w:color="auto"/>
            <w:left w:val="none" w:sz="0" w:space="0" w:color="auto"/>
            <w:bottom w:val="none" w:sz="0" w:space="0" w:color="auto"/>
            <w:right w:val="none" w:sz="0" w:space="0" w:color="auto"/>
          </w:divBdr>
        </w:div>
        <w:div w:id="2029326210">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29271940">
      <w:bodyDiv w:val="1"/>
      <w:marLeft w:val="0"/>
      <w:marRight w:val="0"/>
      <w:marTop w:val="0"/>
      <w:marBottom w:val="0"/>
      <w:divBdr>
        <w:top w:val="none" w:sz="0" w:space="0" w:color="auto"/>
        <w:left w:val="none" w:sz="0" w:space="0" w:color="auto"/>
        <w:bottom w:val="none" w:sz="0" w:space="0" w:color="auto"/>
        <w:right w:val="none" w:sz="0" w:space="0" w:color="auto"/>
      </w:divBdr>
      <w:divsChild>
        <w:div w:id="230115277">
          <w:marLeft w:val="640"/>
          <w:marRight w:val="0"/>
          <w:marTop w:val="0"/>
          <w:marBottom w:val="0"/>
          <w:divBdr>
            <w:top w:val="none" w:sz="0" w:space="0" w:color="auto"/>
            <w:left w:val="none" w:sz="0" w:space="0" w:color="auto"/>
            <w:bottom w:val="none" w:sz="0" w:space="0" w:color="auto"/>
            <w:right w:val="none" w:sz="0" w:space="0" w:color="auto"/>
          </w:divBdr>
        </w:div>
        <w:div w:id="819034191">
          <w:marLeft w:val="640"/>
          <w:marRight w:val="0"/>
          <w:marTop w:val="0"/>
          <w:marBottom w:val="0"/>
          <w:divBdr>
            <w:top w:val="none" w:sz="0" w:space="0" w:color="auto"/>
            <w:left w:val="none" w:sz="0" w:space="0" w:color="auto"/>
            <w:bottom w:val="none" w:sz="0" w:space="0" w:color="auto"/>
            <w:right w:val="none" w:sz="0" w:space="0" w:color="auto"/>
          </w:divBdr>
        </w:div>
        <w:div w:id="274362971">
          <w:marLeft w:val="640"/>
          <w:marRight w:val="0"/>
          <w:marTop w:val="0"/>
          <w:marBottom w:val="0"/>
          <w:divBdr>
            <w:top w:val="none" w:sz="0" w:space="0" w:color="auto"/>
            <w:left w:val="none" w:sz="0" w:space="0" w:color="auto"/>
            <w:bottom w:val="none" w:sz="0" w:space="0" w:color="auto"/>
            <w:right w:val="none" w:sz="0" w:space="0" w:color="auto"/>
          </w:divBdr>
        </w:div>
        <w:div w:id="1045106843">
          <w:marLeft w:val="640"/>
          <w:marRight w:val="0"/>
          <w:marTop w:val="0"/>
          <w:marBottom w:val="0"/>
          <w:divBdr>
            <w:top w:val="none" w:sz="0" w:space="0" w:color="auto"/>
            <w:left w:val="none" w:sz="0" w:space="0" w:color="auto"/>
            <w:bottom w:val="none" w:sz="0" w:space="0" w:color="auto"/>
            <w:right w:val="none" w:sz="0" w:space="0" w:color="auto"/>
          </w:divBdr>
        </w:div>
        <w:div w:id="335689544">
          <w:marLeft w:val="640"/>
          <w:marRight w:val="0"/>
          <w:marTop w:val="0"/>
          <w:marBottom w:val="0"/>
          <w:divBdr>
            <w:top w:val="none" w:sz="0" w:space="0" w:color="auto"/>
            <w:left w:val="none" w:sz="0" w:space="0" w:color="auto"/>
            <w:bottom w:val="none" w:sz="0" w:space="0" w:color="auto"/>
            <w:right w:val="none" w:sz="0" w:space="0" w:color="auto"/>
          </w:divBdr>
        </w:div>
        <w:div w:id="1351178657">
          <w:marLeft w:val="640"/>
          <w:marRight w:val="0"/>
          <w:marTop w:val="0"/>
          <w:marBottom w:val="0"/>
          <w:divBdr>
            <w:top w:val="none" w:sz="0" w:space="0" w:color="auto"/>
            <w:left w:val="none" w:sz="0" w:space="0" w:color="auto"/>
            <w:bottom w:val="none" w:sz="0" w:space="0" w:color="auto"/>
            <w:right w:val="none" w:sz="0" w:space="0" w:color="auto"/>
          </w:divBdr>
        </w:div>
        <w:div w:id="235671326">
          <w:marLeft w:val="640"/>
          <w:marRight w:val="0"/>
          <w:marTop w:val="0"/>
          <w:marBottom w:val="0"/>
          <w:divBdr>
            <w:top w:val="none" w:sz="0" w:space="0" w:color="auto"/>
            <w:left w:val="none" w:sz="0" w:space="0" w:color="auto"/>
            <w:bottom w:val="none" w:sz="0" w:space="0" w:color="auto"/>
            <w:right w:val="none" w:sz="0" w:space="0" w:color="auto"/>
          </w:divBdr>
        </w:div>
        <w:div w:id="1802382598">
          <w:marLeft w:val="640"/>
          <w:marRight w:val="0"/>
          <w:marTop w:val="0"/>
          <w:marBottom w:val="0"/>
          <w:divBdr>
            <w:top w:val="none" w:sz="0" w:space="0" w:color="auto"/>
            <w:left w:val="none" w:sz="0" w:space="0" w:color="auto"/>
            <w:bottom w:val="none" w:sz="0" w:space="0" w:color="auto"/>
            <w:right w:val="none" w:sz="0" w:space="0" w:color="auto"/>
          </w:divBdr>
        </w:div>
        <w:div w:id="1371371909">
          <w:marLeft w:val="640"/>
          <w:marRight w:val="0"/>
          <w:marTop w:val="0"/>
          <w:marBottom w:val="0"/>
          <w:divBdr>
            <w:top w:val="none" w:sz="0" w:space="0" w:color="auto"/>
            <w:left w:val="none" w:sz="0" w:space="0" w:color="auto"/>
            <w:bottom w:val="none" w:sz="0" w:space="0" w:color="auto"/>
            <w:right w:val="none" w:sz="0" w:space="0" w:color="auto"/>
          </w:divBdr>
        </w:div>
        <w:div w:id="2146121800">
          <w:marLeft w:val="640"/>
          <w:marRight w:val="0"/>
          <w:marTop w:val="0"/>
          <w:marBottom w:val="0"/>
          <w:divBdr>
            <w:top w:val="none" w:sz="0" w:space="0" w:color="auto"/>
            <w:left w:val="none" w:sz="0" w:space="0" w:color="auto"/>
            <w:bottom w:val="none" w:sz="0" w:space="0" w:color="auto"/>
            <w:right w:val="none" w:sz="0" w:space="0" w:color="auto"/>
          </w:divBdr>
        </w:div>
        <w:div w:id="791943636">
          <w:marLeft w:val="640"/>
          <w:marRight w:val="0"/>
          <w:marTop w:val="0"/>
          <w:marBottom w:val="0"/>
          <w:divBdr>
            <w:top w:val="none" w:sz="0" w:space="0" w:color="auto"/>
            <w:left w:val="none" w:sz="0" w:space="0" w:color="auto"/>
            <w:bottom w:val="none" w:sz="0" w:space="0" w:color="auto"/>
            <w:right w:val="none" w:sz="0" w:space="0" w:color="auto"/>
          </w:divBdr>
        </w:div>
        <w:div w:id="2013215430">
          <w:marLeft w:val="640"/>
          <w:marRight w:val="0"/>
          <w:marTop w:val="0"/>
          <w:marBottom w:val="0"/>
          <w:divBdr>
            <w:top w:val="none" w:sz="0" w:space="0" w:color="auto"/>
            <w:left w:val="none" w:sz="0" w:space="0" w:color="auto"/>
            <w:bottom w:val="none" w:sz="0" w:space="0" w:color="auto"/>
            <w:right w:val="none" w:sz="0" w:space="0" w:color="auto"/>
          </w:divBdr>
        </w:div>
        <w:div w:id="1520461981">
          <w:marLeft w:val="640"/>
          <w:marRight w:val="0"/>
          <w:marTop w:val="0"/>
          <w:marBottom w:val="0"/>
          <w:divBdr>
            <w:top w:val="none" w:sz="0" w:space="0" w:color="auto"/>
            <w:left w:val="none" w:sz="0" w:space="0" w:color="auto"/>
            <w:bottom w:val="none" w:sz="0" w:space="0" w:color="auto"/>
            <w:right w:val="none" w:sz="0" w:space="0" w:color="auto"/>
          </w:divBdr>
        </w:div>
        <w:div w:id="1756899065">
          <w:marLeft w:val="640"/>
          <w:marRight w:val="0"/>
          <w:marTop w:val="0"/>
          <w:marBottom w:val="0"/>
          <w:divBdr>
            <w:top w:val="none" w:sz="0" w:space="0" w:color="auto"/>
            <w:left w:val="none" w:sz="0" w:space="0" w:color="auto"/>
            <w:bottom w:val="none" w:sz="0" w:space="0" w:color="auto"/>
            <w:right w:val="none" w:sz="0" w:space="0" w:color="auto"/>
          </w:divBdr>
        </w:div>
        <w:div w:id="805969459">
          <w:marLeft w:val="640"/>
          <w:marRight w:val="0"/>
          <w:marTop w:val="0"/>
          <w:marBottom w:val="0"/>
          <w:divBdr>
            <w:top w:val="none" w:sz="0" w:space="0" w:color="auto"/>
            <w:left w:val="none" w:sz="0" w:space="0" w:color="auto"/>
            <w:bottom w:val="none" w:sz="0" w:space="0" w:color="auto"/>
            <w:right w:val="none" w:sz="0" w:space="0" w:color="auto"/>
          </w:divBdr>
        </w:div>
        <w:div w:id="339240881">
          <w:marLeft w:val="640"/>
          <w:marRight w:val="0"/>
          <w:marTop w:val="0"/>
          <w:marBottom w:val="0"/>
          <w:divBdr>
            <w:top w:val="none" w:sz="0" w:space="0" w:color="auto"/>
            <w:left w:val="none" w:sz="0" w:space="0" w:color="auto"/>
            <w:bottom w:val="none" w:sz="0" w:space="0" w:color="auto"/>
            <w:right w:val="none" w:sz="0" w:space="0" w:color="auto"/>
          </w:divBdr>
        </w:div>
        <w:div w:id="241304836">
          <w:marLeft w:val="640"/>
          <w:marRight w:val="0"/>
          <w:marTop w:val="0"/>
          <w:marBottom w:val="0"/>
          <w:divBdr>
            <w:top w:val="none" w:sz="0" w:space="0" w:color="auto"/>
            <w:left w:val="none" w:sz="0" w:space="0" w:color="auto"/>
            <w:bottom w:val="none" w:sz="0" w:space="0" w:color="auto"/>
            <w:right w:val="none" w:sz="0" w:space="0" w:color="auto"/>
          </w:divBdr>
        </w:div>
        <w:div w:id="66151286">
          <w:marLeft w:val="640"/>
          <w:marRight w:val="0"/>
          <w:marTop w:val="0"/>
          <w:marBottom w:val="0"/>
          <w:divBdr>
            <w:top w:val="none" w:sz="0" w:space="0" w:color="auto"/>
            <w:left w:val="none" w:sz="0" w:space="0" w:color="auto"/>
            <w:bottom w:val="none" w:sz="0" w:space="0" w:color="auto"/>
            <w:right w:val="none" w:sz="0" w:space="0" w:color="auto"/>
          </w:divBdr>
        </w:div>
        <w:div w:id="1325622122">
          <w:marLeft w:val="640"/>
          <w:marRight w:val="0"/>
          <w:marTop w:val="0"/>
          <w:marBottom w:val="0"/>
          <w:divBdr>
            <w:top w:val="none" w:sz="0" w:space="0" w:color="auto"/>
            <w:left w:val="none" w:sz="0" w:space="0" w:color="auto"/>
            <w:bottom w:val="none" w:sz="0" w:space="0" w:color="auto"/>
            <w:right w:val="none" w:sz="0" w:space="0" w:color="auto"/>
          </w:divBdr>
        </w:div>
        <w:div w:id="245530337">
          <w:marLeft w:val="640"/>
          <w:marRight w:val="0"/>
          <w:marTop w:val="0"/>
          <w:marBottom w:val="0"/>
          <w:divBdr>
            <w:top w:val="none" w:sz="0" w:space="0" w:color="auto"/>
            <w:left w:val="none" w:sz="0" w:space="0" w:color="auto"/>
            <w:bottom w:val="none" w:sz="0" w:space="0" w:color="auto"/>
            <w:right w:val="none" w:sz="0" w:space="0" w:color="auto"/>
          </w:divBdr>
        </w:div>
        <w:div w:id="435365413">
          <w:marLeft w:val="640"/>
          <w:marRight w:val="0"/>
          <w:marTop w:val="0"/>
          <w:marBottom w:val="0"/>
          <w:divBdr>
            <w:top w:val="none" w:sz="0" w:space="0" w:color="auto"/>
            <w:left w:val="none" w:sz="0" w:space="0" w:color="auto"/>
            <w:bottom w:val="none" w:sz="0" w:space="0" w:color="auto"/>
            <w:right w:val="none" w:sz="0" w:space="0" w:color="auto"/>
          </w:divBdr>
        </w:div>
        <w:div w:id="1929194038">
          <w:marLeft w:val="640"/>
          <w:marRight w:val="0"/>
          <w:marTop w:val="0"/>
          <w:marBottom w:val="0"/>
          <w:divBdr>
            <w:top w:val="none" w:sz="0" w:space="0" w:color="auto"/>
            <w:left w:val="none" w:sz="0" w:space="0" w:color="auto"/>
            <w:bottom w:val="none" w:sz="0" w:space="0" w:color="auto"/>
            <w:right w:val="none" w:sz="0" w:space="0" w:color="auto"/>
          </w:divBdr>
        </w:div>
        <w:div w:id="2009016414">
          <w:marLeft w:val="640"/>
          <w:marRight w:val="0"/>
          <w:marTop w:val="0"/>
          <w:marBottom w:val="0"/>
          <w:divBdr>
            <w:top w:val="none" w:sz="0" w:space="0" w:color="auto"/>
            <w:left w:val="none" w:sz="0" w:space="0" w:color="auto"/>
            <w:bottom w:val="none" w:sz="0" w:space="0" w:color="auto"/>
            <w:right w:val="none" w:sz="0" w:space="0" w:color="auto"/>
          </w:divBdr>
        </w:div>
        <w:div w:id="629630859">
          <w:marLeft w:val="640"/>
          <w:marRight w:val="0"/>
          <w:marTop w:val="0"/>
          <w:marBottom w:val="0"/>
          <w:divBdr>
            <w:top w:val="none" w:sz="0" w:space="0" w:color="auto"/>
            <w:left w:val="none" w:sz="0" w:space="0" w:color="auto"/>
            <w:bottom w:val="none" w:sz="0" w:space="0" w:color="auto"/>
            <w:right w:val="none" w:sz="0" w:space="0" w:color="auto"/>
          </w:divBdr>
        </w:div>
        <w:div w:id="1689865266">
          <w:marLeft w:val="640"/>
          <w:marRight w:val="0"/>
          <w:marTop w:val="0"/>
          <w:marBottom w:val="0"/>
          <w:divBdr>
            <w:top w:val="none" w:sz="0" w:space="0" w:color="auto"/>
            <w:left w:val="none" w:sz="0" w:space="0" w:color="auto"/>
            <w:bottom w:val="none" w:sz="0" w:space="0" w:color="auto"/>
            <w:right w:val="none" w:sz="0" w:space="0" w:color="auto"/>
          </w:divBdr>
        </w:div>
        <w:div w:id="1232692551">
          <w:marLeft w:val="640"/>
          <w:marRight w:val="0"/>
          <w:marTop w:val="0"/>
          <w:marBottom w:val="0"/>
          <w:divBdr>
            <w:top w:val="none" w:sz="0" w:space="0" w:color="auto"/>
            <w:left w:val="none" w:sz="0" w:space="0" w:color="auto"/>
            <w:bottom w:val="none" w:sz="0" w:space="0" w:color="auto"/>
            <w:right w:val="none" w:sz="0" w:space="0" w:color="auto"/>
          </w:divBdr>
        </w:div>
        <w:div w:id="59913026">
          <w:marLeft w:val="640"/>
          <w:marRight w:val="0"/>
          <w:marTop w:val="0"/>
          <w:marBottom w:val="0"/>
          <w:divBdr>
            <w:top w:val="none" w:sz="0" w:space="0" w:color="auto"/>
            <w:left w:val="none" w:sz="0" w:space="0" w:color="auto"/>
            <w:bottom w:val="none" w:sz="0" w:space="0" w:color="auto"/>
            <w:right w:val="none" w:sz="0" w:space="0" w:color="auto"/>
          </w:divBdr>
        </w:div>
        <w:div w:id="190728739">
          <w:marLeft w:val="640"/>
          <w:marRight w:val="0"/>
          <w:marTop w:val="0"/>
          <w:marBottom w:val="0"/>
          <w:divBdr>
            <w:top w:val="none" w:sz="0" w:space="0" w:color="auto"/>
            <w:left w:val="none" w:sz="0" w:space="0" w:color="auto"/>
            <w:bottom w:val="none" w:sz="0" w:space="0" w:color="auto"/>
            <w:right w:val="none" w:sz="0" w:space="0" w:color="auto"/>
          </w:divBdr>
        </w:div>
        <w:div w:id="1009328996">
          <w:marLeft w:val="640"/>
          <w:marRight w:val="0"/>
          <w:marTop w:val="0"/>
          <w:marBottom w:val="0"/>
          <w:divBdr>
            <w:top w:val="none" w:sz="0" w:space="0" w:color="auto"/>
            <w:left w:val="none" w:sz="0" w:space="0" w:color="auto"/>
            <w:bottom w:val="none" w:sz="0" w:space="0" w:color="auto"/>
            <w:right w:val="none" w:sz="0" w:space="0" w:color="auto"/>
          </w:divBdr>
        </w:div>
        <w:div w:id="1303661209">
          <w:marLeft w:val="640"/>
          <w:marRight w:val="0"/>
          <w:marTop w:val="0"/>
          <w:marBottom w:val="0"/>
          <w:divBdr>
            <w:top w:val="none" w:sz="0" w:space="0" w:color="auto"/>
            <w:left w:val="none" w:sz="0" w:space="0" w:color="auto"/>
            <w:bottom w:val="none" w:sz="0" w:space="0" w:color="auto"/>
            <w:right w:val="none" w:sz="0" w:space="0" w:color="auto"/>
          </w:divBdr>
        </w:div>
        <w:div w:id="1762295318">
          <w:marLeft w:val="640"/>
          <w:marRight w:val="0"/>
          <w:marTop w:val="0"/>
          <w:marBottom w:val="0"/>
          <w:divBdr>
            <w:top w:val="none" w:sz="0" w:space="0" w:color="auto"/>
            <w:left w:val="none" w:sz="0" w:space="0" w:color="auto"/>
            <w:bottom w:val="none" w:sz="0" w:space="0" w:color="auto"/>
            <w:right w:val="none" w:sz="0" w:space="0" w:color="auto"/>
          </w:divBdr>
        </w:div>
        <w:div w:id="923882143">
          <w:marLeft w:val="640"/>
          <w:marRight w:val="0"/>
          <w:marTop w:val="0"/>
          <w:marBottom w:val="0"/>
          <w:divBdr>
            <w:top w:val="none" w:sz="0" w:space="0" w:color="auto"/>
            <w:left w:val="none" w:sz="0" w:space="0" w:color="auto"/>
            <w:bottom w:val="none" w:sz="0" w:space="0" w:color="auto"/>
            <w:right w:val="none" w:sz="0" w:space="0" w:color="auto"/>
          </w:divBdr>
        </w:div>
        <w:div w:id="1295403995">
          <w:marLeft w:val="640"/>
          <w:marRight w:val="0"/>
          <w:marTop w:val="0"/>
          <w:marBottom w:val="0"/>
          <w:divBdr>
            <w:top w:val="none" w:sz="0" w:space="0" w:color="auto"/>
            <w:left w:val="none" w:sz="0" w:space="0" w:color="auto"/>
            <w:bottom w:val="none" w:sz="0" w:space="0" w:color="auto"/>
            <w:right w:val="none" w:sz="0" w:space="0" w:color="auto"/>
          </w:divBdr>
        </w:div>
        <w:div w:id="823156179">
          <w:marLeft w:val="640"/>
          <w:marRight w:val="0"/>
          <w:marTop w:val="0"/>
          <w:marBottom w:val="0"/>
          <w:divBdr>
            <w:top w:val="none" w:sz="0" w:space="0" w:color="auto"/>
            <w:left w:val="none" w:sz="0" w:space="0" w:color="auto"/>
            <w:bottom w:val="none" w:sz="0" w:space="0" w:color="auto"/>
            <w:right w:val="none" w:sz="0" w:space="0" w:color="auto"/>
          </w:divBdr>
        </w:div>
        <w:div w:id="225726852">
          <w:marLeft w:val="640"/>
          <w:marRight w:val="0"/>
          <w:marTop w:val="0"/>
          <w:marBottom w:val="0"/>
          <w:divBdr>
            <w:top w:val="none" w:sz="0" w:space="0" w:color="auto"/>
            <w:left w:val="none" w:sz="0" w:space="0" w:color="auto"/>
            <w:bottom w:val="none" w:sz="0" w:space="0" w:color="auto"/>
            <w:right w:val="none" w:sz="0" w:space="0" w:color="auto"/>
          </w:divBdr>
        </w:div>
        <w:div w:id="1386873232">
          <w:marLeft w:val="640"/>
          <w:marRight w:val="0"/>
          <w:marTop w:val="0"/>
          <w:marBottom w:val="0"/>
          <w:divBdr>
            <w:top w:val="none" w:sz="0" w:space="0" w:color="auto"/>
            <w:left w:val="none" w:sz="0" w:space="0" w:color="auto"/>
            <w:bottom w:val="none" w:sz="0" w:space="0" w:color="auto"/>
            <w:right w:val="none" w:sz="0" w:space="0" w:color="auto"/>
          </w:divBdr>
        </w:div>
        <w:div w:id="1725105638">
          <w:marLeft w:val="640"/>
          <w:marRight w:val="0"/>
          <w:marTop w:val="0"/>
          <w:marBottom w:val="0"/>
          <w:divBdr>
            <w:top w:val="none" w:sz="0" w:space="0" w:color="auto"/>
            <w:left w:val="none" w:sz="0" w:space="0" w:color="auto"/>
            <w:bottom w:val="none" w:sz="0" w:space="0" w:color="auto"/>
            <w:right w:val="none" w:sz="0" w:space="0" w:color="auto"/>
          </w:divBdr>
        </w:div>
        <w:div w:id="1513180289">
          <w:marLeft w:val="640"/>
          <w:marRight w:val="0"/>
          <w:marTop w:val="0"/>
          <w:marBottom w:val="0"/>
          <w:divBdr>
            <w:top w:val="none" w:sz="0" w:space="0" w:color="auto"/>
            <w:left w:val="none" w:sz="0" w:space="0" w:color="auto"/>
            <w:bottom w:val="none" w:sz="0" w:space="0" w:color="auto"/>
            <w:right w:val="none" w:sz="0" w:space="0" w:color="auto"/>
          </w:divBdr>
        </w:div>
        <w:div w:id="346298786">
          <w:marLeft w:val="640"/>
          <w:marRight w:val="0"/>
          <w:marTop w:val="0"/>
          <w:marBottom w:val="0"/>
          <w:divBdr>
            <w:top w:val="none" w:sz="0" w:space="0" w:color="auto"/>
            <w:left w:val="none" w:sz="0" w:space="0" w:color="auto"/>
            <w:bottom w:val="none" w:sz="0" w:space="0" w:color="auto"/>
            <w:right w:val="none" w:sz="0" w:space="0" w:color="auto"/>
          </w:divBdr>
        </w:div>
        <w:div w:id="1663048111">
          <w:marLeft w:val="640"/>
          <w:marRight w:val="0"/>
          <w:marTop w:val="0"/>
          <w:marBottom w:val="0"/>
          <w:divBdr>
            <w:top w:val="none" w:sz="0" w:space="0" w:color="auto"/>
            <w:left w:val="none" w:sz="0" w:space="0" w:color="auto"/>
            <w:bottom w:val="none" w:sz="0" w:space="0" w:color="auto"/>
            <w:right w:val="none" w:sz="0" w:space="0" w:color="auto"/>
          </w:divBdr>
        </w:div>
        <w:div w:id="1693141819">
          <w:marLeft w:val="640"/>
          <w:marRight w:val="0"/>
          <w:marTop w:val="0"/>
          <w:marBottom w:val="0"/>
          <w:divBdr>
            <w:top w:val="none" w:sz="0" w:space="0" w:color="auto"/>
            <w:left w:val="none" w:sz="0" w:space="0" w:color="auto"/>
            <w:bottom w:val="none" w:sz="0" w:space="0" w:color="auto"/>
            <w:right w:val="none" w:sz="0" w:space="0" w:color="auto"/>
          </w:divBdr>
        </w:div>
        <w:div w:id="689375220">
          <w:marLeft w:val="640"/>
          <w:marRight w:val="0"/>
          <w:marTop w:val="0"/>
          <w:marBottom w:val="0"/>
          <w:divBdr>
            <w:top w:val="none" w:sz="0" w:space="0" w:color="auto"/>
            <w:left w:val="none" w:sz="0" w:space="0" w:color="auto"/>
            <w:bottom w:val="none" w:sz="0" w:space="0" w:color="auto"/>
            <w:right w:val="none" w:sz="0" w:space="0" w:color="auto"/>
          </w:divBdr>
        </w:div>
        <w:div w:id="632716986">
          <w:marLeft w:val="640"/>
          <w:marRight w:val="0"/>
          <w:marTop w:val="0"/>
          <w:marBottom w:val="0"/>
          <w:divBdr>
            <w:top w:val="none" w:sz="0" w:space="0" w:color="auto"/>
            <w:left w:val="none" w:sz="0" w:space="0" w:color="auto"/>
            <w:bottom w:val="none" w:sz="0" w:space="0" w:color="auto"/>
            <w:right w:val="none" w:sz="0" w:space="0" w:color="auto"/>
          </w:divBdr>
        </w:div>
        <w:div w:id="1090395368">
          <w:marLeft w:val="640"/>
          <w:marRight w:val="0"/>
          <w:marTop w:val="0"/>
          <w:marBottom w:val="0"/>
          <w:divBdr>
            <w:top w:val="none" w:sz="0" w:space="0" w:color="auto"/>
            <w:left w:val="none" w:sz="0" w:space="0" w:color="auto"/>
            <w:bottom w:val="none" w:sz="0" w:space="0" w:color="auto"/>
            <w:right w:val="none" w:sz="0" w:space="0" w:color="auto"/>
          </w:divBdr>
        </w:div>
        <w:div w:id="2120567833">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3837725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480"/>
          <w:marRight w:val="0"/>
          <w:marTop w:val="0"/>
          <w:marBottom w:val="0"/>
          <w:divBdr>
            <w:top w:val="none" w:sz="0" w:space="0" w:color="auto"/>
            <w:left w:val="none" w:sz="0" w:space="0" w:color="auto"/>
            <w:bottom w:val="none" w:sz="0" w:space="0" w:color="auto"/>
            <w:right w:val="none" w:sz="0" w:space="0" w:color="auto"/>
          </w:divBdr>
        </w:div>
        <w:div w:id="1327709883">
          <w:marLeft w:val="480"/>
          <w:marRight w:val="0"/>
          <w:marTop w:val="0"/>
          <w:marBottom w:val="0"/>
          <w:divBdr>
            <w:top w:val="none" w:sz="0" w:space="0" w:color="auto"/>
            <w:left w:val="none" w:sz="0" w:space="0" w:color="auto"/>
            <w:bottom w:val="none" w:sz="0" w:space="0" w:color="auto"/>
            <w:right w:val="none" w:sz="0" w:space="0" w:color="auto"/>
          </w:divBdr>
        </w:div>
        <w:div w:id="783572967">
          <w:marLeft w:val="480"/>
          <w:marRight w:val="0"/>
          <w:marTop w:val="0"/>
          <w:marBottom w:val="0"/>
          <w:divBdr>
            <w:top w:val="none" w:sz="0" w:space="0" w:color="auto"/>
            <w:left w:val="none" w:sz="0" w:space="0" w:color="auto"/>
            <w:bottom w:val="none" w:sz="0" w:space="0" w:color="auto"/>
            <w:right w:val="none" w:sz="0" w:space="0" w:color="auto"/>
          </w:divBdr>
        </w:div>
        <w:div w:id="1138376546">
          <w:marLeft w:val="480"/>
          <w:marRight w:val="0"/>
          <w:marTop w:val="0"/>
          <w:marBottom w:val="0"/>
          <w:divBdr>
            <w:top w:val="none" w:sz="0" w:space="0" w:color="auto"/>
            <w:left w:val="none" w:sz="0" w:space="0" w:color="auto"/>
            <w:bottom w:val="none" w:sz="0" w:space="0" w:color="auto"/>
            <w:right w:val="none" w:sz="0" w:space="0" w:color="auto"/>
          </w:divBdr>
        </w:div>
        <w:div w:id="697321252">
          <w:marLeft w:val="480"/>
          <w:marRight w:val="0"/>
          <w:marTop w:val="0"/>
          <w:marBottom w:val="0"/>
          <w:divBdr>
            <w:top w:val="none" w:sz="0" w:space="0" w:color="auto"/>
            <w:left w:val="none" w:sz="0" w:space="0" w:color="auto"/>
            <w:bottom w:val="none" w:sz="0" w:space="0" w:color="auto"/>
            <w:right w:val="none" w:sz="0" w:space="0" w:color="auto"/>
          </w:divBdr>
        </w:div>
        <w:div w:id="1305739395">
          <w:marLeft w:val="480"/>
          <w:marRight w:val="0"/>
          <w:marTop w:val="0"/>
          <w:marBottom w:val="0"/>
          <w:divBdr>
            <w:top w:val="none" w:sz="0" w:space="0" w:color="auto"/>
            <w:left w:val="none" w:sz="0" w:space="0" w:color="auto"/>
            <w:bottom w:val="none" w:sz="0" w:space="0" w:color="auto"/>
            <w:right w:val="none" w:sz="0" w:space="0" w:color="auto"/>
          </w:divBdr>
        </w:div>
        <w:div w:id="728070904">
          <w:marLeft w:val="480"/>
          <w:marRight w:val="0"/>
          <w:marTop w:val="0"/>
          <w:marBottom w:val="0"/>
          <w:divBdr>
            <w:top w:val="none" w:sz="0" w:space="0" w:color="auto"/>
            <w:left w:val="none" w:sz="0" w:space="0" w:color="auto"/>
            <w:bottom w:val="none" w:sz="0" w:space="0" w:color="auto"/>
            <w:right w:val="none" w:sz="0" w:space="0" w:color="auto"/>
          </w:divBdr>
        </w:div>
        <w:div w:id="804782082">
          <w:marLeft w:val="480"/>
          <w:marRight w:val="0"/>
          <w:marTop w:val="0"/>
          <w:marBottom w:val="0"/>
          <w:divBdr>
            <w:top w:val="none" w:sz="0" w:space="0" w:color="auto"/>
            <w:left w:val="none" w:sz="0" w:space="0" w:color="auto"/>
            <w:bottom w:val="none" w:sz="0" w:space="0" w:color="auto"/>
            <w:right w:val="none" w:sz="0" w:space="0" w:color="auto"/>
          </w:divBdr>
        </w:div>
        <w:div w:id="1294948787">
          <w:marLeft w:val="480"/>
          <w:marRight w:val="0"/>
          <w:marTop w:val="0"/>
          <w:marBottom w:val="0"/>
          <w:divBdr>
            <w:top w:val="none" w:sz="0" w:space="0" w:color="auto"/>
            <w:left w:val="none" w:sz="0" w:space="0" w:color="auto"/>
            <w:bottom w:val="none" w:sz="0" w:space="0" w:color="auto"/>
            <w:right w:val="none" w:sz="0" w:space="0" w:color="auto"/>
          </w:divBdr>
        </w:div>
        <w:div w:id="1562060630">
          <w:marLeft w:val="480"/>
          <w:marRight w:val="0"/>
          <w:marTop w:val="0"/>
          <w:marBottom w:val="0"/>
          <w:divBdr>
            <w:top w:val="none" w:sz="0" w:space="0" w:color="auto"/>
            <w:left w:val="none" w:sz="0" w:space="0" w:color="auto"/>
            <w:bottom w:val="none" w:sz="0" w:space="0" w:color="auto"/>
            <w:right w:val="none" w:sz="0" w:space="0" w:color="auto"/>
          </w:divBdr>
        </w:div>
        <w:div w:id="409667707">
          <w:marLeft w:val="480"/>
          <w:marRight w:val="0"/>
          <w:marTop w:val="0"/>
          <w:marBottom w:val="0"/>
          <w:divBdr>
            <w:top w:val="none" w:sz="0" w:space="0" w:color="auto"/>
            <w:left w:val="none" w:sz="0" w:space="0" w:color="auto"/>
            <w:bottom w:val="none" w:sz="0" w:space="0" w:color="auto"/>
            <w:right w:val="none" w:sz="0" w:space="0" w:color="auto"/>
          </w:divBdr>
        </w:div>
        <w:div w:id="1527061743">
          <w:marLeft w:val="480"/>
          <w:marRight w:val="0"/>
          <w:marTop w:val="0"/>
          <w:marBottom w:val="0"/>
          <w:divBdr>
            <w:top w:val="none" w:sz="0" w:space="0" w:color="auto"/>
            <w:left w:val="none" w:sz="0" w:space="0" w:color="auto"/>
            <w:bottom w:val="none" w:sz="0" w:space="0" w:color="auto"/>
            <w:right w:val="none" w:sz="0" w:space="0" w:color="auto"/>
          </w:divBdr>
        </w:div>
        <w:div w:id="2051227554">
          <w:marLeft w:val="480"/>
          <w:marRight w:val="0"/>
          <w:marTop w:val="0"/>
          <w:marBottom w:val="0"/>
          <w:divBdr>
            <w:top w:val="none" w:sz="0" w:space="0" w:color="auto"/>
            <w:left w:val="none" w:sz="0" w:space="0" w:color="auto"/>
            <w:bottom w:val="none" w:sz="0" w:space="0" w:color="auto"/>
            <w:right w:val="none" w:sz="0" w:space="0" w:color="auto"/>
          </w:divBdr>
        </w:div>
        <w:div w:id="1241602839">
          <w:marLeft w:val="480"/>
          <w:marRight w:val="0"/>
          <w:marTop w:val="0"/>
          <w:marBottom w:val="0"/>
          <w:divBdr>
            <w:top w:val="none" w:sz="0" w:space="0" w:color="auto"/>
            <w:left w:val="none" w:sz="0" w:space="0" w:color="auto"/>
            <w:bottom w:val="none" w:sz="0" w:space="0" w:color="auto"/>
            <w:right w:val="none" w:sz="0" w:space="0" w:color="auto"/>
          </w:divBdr>
        </w:div>
        <w:div w:id="771323843">
          <w:marLeft w:val="480"/>
          <w:marRight w:val="0"/>
          <w:marTop w:val="0"/>
          <w:marBottom w:val="0"/>
          <w:divBdr>
            <w:top w:val="none" w:sz="0" w:space="0" w:color="auto"/>
            <w:left w:val="none" w:sz="0" w:space="0" w:color="auto"/>
            <w:bottom w:val="none" w:sz="0" w:space="0" w:color="auto"/>
            <w:right w:val="none" w:sz="0" w:space="0" w:color="auto"/>
          </w:divBdr>
        </w:div>
        <w:div w:id="736316880">
          <w:marLeft w:val="480"/>
          <w:marRight w:val="0"/>
          <w:marTop w:val="0"/>
          <w:marBottom w:val="0"/>
          <w:divBdr>
            <w:top w:val="none" w:sz="0" w:space="0" w:color="auto"/>
            <w:left w:val="none" w:sz="0" w:space="0" w:color="auto"/>
            <w:bottom w:val="none" w:sz="0" w:space="0" w:color="auto"/>
            <w:right w:val="none" w:sz="0" w:space="0" w:color="auto"/>
          </w:divBdr>
        </w:div>
        <w:div w:id="978194771">
          <w:marLeft w:val="480"/>
          <w:marRight w:val="0"/>
          <w:marTop w:val="0"/>
          <w:marBottom w:val="0"/>
          <w:divBdr>
            <w:top w:val="none" w:sz="0" w:space="0" w:color="auto"/>
            <w:left w:val="none" w:sz="0" w:space="0" w:color="auto"/>
            <w:bottom w:val="none" w:sz="0" w:space="0" w:color="auto"/>
            <w:right w:val="none" w:sz="0" w:space="0" w:color="auto"/>
          </w:divBdr>
        </w:div>
        <w:div w:id="961422838">
          <w:marLeft w:val="480"/>
          <w:marRight w:val="0"/>
          <w:marTop w:val="0"/>
          <w:marBottom w:val="0"/>
          <w:divBdr>
            <w:top w:val="none" w:sz="0" w:space="0" w:color="auto"/>
            <w:left w:val="none" w:sz="0" w:space="0" w:color="auto"/>
            <w:bottom w:val="none" w:sz="0" w:space="0" w:color="auto"/>
            <w:right w:val="none" w:sz="0" w:space="0" w:color="auto"/>
          </w:divBdr>
        </w:div>
        <w:div w:id="1811510932">
          <w:marLeft w:val="480"/>
          <w:marRight w:val="0"/>
          <w:marTop w:val="0"/>
          <w:marBottom w:val="0"/>
          <w:divBdr>
            <w:top w:val="none" w:sz="0" w:space="0" w:color="auto"/>
            <w:left w:val="none" w:sz="0" w:space="0" w:color="auto"/>
            <w:bottom w:val="none" w:sz="0" w:space="0" w:color="auto"/>
            <w:right w:val="none" w:sz="0" w:space="0" w:color="auto"/>
          </w:divBdr>
        </w:div>
        <w:div w:id="943461218">
          <w:marLeft w:val="480"/>
          <w:marRight w:val="0"/>
          <w:marTop w:val="0"/>
          <w:marBottom w:val="0"/>
          <w:divBdr>
            <w:top w:val="none" w:sz="0" w:space="0" w:color="auto"/>
            <w:left w:val="none" w:sz="0" w:space="0" w:color="auto"/>
            <w:bottom w:val="none" w:sz="0" w:space="0" w:color="auto"/>
            <w:right w:val="none" w:sz="0" w:space="0" w:color="auto"/>
          </w:divBdr>
        </w:div>
        <w:div w:id="894969294">
          <w:marLeft w:val="480"/>
          <w:marRight w:val="0"/>
          <w:marTop w:val="0"/>
          <w:marBottom w:val="0"/>
          <w:divBdr>
            <w:top w:val="none" w:sz="0" w:space="0" w:color="auto"/>
            <w:left w:val="none" w:sz="0" w:space="0" w:color="auto"/>
            <w:bottom w:val="none" w:sz="0" w:space="0" w:color="auto"/>
            <w:right w:val="none" w:sz="0" w:space="0" w:color="auto"/>
          </w:divBdr>
        </w:div>
        <w:div w:id="1640185858">
          <w:marLeft w:val="480"/>
          <w:marRight w:val="0"/>
          <w:marTop w:val="0"/>
          <w:marBottom w:val="0"/>
          <w:divBdr>
            <w:top w:val="none" w:sz="0" w:space="0" w:color="auto"/>
            <w:left w:val="none" w:sz="0" w:space="0" w:color="auto"/>
            <w:bottom w:val="none" w:sz="0" w:space="0" w:color="auto"/>
            <w:right w:val="none" w:sz="0" w:space="0" w:color="auto"/>
          </w:divBdr>
        </w:div>
        <w:div w:id="373312255">
          <w:marLeft w:val="480"/>
          <w:marRight w:val="0"/>
          <w:marTop w:val="0"/>
          <w:marBottom w:val="0"/>
          <w:divBdr>
            <w:top w:val="none" w:sz="0" w:space="0" w:color="auto"/>
            <w:left w:val="none" w:sz="0" w:space="0" w:color="auto"/>
            <w:bottom w:val="none" w:sz="0" w:space="0" w:color="auto"/>
            <w:right w:val="none" w:sz="0" w:space="0" w:color="auto"/>
          </w:divBdr>
        </w:div>
        <w:div w:id="756362048">
          <w:marLeft w:val="480"/>
          <w:marRight w:val="0"/>
          <w:marTop w:val="0"/>
          <w:marBottom w:val="0"/>
          <w:divBdr>
            <w:top w:val="none" w:sz="0" w:space="0" w:color="auto"/>
            <w:left w:val="none" w:sz="0" w:space="0" w:color="auto"/>
            <w:bottom w:val="none" w:sz="0" w:space="0" w:color="auto"/>
            <w:right w:val="none" w:sz="0" w:space="0" w:color="auto"/>
          </w:divBdr>
        </w:div>
        <w:div w:id="1431782683">
          <w:marLeft w:val="480"/>
          <w:marRight w:val="0"/>
          <w:marTop w:val="0"/>
          <w:marBottom w:val="0"/>
          <w:divBdr>
            <w:top w:val="none" w:sz="0" w:space="0" w:color="auto"/>
            <w:left w:val="none" w:sz="0" w:space="0" w:color="auto"/>
            <w:bottom w:val="none" w:sz="0" w:space="0" w:color="auto"/>
            <w:right w:val="none" w:sz="0" w:space="0" w:color="auto"/>
          </w:divBdr>
        </w:div>
        <w:div w:id="1229341532">
          <w:marLeft w:val="480"/>
          <w:marRight w:val="0"/>
          <w:marTop w:val="0"/>
          <w:marBottom w:val="0"/>
          <w:divBdr>
            <w:top w:val="none" w:sz="0" w:space="0" w:color="auto"/>
            <w:left w:val="none" w:sz="0" w:space="0" w:color="auto"/>
            <w:bottom w:val="none" w:sz="0" w:space="0" w:color="auto"/>
            <w:right w:val="none" w:sz="0" w:space="0" w:color="auto"/>
          </w:divBdr>
        </w:div>
        <w:div w:id="705983993">
          <w:marLeft w:val="480"/>
          <w:marRight w:val="0"/>
          <w:marTop w:val="0"/>
          <w:marBottom w:val="0"/>
          <w:divBdr>
            <w:top w:val="none" w:sz="0" w:space="0" w:color="auto"/>
            <w:left w:val="none" w:sz="0" w:space="0" w:color="auto"/>
            <w:bottom w:val="none" w:sz="0" w:space="0" w:color="auto"/>
            <w:right w:val="none" w:sz="0" w:space="0" w:color="auto"/>
          </w:divBdr>
        </w:div>
        <w:div w:id="1943174822">
          <w:marLeft w:val="480"/>
          <w:marRight w:val="0"/>
          <w:marTop w:val="0"/>
          <w:marBottom w:val="0"/>
          <w:divBdr>
            <w:top w:val="none" w:sz="0" w:space="0" w:color="auto"/>
            <w:left w:val="none" w:sz="0" w:space="0" w:color="auto"/>
            <w:bottom w:val="none" w:sz="0" w:space="0" w:color="auto"/>
            <w:right w:val="none" w:sz="0" w:space="0" w:color="auto"/>
          </w:divBdr>
        </w:div>
        <w:div w:id="1445032805">
          <w:marLeft w:val="480"/>
          <w:marRight w:val="0"/>
          <w:marTop w:val="0"/>
          <w:marBottom w:val="0"/>
          <w:divBdr>
            <w:top w:val="none" w:sz="0" w:space="0" w:color="auto"/>
            <w:left w:val="none" w:sz="0" w:space="0" w:color="auto"/>
            <w:bottom w:val="none" w:sz="0" w:space="0" w:color="auto"/>
            <w:right w:val="none" w:sz="0" w:space="0" w:color="auto"/>
          </w:divBdr>
        </w:div>
        <w:div w:id="50202919">
          <w:marLeft w:val="480"/>
          <w:marRight w:val="0"/>
          <w:marTop w:val="0"/>
          <w:marBottom w:val="0"/>
          <w:divBdr>
            <w:top w:val="none" w:sz="0" w:space="0" w:color="auto"/>
            <w:left w:val="none" w:sz="0" w:space="0" w:color="auto"/>
            <w:bottom w:val="none" w:sz="0" w:space="0" w:color="auto"/>
            <w:right w:val="none" w:sz="0" w:space="0" w:color="auto"/>
          </w:divBdr>
        </w:div>
        <w:div w:id="539322303">
          <w:marLeft w:val="480"/>
          <w:marRight w:val="0"/>
          <w:marTop w:val="0"/>
          <w:marBottom w:val="0"/>
          <w:divBdr>
            <w:top w:val="none" w:sz="0" w:space="0" w:color="auto"/>
            <w:left w:val="none" w:sz="0" w:space="0" w:color="auto"/>
            <w:bottom w:val="none" w:sz="0" w:space="0" w:color="auto"/>
            <w:right w:val="none" w:sz="0" w:space="0" w:color="auto"/>
          </w:divBdr>
        </w:div>
        <w:div w:id="718630480">
          <w:marLeft w:val="480"/>
          <w:marRight w:val="0"/>
          <w:marTop w:val="0"/>
          <w:marBottom w:val="0"/>
          <w:divBdr>
            <w:top w:val="none" w:sz="0" w:space="0" w:color="auto"/>
            <w:left w:val="none" w:sz="0" w:space="0" w:color="auto"/>
            <w:bottom w:val="none" w:sz="0" w:space="0" w:color="auto"/>
            <w:right w:val="none" w:sz="0" w:space="0" w:color="auto"/>
          </w:divBdr>
        </w:div>
        <w:div w:id="717046475">
          <w:marLeft w:val="480"/>
          <w:marRight w:val="0"/>
          <w:marTop w:val="0"/>
          <w:marBottom w:val="0"/>
          <w:divBdr>
            <w:top w:val="none" w:sz="0" w:space="0" w:color="auto"/>
            <w:left w:val="none" w:sz="0" w:space="0" w:color="auto"/>
            <w:bottom w:val="none" w:sz="0" w:space="0" w:color="auto"/>
            <w:right w:val="none" w:sz="0" w:space="0" w:color="auto"/>
          </w:divBdr>
        </w:div>
        <w:div w:id="1942640098">
          <w:marLeft w:val="480"/>
          <w:marRight w:val="0"/>
          <w:marTop w:val="0"/>
          <w:marBottom w:val="0"/>
          <w:divBdr>
            <w:top w:val="none" w:sz="0" w:space="0" w:color="auto"/>
            <w:left w:val="none" w:sz="0" w:space="0" w:color="auto"/>
            <w:bottom w:val="none" w:sz="0" w:space="0" w:color="auto"/>
            <w:right w:val="none" w:sz="0" w:space="0" w:color="auto"/>
          </w:divBdr>
        </w:div>
        <w:div w:id="1649170777">
          <w:marLeft w:val="480"/>
          <w:marRight w:val="0"/>
          <w:marTop w:val="0"/>
          <w:marBottom w:val="0"/>
          <w:divBdr>
            <w:top w:val="none" w:sz="0" w:space="0" w:color="auto"/>
            <w:left w:val="none" w:sz="0" w:space="0" w:color="auto"/>
            <w:bottom w:val="none" w:sz="0" w:space="0" w:color="auto"/>
            <w:right w:val="none" w:sz="0" w:space="0" w:color="auto"/>
          </w:divBdr>
        </w:div>
        <w:div w:id="1021395604">
          <w:marLeft w:val="480"/>
          <w:marRight w:val="0"/>
          <w:marTop w:val="0"/>
          <w:marBottom w:val="0"/>
          <w:divBdr>
            <w:top w:val="none" w:sz="0" w:space="0" w:color="auto"/>
            <w:left w:val="none" w:sz="0" w:space="0" w:color="auto"/>
            <w:bottom w:val="none" w:sz="0" w:space="0" w:color="auto"/>
            <w:right w:val="none" w:sz="0" w:space="0" w:color="auto"/>
          </w:divBdr>
        </w:div>
        <w:div w:id="1023946182">
          <w:marLeft w:val="480"/>
          <w:marRight w:val="0"/>
          <w:marTop w:val="0"/>
          <w:marBottom w:val="0"/>
          <w:divBdr>
            <w:top w:val="none" w:sz="0" w:space="0" w:color="auto"/>
            <w:left w:val="none" w:sz="0" w:space="0" w:color="auto"/>
            <w:bottom w:val="none" w:sz="0" w:space="0" w:color="auto"/>
            <w:right w:val="none" w:sz="0" w:space="0" w:color="auto"/>
          </w:divBdr>
        </w:div>
        <w:div w:id="276371523">
          <w:marLeft w:val="480"/>
          <w:marRight w:val="0"/>
          <w:marTop w:val="0"/>
          <w:marBottom w:val="0"/>
          <w:divBdr>
            <w:top w:val="none" w:sz="0" w:space="0" w:color="auto"/>
            <w:left w:val="none" w:sz="0" w:space="0" w:color="auto"/>
            <w:bottom w:val="none" w:sz="0" w:space="0" w:color="auto"/>
            <w:right w:val="none" w:sz="0" w:space="0" w:color="auto"/>
          </w:divBdr>
        </w:div>
        <w:div w:id="1121457083">
          <w:marLeft w:val="48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masum.billah@staffs.ac.uk" TargetMode="External"/><Relationship Id="rId18" Type="http://schemas.openxmlformats.org/officeDocument/2006/relationships/hyperlink" Target="mailto:traoret@who.int" TargetMode="External"/><Relationship Id="rId26" Type="http://schemas.openxmlformats.org/officeDocument/2006/relationships/hyperlink" Target="https://parasitesandvectors.biomedcentral.com/articles/10.1186/s13071-018-2709-8/figures/5" TargetMode="External"/><Relationship Id="rId3" Type="http://schemas.openxmlformats.org/officeDocument/2006/relationships/styles" Target="styles.xml"/><Relationship Id="rId21" Type="http://schemas.openxmlformats.org/officeDocument/2006/relationships/hyperlink" Target="mailto:r.galizi@keele.ac.uk"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openxmlformats.org/officeDocument/2006/relationships/hyperlink" Target="mailto:atik.ahsan@icddrb.org" TargetMode="External"/><Relationship Id="rId25" Type="http://schemas.openxmlformats.org/officeDocument/2006/relationships/hyperlink" Target="tel:+441782734414"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mahbubalam@icddrb.org" TargetMode="External"/><Relationship Id="rId20" Type="http://schemas.openxmlformats.org/officeDocument/2006/relationships/hyperlink" Target="mailto:n.haider@keele.ac.uk"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mailto:n.haider@keele.ac.uk" TargetMode="External"/><Relationship Id="rId32" Type="http://schemas.openxmlformats.org/officeDocument/2006/relationships/hyperlink" Target="https://live3.bmd.gov.b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lailabanu@gmail.com" TargetMode="External"/><Relationship Id="rId23" Type="http://schemas.openxmlformats.org/officeDocument/2006/relationships/hyperlink" Target="mailto:a.zumla@ucl.ac.uk" TargetMode="External"/><Relationship Id="rId28" Type="http://schemas.microsoft.com/office/2011/relationships/commentsExtended" Target="commentsExtended.xml"/><Relationship Id="rId36" Type="http://schemas.openxmlformats.org/officeDocument/2006/relationships/glossaryDocument" Target="glossary/document.xml"/><Relationship Id="rId10" Type="http://schemas.openxmlformats.org/officeDocument/2006/relationships/hyperlink" Target="mailto:baker.chowdhury@neurosurgery.ufl.edu" TargetMode="External"/><Relationship Id="rId19" Type="http://schemas.openxmlformats.org/officeDocument/2006/relationships/hyperlink" Target="mailto:jamal-sta@sust.edu" TargetMode="External"/><Relationship Id="rId31" Type="http://schemas.openxmlformats.org/officeDocument/2006/relationships/hyperlink" Target="https://dghs.gov.bd/" TargetMode="Externa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Md.Asaduzzaman@staffs.ac.uk" TargetMode="External"/><Relationship Id="rId22" Type="http://schemas.openxmlformats.org/officeDocument/2006/relationships/hyperlink" Target="mailto:i.russo@keele.ac.uk"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E43E53C2F5AB4089BD6597322ACB0DE3"/>
        <w:category>
          <w:name w:val="General"/>
          <w:gallery w:val="placeholder"/>
        </w:category>
        <w:types>
          <w:type w:val="bbPlcHdr"/>
        </w:types>
        <w:behaviors>
          <w:behavior w:val="content"/>
        </w:behaviors>
        <w:guid w:val="{C4EC0634-6954-46BF-835F-B36C3B45EE39}"/>
      </w:docPartPr>
      <w:docPartBody>
        <w:p w:rsidR="007671F2" w:rsidRDefault="007671F2" w:rsidP="007671F2">
          <w:pPr>
            <w:pStyle w:val="E43E53C2F5AB4089BD6597322ACB0DE3"/>
          </w:pPr>
          <w:r w:rsidRPr="000E1FF9">
            <w:rPr>
              <w:rStyle w:val="PlaceholderText"/>
            </w:rPr>
            <w:t>Click or tap here to enter text.</w:t>
          </w:r>
        </w:p>
      </w:docPartBody>
    </w:docPart>
    <w:docPart>
      <w:docPartPr>
        <w:name w:val="CBDBBA9607754245A5A80E3F32D1098E"/>
        <w:category>
          <w:name w:val="General"/>
          <w:gallery w:val="placeholder"/>
        </w:category>
        <w:types>
          <w:type w:val="bbPlcHdr"/>
        </w:types>
        <w:behaviors>
          <w:behavior w:val="content"/>
        </w:behaviors>
        <w:guid w:val="{CB75ADAA-4BE4-4F5B-91EA-B1FF6DEEC667}"/>
      </w:docPartPr>
      <w:docPartBody>
        <w:p w:rsidR="007671F2" w:rsidRDefault="007671F2" w:rsidP="007671F2">
          <w:pPr>
            <w:pStyle w:val="CBDBBA9607754245A5A80E3F32D1098E"/>
          </w:pPr>
          <w:r>
            <w:rPr>
              <w:rStyle w:val="PlaceholderText"/>
            </w:rPr>
            <w:t>Click or tap here to enter text.</w:t>
          </w:r>
        </w:p>
      </w:docPartBody>
    </w:docPart>
    <w:docPart>
      <w:docPartPr>
        <w:name w:val="33EF9A0E44184FC5ACA347A3BE99B58D"/>
        <w:category>
          <w:name w:val="General"/>
          <w:gallery w:val="placeholder"/>
        </w:category>
        <w:types>
          <w:type w:val="bbPlcHdr"/>
        </w:types>
        <w:behaviors>
          <w:behavior w:val="content"/>
        </w:behaviors>
        <w:guid w:val="{51179298-CE0E-4B6A-A576-FDFC6EF483F9}"/>
      </w:docPartPr>
      <w:docPartBody>
        <w:p w:rsidR="007671F2" w:rsidRDefault="007671F2" w:rsidP="007671F2">
          <w:pPr>
            <w:pStyle w:val="33EF9A0E44184FC5ACA347A3BE99B58D"/>
          </w:pPr>
          <w:r w:rsidRPr="00307893">
            <w:rPr>
              <w:rStyle w:val="PlaceholderText"/>
            </w:rPr>
            <w:t>Click or tap here to enter text.</w:t>
          </w:r>
        </w:p>
      </w:docPartBody>
    </w:docPart>
    <w:docPart>
      <w:docPartPr>
        <w:name w:val="617997AD64784C9DAC915A084EA28679"/>
        <w:category>
          <w:name w:val="General"/>
          <w:gallery w:val="placeholder"/>
        </w:category>
        <w:types>
          <w:type w:val="bbPlcHdr"/>
        </w:types>
        <w:behaviors>
          <w:behavior w:val="content"/>
        </w:behaviors>
        <w:guid w:val="{1557B1A1-8114-407D-BEF6-AFAC71E349A1}"/>
      </w:docPartPr>
      <w:docPartBody>
        <w:p w:rsidR="009570B7" w:rsidRDefault="00296E19" w:rsidP="00296E19">
          <w:pPr>
            <w:pStyle w:val="617997AD64784C9DAC915A084EA28679"/>
          </w:pPr>
          <w:r w:rsidRPr="000E1FF9">
            <w:rPr>
              <w:rStyle w:val="PlaceholderText"/>
            </w:rPr>
            <w:t>Click or tap here to enter text.</w:t>
          </w:r>
        </w:p>
      </w:docPartBody>
    </w:docPart>
    <w:docPart>
      <w:docPartPr>
        <w:name w:val="7DF147D705E249CF941AB66E9E662584"/>
        <w:category>
          <w:name w:val="General"/>
          <w:gallery w:val="placeholder"/>
        </w:category>
        <w:types>
          <w:type w:val="bbPlcHdr"/>
        </w:types>
        <w:behaviors>
          <w:behavior w:val="content"/>
        </w:behaviors>
        <w:guid w:val="{4F8A0FDB-69E0-46BD-8E88-E254F7000F63}"/>
      </w:docPartPr>
      <w:docPartBody>
        <w:p w:rsidR="004C3D11" w:rsidRDefault="00CC71B6" w:rsidP="00CC71B6">
          <w:pPr>
            <w:pStyle w:val="7DF147D705E249CF941AB66E9E662584"/>
          </w:pPr>
          <w:r w:rsidRPr="000E1FF9">
            <w:rPr>
              <w:rStyle w:val="PlaceholderText"/>
            </w:rPr>
            <w:t>Click or tap here to enter text.</w:t>
          </w:r>
        </w:p>
      </w:docPartBody>
    </w:docPart>
    <w:docPart>
      <w:docPartPr>
        <w:name w:val="E5E03C4DF0A3453684EF7FA9621AD1EC"/>
        <w:category>
          <w:name w:val="General"/>
          <w:gallery w:val="placeholder"/>
        </w:category>
        <w:types>
          <w:type w:val="bbPlcHdr"/>
        </w:types>
        <w:behaviors>
          <w:behavior w:val="content"/>
        </w:behaviors>
        <w:guid w:val="{C9356A82-9F30-49B1-B420-A78BCA4F6B1B}"/>
      </w:docPartPr>
      <w:docPartBody>
        <w:p w:rsidR="007942A6" w:rsidRDefault="007942A6" w:rsidP="007942A6">
          <w:pPr>
            <w:pStyle w:val="E5E03C4DF0A3453684EF7FA9621AD1EC"/>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005B9B"/>
    <w:rsid w:val="00074345"/>
    <w:rsid w:val="00296E19"/>
    <w:rsid w:val="002D5F4D"/>
    <w:rsid w:val="002E4CB6"/>
    <w:rsid w:val="00307267"/>
    <w:rsid w:val="00326938"/>
    <w:rsid w:val="0035774A"/>
    <w:rsid w:val="004B42D2"/>
    <w:rsid w:val="004B698C"/>
    <w:rsid w:val="004C3D11"/>
    <w:rsid w:val="005216E9"/>
    <w:rsid w:val="00556CF8"/>
    <w:rsid w:val="00571FCD"/>
    <w:rsid w:val="00580E81"/>
    <w:rsid w:val="00583490"/>
    <w:rsid w:val="00584617"/>
    <w:rsid w:val="005C6EE3"/>
    <w:rsid w:val="005D5126"/>
    <w:rsid w:val="005E214C"/>
    <w:rsid w:val="00637E9F"/>
    <w:rsid w:val="006879EE"/>
    <w:rsid w:val="00726D7E"/>
    <w:rsid w:val="0076561F"/>
    <w:rsid w:val="007671F2"/>
    <w:rsid w:val="00782DD1"/>
    <w:rsid w:val="0078486F"/>
    <w:rsid w:val="007942A6"/>
    <w:rsid w:val="007B044F"/>
    <w:rsid w:val="007B6BEE"/>
    <w:rsid w:val="007D21EF"/>
    <w:rsid w:val="00803572"/>
    <w:rsid w:val="008072B9"/>
    <w:rsid w:val="00811DB4"/>
    <w:rsid w:val="008873BD"/>
    <w:rsid w:val="008A2723"/>
    <w:rsid w:val="008C4DC6"/>
    <w:rsid w:val="008D331A"/>
    <w:rsid w:val="008D3719"/>
    <w:rsid w:val="008E2DC0"/>
    <w:rsid w:val="008E301D"/>
    <w:rsid w:val="008E74FB"/>
    <w:rsid w:val="009032D8"/>
    <w:rsid w:val="00940A16"/>
    <w:rsid w:val="009570B7"/>
    <w:rsid w:val="00974809"/>
    <w:rsid w:val="009E255C"/>
    <w:rsid w:val="009F1E14"/>
    <w:rsid w:val="00A21940"/>
    <w:rsid w:val="00AA15F5"/>
    <w:rsid w:val="00B2214D"/>
    <w:rsid w:val="00B27CB8"/>
    <w:rsid w:val="00B455BC"/>
    <w:rsid w:val="00BB1B13"/>
    <w:rsid w:val="00C20DD9"/>
    <w:rsid w:val="00CA5C68"/>
    <w:rsid w:val="00CC71B6"/>
    <w:rsid w:val="00D04156"/>
    <w:rsid w:val="00D45B25"/>
    <w:rsid w:val="00D733D8"/>
    <w:rsid w:val="00DD159D"/>
    <w:rsid w:val="00DE31C1"/>
    <w:rsid w:val="00E0716E"/>
    <w:rsid w:val="00E13B71"/>
    <w:rsid w:val="00E22F19"/>
    <w:rsid w:val="00EF40A0"/>
    <w:rsid w:val="00F229FF"/>
    <w:rsid w:val="00F24E26"/>
    <w:rsid w:val="00F33587"/>
    <w:rsid w:val="00F74731"/>
    <w:rsid w:val="00F9430C"/>
    <w:rsid w:val="00FC4EEF"/>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2A6"/>
    <w:rPr>
      <w:color w:val="666666"/>
    </w:rPr>
  </w:style>
  <w:style w:type="paragraph" w:customStyle="1" w:styleId="4DB533FE9C7A40AAA29E0C5104C77A43">
    <w:name w:val="4DB533FE9C7A40AAA29E0C5104C77A43"/>
    <w:rsid w:val="00DD159D"/>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7DF147D705E249CF941AB66E9E662584">
    <w:name w:val="7DF147D705E249CF941AB66E9E662584"/>
    <w:rsid w:val="00CC71B6"/>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E43E53C2F5AB4089BD6597322ACB0DE3">
    <w:name w:val="E43E53C2F5AB4089BD6597322ACB0DE3"/>
    <w:rsid w:val="007671F2"/>
    <w:rPr>
      <w:lang w:val="en-GB" w:eastAsia="en-GB"/>
    </w:rPr>
  </w:style>
  <w:style w:type="paragraph" w:customStyle="1" w:styleId="617997AD64784C9DAC915A084EA28679">
    <w:name w:val="617997AD64784C9DAC915A084EA28679"/>
    <w:rsid w:val="00296E19"/>
    <w:rPr>
      <w:lang w:val="en-GB" w:eastAsia="en-GB"/>
    </w:rPr>
  </w:style>
  <w:style w:type="paragraph" w:customStyle="1" w:styleId="CBDBBA9607754245A5A80E3F32D1098E">
    <w:name w:val="CBDBBA9607754245A5A80E3F32D1098E"/>
    <w:rsid w:val="007671F2"/>
    <w:rPr>
      <w:lang w:val="en-GB" w:eastAsia="en-GB"/>
    </w:rPr>
  </w:style>
  <w:style w:type="paragraph" w:customStyle="1" w:styleId="33EF9A0E44184FC5ACA347A3BE99B58D">
    <w:name w:val="33EF9A0E44184FC5ACA347A3BE99B58D"/>
    <w:rsid w:val="007671F2"/>
    <w:rPr>
      <w:lang w:val="en-GB" w:eastAsia="en-GB"/>
    </w:rPr>
  </w:style>
  <w:style w:type="paragraph" w:customStyle="1" w:styleId="E5E03C4DF0A3453684EF7FA9621AD1EC">
    <w:name w:val="E5E03C4DF0A3453684EF7FA9621AD1EC"/>
    <w:rsid w:val="0079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7574d012-b7e3-4338-84f9-d7b68e261a28&quot;,&quot;properties&quot;:{&quot;noteIndex&quot;:0},&quot;isEdited&quot;:false,&quot;manualOverride&quot;:{&quot;isManuallyOverridden&quot;:false,&quot;citeprocText&quot;:&quot;(Simmonds et al. 2017)&quot;,&quot;manualOverrideText&quot;:&quot;&quot;},&quot;citationTag&quot;:&quot;MENDELEY_CITATION_v3_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&quot;,&quot;citationItems&quot;:[{&quot;id&quot;:&quot;1ad9c9a8-08b7-3e75-9bf8-bd480dabcb00&quot;,&quot;itemData&quot;:{&quot;type&quot;:&quot;article-journal&quot;,&quot;id&quot;:&quot;1ad9c9a8-08b7-3e75-9bf8-bd480dabcb00&quot;,&quot;title&quot;:&quot;ICTV Virus Taxonomy Profile: Flaviviridae.&quot;,&quot;author&quot;:[{&quot;family&quot;:&quot;Simmonds&quot;,&quot;given&quot;:&quot;Peter&quot;,&quot;parse-names&quot;:false,&quot;dropping-particle&quot;:&quot;&quot;,&quot;non-dropping-particle&quot;:&quot;&quot;},{&quot;family&quot;:&quot;Becher&quot;,&quot;given&quot;:&quot;Paul&quot;,&quot;parse-names&quot;:false,&quot;dropping-particle&quot;:&quot;&quot;,&quot;non-dropping-particle&quot;:&quot;&quot;},{&quot;family&quot;:&quot;Bukh&quot;,&quot;given&quot;:&quot;Jens&quot;,&quot;parse-names&quot;:false,&quot;dropping-particle&quot;:&quot;&quot;,&quot;non-dropping-particle&quot;:&quot;&quot;},{&quot;family&quot;:&quot;Gould&quot;,&quot;given&quot;:&quot;Ernest A&quot;,&quot;parse-names&quot;:false,&quot;dropping-particle&quot;:&quot;&quot;,&quot;non-dropping-particle&quot;:&quot;&quot;},{&quot;family&quot;:&quot;Meyers&quot;,&quot;given&quot;:&quot;Gregor&quot;,&quot;parse-names&quot;:false,&quot;dropping-particle&quot;:&quot;&quot;,&quot;non-dropping-particle&quot;:&quot;&quot;},{&quot;family&quot;:&quot;Monath&quot;,&quot;given&quot;:&quot;Tom&quot;,&quot;parse-names&quot;:false,&quot;dropping-particle&quot;:&quot;&quot;,&quot;non-dropping-particle&quot;:&quot;&quot;},{&quot;family&quot;:&quot;Muerhoff&quot;,&quot;given&quot;:&quot;Scott&quot;,&quot;parse-names&quot;:false,&quot;dropping-particle&quot;:&quot;&quot;,&quot;non-dropping-particle&quot;:&quot;&quot;},{&quot;family&quot;:&quot;Pletnev&quot;,&quot;given&quot;:&quot;Alexander&quot;,&quot;parse-names&quot;:false,&quot;dropping-particle&quot;:&quot;&quot;,&quot;non-dropping-particle&quot;:&quot;&quot;},{&quot;family&quot;:&quot;Rico-Hesse&quot;,&quot;given&quot;:&quot;Rebecca&quot;,&quot;parse-names&quot;:false,&quot;dropping-particle&quot;:&quot;&quot;,&quot;non-dropping-particle&quot;:&quot;&quot;},{&quot;family&quot;:&quot;Smith&quot;,&quot;given&quot;:&quot;Donald B&quot;,&quot;parse-names&quot;:false,&quot;dropping-particle&quot;:&quot;&quot;,&quot;non-dropping-particle&quot;:&quot;&quot;},{&quot;family&quot;:&quot;Stapleton&quot;,&quot;given&quot;:&quot;Jack T&quot;,&quot;parse-names&quot;:false,&quot;dropping-particle&quot;:&quot;&quot;,&quot;non-dropping-particle&quot;:&quot;&quot;},{&quot;family&quot;:&quot;Ictv Report Consortium&quot;,&quot;given&quot;:&quot;&quot;,&quot;parse-names&quot;:false,&quot;dropping-particle&quot;:&quot;&quot;,&quot;non-dropping-particle&quot;:&quot;&quot;}],&quot;container-title&quot;:&quot;The Journal of general virology&quot;,&quot;container-title-short&quot;:&quot;J Gen Virol&quot;,&quot;DOI&quot;:&quot;10.1099/jgv.0.000672&quot;,&quot;ISSN&quot;:&quot;1465-2099&quot;,&quot;PMID&quot;:&quot;28218572&quot;,&quot;issued&quot;:{&quot;date-parts&quot;:[[2017,1]]},&quot;page&quot;:&quot;2-3&quot;,&quot;abstract&quot;:&quot;The Flaviviridae is a family of small enveloped viruses with RNA genomes of 9000-13 000 bases. Most infect mammals and birds. Many flaviviruses are host-specific and pathogenic, such as hepatitis C virus in the genus Hepacivirus. The majority of known members in the genus Flavivirus are arthropod borne, and many are important human and veterinary pathogens (e.g. yellow fever virus, dengue virus). This is a summary of the current International Committee on Taxonomy of Viruses (ICTV) report on the taxonomy of the Flaviviridae, which is available at www.ictv.global/report/flaviviridae.&quot;,&quot;issue&quot;:&quot;1&quot;,&quot;volume&quot;:&quot;98&quot;},&quot;isTemporary&quot;:false}]},{&quot;citationID&quot;:&quot;MENDELEY_CITATION_fcad04f9-1823-483e-9050-a75d150dc93d&quot;,&quot;properties&quot;:{&quot;noteIndex&quot;:0},&quot;isEdited&quot;:false,&quot;manualOverride&quot;:{&quot;isManuallyOverridden&quot;:false,&quot;citeprocText&quot;:&quot;(WHO 2009; CDC 2019)&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KFdITyAyMDA5OyBDREMgMjAxOSk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Bhatt et al. 2013; WHO 2023 Jul 16)&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&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id&quot;:&quot;4fb68d97-73dd-3d55-ab1d-d84ba7aa2003&quot;,&quot;itemData&quot;:{&quot;type&quot;:&quot;article-journal&quot;,&quot;id&quot;:&quot;4fb68d97-73dd-3d55-ab1d-d84ba7aa2003&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nt&quot;,&quot;given&quot;:&quot;G R William&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quot;,&quot;container-title-short&quot;:&quot;Nature&quot;,&quot;DOI&quot;:&quot;10.1038/nature12060&quot;,&quot;ISSN&quot;:&quot;1476-4687&quot;,&quot;PMID&quot;:&quot;23563266&quot;,&quot;URL&quot;:&quot;http://www.ncbi.nlm.nih.gov/pubmed/23563266&quot;,&quot;issued&quot;:{&quot;date-parts&quot;:[[2013,4,25]]},&quot;page&quot;:&quot;504-7&quot;,&quot;abstract&quot;:&quo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issue&quot;:&quot;7446&quot;,&quot;volume&quot;:&quot;496&quot;},&quot;isTemporary&quot;:false}]},{&quot;citationID&quot;:&quot;MENDELEY_CITATION_ad7213b4-598d-44d9-a93f-bc5b0c545f90&quot;,&quot;properties&quot;:{&quot;noteIndex&quot;:0},&quot;isEdited&quot;:false,&quot;manualOverride&quot;:{&quot;isManuallyOverridden&quot;:false,&quot;citeprocText&quot;:&quot;(Murray et al. 2013; Messina et al. 2019; WHO 2023)&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&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id&quot;:&quot;50923aab-decd-3b70-8896-8e4ac0739afd&quot;,&quot;itemData&quot;:{&quot;type&quot;:&quot;article-journal&quot;,&quot;id&quot;:&quot;50923aab-decd-3b70-8896-8e4ac0739afd&quot;,&quot;title&quot;:&quot;The current and future global distribution and population at risk of dengue.&quot;,&quot;author&quot;:[{&quot;family&quot;:&quot;Messina&quot;,&quot;given&quot;:&quot;Jane P&quot;,&quot;parse-names&quot;:false,&quot;dropping-particle&quot;:&quot;&quot;,&quot;non-dropping-particle&quot;:&quot;&quot;},{&quot;family&quot;:&quot;Brady&quot;,&quot;given&quot;:&quot;Oliver J&quot;,&quot;parse-names&quot;:false,&quot;dropping-particle&quot;:&quot;&quot;,&quot;non-dropping-particle&quot;:&quot;&quot;},{&quot;family&quot;:&quot;Golding&quot;,&quot;given&quot;:&quot;Nick&quot;,&quot;parse-names&quot;:false,&quot;dropping-particle&quot;:&quot;&quot;,&quot;non-dropping-particle&quot;:&quot;&quot;},{&quot;family&quot;:&quot;Kraemer&quot;,&quot;given&quot;:&quot;Moritz U G&quot;,&quot;parse-names&quot;:false,&quot;dropping-particle&quot;:&quot;&quot;,&quot;non-dropping-particle&quot;:&quot;&quot;},{&quot;family&quot;:&quot;Wint&quot;,&quot;given&quot;:&quot;G R William&quot;,&quot;parse-names&quot;:false,&quot;dropping-particle&quot;:&quot;&quot;,&quot;non-dropping-particle&quot;:&quot;&quot;},{&quot;family&quot;:&quot;Ray&quot;,&quot;given&quot;:&quot;Sarah E&quot;,&quot;parse-names&quot;:false,&quot;dropping-particle&quot;:&quot;&quot;,&quot;non-dropping-particle&quot;:&quot;&quot;},{&quot;family&quot;:&quot;Pigott&quot;,&quot;given&quot;:&quot;David M&quot;,&quot;parse-names&quot;:false,&quot;dropping-particle&quot;:&quot;&quot;,&quot;non-dropping-particle&quot;:&quot;&quot;},{&quot;family&quot;:&quot;Shearer&quot;,&quot;given&quot;:&quot;Freya M&quot;,&quot;parse-names&quot;:false,&quot;dropping-particle&quot;:&quot;&quot;,&quot;non-dropping-particle&quot;:&quot;&quot;},{&quot;family&quot;:&quot;Johnson&quot;,&quot;given&quot;:&quot;Kimberly&quot;,&quot;parse-names&quot;:false,&quot;dropping-particle&quot;:&quot;&quot;,&quot;non-dropping-particle&quot;:&quot;&quot;},{&quot;family&quot;:&quot;Earl&quot;,&quot;given&quot;:&quot;Lucas&quot;,&quot;parse-names&quot;:false,&quot;dropping-particle&quot;:&quot;&quot;,&quot;non-dropping-particle&quot;:&quot;&quot;},{&quot;family&quot;:&quot;Marczak&quot;,&quot;given&quot;:&quot;Laurie B&quot;,&quot;parse-names&quot;:false,&quot;dropping-particle&quot;:&quot;&quot;,&quot;non-dropping-particle&quot;:&quot;&quot;},{&quot;family&quot;:&quot;Shirude&quot;,&quot;given&quot;:&quot;Shreya&quot;,&quot;parse-names&quot;:false,&quot;dropping-particle&quot;:&quot;&quot;,&quot;non-dropping-particle&quot;:&quot;&quot;},{&quot;family&quot;:&quot;Davis Weaver&quot;,&quot;given&quot;:&quot;Nicole&quot;,&quot;parse-names&quot;:false,&quot;dropping-particle&quot;:&quot;&quot;,&quot;non-dropping-particle&quot;:&quot;&quot;},{&quot;family&quot;:&quot;Gilbert&quot;,&quot;given&quot;:&quot;Marius&quot;,&quot;parse-names&quot;:false,&quot;dropping-particle&quot;:&quot;&quot;,&quot;non-dropping-particle&quot;:&quot;&quot;},{&quot;family&quot;:&quot;Velayudhan&quot;,&quot;given&quot;:&quot;Raman&quot;,&quot;parse-names&quot;:false,&quot;dropping-particle&quot;:&quot;&quot;,&quot;non-dropping-particle&quot;:&quot;&quot;},{&quot;family&quot;:&quot;Jones&quot;,&quot;given&quot;:&quot;Peter&quot;,&quot;parse-names&quot;:false,&quot;dropping-particle&quot;:&quot;&quot;,&quot;non-dropping-particle&quot;:&quot;&quot;},{&quot;family&quot;:&quot;Jaenisch&quot;,&quot;given&quot;:&quot;Thomas&quot;,&quot;parse-names&quot;:false,&quot;dropping-particle&quot;:&quot;&quot;,&quot;non-dropping-particle&quot;:&quot;&quot;},{&quot;family&quot;:&quot;Scott&quot;,&quot;given&quot;:&quot;Thomas W&quot;,&quot;parse-names&quot;:false,&quot;dropping-particle&quot;:&quot;&quot;,&quot;non-dropping-particle&quot;:&quot;&quot;},{&quot;family&quot;:&quot;Reiner&quot;,&quot;given&quot;:&quot;Robert C&quot;,&quot;parse-names&quot;:false,&quot;dropping-particle&quot;:&quot;&quot;,&quot;non-dropping-particle&quot;:&quot;&quot;},{&quot;family&quot;:&quot;Hay&quot;,&quot;given&quot;:&quot;Simon I&quot;,&quot;parse-names&quot;:false,&quot;dropping-particle&quot;:&quot;&quot;,&quot;non-dropping-particle&quot;:&quot;&quot;}],&quot;container-title&quot;:&quot;Nature microbiology&quot;,&quot;container-title-short&quot;:&quot;Nat Microbiol&quot;,&quot;DOI&quot;:&quot;10.1038/s41564-019-0476-8&quot;,&quot;ISSN&quot;:&quot;2058-5276&quot;,&quot;PMID&quot;:&quot;31182801&quot;,&quot;issued&quot;:{&quot;date-parts&quot;:[[2019,9]]},&quot;page&quot;:&quot;1508-1515&quot;,&quot;abstract&quot;:&quot;Dengue is a mosquito-borne viral infection that has spread throughout the tropical world over the past 60 years and now affects over half the world's population. The geographical range of dengue is expected to further expand due to ongoing global phenomena including climate change and urbanization. We applied statistical mapping techniques to the most extensive database of case locations to date to predict global environmental suitability for the virus as of 2015. We then made use of climate, population and socioeconomic projections for the years 2020, 2050 and 2080 to project future changes in virus suitability and human population at risk. This study is the first to consider the spread of Aedes mosquito vectors to project dengue suitability. Our projections provide a key missing piece of evidence for the changing global threat of vector-borne disease and will help decision-makers worldwide to better prepare for and respond to future changes in dengue risk.&quot;,&quot;issue&quot;:&quot;9&quot;,&quot;volume&quot;:&quot;4&quot;},&quot;isTemporary&quot;:false}]},{&quot;citationID&quot;:&quot;MENDELEY_CITATION_8e886356-bb69-44c4-9aad-36799ba510a6&quot;,&quot;properties&quot;:{&quot;noteIndex&quot;:0},&quot;isEdited&quot;:false,&quot;manualOverride&quot;:{&quot;isManuallyOverridden&quot;:false,&quot;citeprocText&quot;:&quot;(WHO-Bangladesh 2022 Nov 28)&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&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20aee439-1387-4cb5-8fec-97975731544b&quot;,&quot;properties&quot;:{&quot;noteIndex&quot;:0},&quot;isEdited&quot;:false,&quot;manualOverride&quot;:{&quot;isManuallyOverridden&quot;:false,&quot;citeprocText&quot;:&quot;(WHO South-East Asia 2023 May)&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&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Sharmin et al. 2015)&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&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ca8b2a3-9ee8-40e4-800c-106bbd20afce&quot;,&quot;properties&quot;:{&quot;noteIndex&quot;:0},&quot;isEdited&quot;:false,&quot;manualOverride&quot;:{&quot;isManuallyOverridden&quot;:false,&quot;citeprocText&quot;:&quot;(Haider et al. 2021; Hossain et al. 2023)&quot;,&quot;manualOverrideText&quot;:&quot;&quot;},&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&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699ee0dc-722a-43b2-b119-d9dc361479cf&quot;,&quot;properties&quot;:{&quot;noteIndex&quot;:0},&quot;isEdited&quot;:false,&quot;manualOverride&quot;:{&quot;isManuallyOverridden&quot;:false,&quot;citeprocText&quot;:&quot;(Irish et al. 2016)&quot;,&quot;manualOverrideText&quot;:&quot;&quot;},&quot;citationTag&quot;:&quot;MENDELEY_CITATION_v3_eyJjaXRhdGlvbklEIjoiTUVOREVMRVlfQ0lUQVRJT05fNjk5ZWUwZGMtNzIyYS00M2IyLWIxMTktZDlkYzM2MTQ3OWNmIiwicHJvcGVydGllcyI6eyJub3RlSW5kZXgiOjB9LCJpc0VkaXRlZCI6ZmFsc2UsIm1hbnVhbE92ZXJyaWRlIjp7ImlzTWFudWFsbHlPdmVycmlkZGVuIjpmYWxzZSwiY2l0ZXByb2NUZXh0IjoiKElyaXNoIGV0IGFsLiAyMDE2K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quot;,&quot;citationItems&quot;:[{&quot;id&quot;:&quot;a1448be1-f890-32a0-9c0a-2587104013f5&quot;,&quot;itemData&quot;:{&quot;type&quot;:&quot;article-journal&quot;,&quot;id&quot;:&quot;a1448be1-f890-32a0-9c0a-2587104013f5&quot;,&quot;title&quot;:&quot;A review of the mosquito species (Diptera: Culicidae) of Bangladesh&quot;,&quot;author&quot;:[{&quot;family&quot;:&quot;Irish&quot;,&quot;given&quot;:&quot;Seth R.&quot;,&quot;parse-names&quot;:false,&quot;dropping-particle&quot;:&quot;&quot;,&quot;non-dropping-particle&quot;:&quot;&quot;},{&quot;family&quot;:&quot;Al-Amin&quot;,&quot;given&quot;:&quot;Hasan Mohammad&quot;,&quot;parse-names&quot;:false,&quot;dropping-particle&quot;:&quot;&quot;,&quot;non-dropping-particle&quot;:&quot;&quot;},{&quot;family&quot;:&quot;Alam&quot;,&quot;given&quot;:&quot;Mohammad Shafiul&quot;,&quot;parse-names&quot;:false,&quot;dropping-particle&quot;:&quot;&quot;,&quot;non-dropping-particle&quot;:&quot;&quot;},{&quot;family&quot;:&quot;Harbach&quot;,&quot;given&quot;:&quot;Ralph E.&quot;,&quot;parse-names&quot;:false,&quot;dropping-particle&quot;:&quot;&quot;,&quot;non-dropping-particle&quot;:&quot;&quot;}],&quot;container-title&quot;:&quot;Parasites &amp; Vectors&quot;,&quot;container-title-short&quot;:&quot;Parasit Vectors&quot;,&quot;DOI&quot;:&quot;10.1186/s13071-016-1848-z&quot;,&quot;ISSN&quot;:&quot;1756-3305&quot;,&quot;issued&quot;:{&quot;date-parts&quot;:[[2016,12,22]]},&quot;page&quot;:&quot;559&quot;,&quot;issue&quot;:&quot;1&quot;,&quot;volume&quot;:&quot;9&quot;},&quot;isTemporary&quot;:false}]},{&quot;citationID&quot;:&quot;MENDELEY_CITATION_560a97e1-337d-4313-ae65-55d8f8a503b9&quot;,&quot;properties&quot;:{&quot;noteIndex&quot;:0},&quot;isEdited&quot;:false,&quot;manualOverride&quot;:{&quot;isManuallyOverridden&quot;:false,&quot;citeprocText&quot;:&quot;(Bashar et al. 2016)&quot;,&quot;manualOverrideText&quot;:&quot;&quot;},&quot;citationTag&quot;:&quot;MENDELEY_CITATION_v3_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&quot;,&quot;citationItems&quot;:[{&quot;id&quot;:&quot;d906c6da-2e0a-36f5-84ef-2530b4dc6cbc&quot;,&quot;itemData&quot;:{&quot;type&quot;:&quot;article-journal&quot;,&quot;id&quot;:&quot;d906c6da-2e0a-36f5-84ef-2530b4dc6cbc&quot;,&quot;title&quot;:&quot;Species composition and habitat characterization of mosquito (Diptera: Culicidae) larvae in semi-urban areas of Dhaka, Bangladesh&quot;,&quot;author&quot;:[{&quot;family&quot;:&quot;Bashar&quot;,&quot;given&quot;:&quot;Kabirul&quot;,&quot;parse-names&quot;:false,&quot;dropping-particle&quot;:&quot;&quot;,&quot;non-dropping-particle&quot;:&quot;&quot;},{&quot;family&quot;:&quot;Rahman&quot;,&quot;given&quot;:&quot;Md. Sayfur&quot;,&quot;parse-names&quot;:false,&quot;dropping-particle&quot;:&quot;&quot;,&quot;non-dropping-particle&quot;:&quot;&quot;},{&quot;family&quot;:&quot;Nodi&quot;,&quot;given&quot;:&quot;Ila Jahan&quot;,&quot;parse-names&quot;:false,&quot;dropping-particle&quot;:&quot;&quot;,&quot;non-dropping-particle&quot;:&quot;&quot;},{&quot;family&quot;:&quot;Howlader&quot;,&quot;given&quot;:&quot;Abdul Jabber&quot;,&quot;parse-names&quot;:false,&quot;dropping-particle&quot;:&quot;&quot;,&quot;non-dropping-particle&quot;:&quot;&quot;}],&quot;container-title&quot;:&quot;Pathogens and Global Health&quot;,&quot;container-title-short&quot;:&quot;Pathog Glob Health&quot;,&quot;DOI&quot;:&quot;10.1080/20477724.2016.1179862&quot;,&quot;ISSN&quot;:&quot;2047-7724&quot;,&quot;issued&quot;:{&quot;date-parts&quot;:[[2016,2,17]]},&quot;page&quot;:&quot;48-61&quot;,&quot;issue&quot;:&quot;2&quot;,&quot;volume&quot;:&quot;110&quot;},&quot;isTemporary&quot;:false}]},{&quot;citationID&quot;:&quot;MENDELEY_CITATION_558dc9d2-c54f-4156-8efb-a0bd6f884171&quot;,&quot;properties&quot;:{&quot;noteIndex&quot;:0},&quot;isEdited&quot;:false,&quot;manualOverride&quot;:{&quot;isManuallyOverridden&quot;:false,&quot;citeprocText&quot;:&quot;(Asir-Ud-Din M 1952)&quot;,&quot;manualOverrideText&quot;:&quot;&quot;},&quot;citationTag&quot;:&quot;MENDELEY_CITATION_v3_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&quot;,&quot;citationItems&quot;:[{&quot;id&quot;:&quot;6db1210d-8827-33b6-9736-c0925a24c3b9&quot;,&quot;itemData&quot;:{&quot;type&quot;:&quot;article-journal&quot;,&quot;id&quot;:&quot;6db1210d-8827-33b6-9736-c0925a24c3b9&quot;,&quot;title&quot;:&quot;Mosquitoes breeding in tree-holes and bamboo stumps in Dacca (East Pakistan). 2: 110–112.&quot;,&quot;author&quot;:[{&quot;family&quot;:&quot;Asir-Ud-Din M&quot;,&quot;given&quot;:&quot;&quot;,&quot;parse-names&quot;:false,&quot;dropping-particle&quot;:&quot;&quot;,&quot;non-dropping-particle&quot;:&quot;&quot;}],&quot;container-title&quot;:&quot;Pakistan Journal of Health &quot;,&quot;issued&quot;:{&quot;date-parts&quot;:[[1952]]},&quot;page&quot;:&quot;110-112&quot;,&quot;volume&quot;:&quot;2&quot;,&quot;container-title-short&quot;:&quot;&quot;},&quot;isTemporary&quot;:false}]},{&quot;citationID&quot;:&quot;MENDELEY_CITATION_a0f5c709-5441-43bd-925d-b7348165297e&quot;,&quot;properties&quot;:{&quot;noteIndex&quot;:0},&quot;isEdited&quot;:false,&quot;manualOverride&quot;:{&quot;isManuallyOverridden&quot;:false,&quot;citeprocText&quot;:&quot;(Ferdousi et al. 2015; Paul et al. 2018)&quot;,&quot;manualOverrideText&quot;:&quot;&quot;},&quot;citationTag&quot;:&quot;MENDELEY_CITATION_v3_eyJjaXRhdGlvbklEIjoiTUVOREVMRVlfQ0lUQVRJT05fYTBmNWM3MDktNTQ0MS00M2JkLTkyNWQtYjczNDgxNjUyOTdlIiwicHJvcGVydGllcyI6eyJub3RlSW5kZXgiOjB9LCJpc0VkaXRlZCI6ZmFsc2UsIm1hbnVhbE92ZXJyaWRlIjp7ImlzTWFudWFsbHlPdmVycmlkZGVuIjpmYWxzZSwiY2l0ZXByb2NUZXh0IjoiKEZlcmRvdXNpIGV0IGFsLiAyMDE1OyBQYXVsIGV0IGFsLiAyMDE4K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tems&quot;:[{&quot;id&quot;:&quot;09afcafc-d52b-3dc9-b1a9-a3988d30c627&quot;,&quot;itemData&quot;:{&quot;type&quot;:&quot;article-journal&quot;,&quot;id&quot;:&quot;09afcafc-d52b-3dc9-b1a9-a3988d30c627&quot;,&quot;title&quot;:&quot;Identification of Essential Containers for Aedes Larval Breeding to Control Dengue in Dhaka, Bangladesh.&quot;,&quot;author&quot;:[{&quot;family&quot;:&quot;Ferdousi&quot;,&quot;given&quot;:&quot;Farhana&quot;,&quot;parse-names&quot;:false,&quot;dropping-particle&quot;:&quot;&quot;,&quot;non-dropping-particle&quot;:&quot;&quot;},{&quot;family&quot;:&quot;Yoshimatsu&quot;,&quot;given&quot;:&quot;Shoji&quot;,&quot;parse-names&quot;:false,&quot;dropping-particle&quot;:&quot;&quot;,&quot;non-dropping-particle&quot;:&quot;&quot;},{&quot;family&quot;:&quot;Ma&quot;,&quot;given&quot;:&quot;Enbo&quot;,&quot;parse-names&quot;:false,&quot;dropping-particle&quot;:&quot;&quot;,&quot;non-dropping-particle&quot;:&quot;&quot;},{&quot;family&quot;:&quot;Sohel&quot;,&quot;given&quot;:&quot;Nazmul&quot;,&quot;parse-names&quot;:false,&quot;dropping-particle&quot;:&quot;&quot;,&quot;non-dropping-particle&quot;:&quot;&quot;},{&quot;family&quot;:&quot;Wagatsuma&quot;,&quot;given&quot;:&quot;Yukiko&quot;,&quot;parse-names&quot;:false,&quot;dropping-particle&quot;:&quot;&quot;,&quot;non-dropping-particle&quot;:&quot;&quot;}],&quot;container-title&quot;:&quot;Tropical medicine and health&quot;,&quot;container-title-short&quot;:&quot;Trop Med Health&quot;,&quot;DOI&quot;:&quot;10.2149/tmh.2015-16&quot;,&quot;ISSN&quot;:&quot;1348-8945&quot;,&quot;PMID&quot;:&quot;26865829&quot;,&quot;issued&quot;:{&quot;date-parts&quot;:[[2015,12]]},&quot;page&quot;:&quot;253-64&quot;,&quot;abstract&quot;:&quot;Dengue fever (DF), one of the most important emerging arboviral diseases, is transmitted through the bite of container breeding mosquitoes Aedes aegypti and Aedes albopictus. A household entomological survey was conducted in Dhaka from August through October 2000 to inspect water-holding containers in indoor, outdoor, and rooftop locations for Aedes larvae. The objective of this study was to determine mosquito productivity of each container type and to identify some risk factors of households infested with Aedes larvae. Of 9,222 households inspected, 1,306 (14.2%) were positive for Aedes larvae. Of 38,777 wet containers examined, 2,272 (5.8%) were infested with Aedes larvae. Containers used to hold water, such as earthen jars, tanks, and drums were the most common containers for larval breeding. Tires in outdoor and rooftop locations of the households were also important for larval breeding. Although present in abundance, buckets were of less importance. Factors such as independent household, presence of a water storage system in the house, and fully/partly shaded outdoors were found to be significantly associated with household infestation of Aedes larvae. Identification and subsequent elimination of the most productive containers in a given area may potentially reduce mosquito density to below a level at which dengue transmission may be halted.&quot;,&quot;issue&quot;:&quot;4&quot;,&quot;volume&quot;:&quot;43&quot;},&quot;isTemporary&quot;:false},{&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cee37ee5-9d8e-4782-acc1-12ec60413c6b&quot;,&quot;properties&quot;:{&quot;noteIndex&quot;:0},&quot;isEdited&quot;:false,&quot;manualOverride&quot;:{&quot;isManuallyOverridden&quot;:false,&quot;citeprocText&quot;:&quot;(Tawsia Tajmim 2022 Sep 20)&quot;,&quot;manualOverrideText&quot;:&quot;&quot;},&quot;citationTag&quot;:&quot;MENDELEY_CITATION_v3_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&quot;,&quot;citationItems&quot;:[{&quot;id&quot;:&quot;5b1ad11f-f41f-3fa1-b2cd-cc0f7637ea4d&quot;,&quot;itemData&quot;:{&quot;type&quot;:&quot;article-newspaper&quot;,&quot;id&quot;:&quot;5b1ad11f-f41f-3fa1-b2cd-cc0f7637ea4d&quot;,&quot;title&quot;:&quot;Aedes larva density high in Gulshan, Banani, Motijheel, Gopibagh &quot;,&quot;author&quot;:[{&quot;family&quot;:&quot;Tawsia Tajmim&quot;,&quot;given&quot;:&quot;&quot;,&quot;parse-names&quot;:false,&quot;dropping-particle&quot;:&quot;&quot;,&quot;non-dropping-particle&quot;:&quot;&quot;}],&quot;container-title&quot;:&quot;The Business Standard&quot;,&quot;issued&quot;:{&quot;date-parts&quot;:[[2022,9,20]]},&quot;publisher-place&quot;:&quot;Dhaka&quot;,&quot;page&quot;:&quot;1-2&quot;,&quot;abstract&quot;:&quot;https://www.tbsnews.net/bangladesh/health/aedes-larva-density-high-gulshan-banani-motijheel-gopibagh-500146&quot;,&quot;container-title-short&quot;:&quot;&quot;},&quot;isTemporary&quot;:false}]},{&quot;citationID&quot;:&quot;MENDELEY_CITATION_2b64e8f5-0799-4e13-8b09-cbe894bc3a71&quot;,&quot;properties&quot;:{&quot;noteIndex&quot;:0},&quot;isEdited&quot;:false,&quot;manualOverride&quot;:{&quot;isManuallyOverridden&quot;:false,&quot;citeprocText&quot;:&quot;(Paul et al. 2018)&quot;,&quot;manualOverrideText&quot;:&quot;&quot;},&quot;citationTag&quot;:&quot;MENDELEY_CITATION_v3_eyJjaXRhdGlvbklEIjoiTUVOREVMRVlfQ0lUQVRJT05fMmI2NGU4ZjUtMDc5OS00ZTEzLThiMDktY2JlODk0YmMzYTcx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d90cbfca-724b-4cd7-9973-20d26d5fdecf&quot;,&quot;properties&quot;:{&quot;noteIndex&quot;:0},&quot;isEdited&quot;:false,&quot;manualOverride&quot;:{&quot;isManuallyOverridden&quot;:false,&quot;citeprocText&quot;:&quot;(Paul et al. 2018)&quot;,&quot;manualOverrideText&quot;:&quot;&quot;},&quot;citationTag&quot;:&quot;MENDELEY_CITATION_v3_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&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227b66b6-e51a-4793-ba7d-630caf20f5b7&quot;,&quot;properties&quot;:{&quot;noteIndex&quot;:0},&quot;isEdited&quot;:false,&quot;manualOverride&quot;:{&quot;isManuallyOverridden&quot;:false,&quot;citeprocText&quot;:&quot;(Mutsuddy et al. 2019)&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KE11dHN1ZGR5IGV0IGFsLiAyMDE5K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98fd425c-f709-4888-8f5a-51455cbf5657&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OThmZDQyNWMtZjcwOS00ODg4LThmNWEtNTE0NTVjYmY1NjU3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8dc62ea-1807-4be5-afdc-78fd71e3493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d96f42c-4a3b-4951-a6f4-0ee73ef4ff7a&quot;,&quot;properties&quot;:{&quot;noteIndex&quot;:0},&quot;isEdited&quot;:false,&quot;manualOverride&quot;:{&quot;isManuallyOverridden&quot;:false,&quot;citeprocText&quot;:&quot;(Sharmin et al. 2018)&quot;,&quot;manualOverrideText&quot;:&quot;&quot;},&quot;citationTag&quot;:&quot;MENDELEY_CITATION_v3_eyJjaXRhdGlvbklEIjoiTUVOREVMRVlfQ0lUQVRJT05fMGQ5NmY0MmMtNGEzYi00OTUxLWE2ZjQtMGVlNzNlZjRmZjdhIiwicHJvcGVydGllcyI6eyJub3RlSW5kZXgiOjB9LCJpc0VkaXRlZCI6ZmFsc2UsIm1hbnVhbE92ZXJyaWRlIjp7ImlzTWFudWFsbHlPdmVycmlkZGVuIjpmYWxzZSwiY2l0ZXByb2NUZXh0IjoiKFNoYXJtaW4gZXQgYWwuIDIwMTgp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4b478d2e-0f04-4c39-a07c-2a877f8eb5aa&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0bc82de9-94ca-4d5a-985e-2ba2aeceafff&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GJjODJkZTktOTRjYS00ZDVhLTk4NWUtMmJhMmFlY2VhZmZm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31a529a7-4f38-42e4-ace0-6e4791afcbd4&quot;,&quot;properties&quot;:{&quot;noteIndex&quot;:0},&quot;isEdited&quot;:false,&quot;manualOverride&quot;:{&quot;isManuallyOverridden&quot;:false,&quot;citeprocText&quot;:&quot;(Haider et al. 2021)&quot;,&quot;manualOverrideText&quot;:&quot;&quot;},&quot;citationTag&quot;:&quot;MENDELEY_CITATION_v3_eyJjaXRhdGlvbklEIjoiTUVOREVMRVlfQ0lUQVRJT05fMzFhNTI5YTctNGYzOC00MmU0LWFjZTAtNmU0NzkxYWZjYmQ0IiwicHJvcGVydGllcyI6eyJub3RlSW5kZXgiOjB9LCJpc0VkaXRlZCI6ZmFsc2UsIm1hbnVhbE92ZXJyaWRlIjp7ImlzTWFudWFsbHlPdmVycmlkZGVuIjpmYWxzZSwiY2l0ZXByb2NUZXh0IjoiKEhhaWRlciBldCBhbC4gMjAyMSkiLCJtYW51YWxPdmVycmlkZVRleHQiOiIifSwiY2l0YXRpb25JdGVtcyI6W3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Kumar and Susan 2020)&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KEt1bWFyIGFuZCBTdXNhbiAyMDIwK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cd8775c3-8b15-4865-841a-681d575806c9&quot;,&quot;properties&quot;:{&quot;noteIndex&quot;:0},&quot;isEdited&quot;:false,&quot;manualOverride&quot;:{&quot;isManuallyOverridden&quot;:false,&quot;citeprocText&quot;:&quot;(Hasan et al. 2021)&quot;,&quot;manualOverrideText&quot;:&quot;&quot;},&quot;citationTag&quot;:&quot;MENDELEY_CITATION_v3_eyJjaXRhdGlvbklEIjoiTUVOREVMRVlfQ0lUQVRJT05fY2Q4Nzc1YzMtOGIxNS00ODY1LTg0MWEtNjgxZDU3NTgwNmM5IiwicHJvcGVydGllcyI6eyJub3RlSW5kZXgiOjB9LCJpc0VkaXRlZCI6ZmFsc2UsIm1hbnVhbE92ZXJyaWRlIjp7ImlzTWFudWFsbHlPdmVycmlkZGVuIjpmYWxzZSwiY2l0ZXByb2NUZXh0IjoiKEhhc2FuIGV0IGFsLiAyMDIxK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Yue and Pilon 2004)&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&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Sen 1968)&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KFNlbiAxOTY4K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Sumi et al. 2021)&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&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11341433-7d3a-4478-9d3d-415e85411ef2&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TEzNDE0MzMtN2QzYS00NDc4LTlkM2QtNDE1ZTg1NDExZWYy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8b5b2f98-2740-4a47-83ba-382ee63e456c&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&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03448488-a66c-499c-9860-379fd4e83f90&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DM0NDg0ODgtYTY2Yy00OTljLTk4NjAtMzc5ZmQ0ZTgzZjkw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138c5ab8-c1a8-42d6-a42f-b17c6301ac65&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MTM4YzVhYjgtYzFhOC00MmQ2LWE0MmYtYjE3YzYzMDFhYzY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015a1986-ebda-44da-9168-fcb1f1f00c1a&quot;,&quot;properties&quot;:{&quot;noteIndex&quot;:0},&quot;isEdited&quot;:false,&quot;manualOverride&quot;:{&quot;isManuallyOverridden&quot;:false,&quot;citeprocText&quot;:&quot;(Haider et al. 2014)&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&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7f492b9d-99e1-460c-a88e-891d18921a45&quot;,&quot;properties&quot;:{&quot;noteIndex&quot;:0},&quot;isEdited&quot;:false,&quot;manualOverride&quot;:{&quot;isManuallyOverridden&quot;:false,&quot;citeprocText&quot;:&quot;(Focks et al. 1995)&quot;,&quot;manualOverrideText&quot;:&quot;&quot;},&quot;citationTag&quot;:&quot;MENDELEY_CITATION_v3_eyJjaXRhdGlvbklEIjoiTUVOREVMRVlfQ0lUQVRJT05fN2Y0OTJiOWQtOTllMS00NjBjLWE4OGUtODkxZDE4OTIxYTQ1IiwicHJvcGVydGllcyI6eyJub3RlSW5kZXgiOjB9LCJpc0VkaXRlZCI6ZmFsc2UsIm1hbnVhbE92ZXJyaWRlIjp7ImlzTWFudWFsbHlPdmVycmlkZGVuIjpmYWxzZSwiY2l0ZXByb2NUZXh0IjoiKEZvY2tzIGV0IGFsLiAxOTk1K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Soneja et al. 2021)&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&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0d951dbb-27d1-4df1-bf1d-e5c1d7797322&quot;,&quot;properties&quot;:{&quot;noteIndex&quot;:0},&quot;isEdited&quot;:false,&quot;manualOverride&quot;:{&quot;isManuallyOverridden&quot;:false,&quot;citeprocText&quot;:&quot;(Najmul Haider 2018; Couper et al. 2021)&quot;,&quot;manualOverrideText&quot;:&quot;&quot;},&quot;citationTag&quot;:&quot;MENDELEY_CITATION_v3_eyJjaXRhdGlvbklEIjoiTUVOREVMRVlfQ0lUQVRJT05fMGQ5NTFkYmItMjdkMS00ZGYxLWJmMWQtZTVjMWQ3Nzk3MzIyIiwicHJvcGVydGllcyI6eyJub3RlSW5kZXgiOjB9LCJpc0VkaXRlZCI6ZmFsc2UsIm1hbnVhbE92ZXJyaWRlIjp7ImlzTWFudWFsbHlPdmVycmlkZGVuIjpmYWxzZSwiY2l0ZXByb2NUZXh0IjoiKE5ham11bCBIYWlkZXIgMjAxODsgQ291cGVyIGV0IGFsLiAyMDIxK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0901a213-c10f-35a1-bcc1-0410c2a0e217&quot;,&quot;itemData&quot;:{&quot;type&quot;:&quot;article-journal&quot;,&quot;id&quot;:&quot;0901a213-c10f-35a1-bcc1-0410c2a0e217&quot;,&quot;title&quot;:&quot;How will mosquitoes adapt to climate warming?&quot;,&quot;author&quot;:[{&quot;family&quot;:&quot;Couper&quot;,&quot;given&quot;:&quot;Lisa I&quot;,&quot;parse-names&quot;:false,&quot;dropping-particle&quot;:&quot;&quot;,&quot;non-dropping-particle&quot;:&quot;&quot;},{&quot;family&quot;:&quot;Farner&quot;,&quot;given&quot;:&quot;Johannah E&quot;,&quot;parse-names&quot;:false,&quot;dropping-particle&quot;:&quot;&quot;,&quot;non-dropping-particle&quot;:&quot;&quot;},{&quot;family&quot;:&quot;Caldwell&quot;,&quot;given&quot;:&quot;Jamie M&quot;,&quot;parse-names&quot;:false,&quot;dropping-particle&quot;:&quot;&quot;,&quot;non-dropping-particle&quot;:&quot;&quot;},{&quot;family&quot;:&quot;Childs&quot;,&quot;given&quot;:&quot;Marissa L&quot;,&quot;parse-names&quot;:false,&quot;dropping-particle&quot;:&quot;&quot;,&quot;non-dropping-particle&quot;:&quot;&quot;},{&quot;family&quot;:&quot;Harris&quot;,&quot;given&quot;:&quot;Mallory J&quot;,&quot;parse-names&quot;:false,&quot;dropping-particle&quot;:&quot;&quot;,&quot;non-dropping-particle&quot;:&quot;&quot;},{&quot;family&quot;:&quot;Kirk&quot;,&quot;given&quot;:&quot;Devin G&quot;,&quot;parse-names&quot;:false,&quot;dropping-particle&quot;:&quot;&quot;,&quot;non-dropping-particle&quot;:&quot;&quot;},{&quot;family&quot;:&quot;Nova&quot;,&quot;given&quot;:&quot;Nicole&quot;,&quot;parse-names&quot;:false,&quot;dropping-particle&quot;:&quot;&quot;,&quot;non-dropping-particle&quot;:&quot;&quot;},{&quot;family&quot;:&quot;Shocket&quot;,&quot;given&quot;:&quot;Marta&quot;,&quot;parse-names&quot;:false,&quot;dropping-particle&quot;:&quot;&quot;,&quot;non-dropping-particle&quot;:&quot;&quot;},{&quot;family&quot;:&quot;Skinner&quot;,&quot;given&quot;:&quot;Eloise B&quot;,&quot;parse-names&quot;:false,&quot;dropping-particle&quot;:&quot;&quot;,&quot;non-dropping-particle&quot;:&quot;&quot;},{&quot;family&quot;:&quot;Uricchio&quot;,&quot;given&quot;:&quot;Lawrence H&quot;,&quot;parse-names&quot;:false,&quot;dropping-particle&quot;:&quot;&quot;,&quot;non-dropping-particle&quot;:&quot;&quot;},{&quot;family&quot;:&quot;Exposito-Alonso&quot;,&quot;given&quot;:&quot;Moises&quot;,&quot;parse-names&quot;:false,&quot;dropping-particle&quot;:&quot;&quot;,&quot;non-dropping-particle&quot;:&quot;&quot;},{&quot;family&quot;:&quot;Mordecai&quot;,&quot;given&quot;:&quot;Erin A&quot;,&quot;parse-names&quot;:false,&quot;dropping-particle&quot;:&quot;&quot;,&quot;non-dropping-particle&quot;:&quot;&quot;}],&quot;container-title&quot;:&quot;eLife&quot;,&quot;container-title-short&quot;:&quot;Elife&quot;,&quot;DOI&quot;:&quot;10.7554/eLife.69630&quot;,&quot;ISSN&quot;:&quot;2050-084X&quot;,&quot;issued&quot;:{&quot;date-parts&quot;:[[2021,8,17]]},&quot;abstract&quot;:&quot;&lt;p&gt; The potential for adaptive evolution to enable species persistence under a changing climate is one of the most important questions for understanding impacts of future climate change. Climate adaptation may be particularly likely for short-lived ectotherms, including many pest, pathogen, and vector species. For these taxa, estimating climate adaptive potential is critical for accurate predictive modeling and public health preparedness. Here, we demonstrate how a simple theoretical framework used in conservation biology—evolutionary rescue models—can be used to investigate the potential for climate adaptation in these taxa, using mosquito thermal adaptation as a focal case. Synthesizing current evidence, we find that short mosquito generation times, high population growth rates, and strong temperature-imposed selection favor thermal adaptation. However, knowledge gaps about the extent of phenotypic and genotypic variation in thermal tolerance within mosquito populations, the environmental sensitivity of selection, and the role of phenotypic plasticity constrain our ability to make more precise estimates. We describe how common garden and selection experiments can be used to fill these data gaps. Lastly, we investigate the consequences of mosquito climate adaptation on disease transmission using &lt;italic&gt;Aedes aegypti&lt;/italic&gt; -transmitted dengue virus in Northern Brazil as a case study. The approach outlined here can be applied to any disease vector or pest species and type of environmental change. &lt;/p&gt;&quot;,&quot;volume&quot;:&quot;10&quot;},&quot;isTemporary&quot;:false}]},{&quot;citationID&quot;:&quot;MENDELEY_CITATION_796099f5-76f9-4ee1-9d51-c9270f924ace&quot;,&quot;properties&quot;:{&quot;noteIndex&quot;:0},&quot;isEdited&quot;:false,&quot;manualOverride&quot;:{&quot;isManuallyOverridden&quot;:false,&quot;citeprocText&quot;:&quot;(Lowe et al. 2021)&quot;,&quot;manualOverrideText&quot;:&quot;&quot;},&quot;citationTag&quot;:&quot;MENDELEY_CITATION_v3_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&quot;,&quot;citationItems&quot;:[{&quot;id&quot;:&quot;638e0089-3caa-3d2e-b332-91ea99e84a0a&quot;,&quot;itemData&quot;:{&quot;type&quot;:&quot;article-journal&quot;,&quot;id&quot;:&quot;638e0089-3caa-3d2e-b332-91ea99e84a0a&quot;,&quot;title&quot;:&quot;Combined effects of hydrometeorological hazards and urbanisation on dengue risk in Brazil: a spatiotemporal modelling study&quot;,&quot;author&quot;:[{&quot;family&quot;:&quot;Lowe&quot;,&quot;given&quot;:&quot;Rachel&quot;,&quot;parse-names&quot;:false,&quot;dropping-particle&quot;:&quot;&quot;,&quot;non-dropping-particle&quot;:&quot;&quot;},{&quot;family&quot;:&quot;Lee&quot;,&quot;given&quot;:&quot;Sophie A&quot;,&quot;parse-names&quot;:false,&quot;dropping-particle&quot;:&quot;&quot;,&quot;non-dropping-particle&quot;:&quot;&quot;},{&quot;family&quot;:&quot;O'Reilly&quot;,&quot;given&quot;:&quot;Kathleen M&quot;,&quot;parse-names&quot;:false,&quot;dropping-particle&quot;:&quot;&quot;,&quot;non-dropping-particle&quot;:&quot;&quot;},{&quot;family&quot;:&quot;Brady&quot;,&quot;given&quot;:&quot;Oliver J&quot;,&quot;parse-names&quot;:false,&quot;dropping-particle&quot;:&quot;&quot;,&quot;non-dropping-particle&quot;:&quot;&quot;},{&quot;family&quot;:&quot;Bastos&quot;,&quot;given&quot;:&quot;Leonardo&quot;,&quot;parse-names&quot;:false,&quot;dropping-particle&quot;:&quot;&quot;,&quot;non-dropping-particle&quot;:&quot;&quot;},{&quot;family&quot;:&quot;Carrasco-Escobar&quot;,&quot;given&quot;:&quot;Gabriel&quot;,&quot;parse-names&quot;:false,&quot;dropping-particle&quot;:&quot;&quot;,&quot;non-dropping-particle&quot;:&quot;&quot;},{&quot;family&quot;:&quot;Castro Catão&quot;,&quot;given&quot;:&quot;Rafael&quot;,&quot;parse-names&quot;:false,&quot;dropping-particle&quot;:&quot;&quot;,&quot;non-dropping-particle&quot;:&quot;de&quot;},{&quot;family&quot;:&quot;Colón-González&quot;,&quot;given&quot;:&quot;Felipe J&quot;,&quot;parse-names&quot;:false,&quot;dropping-particle&quot;:&quot;&quot;,&quot;non-dropping-particle&quot;:&quot;&quot;},{&quot;family&quot;:&quot;Barcellos&quot;,&quot;given&quot;:&quot;Christovam&quot;,&quot;parse-names&quot;:false,&quot;dropping-particle&quot;:&quot;&quot;,&quot;non-dropping-particle&quot;:&quot;&quot;},{&quot;family&quot;:&quot;Carvalho&quot;,&quot;given&quot;:&quot;Marilia Sá&quot;,&quot;parse-names&quot;:false,&quot;dropping-particle&quot;:&quot;&quot;,&quot;non-dropping-particle&quot;:&quot;&quot;},{&quot;family&quot;:&quot;Blangiardo&quot;,&quot;given&quot;:&quot;Marta&quot;,&quot;parse-names&quot;:false,&quot;dropping-particle&quot;:&quot;&quot;,&quot;non-dropping-particle&quot;:&quot;&quot;},{&quot;family&quot;:&quot;Rue&quot;,&quot;given&quot;:&quot;Håvard&quot;,&quot;parse-names&quot;:false,&quot;dropping-particle&quot;:&quot;&quot;,&quot;non-dropping-particle&quot;:&quot;&quot;},{&quot;family&quot;:&quot;Gasparrini&quot;,&quot;given&quot;:&quot;Antonio&quot;,&quot;parse-names&quot;:false,&quot;dropping-particle&quot;:&quot;&quot;,&quot;non-dropping-particle&quot;:&quot;&quot;}],&quot;container-title&quot;:&quot;The Lancet Planetary Health&quot;,&quot;container-title-short&quot;:&quot;Lancet Planet Health&quot;,&quot;DOI&quot;:&quot;10.1016/S2542-5196(20)30292-8&quot;,&quot;ISSN&quot;:&quot;25425196&quot;,&quot;issued&quot;:{&quot;date-parts&quot;:[[2021,4]]},&quot;page&quot;:&quot;e209-e219&quot;,&quot;issue&quot;:&quot;4&quot;,&quot;volume&quot;:&quot;5&quot;},&quot;isTemporary&quot;:false}]},{&quot;citationID&quot;:&quot;MENDELEY_CITATION_50e0c9a0-7a49-453d-ab3c-4becff412a36&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Rahman et al. 2020)&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&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Cuong et al. 2011)&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KEN1b25nIGV0IGFsLiAyMDExK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9e861455-a725-4ceb-9acf-2229f3f33051&quot;,&quot;properties&quot;:{&quot;noteIndex&quot;:0},&quot;isEdited&quot;:false,&quot;manualOverride&quot;:{&quot;isManuallyOverridden&quot;:false,&quot;citeprocText&quot;:&quot;(Akanda et al. 2020)&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&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quot;citationID&quot;:&quot;MENDELEY_CITATION_55e3e604-b328-46a4-9d1e-183e4ffcf559&quot;,&quot;properties&quot;:{&quot;noteIndex&quot;:0},&quot;isEdited&quot;:false,&quot;manualOverride&quot;:{&quot;isManuallyOverridden&quot;:false,&quot;citeprocText&quot;:&quot;(Wangdi et al. 2018)&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&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c477657d-a6f9-4d96-83fd-c876128c2e9e&quot;,&quot;properties&quot;:{&quot;noteIndex&quot;:0},&quot;isEdited&quot;:false,&quot;manualOverride&quot;:{&quot;isManuallyOverridden&quot;:false,&quot;citeprocText&quot;:&quot;(Yuan et al. 2020)&quot;,&quot;manualOverrideText&quot;:&quot;&quot;},&quot;citationTag&quot;:&quot;MENDELEY_CITATION_v3_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&quot;,&quot;citationItems&quot;:[{&quot;id&quot;:&quot;d2ddfb23-944d-37a2-9918-08081d072140&quot;,&quot;itemData&quot;:{&quot;type&quot;:&quot;article-journal&quot;,&quot;id&quot;:&quot;d2ddfb23-944d-37a2-9918-08081d072140&quot;,&quot;title&quot;:&quot;The effects of seasonal climate variability on dengue annual incidence in Hong Kong: A modelling study&quot;,&quot;author&quot;:[{&quot;family&quot;:&quot;Yuan&quot;,&quot;given&quot;:&quot;Hsiang-Yu&quot;,&quot;parse-names&quot;:false,&quot;dropping-particle&quot;:&quot;&quot;,&quot;non-dropping-particle&quot;:&quot;&quot;},{&quot;family&quot;:&quot;Liang&quot;,&quot;given&quot;:&quot;Jingbo&quot;,&quot;parse-names&quot;:false,&quot;dropping-particle&quot;:&quot;&quot;,&quot;non-dropping-particle&quot;:&quot;&quot;},{&quot;family&quot;:&quot;Lin&quot;,&quot;given&quot;:&quot;Pei-Sheng&quot;,&quot;parse-names&quot;:false,&quot;dropping-particle&quot;:&quot;&quot;,&quot;non-dropping-particle&quot;:&quot;&quot;},{&quot;family&quot;:&quot;Sucipto&quot;,&quot;given&quot;:&quot;Kathleen&quot;,&quot;parse-names&quot;:false,&quot;dropping-particle&quot;:&quot;&quot;,&quot;non-dropping-particle&quot;:&quot;&quot;},{&quot;family&quot;:&quot;Tsegaye&quot;,&quot;given&quot;:&quot;Mesfin Mengesha&quot;,&quot;parse-names&quot;:false,&quot;dropping-particle&quot;:&quot;&quot;,&quot;non-dropping-particle&quot;:&quot;&quot;},{&quot;family&quot;:&quot;Wen&quot;,&quot;given&quot;:&quot;Tzai-Hung&quot;,&quot;parse-names&quot;:false,&quot;dropping-particle&quot;:&quot;&quot;,&quot;non-dropping-particle&quot;:&quot;&quot;},{&quot;family&quot;:&quot;Pfeiffer&quot;,&quot;given&quot;:&quot;Susanne&quot;,&quot;parse-names&quot;:false,&quot;dropping-particle&quot;:&quot;&quot;,&quot;non-dropping-particle&quot;:&quot;&quot;},{&quot;family&quot;:&quot;Pfeiffer&quot;,&quot;given&quot;:&quot;Dirk&quot;,&quot;parse-names&quot;:false,&quot;dropping-particle&quot;:&quot;&quot;,&quot;non-dropping-particle&quot;:&quot;&quot;}],&quot;container-title&quot;:&quot;Scientific Reports&quot;,&quot;container-title-short&quot;:&quot;Sci Rep&quot;,&quot;DOI&quot;:&quot;10.1038/s41598-020-60309-7&quot;,&quot;ISSN&quot;:&quot;2045-2322&quot;,&quot;issued&quot;:{&quot;date-parts&quot;:[[2020,3,9]]},&quot;page&quot;:&quot;4297&quot;,&quot;abstract&quot;:&quot;&lt;p&gt;In recent years, dengue has been rapidly spreading and growing in the tropics and subtropics. Located in southern China, Hong Kong’s subtropical monsoon climate may favour dengue vector populations and increase the chance of disease transmissions during the rainy summer season. An increase in local dengue incidence has been observed in Hong Kong ever since the first case in 2002, with an outbreak reaching historically high case numbers in 2018. However, the effects of seasonal climate variability on recent outbreaks are unknown. As the local cases were found to be spatially clustered, we developed a Poisson generalized linear mixed model using pre-summer monthly total rainfall and mean temperature to predict annual dengue incidence (the majority of local cases occur during or after the summer months), over the period 2002-2018 in three pre-defined areas of Hong Kong. Using leave-one-out cross-validation, 5 out of 6 observations of area-specific outbreaks during the major outbreak years 2002 and 2018 were able to be predicted. 42 out of a total of 51 observations (82.4%) were within the 95% confidence interval of the annual incidence predicted by our model. Our study found that the rainfall before and during the East Asian monsoon (pre-summer) rainy season is negatively correlated with the annual incidence in Hong Kong while the temperature is positively correlated. Hence, as mosquito control measures in Hong Kong are intensified mainly when heavy rainfalls occur during or close to summer, our study suggests that a lower-than-average intensity of pre-summer rainfall should also be taken into account as an indicator of increased dengue risk.&lt;/p&gt;&quot;,&quot;issue&quot;:&quot;1&quot;,&quot;volume&quot;:&quot;10&quot;},&quot;isTemporary&quot;:false}]},{&quot;citationID&quot;:&quot;MENDELEY_CITATION_e63632ee-dee7-4a59-b815-f665d950d59c&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9539915-7571-4de6-a107-99da5f658b15&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Salje et al. 2016)&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KFNhbGplIGV0IGFsLiAyMDE2K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9eec352a-0708-4017-b7e1-791698359ded&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OWVlYzM1MmEtMDcwOC00MDE3LWI3ZTEtNzkxNjk4MzU5ZGVk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1daa8338-5ca7-42ac-a107-b4eaa0a28880&quot;,&quot;properties&quot;:{&quot;noteIndex&quot;:0},&quot;isEdited&quot;:false,&quot;manualOverride&quot;:{&quot;isManuallyOverridden&quot;:false,&quot;citeprocText&quot;:&quot;(Teo et al. 2023)&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&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1507f7bc-9904-4b72-842f-bd5d05d7ec71&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MTUwN2Y3YmMtOTkwNC00YjcyLTg0MmYtYmQ1ZDA1ZDdlYzcx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7db41321-3383-4aa3-a4bc-db9a363c5b98&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N2RiNDEzMjEtMzM4My00YWEzLWE0YmMtZGI5YTM2M2M1Yjk4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f34d2561-e87b-4837-a7f1-f39b2627de0c&quot;,&quot;properties&quot;:{&quot;noteIndex&quot;:0},&quot;isEdited&quot;:false,&quot;manualOverride&quot;:{&quot;isManuallyOverridden&quot;:false,&quot;citeprocText&quot;:&quot;(Haider et al. 2023 May 18)&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Al-Amin et al. 2020; Ahsan et al. 2021)&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KEFsLUFtaW4gZXQgYWwuIDIwMjA7I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&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ae8256f8-271a-4daa-a811-bbf69f68945b&quot;,&quot;properties&quot;:{&quot;noteIndex&quot;:0},&quot;isEdited&quot;:false,&quot;manualOverride&quot;:{&quot;isManuallyOverridden&quot;:false,&quot;citeprocText&quot;:&quot;(Ahsan et al. 2021)&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KEFoc2FuIGV0IGFsLiAyMDIxK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c253fa9c-90f2-41c4-97bc-bd28cd325750&quot;,&quot;properties&quot;:{&quot;noteIndex&quot;:0},&quot;isEdited&quot;:false,&quot;manualOverride&quot;:{&quot;isManuallyOverridden&quot;:false,&quot;citeprocText&quot;:&quot;(Haider et al. 2023 Sep)&quot;,&quot;manualOverrideText&quot;:&quot;&quot;},&quot;citationTag&quot;:&quot;MENDELEY_CITATION_v3_eyJjaXRhdGlvbklEIjoiTUVOREVMRVlfQ0lUQVRJT05fYzI1M2ZhOWMtOTBmMi00MWM0LTk3YmMtYmQyOGNkMzI1NzUwIiwicHJvcGVydGllcyI6eyJub3RlSW5kZXgiOjB9LCJpc0VkaXRlZCI6ZmFsc2UsIm1hbnVhbE92ZXJyaWRlIjp7ImlzTWFudWFsbHlPdmVycmlkZGVuIjpmYWxzZSwiY2l0ZXByb2NUZXh0IjoiKEhhaWRlciBldCBhbC4gMjAyMyBTZXAp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099f3883-97cb-46ec-a3ab-feaa19e026f4&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MDk5ZjM4ODMtOTdjYi00NmVjLWEzYWItZmVhYTE5ZTAyNmY0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Salje et al. 2019)&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KFNhbGplIGV0IGFsLiAyMDE5K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
    <we:property name="MENDELEY_CITATIONS_LOCALE_CODE" value="&quot;en-US&quot;"/>
    <we:property name="MENDELEY_CITATIONS_STYLE" value="{&quot;id&quot;:&quot;https://www.zotero.org/styles/council-of-science-editors-author-date&quot;,&quot;title&quot;:&quot;Council of Science Editors, Name-Year (author-date)&quot;,&quot;format&quot;:&quot;author-date&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22</Pages>
  <Words>6860</Words>
  <Characters>38763</Characters>
  <Application>Microsoft Office Word</Application>
  <DocSecurity>0</DocSecurity>
  <Lines>605</Lines>
  <Paragraphs>146</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89</cp:revision>
  <cp:lastPrinted>2023-07-17T14:03:00Z</cp:lastPrinted>
  <dcterms:created xsi:type="dcterms:W3CDTF">2023-12-17T09:47:00Z</dcterms:created>
  <dcterms:modified xsi:type="dcterms:W3CDTF">2023-12-17T14:01:00Z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