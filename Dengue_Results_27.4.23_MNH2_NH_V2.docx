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883D" w14:textId="461B8022" w:rsidR="000B3F52" w:rsidRPr="00AE330B" w:rsidRDefault="003F583A">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Title: </w:t>
      </w:r>
      <w:r w:rsidR="00B16955" w:rsidRPr="00D744D5">
        <w:rPr>
          <w:rFonts w:ascii="Times New Roman" w:hAnsi="Times New Roman" w:cs="Times New Roman"/>
          <w:b/>
          <w:bCs/>
          <w:sz w:val="28"/>
          <w:szCs w:val="28"/>
        </w:rPr>
        <w:t xml:space="preserve">Two </w:t>
      </w:r>
      <w:r w:rsidR="00AE330B">
        <w:rPr>
          <w:rFonts w:ascii="Times New Roman" w:hAnsi="Times New Roman" w:cs="Times New Roman"/>
          <w:b/>
          <w:bCs/>
          <w:sz w:val="28"/>
          <w:szCs w:val="28"/>
        </w:rPr>
        <w:t>Decades</w:t>
      </w:r>
      <w:r w:rsidR="00B16955" w:rsidRPr="00D744D5">
        <w:rPr>
          <w:rFonts w:ascii="Times New Roman" w:hAnsi="Times New Roman" w:cs="Times New Roman"/>
          <w:b/>
          <w:bCs/>
          <w:sz w:val="28"/>
          <w:szCs w:val="28"/>
        </w:rPr>
        <w:t xml:space="preserve"> of Dengue </w:t>
      </w:r>
      <w:r w:rsidR="00AE330B">
        <w:rPr>
          <w:rFonts w:ascii="Times New Roman" w:hAnsi="Times New Roman" w:cs="Times New Roman"/>
          <w:b/>
          <w:bCs/>
          <w:sz w:val="28"/>
          <w:szCs w:val="28"/>
        </w:rPr>
        <w:t>Outbreaks</w:t>
      </w:r>
      <w:r w:rsidR="00B16955" w:rsidRPr="00D744D5">
        <w:rPr>
          <w:rFonts w:ascii="Times New Roman" w:hAnsi="Times New Roman" w:cs="Times New Roman"/>
          <w:b/>
          <w:bCs/>
          <w:sz w:val="28"/>
          <w:szCs w:val="28"/>
        </w:rPr>
        <w:t xml:space="preserve"> in Bangladesh (2000-2022): increasing trend of annual cases   </w:t>
      </w:r>
    </w:p>
    <w:p w14:paraId="2B5F861C" w14:textId="77777777" w:rsidR="00D744D5" w:rsidRPr="00AE330B" w:rsidRDefault="00D744D5" w:rsidP="00AE330B">
      <w:pPr>
        <w:spacing w:line="276" w:lineRule="auto"/>
        <w:rPr>
          <w:rFonts w:ascii="Times New Roman" w:hAnsi="Times New Roman" w:cs="Times New Roman"/>
          <w:b/>
          <w:bCs/>
          <w:sz w:val="24"/>
          <w:szCs w:val="24"/>
        </w:rPr>
      </w:pPr>
    </w:p>
    <w:p w14:paraId="5402BDC5" w14:textId="7CE544DB" w:rsidR="007105ED" w:rsidRDefault="00D744D5" w:rsidP="007105ED">
      <w:pPr>
        <w:rPr>
          <w:rFonts w:ascii="Times New Roman" w:hAnsi="Times New Roman" w:cs="Times New Roman"/>
          <w:sz w:val="24"/>
          <w:szCs w:val="24"/>
          <w:vertAlign w:val="superscript"/>
        </w:rPr>
      </w:pPr>
      <w:r w:rsidRPr="00973B49">
        <w:rPr>
          <w:rFonts w:ascii="Times New Roman" w:hAnsi="Times New Roman" w:cs="Times New Roman"/>
          <w:b/>
          <w:bCs/>
          <w:sz w:val="24"/>
          <w:szCs w:val="24"/>
        </w:rPr>
        <w:t>Authors:</w:t>
      </w:r>
      <w:r>
        <w:rPr>
          <w:rFonts w:ascii="Times New Roman" w:hAnsi="Times New Roman" w:cs="Times New Roman"/>
          <w:sz w:val="24"/>
          <w:szCs w:val="24"/>
        </w:rPr>
        <w:t xml:space="preserve"> </w:t>
      </w:r>
      <w:r w:rsidR="007105ED" w:rsidRPr="00FE0836">
        <w:rPr>
          <w:rFonts w:ascii="Times New Roman" w:hAnsi="Times New Roman" w:cs="Times New Roman"/>
          <w:sz w:val="24"/>
          <w:szCs w:val="24"/>
        </w:rPr>
        <w:t>Mohammad Nayeem Hasan</w:t>
      </w:r>
      <w:r w:rsidR="00CB2A06">
        <w:rPr>
          <w:rFonts w:ascii="Times New Roman" w:hAnsi="Times New Roman" w:cs="Times New Roman"/>
          <w:sz w:val="24"/>
          <w:szCs w:val="24"/>
          <w:vertAlign w:val="superscript"/>
        </w:rPr>
        <w:t>1</w:t>
      </w:r>
      <w:r w:rsidR="007105ED" w:rsidRPr="00FE0836">
        <w:rPr>
          <w:rFonts w:ascii="Times New Roman" w:hAnsi="Times New Roman" w:cs="Times New Roman"/>
          <w:sz w:val="24"/>
          <w:szCs w:val="24"/>
        </w:rPr>
        <w:t xml:space="preserve">, Ibrahim Khalil </w:t>
      </w:r>
      <w:r w:rsidR="00CB2A06">
        <w:rPr>
          <w:rFonts w:ascii="Times New Roman" w:hAnsi="Times New Roman" w:cs="Times New Roman"/>
          <w:sz w:val="24"/>
          <w:szCs w:val="24"/>
          <w:vertAlign w:val="superscript"/>
        </w:rPr>
        <w:t>2</w:t>
      </w:r>
      <w:r w:rsidR="00257B9A">
        <w:rPr>
          <w:rFonts w:ascii="Times New Roman" w:hAnsi="Times New Roman" w:cs="Times New Roman"/>
          <w:sz w:val="24"/>
          <w:szCs w:val="24"/>
        </w:rPr>
        <w:t xml:space="preserve">, </w:t>
      </w:r>
      <w:r w:rsidR="007105ED" w:rsidRPr="00FE0836">
        <w:rPr>
          <w:rFonts w:ascii="Times New Roman" w:hAnsi="Times New Roman" w:cs="Times New Roman"/>
          <w:sz w:val="24"/>
          <w:szCs w:val="24"/>
        </w:rPr>
        <w:t>Muhammad Abdul Baker Chowdhury</w:t>
      </w:r>
      <w:r w:rsidR="007105ED" w:rsidRPr="00FE0836">
        <w:rPr>
          <w:rFonts w:ascii="Times New Roman" w:hAnsi="Times New Roman" w:cs="Times New Roman"/>
          <w:sz w:val="24"/>
          <w:szCs w:val="24"/>
          <w:vertAlign w:val="superscript"/>
        </w:rPr>
        <w:t>4</w:t>
      </w:r>
      <w:r w:rsidR="007105ED" w:rsidRPr="00FE0836">
        <w:rPr>
          <w:rFonts w:ascii="Times New Roman" w:hAnsi="Times New Roman" w:cs="Times New Roman"/>
          <w:sz w:val="24"/>
          <w:szCs w:val="24"/>
        </w:rPr>
        <w:t xml:space="preserve">, Mahbubur Rahman </w:t>
      </w:r>
      <w:r w:rsidR="007105ED" w:rsidRPr="00FE0836">
        <w:rPr>
          <w:rFonts w:ascii="Times New Roman" w:hAnsi="Times New Roman" w:cs="Times New Roman"/>
          <w:sz w:val="24"/>
          <w:szCs w:val="24"/>
          <w:vertAlign w:val="superscript"/>
        </w:rPr>
        <w:t>5,6</w:t>
      </w:r>
      <w:r w:rsidR="007105ED" w:rsidRPr="00FE0836">
        <w:rPr>
          <w:rFonts w:ascii="Times New Roman" w:hAnsi="Times New Roman" w:cs="Times New Roman"/>
          <w:sz w:val="24"/>
          <w:szCs w:val="24"/>
        </w:rPr>
        <w:t>, Md. Jamal Uddin</w:t>
      </w:r>
      <w:r w:rsidR="00CB2A06">
        <w:rPr>
          <w:rFonts w:ascii="Times New Roman" w:hAnsi="Times New Roman" w:cs="Times New Roman"/>
          <w:sz w:val="24"/>
          <w:szCs w:val="24"/>
          <w:vertAlign w:val="superscript"/>
        </w:rPr>
        <w:t>1</w:t>
      </w:r>
      <w:r w:rsidR="007105ED" w:rsidRPr="00FE0836">
        <w:rPr>
          <w:rFonts w:ascii="Times New Roman" w:hAnsi="Times New Roman" w:cs="Times New Roman"/>
          <w:sz w:val="24"/>
          <w:szCs w:val="24"/>
          <w:vertAlign w:val="superscript"/>
        </w:rPr>
        <w:t>,</w:t>
      </w:r>
      <w:r w:rsidR="00204FFB">
        <w:rPr>
          <w:rFonts w:ascii="Times New Roman" w:hAnsi="Times New Roman" w:cs="Times New Roman"/>
          <w:sz w:val="24"/>
          <w:szCs w:val="24"/>
          <w:vertAlign w:val="superscript"/>
        </w:rPr>
        <w:t>7</w:t>
      </w:r>
      <w:r w:rsidR="007105ED">
        <w:rPr>
          <w:rFonts w:ascii="Times New Roman" w:hAnsi="Times New Roman" w:cs="Times New Roman"/>
          <w:sz w:val="24"/>
          <w:szCs w:val="24"/>
          <w:vertAlign w:val="superscript"/>
        </w:rPr>
        <w:t xml:space="preserve"> </w:t>
      </w:r>
      <w:r w:rsidR="0038287C">
        <w:rPr>
          <w:rFonts w:ascii="Times New Roman" w:hAnsi="Times New Roman" w:cs="Times New Roman"/>
          <w:sz w:val="24"/>
          <w:szCs w:val="24"/>
        </w:rPr>
        <w:t>Roberto Galizi</w:t>
      </w:r>
      <w:r w:rsidR="000703E6">
        <w:rPr>
          <w:rFonts w:ascii="Times New Roman" w:hAnsi="Times New Roman" w:cs="Times New Roman"/>
          <w:sz w:val="24"/>
          <w:szCs w:val="24"/>
        </w:rPr>
        <w:t xml:space="preserve"> </w:t>
      </w:r>
      <w:r w:rsidR="00204FFB">
        <w:rPr>
          <w:rFonts w:ascii="Times New Roman" w:hAnsi="Times New Roman" w:cs="Times New Roman"/>
          <w:sz w:val="24"/>
          <w:szCs w:val="24"/>
          <w:vertAlign w:val="superscript"/>
        </w:rPr>
        <w:t>8</w:t>
      </w:r>
      <w:r w:rsidR="0038287C">
        <w:rPr>
          <w:rFonts w:ascii="Times New Roman" w:hAnsi="Times New Roman" w:cs="Times New Roman"/>
          <w:sz w:val="24"/>
          <w:szCs w:val="24"/>
        </w:rPr>
        <w:t xml:space="preserve">, </w:t>
      </w:r>
      <w:r w:rsidR="0038287C" w:rsidRPr="009E7478">
        <w:rPr>
          <w:rFonts w:ascii="Times New Roman" w:hAnsi="Times New Roman" w:cs="Times New Roman"/>
          <w:sz w:val="24"/>
          <w:szCs w:val="24"/>
        </w:rPr>
        <w:t>Alimuddin</w:t>
      </w:r>
      <w:r w:rsidR="0038287C" w:rsidRPr="007E6F4A">
        <w:rPr>
          <w:rFonts w:ascii="Times New Roman" w:hAnsi="Times New Roman" w:cs="Times New Roman"/>
          <w:sz w:val="24"/>
          <w:szCs w:val="24"/>
        </w:rPr>
        <w:t xml:space="preserve"> </w:t>
      </w:r>
      <w:r w:rsidR="0038287C" w:rsidRPr="000703E6">
        <w:rPr>
          <w:rFonts w:ascii="Times New Roman" w:hAnsi="Times New Roman" w:cs="Times New Roman"/>
          <w:sz w:val="24"/>
          <w:szCs w:val="24"/>
        </w:rPr>
        <w:t>Zumla</w:t>
      </w:r>
      <w:r w:rsidR="00204FFB">
        <w:rPr>
          <w:rFonts w:ascii="Times New Roman" w:hAnsi="Times New Roman" w:cs="Times New Roman"/>
          <w:sz w:val="24"/>
          <w:szCs w:val="24"/>
          <w:vertAlign w:val="superscript"/>
        </w:rPr>
        <w:t>9</w:t>
      </w:r>
      <w:r w:rsidR="000703E6">
        <w:rPr>
          <w:rFonts w:ascii="Times New Roman" w:hAnsi="Times New Roman" w:cs="Times New Roman"/>
          <w:sz w:val="24"/>
          <w:szCs w:val="24"/>
        </w:rPr>
        <w:t xml:space="preserve">, </w:t>
      </w:r>
      <w:r w:rsidR="007105ED" w:rsidRPr="000703E6">
        <w:rPr>
          <w:rFonts w:ascii="Times New Roman" w:hAnsi="Times New Roman" w:cs="Times New Roman"/>
          <w:sz w:val="24"/>
          <w:szCs w:val="24"/>
        </w:rPr>
        <w:t>Najmul</w:t>
      </w:r>
      <w:r w:rsidR="007105ED" w:rsidRPr="00FE0836">
        <w:rPr>
          <w:rFonts w:ascii="Times New Roman" w:hAnsi="Times New Roman" w:cs="Times New Roman"/>
          <w:sz w:val="24"/>
          <w:szCs w:val="24"/>
        </w:rPr>
        <w:t xml:space="preserve"> </w:t>
      </w:r>
      <w:r w:rsidR="00575DB1" w:rsidRPr="00FE0836">
        <w:rPr>
          <w:rFonts w:ascii="Times New Roman" w:hAnsi="Times New Roman" w:cs="Times New Roman"/>
          <w:sz w:val="24"/>
          <w:szCs w:val="24"/>
        </w:rPr>
        <w:t>Haider</w:t>
      </w:r>
      <w:r w:rsidR="007105ED" w:rsidRPr="00FE0836">
        <w:rPr>
          <w:rFonts w:ascii="Times New Roman" w:hAnsi="Times New Roman" w:cs="Times New Roman"/>
          <w:sz w:val="24"/>
          <w:szCs w:val="24"/>
          <w:vertAlign w:val="superscript"/>
        </w:rPr>
        <w:t>*</w:t>
      </w:r>
    </w:p>
    <w:p w14:paraId="74A3A623" w14:textId="77777777" w:rsidR="000703E6" w:rsidRPr="0082416C" w:rsidRDefault="000703E6" w:rsidP="001E0285">
      <w:pPr>
        <w:autoSpaceDE w:val="0"/>
        <w:autoSpaceDN w:val="0"/>
        <w:adjustRightInd w:val="0"/>
        <w:spacing w:after="0" w:line="360" w:lineRule="auto"/>
        <w:rPr>
          <w:rFonts w:ascii="Times New Roman" w:hAnsi="Times New Roman" w:cs="Times New Roman"/>
          <w:color w:val="000000"/>
          <w:vertAlign w:val="superscript"/>
        </w:rPr>
      </w:pPr>
    </w:p>
    <w:p w14:paraId="09590557" w14:textId="6442E04C" w:rsidR="001E0285" w:rsidRPr="0082416C" w:rsidRDefault="00C92DE7" w:rsidP="001E0285">
      <w:pPr>
        <w:autoSpaceDE w:val="0"/>
        <w:autoSpaceDN w:val="0"/>
        <w:adjustRightInd w:val="0"/>
        <w:spacing w:after="0" w:line="360" w:lineRule="auto"/>
        <w:rPr>
          <w:rFonts w:ascii="Times New Roman" w:hAnsi="Times New Roman" w:cs="Times New Roman"/>
          <w:color w:val="000000"/>
        </w:rPr>
      </w:pPr>
      <w:r w:rsidRPr="0082416C">
        <w:rPr>
          <w:rFonts w:ascii="Times New Roman" w:hAnsi="Times New Roman" w:cs="Times New Roman"/>
          <w:color w:val="000000"/>
          <w:vertAlign w:val="superscript"/>
        </w:rPr>
        <w:t>1</w:t>
      </w:r>
      <w:r w:rsidR="001E0285" w:rsidRPr="0082416C">
        <w:rPr>
          <w:rFonts w:ascii="Times New Roman" w:hAnsi="Times New Roman" w:cs="Times New Roman"/>
          <w:color w:val="000000"/>
          <w:vertAlign w:val="superscript"/>
        </w:rPr>
        <w:t xml:space="preserve"> </w:t>
      </w:r>
      <w:r w:rsidR="001E0285" w:rsidRPr="0082416C">
        <w:rPr>
          <w:rFonts w:ascii="Times New Roman" w:hAnsi="Times New Roman" w:cs="Times New Roman"/>
          <w:color w:val="000000"/>
        </w:rPr>
        <w:t>Department of Statistics, Shahjalal University of Science and Technology, Sylhet 3114, Bangladesh</w:t>
      </w:r>
    </w:p>
    <w:p w14:paraId="372E7DD3" w14:textId="2288E1C5" w:rsidR="001E0285" w:rsidRPr="0082416C" w:rsidRDefault="001E0285" w:rsidP="001E0285">
      <w:pPr>
        <w:spacing w:after="0" w:line="360" w:lineRule="auto"/>
        <w:rPr>
          <w:rFonts w:ascii="Times New Roman" w:hAnsi="Times New Roman" w:cs="Times New Roman"/>
          <w:color w:val="000000"/>
        </w:rPr>
      </w:pPr>
      <w:r w:rsidRPr="0082416C">
        <w:rPr>
          <w:rFonts w:ascii="Times New Roman" w:hAnsi="Times New Roman" w:cs="Times New Roman"/>
          <w:color w:val="000000"/>
        </w:rPr>
        <w:t xml:space="preserve"> (</w:t>
      </w:r>
      <w:ins w:id="0" w:author="Mohammad Nayeem Hasan [2]" w:date="2023-04-27T20:25:00Z">
        <w:r w:rsidR="00C95D20">
          <w:rPr>
            <w:rFonts w:ascii="Times New Roman" w:hAnsi="Times New Roman" w:cs="Times New Roman"/>
            <w:color w:val="000000"/>
          </w:rPr>
          <w:t>M</w:t>
        </w:r>
      </w:ins>
      <w:del w:id="1" w:author="Mohammad Nayeem Hasan [2]" w:date="2023-04-27T20:25:00Z">
        <w:r w:rsidRPr="0082416C" w:rsidDel="00C95D20">
          <w:rPr>
            <w:rFonts w:ascii="Times New Roman" w:hAnsi="Times New Roman" w:cs="Times New Roman"/>
            <w:color w:val="000000"/>
          </w:rPr>
          <w:delText>N</w:delText>
        </w:r>
      </w:del>
      <w:ins w:id="2" w:author="Mohammad Nayeem Hasan [2]" w:date="2023-04-27T20:25:00Z">
        <w:r w:rsidR="00C95D20">
          <w:rPr>
            <w:rFonts w:ascii="Times New Roman" w:hAnsi="Times New Roman" w:cs="Times New Roman"/>
            <w:color w:val="000000"/>
          </w:rPr>
          <w:t>N</w:t>
        </w:r>
      </w:ins>
      <w:del w:id="3" w:author="Mohammad Nayeem Hasan [2]" w:date="2023-04-27T20:25:00Z">
        <w:r w:rsidRPr="0082416C" w:rsidDel="00C95D20">
          <w:rPr>
            <w:rFonts w:ascii="Times New Roman" w:hAnsi="Times New Roman" w:cs="Times New Roman"/>
            <w:color w:val="000000"/>
          </w:rPr>
          <w:delText>M</w:delText>
        </w:r>
      </w:del>
      <w:r w:rsidRPr="0082416C">
        <w:rPr>
          <w:rFonts w:ascii="Times New Roman" w:hAnsi="Times New Roman" w:cs="Times New Roman"/>
          <w:color w:val="000000"/>
        </w:rPr>
        <w:t xml:space="preserve">H: </w:t>
      </w:r>
      <w:hyperlink r:id="rId8" w:history="1">
        <w:r w:rsidRPr="0082416C">
          <w:rPr>
            <w:rStyle w:val="Hyperlink"/>
            <w:rFonts w:ascii="Times New Roman" w:hAnsi="Times New Roman" w:cs="Times New Roman"/>
          </w:rPr>
          <w:t>nayeem5847@gmail.com</w:t>
        </w:r>
      </w:hyperlink>
      <w:r w:rsidRPr="0082416C">
        <w:rPr>
          <w:rFonts w:ascii="Times New Roman" w:hAnsi="Times New Roman" w:cs="Times New Roman"/>
          <w:color w:val="0000FF"/>
        </w:rPr>
        <w:t xml:space="preserve">, </w:t>
      </w:r>
      <w:r w:rsidRPr="0082416C">
        <w:rPr>
          <w:rFonts w:ascii="Times New Roman" w:hAnsi="Times New Roman" w:cs="Times New Roman"/>
          <w:color w:val="000000"/>
        </w:rPr>
        <w:t xml:space="preserve">MJU: </w:t>
      </w:r>
      <w:r w:rsidRPr="0082416C">
        <w:rPr>
          <w:rFonts w:ascii="Times New Roman" w:hAnsi="Times New Roman" w:cs="Times New Roman"/>
          <w:color w:val="0000FF"/>
        </w:rPr>
        <w:t>jamal-sta@sust.edu</w:t>
      </w:r>
      <w:r w:rsidRPr="0082416C">
        <w:rPr>
          <w:rFonts w:ascii="Times New Roman" w:hAnsi="Times New Roman" w:cs="Times New Roman"/>
          <w:color w:val="000000"/>
        </w:rPr>
        <w:t xml:space="preserve">) </w:t>
      </w:r>
    </w:p>
    <w:p w14:paraId="0D9DC95E" w14:textId="59A9C690" w:rsidR="001E0285" w:rsidRPr="00AE330B" w:rsidRDefault="00C92DE7" w:rsidP="001E0285">
      <w:pPr>
        <w:spacing w:after="0" w:line="360" w:lineRule="auto"/>
        <w:rPr>
          <w:rFonts w:ascii="Times New Roman" w:hAnsi="Times New Roman" w:cs="Times New Roman"/>
          <w:color w:val="000000"/>
          <w:vertAlign w:val="superscript"/>
        </w:rPr>
      </w:pPr>
      <w:r w:rsidRPr="0082416C">
        <w:rPr>
          <w:rFonts w:ascii="Times New Roman" w:hAnsi="Times New Roman" w:cs="Times New Roman"/>
          <w:color w:val="000000"/>
          <w:vertAlign w:val="superscript"/>
        </w:rPr>
        <w:t>2</w:t>
      </w:r>
      <w:r w:rsidR="001E0285" w:rsidRPr="0082416C">
        <w:rPr>
          <w:rFonts w:ascii="Times New Roman" w:hAnsi="Times New Roman" w:cs="Times New Roman"/>
          <w:color w:val="000000"/>
        </w:rPr>
        <w:t xml:space="preserve">Department of Livestock Services, Ministry of Fisheries and Livestock, Bangladesh, Dhaka, Bangladesh (IK: </w:t>
      </w:r>
      <w:hyperlink r:id="rId9" w:history="1">
        <w:r w:rsidR="001E0285" w:rsidRPr="0082416C">
          <w:rPr>
            <w:rStyle w:val="Hyperlink"/>
            <w:rFonts w:ascii="Times New Roman" w:hAnsi="Times New Roman" w:cs="Times New Roman"/>
          </w:rPr>
          <w:t>dribrahim.dls@gmail.com</w:t>
        </w:r>
      </w:hyperlink>
      <w:r w:rsidR="001E0285" w:rsidRPr="0082416C">
        <w:rPr>
          <w:rFonts w:ascii="Times New Roman" w:hAnsi="Times New Roman" w:cs="Times New Roman"/>
          <w:color w:val="000000"/>
        </w:rPr>
        <w:t>)</w:t>
      </w:r>
    </w:p>
    <w:p w14:paraId="6133599A" w14:textId="7FA88279" w:rsidR="00C92DE7" w:rsidRPr="0082416C" w:rsidRDefault="00C92DE7" w:rsidP="001E0285">
      <w:pPr>
        <w:spacing w:after="0" w:line="360" w:lineRule="auto"/>
        <w:rPr>
          <w:rFonts w:ascii="Times New Roman" w:hAnsi="Times New Roman" w:cs="Times New Roman"/>
          <w:color w:val="000000"/>
        </w:rPr>
      </w:pPr>
    </w:p>
    <w:p w14:paraId="7942DA16" w14:textId="77777777" w:rsidR="001E0285" w:rsidRPr="0082416C" w:rsidRDefault="001E0285" w:rsidP="001E0285">
      <w:pPr>
        <w:spacing w:after="0" w:line="360" w:lineRule="auto"/>
        <w:rPr>
          <w:rFonts w:ascii="Times New Roman" w:hAnsi="Times New Roman" w:cs="Times New Roman"/>
        </w:rPr>
      </w:pPr>
      <w:r w:rsidRPr="0082416C">
        <w:rPr>
          <w:rFonts w:ascii="Times New Roman" w:hAnsi="Times New Roman" w:cs="Times New Roman"/>
          <w:vertAlign w:val="superscript"/>
        </w:rPr>
        <w:t>4</w:t>
      </w:r>
      <w:r w:rsidRPr="0082416C">
        <w:rPr>
          <w:rFonts w:ascii="Times New Roman" w:hAnsi="Times New Roman" w:cs="Times New Roman"/>
        </w:rPr>
        <w:t xml:space="preserve"> Department of Neurosurgery, University of Florida College of Medicine, Gainesville, Florida FL 32610, USA(MABC: </w:t>
      </w:r>
      <w:hyperlink r:id="rId10" w:history="1">
        <w:r w:rsidRPr="0082416C">
          <w:rPr>
            <w:rStyle w:val="Hyperlink"/>
            <w:rFonts w:ascii="Times New Roman" w:hAnsi="Times New Roman" w:cs="Times New Roman"/>
          </w:rPr>
          <w:t>baker.chowdhury@neurosurgery.ufl.edu</w:t>
        </w:r>
      </w:hyperlink>
      <w:r w:rsidRPr="0082416C">
        <w:rPr>
          <w:rFonts w:ascii="Times New Roman" w:hAnsi="Times New Roman" w:cs="Times New Roman"/>
        </w:rPr>
        <w:t xml:space="preserve"> )</w:t>
      </w:r>
    </w:p>
    <w:p w14:paraId="14B56E03" w14:textId="77777777" w:rsidR="001E0285" w:rsidRPr="0082416C" w:rsidRDefault="001E0285" w:rsidP="001E0285">
      <w:pPr>
        <w:spacing w:after="0" w:line="360" w:lineRule="auto"/>
        <w:rPr>
          <w:rFonts w:ascii="Times New Roman" w:hAnsi="Times New Roman" w:cs="Times New Roman"/>
          <w:vertAlign w:val="superscript"/>
        </w:rPr>
      </w:pPr>
      <w:r w:rsidRPr="0082416C">
        <w:rPr>
          <w:rFonts w:ascii="Times New Roman" w:hAnsi="Times New Roman" w:cs="Times New Roman"/>
          <w:vertAlign w:val="superscript"/>
        </w:rPr>
        <w:t xml:space="preserve">5 </w:t>
      </w:r>
      <w:r w:rsidRPr="0082416C">
        <w:rPr>
          <w:rFonts w:ascii="Times New Roman" w:hAnsi="Times New Roman" w:cs="Times New Roman"/>
        </w:rPr>
        <w:t xml:space="preserve">The Royal Veterinary College, University of London, Hawkshead Lane, North Mymms, Hatfield, Hertfordshire, United Kingdom (Email: MR: </w:t>
      </w:r>
      <w:hyperlink r:id="rId11" w:history="1">
        <w:r w:rsidRPr="0082416C">
          <w:rPr>
            <w:rStyle w:val="Hyperlink"/>
            <w:rFonts w:ascii="Times New Roman" w:hAnsi="Times New Roman" w:cs="Times New Roman"/>
          </w:rPr>
          <w:t>dr_mahbub@yahoo.com</w:t>
        </w:r>
      </w:hyperlink>
      <w:r w:rsidRPr="0082416C">
        <w:rPr>
          <w:rFonts w:ascii="Times New Roman" w:hAnsi="Times New Roman" w:cs="Times New Roman"/>
        </w:rPr>
        <w:t xml:space="preserve">)  </w:t>
      </w:r>
    </w:p>
    <w:p w14:paraId="0F4A31D9" w14:textId="77777777" w:rsidR="001E0285" w:rsidRPr="0082416C" w:rsidRDefault="001E0285" w:rsidP="001E0285">
      <w:pPr>
        <w:spacing w:after="0" w:line="360" w:lineRule="auto"/>
        <w:rPr>
          <w:rFonts w:ascii="Times New Roman" w:hAnsi="Times New Roman" w:cs="Times New Roman"/>
        </w:rPr>
      </w:pPr>
      <w:r w:rsidRPr="0082416C">
        <w:rPr>
          <w:rFonts w:ascii="Times New Roman" w:hAnsi="Times New Roman" w:cs="Times New Roman"/>
          <w:vertAlign w:val="superscript"/>
        </w:rPr>
        <w:t>6</w:t>
      </w:r>
      <w:r w:rsidRPr="0082416C">
        <w:rPr>
          <w:rFonts w:ascii="Times New Roman" w:hAnsi="Times New Roman" w:cs="Times New Roman"/>
        </w:rPr>
        <w:t xml:space="preserve">Institute of Epidemiology, Disease Control and Research (IEDCR), Ministry of Health and Family Welfare, Mohakhali, Dhaka, Bangladesh (MR: </w:t>
      </w:r>
      <w:hyperlink r:id="rId12" w:history="1">
        <w:r w:rsidRPr="0082416C">
          <w:rPr>
            <w:rStyle w:val="Hyperlink"/>
            <w:rFonts w:ascii="Times New Roman" w:hAnsi="Times New Roman" w:cs="Times New Roman"/>
          </w:rPr>
          <w:t>dr_mahbub@yahoo.com</w:t>
        </w:r>
      </w:hyperlink>
      <w:r w:rsidRPr="0082416C">
        <w:rPr>
          <w:rStyle w:val="Hyperlink"/>
          <w:rFonts w:ascii="Times New Roman" w:hAnsi="Times New Roman" w:cs="Times New Roman"/>
        </w:rPr>
        <w:t>, MHK: khanmanjur56@gmail.com</w:t>
      </w:r>
      <w:r w:rsidRPr="0082416C">
        <w:rPr>
          <w:rFonts w:ascii="Times New Roman" w:hAnsi="Times New Roman" w:cs="Times New Roman"/>
        </w:rPr>
        <w:t>)</w:t>
      </w:r>
    </w:p>
    <w:p w14:paraId="7EF31CAB" w14:textId="4D9AF470" w:rsidR="001E0285" w:rsidRPr="00AE330B" w:rsidRDefault="00BB2E9A" w:rsidP="001E0285">
      <w:pPr>
        <w:spacing w:after="0" w:line="240" w:lineRule="auto"/>
        <w:rPr>
          <w:rFonts w:ascii="Times New Roman" w:hAnsi="Times New Roman" w:cs="Times New Roman"/>
        </w:rPr>
      </w:pPr>
      <w:r>
        <w:rPr>
          <w:rFonts w:ascii="Times New Roman" w:hAnsi="Times New Roman" w:cs="Times New Roman"/>
          <w:vertAlign w:val="superscript"/>
        </w:rPr>
        <w:t>7</w:t>
      </w:r>
      <w:r w:rsidR="001E0285" w:rsidRPr="00AE330B">
        <w:rPr>
          <w:rFonts w:ascii="Times New Roman" w:hAnsi="Times New Roman" w:cs="Times New Roman"/>
          <w:vertAlign w:val="superscript"/>
        </w:rPr>
        <w:t xml:space="preserve"> </w:t>
      </w:r>
      <w:r w:rsidR="001E0285" w:rsidRPr="00AE330B">
        <w:rPr>
          <w:rFonts w:ascii="Times New Roman" w:hAnsi="Times New Roman" w:cs="Times New Roman"/>
        </w:rPr>
        <w:t xml:space="preserve">Department of General Educational and Development, Daffodil International University, Dhaka, Bangladesh (MJU: </w:t>
      </w:r>
      <w:hyperlink r:id="rId13" w:history="1">
        <w:r w:rsidR="001E0285" w:rsidRPr="00AE330B">
          <w:rPr>
            <w:rStyle w:val="Hyperlink"/>
            <w:rFonts w:ascii="Times New Roman" w:hAnsi="Times New Roman" w:cs="Times New Roman"/>
          </w:rPr>
          <w:t>jamal-sta@sust.edu</w:t>
        </w:r>
      </w:hyperlink>
      <w:r w:rsidR="001E0285" w:rsidRPr="00AE330B">
        <w:rPr>
          <w:rFonts w:ascii="Times New Roman" w:hAnsi="Times New Roman" w:cs="Times New Roman"/>
        </w:rPr>
        <w:t>)</w:t>
      </w:r>
    </w:p>
    <w:p w14:paraId="54B8FF29" w14:textId="79065DB0" w:rsidR="001E0285" w:rsidRPr="0082416C" w:rsidRDefault="00BB2E9A" w:rsidP="001E0285">
      <w:pPr>
        <w:spacing w:after="0" w:line="360" w:lineRule="auto"/>
        <w:rPr>
          <w:rFonts w:ascii="Times New Roman" w:hAnsi="Times New Roman" w:cs="Times New Roman"/>
        </w:rPr>
      </w:pPr>
      <w:r>
        <w:rPr>
          <w:rFonts w:ascii="Times New Roman" w:hAnsi="Times New Roman" w:cs="Times New Roman"/>
          <w:vertAlign w:val="superscript"/>
        </w:rPr>
        <w:t>8</w:t>
      </w:r>
      <w:r w:rsidR="001E0285" w:rsidRPr="0082416C">
        <w:rPr>
          <w:rFonts w:ascii="Times New Roman" w:hAnsi="Times New Roman" w:cs="Times New Roman"/>
          <w:vertAlign w:val="superscript"/>
        </w:rPr>
        <w:t xml:space="preserve"> </w:t>
      </w:r>
      <w:r w:rsidR="001E0285" w:rsidRPr="0082416C">
        <w:rPr>
          <w:rFonts w:ascii="Times New Roman" w:hAnsi="Times New Roman" w:cs="Times New Roman"/>
        </w:rPr>
        <w:t xml:space="preserve">School of Life Sciences, Keele University, Keele, Staffordshire, United Kingdom, ST5 5BG (NH: </w:t>
      </w:r>
      <w:hyperlink r:id="rId14" w:history="1">
        <w:r w:rsidR="001E0285" w:rsidRPr="0082416C">
          <w:rPr>
            <w:rStyle w:val="Hyperlink"/>
            <w:rFonts w:ascii="Times New Roman" w:hAnsi="Times New Roman" w:cs="Times New Roman"/>
          </w:rPr>
          <w:t>n.haider@keele.ac.uk</w:t>
        </w:r>
      </w:hyperlink>
      <w:r w:rsidR="001E0285" w:rsidRPr="0082416C">
        <w:rPr>
          <w:rFonts w:ascii="Times New Roman" w:hAnsi="Times New Roman" w:cs="Times New Roman"/>
        </w:rPr>
        <w:t xml:space="preserve">, DT: </w:t>
      </w:r>
      <w:r w:rsidR="00D66D32" w:rsidRPr="00AE330B">
        <w:rPr>
          <w:rFonts w:ascii="Times New Roman" w:hAnsi="Times New Roman" w:cs="Times New Roman"/>
        </w:rPr>
        <w:t>r.galizi@keele.ac.uk</w:t>
      </w:r>
      <w:r w:rsidR="001E0285" w:rsidRPr="0082416C">
        <w:rPr>
          <w:rFonts w:ascii="Times New Roman" w:hAnsi="Times New Roman" w:cs="Times New Roman"/>
        </w:rPr>
        <w:t xml:space="preserve">). </w:t>
      </w:r>
    </w:p>
    <w:p w14:paraId="6186D971" w14:textId="31547E83" w:rsidR="00DB4A0C" w:rsidRPr="0082416C" w:rsidRDefault="00BB2E9A" w:rsidP="00DB4A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vertAlign w:val="superscript"/>
        </w:rPr>
        <w:t xml:space="preserve">9 </w:t>
      </w:r>
      <w:r w:rsidR="00DB4A0C" w:rsidRPr="0082416C">
        <w:rPr>
          <w:rFonts w:ascii="Times New Roman" w:hAnsi="Times New Roman" w:cs="Times New Roman"/>
          <w:color w:val="000000"/>
        </w:rPr>
        <w:t>Division of Infection and Immunity, Centre for Clinical Microbiology, University College London</w:t>
      </w:r>
    </w:p>
    <w:p w14:paraId="0D50A456" w14:textId="77777777" w:rsidR="00DB4A0C" w:rsidRPr="0082416C" w:rsidRDefault="00DB4A0C" w:rsidP="00DB4A0C">
      <w:pPr>
        <w:autoSpaceDE w:val="0"/>
        <w:autoSpaceDN w:val="0"/>
        <w:adjustRightInd w:val="0"/>
        <w:spacing w:after="0" w:line="240" w:lineRule="auto"/>
        <w:rPr>
          <w:rFonts w:ascii="Times New Roman" w:hAnsi="Times New Roman" w:cs="Times New Roman"/>
          <w:color w:val="000000"/>
        </w:rPr>
      </w:pPr>
      <w:r w:rsidRPr="0082416C">
        <w:rPr>
          <w:rFonts w:ascii="Times New Roman" w:hAnsi="Times New Roman" w:cs="Times New Roman"/>
          <w:color w:val="000000"/>
        </w:rPr>
        <w:t xml:space="preserve">and NIHR-BRC, University College London Hospitals, London, United Kingdom (AZ:  </w:t>
      </w:r>
      <w:hyperlink r:id="rId15" w:history="1">
        <w:r w:rsidRPr="0082416C">
          <w:rPr>
            <w:rStyle w:val="Hyperlink"/>
            <w:rFonts w:ascii="Times New Roman" w:hAnsi="Times New Roman" w:cs="Times New Roman"/>
          </w:rPr>
          <w:t>a.zumla@ucl.ac.uk</w:t>
        </w:r>
      </w:hyperlink>
      <w:r w:rsidRPr="0082416C">
        <w:rPr>
          <w:rFonts w:ascii="Times New Roman" w:hAnsi="Times New Roman" w:cs="Times New Roman"/>
          <w:color w:val="0000FF"/>
        </w:rPr>
        <w:t>)</w:t>
      </w:r>
      <w:r w:rsidRPr="0082416C">
        <w:rPr>
          <w:rFonts w:ascii="Times New Roman" w:hAnsi="Times New Roman" w:cs="Times New Roman"/>
          <w:color w:val="000000"/>
        </w:rPr>
        <w:t>.</w:t>
      </w:r>
    </w:p>
    <w:p w14:paraId="65AD478C" w14:textId="77777777" w:rsidR="00DB4A0C" w:rsidRPr="0038734E" w:rsidRDefault="00DB4A0C" w:rsidP="001E0285">
      <w:pPr>
        <w:spacing w:after="0" w:line="360" w:lineRule="auto"/>
        <w:rPr>
          <w:rFonts w:ascii="Times New Roman" w:hAnsi="Times New Roman" w:cs="Times New Roman"/>
        </w:rPr>
      </w:pPr>
    </w:p>
    <w:p w14:paraId="179368F9" w14:textId="77777777" w:rsidR="001E0285" w:rsidRPr="00CE2248" w:rsidRDefault="001E0285" w:rsidP="001E0285">
      <w:pPr>
        <w:spacing w:after="0" w:line="240" w:lineRule="auto"/>
        <w:rPr>
          <w:rFonts w:ascii="Times New Roman" w:hAnsi="Times New Roman" w:cs="Times New Roman"/>
          <w:sz w:val="24"/>
          <w:szCs w:val="24"/>
        </w:rPr>
      </w:pPr>
    </w:p>
    <w:p w14:paraId="40B91A89" w14:textId="77777777" w:rsidR="001E0285" w:rsidRDefault="001E0285" w:rsidP="001E0285">
      <w:pPr>
        <w:rPr>
          <w:rFonts w:ascii="Times New Roman" w:hAnsi="Times New Roman" w:cs="Times New Roman"/>
          <w:sz w:val="24"/>
          <w:szCs w:val="24"/>
        </w:rPr>
      </w:pPr>
      <w:r>
        <w:rPr>
          <w:rFonts w:ascii="Times New Roman" w:hAnsi="Times New Roman" w:cs="Times New Roman"/>
          <w:sz w:val="24"/>
          <w:szCs w:val="24"/>
        </w:rPr>
        <w:t>*Corresponding author address: School of Life Sciences, Keele University, Huxley Building, Room 122, Keele, Staffordshire, United Kingdom, ST5 5BG</w:t>
      </w:r>
    </w:p>
    <w:p w14:paraId="1DC573F1" w14:textId="77777777" w:rsidR="009D2E9D" w:rsidRDefault="009D2E9D">
      <w:pPr>
        <w:rPr>
          <w:rFonts w:ascii="Times New Roman" w:hAnsi="Times New Roman" w:cs="Times New Roman"/>
          <w:b/>
          <w:bCs/>
          <w:sz w:val="24"/>
          <w:szCs w:val="24"/>
        </w:rPr>
      </w:pPr>
    </w:p>
    <w:p w14:paraId="34EE3A40" w14:textId="77777777" w:rsidR="00AF4D1A" w:rsidRDefault="00AF4D1A">
      <w:pPr>
        <w:rPr>
          <w:rFonts w:ascii="Times New Roman" w:hAnsi="Times New Roman" w:cs="Times New Roman"/>
          <w:b/>
          <w:bCs/>
          <w:sz w:val="24"/>
          <w:szCs w:val="24"/>
        </w:rPr>
      </w:pPr>
      <w:r>
        <w:rPr>
          <w:rFonts w:ascii="Times New Roman" w:hAnsi="Times New Roman" w:cs="Times New Roman"/>
          <w:b/>
          <w:bCs/>
          <w:sz w:val="24"/>
          <w:szCs w:val="24"/>
        </w:rPr>
        <w:br w:type="page"/>
      </w:r>
    </w:p>
    <w:p w14:paraId="65A9E780" w14:textId="77777777" w:rsidR="00AF4D1A" w:rsidRDefault="009D2E9D" w:rsidP="00AF4D1A">
      <w:pPr>
        <w:rPr>
          <w:rFonts w:ascii="Times New Roman" w:hAnsi="Times New Roman" w:cs="Times New Roman"/>
          <w:b/>
          <w:bCs/>
          <w:sz w:val="24"/>
          <w:szCs w:val="24"/>
        </w:rPr>
      </w:pPr>
      <w:r>
        <w:rPr>
          <w:rFonts w:ascii="Times New Roman" w:hAnsi="Times New Roman" w:cs="Times New Roman"/>
          <w:b/>
          <w:bCs/>
          <w:sz w:val="24"/>
          <w:szCs w:val="24"/>
        </w:rPr>
        <w:lastRenderedPageBreak/>
        <w:t>Target Journal: Parasites and Vectors</w:t>
      </w:r>
    </w:p>
    <w:p w14:paraId="53035516" w14:textId="77777777" w:rsidR="00AF4D1A" w:rsidRDefault="00AF4D1A" w:rsidP="00AF4D1A">
      <w:pPr>
        <w:rPr>
          <w:rFonts w:ascii="Times New Roman" w:hAnsi="Times New Roman" w:cs="Times New Roman"/>
          <w:b/>
          <w:bCs/>
          <w:sz w:val="24"/>
          <w:szCs w:val="24"/>
        </w:rPr>
      </w:pPr>
    </w:p>
    <w:p w14:paraId="48230A78" w14:textId="2A1E4A1D" w:rsidR="000B3F52" w:rsidRPr="00A6169B" w:rsidRDefault="00AF4D1A" w:rsidP="00AF4D1A">
      <w:pPr>
        <w:rPr>
          <w:rFonts w:ascii="Times New Roman" w:hAnsi="Times New Roman" w:cs="Times New Roman"/>
          <w:b/>
          <w:bCs/>
          <w:sz w:val="24"/>
          <w:szCs w:val="24"/>
        </w:rPr>
      </w:pPr>
      <w:r>
        <w:rPr>
          <w:rFonts w:ascii="Times New Roman" w:hAnsi="Times New Roman" w:cs="Times New Roman"/>
          <w:b/>
          <w:bCs/>
          <w:sz w:val="24"/>
          <w:szCs w:val="24"/>
        </w:rPr>
        <w:t>Abs</w:t>
      </w:r>
      <w:r w:rsidR="000B3F52" w:rsidRPr="00A6169B">
        <w:rPr>
          <w:rFonts w:ascii="Times New Roman" w:hAnsi="Times New Roman" w:cs="Times New Roman"/>
          <w:b/>
          <w:bCs/>
          <w:sz w:val="24"/>
          <w:szCs w:val="24"/>
        </w:rPr>
        <w:t>tract: (</w:t>
      </w:r>
      <w:r w:rsidR="00AD5ABA">
        <w:rPr>
          <w:rFonts w:ascii="Times New Roman" w:hAnsi="Times New Roman" w:cs="Times New Roman"/>
          <w:b/>
          <w:bCs/>
          <w:sz w:val="24"/>
          <w:szCs w:val="24"/>
        </w:rPr>
        <w:t>Target:</w:t>
      </w:r>
      <w:r w:rsidR="009C205F">
        <w:rPr>
          <w:rFonts w:ascii="Times New Roman" w:hAnsi="Times New Roman" w:cs="Times New Roman"/>
          <w:b/>
          <w:bCs/>
          <w:sz w:val="24"/>
          <w:szCs w:val="24"/>
        </w:rPr>
        <w:t xml:space="preserve"> 300 words, current count: 264 words</w:t>
      </w:r>
      <w:r w:rsidR="000B3F52" w:rsidRPr="00A6169B">
        <w:rPr>
          <w:rFonts w:ascii="Times New Roman" w:hAnsi="Times New Roman" w:cs="Times New Roman"/>
          <w:b/>
          <w:bCs/>
          <w:sz w:val="24"/>
          <w:szCs w:val="24"/>
        </w:rPr>
        <w:t xml:space="preserve">) </w:t>
      </w:r>
    </w:p>
    <w:p w14:paraId="27FA86F6" w14:textId="67348452" w:rsidR="00E9145B" w:rsidRPr="00186BD2" w:rsidRDefault="000B3F52" w:rsidP="00A6169B">
      <w:pPr>
        <w:spacing w:line="276" w:lineRule="auto"/>
        <w:rPr>
          <w:rFonts w:ascii="Times New Roman" w:hAnsi="Times New Roman" w:cs="Times New Roman"/>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 xml:space="preserve">After 1964, </w:t>
      </w:r>
      <w:r w:rsidR="00194ABB">
        <w:rPr>
          <w:rFonts w:ascii="Times New Roman" w:hAnsi="Times New Roman" w:cs="Times New Roman"/>
          <w:sz w:val="24"/>
          <w:szCs w:val="24"/>
        </w:rPr>
        <w:t xml:space="preserve">the </w:t>
      </w:r>
      <w:r w:rsidR="00E9145B" w:rsidRPr="00186BD2">
        <w:rPr>
          <w:rFonts w:ascii="Times New Roman" w:hAnsi="Times New Roman" w:cs="Times New Roman"/>
          <w:sz w:val="24"/>
          <w:szCs w:val="24"/>
        </w:rPr>
        <w:t xml:space="preserve">dengue virus reappeared in Bangladesh in 2000 and then the virus is detected every year. The objective of this study was to summarize the annual dengue cases for the period 2000-2022 and perform </w:t>
      </w:r>
      <w:r w:rsidR="00194ABB">
        <w:rPr>
          <w:rFonts w:ascii="Times New Roman" w:hAnsi="Times New Roman" w:cs="Times New Roman"/>
          <w:sz w:val="24"/>
          <w:szCs w:val="24"/>
        </w:rPr>
        <w:t xml:space="preserve">a </w:t>
      </w:r>
      <w:r w:rsidR="00E9145B" w:rsidRPr="00186BD2">
        <w:rPr>
          <w:rFonts w:ascii="Times New Roman" w:hAnsi="Times New Roman" w:cs="Times New Roman"/>
          <w:sz w:val="24"/>
          <w:szCs w:val="24"/>
        </w:rPr>
        <w:t xml:space="preserve">time series model to identify whether annual total cases are increasing or not. </w:t>
      </w:r>
    </w:p>
    <w:p w14:paraId="5A14A023" w14:textId="5EF46901" w:rsidR="001B647A" w:rsidRPr="00186BD2" w:rsidRDefault="000B3F52" w:rsidP="00A6169B">
      <w:pPr>
        <w:spacing w:line="276" w:lineRule="auto"/>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We collected monthly reported dengue cases and deaths data </w:t>
      </w:r>
      <w:r w:rsidR="001B647A" w:rsidRPr="00186BD2">
        <w:rPr>
          <w:rFonts w:ascii="Times New Roman" w:hAnsi="Times New Roman" w:cs="Times New Roman"/>
          <w:sz w:val="24"/>
          <w:szCs w:val="24"/>
        </w:rPr>
        <w:t xml:space="preserve">from </w:t>
      </w:r>
      <w:r w:rsidR="00194ABB">
        <w:rPr>
          <w:rFonts w:ascii="Times New Roman" w:hAnsi="Times New Roman" w:cs="Times New Roman"/>
          <w:sz w:val="24"/>
          <w:szCs w:val="24"/>
        </w:rPr>
        <w:t xml:space="preserve">the </w:t>
      </w:r>
      <w:r w:rsidR="001B647A" w:rsidRPr="00186BD2">
        <w:rPr>
          <w:rFonts w:ascii="Times New Roman" w:hAnsi="Times New Roman" w:cs="Times New Roman"/>
          <w:sz w:val="24"/>
          <w:szCs w:val="24"/>
        </w:rPr>
        <w:t xml:space="preserve">Ministry’s Health website </w:t>
      </w:r>
      <w:r w:rsidR="00A656B5" w:rsidRPr="00186BD2">
        <w:rPr>
          <w:rFonts w:ascii="Times New Roman" w:hAnsi="Times New Roman" w:cs="Times New Roman"/>
          <w:sz w:val="24"/>
          <w:szCs w:val="24"/>
        </w:rPr>
        <w:t xml:space="preserve">for the period of 2000-2022 </w:t>
      </w:r>
      <w:r w:rsidR="001B647A" w:rsidRPr="00186BD2">
        <w:rPr>
          <w:rFonts w:ascii="Times New Roman" w:hAnsi="Times New Roman" w:cs="Times New Roman"/>
          <w:sz w:val="24"/>
          <w:szCs w:val="24"/>
        </w:rPr>
        <w:t xml:space="preserve">and perform summary statistics. </w:t>
      </w:r>
      <w:r w:rsidR="00C17812" w:rsidRPr="00186BD2">
        <w:rPr>
          <w:rFonts w:ascii="Times New Roman" w:hAnsi="Times New Roman" w:cs="Times New Roman"/>
          <w:sz w:val="24"/>
          <w:szCs w:val="24"/>
        </w:rPr>
        <w:t xml:space="preserve">We also perform Sen’s slop test to detect the peak dengue season in </w:t>
      </w:r>
      <w:r w:rsidR="001204DF" w:rsidRPr="00186BD2">
        <w:rPr>
          <w:rFonts w:ascii="Times New Roman" w:hAnsi="Times New Roman" w:cs="Times New Roman"/>
          <w:sz w:val="24"/>
          <w:szCs w:val="24"/>
        </w:rPr>
        <w:t>Bangladesh</w:t>
      </w:r>
      <w:r w:rsidR="00C17812" w:rsidRPr="00186BD2">
        <w:rPr>
          <w:rFonts w:ascii="Times New Roman" w:hAnsi="Times New Roman" w:cs="Times New Roman"/>
          <w:sz w:val="24"/>
          <w:szCs w:val="24"/>
        </w:rPr>
        <w:t xml:space="preserve">.  </w:t>
      </w:r>
    </w:p>
    <w:p w14:paraId="445802A4" w14:textId="2C85A630" w:rsidR="000005DD" w:rsidRPr="00186BD2" w:rsidRDefault="001B647A" w:rsidP="00A6169B">
      <w:pPr>
        <w:spacing w:line="276" w:lineRule="auto"/>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E9623A">
        <w:rPr>
          <w:rFonts w:ascii="Times New Roman" w:hAnsi="Times New Roman" w:cs="Times New Roman"/>
          <w:sz w:val="24"/>
          <w:szCs w:val="24"/>
        </w:rPr>
        <w:t xml:space="preserve">Between 2000 and 2022, </w:t>
      </w:r>
      <w:r w:rsidR="00A2420F" w:rsidRPr="00A2420F">
        <w:rPr>
          <w:rFonts w:ascii="Times New Roman" w:hAnsi="Times New Roman" w:cs="Times New Roman"/>
          <w:sz w:val="24"/>
          <w:szCs w:val="24"/>
        </w:rPr>
        <w:t>Bangladesh's overall annual mean (SD) dengue cases were 884.95 (±4007.44)</w:t>
      </w:r>
      <w:r w:rsidR="00E6251D">
        <w:rPr>
          <w:rFonts w:ascii="Times New Roman" w:hAnsi="Times New Roman" w:cs="Times New Roman"/>
          <w:sz w:val="24"/>
          <w:szCs w:val="24"/>
        </w:rPr>
        <w:t>. Compared to the first decade</w:t>
      </w:r>
      <w:r w:rsidR="00802C6A">
        <w:rPr>
          <w:rFonts w:ascii="Times New Roman" w:hAnsi="Times New Roman" w:cs="Times New Roman"/>
          <w:sz w:val="24"/>
          <w:szCs w:val="24"/>
        </w:rPr>
        <w:t xml:space="preserve"> (2000-2010)</w:t>
      </w:r>
      <w:r w:rsidR="00E6251D">
        <w:rPr>
          <w:rFonts w:ascii="Times New Roman" w:hAnsi="Times New Roman" w:cs="Times New Roman"/>
          <w:sz w:val="24"/>
          <w:szCs w:val="24"/>
        </w:rPr>
        <w:t xml:space="preserve"> the annual </w:t>
      </w:r>
      <w:r w:rsidR="00FB442E">
        <w:rPr>
          <w:rFonts w:ascii="Times New Roman" w:hAnsi="Times New Roman" w:cs="Times New Roman"/>
          <w:sz w:val="24"/>
          <w:szCs w:val="24"/>
        </w:rPr>
        <w:t xml:space="preserve">temperature has increased by </w:t>
      </w:r>
      <w:r w:rsidR="005927CB">
        <w:rPr>
          <w:rFonts w:ascii="Times New Roman" w:hAnsi="Times New Roman" w:cs="Times New Roman"/>
          <w:sz w:val="24"/>
          <w:szCs w:val="24"/>
        </w:rPr>
        <w:t>0.29</w:t>
      </w:r>
      <w:r w:rsidR="00523A38">
        <w:rPr>
          <w:rFonts w:ascii="Times New Roman" w:hAnsi="Times New Roman" w:cs="Times New Roman"/>
          <w:sz w:val="24"/>
          <w:szCs w:val="24"/>
        </w:rPr>
        <w:t xml:space="preserve">°C and </w:t>
      </w:r>
      <w:r w:rsidR="005927CB">
        <w:rPr>
          <w:rFonts w:ascii="Times New Roman" w:hAnsi="Times New Roman" w:cs="Times New Roman"/>
          <w:sz w:val="24"/>
          <w:szCs w:val="24"/>
        </w:rPr>
        <w:t xml:space="preserve">rainfall decreased by 33.04 </w:t>
      </w:r>
      <w:r w:rsidR="00523A38">
        <w:rPr>
          <w:rFonts w:ascii="Times New Roman" w:hAnsi="Times New Roman" w:cs="Times New Roman"/>
          <w:sz w:val="24"/>
          <w:szCs w:val="24"/>
        </w:rPr>
        <w:t>mm</w:t>
      </w:r>
      <w:r w:rsidR="00E137AC">
        <w:rPr>
          <w:rFonts w:ascii="Times New Roman" w:hAnsi="Times New Roman" w:cs="Times New Roman"/>
          <w:sz w:val="24"/>
          <w:szCs w:val="24"/>
        </w:rPr>
        <w:t>, respectively in the recent decade</w:t>
      </w:r>
      <w:r w:rsidR="00902B80">
        <w:rPr>
          <w:rFonts w:ascii="Times New Roman" w:hAnsi="Times New Roman" w:cs="Times New Roman"/>
          <w:sz w:val="24"/>
          <w:szCs w:val="24"/>
        </w:rPr>
        <w:t xml:space="preserve"> (2011-2022). During </w:t>
      </w:r>
      <w:r w:rsidR="00A2420F">
        <w:rPr>
          <w:rFonts w:ascii="Times New Roman" w:hAnsi="Times New Roman" w:cs="Times New Roman"/>
          <w:sz w:val="24"/>
          <w:szCs w:val="24"/>
        </w:rPr>
        <w:t>that</w:t>
      </w:r>
      <w:r w:rsidR="00902B80">
        <w:rPr>
          <w:rFonts w:ascii="Times New Roman" w:hAnsi="Times New Roman" w:cs="Times New Roman"/>
          <w:sz w:val="24"/>
          <w:szCs w:val="24"/>
        </w:rPr>
        <w:t xml:space="preserve"> time </w:t>
      </w:r>
      <w:r w:rsidR="00E6251D">
        <w:rPr>
          <w:rFonts w:ascii="Times New Roman" w:hAnsi="Times New Roman" w:cs="Times New Roman"/>
          <w:sz w:val="24"/>
          <w:szCs w:val="24"/>
        </w:rPr>
        <w:t xml:space="preserve">dengue cases </w:t>
      </w:r>
      <w:r w:rsidR="00802C6A">
        <w:rPr>
          <w:rFonts w:ascii="Times New Roman" w:hAnsi="Times New Roman" w:cs="Times New Roman"/>
          <w:sz w:val="24"/>
          <w:szCs w:val="24"/>
        </w:rPr>
        <w:t>have</w:t>
      </w:r>
      <w:r w:rsidR="00E6251D">
        <w:rPr>
          <w:rFonts w:ascii="Times New Roman" w:hAnsi="Times New Roman" w:cs="Times New Roman"/>
          <w:sz w:val="24"/>
          <w:szCs w:val="24"/>
        </w:rPr>
        <w:t xml:space="preserve"> increased 8.</w:t>
      </w:r>
      <w:r w:rsidR="005927CB">
        <w:rPr>
          <w:rFonts w:ascii="Times New Roman" w:hAnsi="Times New Roman" w:cs="Times New Roman"/>
          <w:sz w:val="24"/>
          <w:szCs w:val="24"/>
        </w:rPr>
        <w:t>27</w:t>
      </w:r>
      <w:r w:rsidR="00E6251D">
        <w:rPr>
          <w:rFonts w:ascii="Times New Roman" w:hAnsi="Times New Roman" w:cs="Times New Roman"/>
          <w:sz w:val="24"/>
          <w:szCs w:val="24"/>
        </w:rPr>
        <w:t xml:space="preserve"> times</w:t>
      </w:r>
      <w:r w:rsidR="00902B80">
        <w:rPr>
          <w:rFonts w:ascii="Times New Roman" w:hAnsi="Times New Roman" w:cs="Times New Roman"/>
          <w:sz w:val="24"/>
          <w:szCs w:val="24"/>
        </w:rPr>
        <w:t xml:space="preserve"> </w:t>
      </w:r>
      <w:r w:rsidR="00902B80" w:rsidRPr="00186BD2">
        <w:rPr>
          <w:rFonts w:ascii="Times New Roman" w:hAnsi="Times New Roman" w:cs="Times New Roman"/>
          <w:sz w:val="24"/>
          <w:szCs w:val="24"/>
        </w:rPr>
        <w:t>(</w:t>
      </w:r>
      <w:r w:rsidR="00902B80">
        <w:rPr>
          <w:rFonts w:ascii="Times New Roman" w:hAnsi="Times New Roman" w:cs="Times New Roman"/>
          <w:sz w:val="24"/>
          <w:szCs w:val="24"/>
        </w:rPr>
        <w:t>184.72 cases</w:t>
      </w:r>
      <w:r w:rsidR="00902B80" w:rsidRPr="00186BD2">
        <w:rPr>
          <w:rFonts w:ascii="Times New Roman" w:hAnsi="Times New Roman" w:cs="Times New Roman"/>
          <w:sz w:val="24"/>
          <w:szCs w:val="24"/>
        </w:rPr>
        <w:t xml:space="preserve"> vs </w:t>
      </w:r>
      <w:r w:rsidR="00902B80">
        <w:rPr>
          <w:rFonts w:ascii="Times New Roman" w:hAnsi="Times New Roman" w:cs="Times New Roman"/>
          <w:sz w:val="24"/>
          <w:szCs w:val="24"/>
        </w:rPr>
        <w:t>1</w:t>
      </w:r>
      <w:r w:rsidR="005927CB">
        <w:rPr>
          <w:rFonts w:ascii="Times New Roman" w:hAnsi="Times New Roman" w:cs="Times New Roman"/>
          <w:sz w:val="24"/>
          <w:szCs w:val="24"/>
        </w:rPr>
        <w:t>526</w:t>
      </w:r>
      <w:r w:rsidR="00902B80">
        <w:rPr>
          <w:rFonts w:ascii="Times New Roman" w:hAnsi="Times New Roman" w:cs="Times New Roman"/>
          <w:sz w:val="24"/>
          <w:szCs w:val="24"/>
        </w:rPr>
        <w:t>.</w:t>
      </w:r>
      <w:r w:rsidR="005927CB">
        <w:rPr>
          <w:rFonts w:ascii="Times New Roman" w:hAnsi="Times New Roman" w:cs="Times New Roman"/>
          <w:sz w:val="24"/>
          <w:szCs w:val="24"/>
        </w:rPr>
        <w:t>80</w:t>
      </w:r>
      <w:r w:rsidR="00902B80">
        <w:rPr>
          <w:rFonts w:ascii="Times New Roman" w:hAnsi="Times New Roman" w:cs="Times New Roman"/>
          <w:sz w:val="24"/>
          <w:szCs w:val="24"/>
        </w:rPr>
        <w:t xml:space="preserve"> cases</w:t>
      </w:r>
      <w:r w:rsidR="00902B80" w:rsidRPr="00186BD2">
        <w:rPr>
          <w:rFonts w:ascii="Times New Roman" w:hAnsi="Times New Roman" w:cs="Times New Roman"/>
          <w:sz w:val="24"/>
          <w:szCs w:val="24"/>
        </w:rPr>
        <w:t>)</w:t>
      </w:r>
      <w:r w:rsidR="00902B80">
        <w:rPr>
          <w:rFonts w:ascii="Times New Roman" w:hAnsi="Times New Roman" w:cs="Times New Roman"/>
          <w:sz w:val="24"/>
          <w:szCs w:val="24"/>
        </w:rPr>
        <w:t xml:space="preserve"> and </w:t>
      </w:r>
      <w:r w:rsidR="00E21CBC">
        <w:rPr>
          <w:rFonts w:ascii="Times New Roman" w:hAnsi="Times New Roman" w:cs="Times New Roman"/>
          <w:sz w:val="24"/>
          <w:szCs w:val="24"/>
        </w:rPr>
        <w:t>dengue-related</w:t>
      </w:r>
      <w:r w:rsidR="00902B80">
        <w:rPr>
          <w:rFonts w:ascii="Times New Roman" w:hAnsi="Times New Roman" w:cs="Times New Roman"/>
          <w:sz w:val="24"/>
          <w:szCs w:val="24"/>
        </w:rPr>
        <w:t xml:space="preserve"> deaths </w:t>
      </w:r>
      <w:r w:rsidR="00A2420F">
        <w:rPr>
          <w:rFonts w:ascii="Times New Roman" w:hAnsi="Times New Roman" w:cs="Times New Roman"/>
          <w:sz w:val="24"/>
          <w:szCs w:val="24"/>
        </w:rPr>
        <w:t>have</w:t>
      </w:r>
      <w:r w:rsidR="00902B80">
        <w:rPr>
          <w:rFonts w:ascii="Times New Roman" w:hAnsi="Times New Roman" w:cs="Times New Roman"/>
          <w:sz w:val="24"/>
          <w:szCs w:val="24"/>
        </w:rPr>
        <w:t xml:space="preserve"> increased by </w:t>
      </w:r>
      <w:r w:rsidR="00D1770C">
        <w:rPr>
          <w:rFonts w:ascii="Times New Roman" w:hAnsi="Times New Roman" w:cs="Times New Roman"/>
          <w:sz w:val="24"/>
          <w:szCs w:val="24"/>
        </w:rPr>
        <w:t>9.55</w:t>
      </w:r>
      <w:r w:rsidR="00902B80">
        <w:rPr>
          <w:rFonts w:ascii="Times New Roman" w:hAnsi="Times New Roman" w:cs="Times New Roman"/>
          <w:sz w:val="24"/>
          <w:szCs w:val="24"/>
        </w:rPr>
        <w:t xml:space="preserve"> </w:t>
      </w:r>
      <w:r w:rsidR="00263780">
        <w:rPr>
          <w:rFonts w:ascii="Times New Roman" w:hAnsi="Times New Roman" w:cs="Times New Roman"/>
          <w:sz w:val="24"/>
          <w:szCs w:val="24"/>
        </w:rPr>
        <w:t>times (</w:t>
      </w:r>
      <w:r w:rsidR="005927CB">
        <w:rPr>
          <w:rFonts w:ascii="Times New Roman" w:hAnsi="Times New Roman" w:cs="Times New Roman"/>
          <w:sz w:val="24"/>
          <w:szCs w:val="24"/>
        </w:rPr>
        <w:t xml:space="preserve">0.40 </w:t>
      </w:r>
      <w:r w:rsidR="00902B80">
        <w:rPr>
          <w:rFonts w:ascii="Times New Roman" w:hAnsi="Times New Roman" w:cs="Times New Roman"/>
          <w:sz w:val="24"/>
          <w:szCs w:val="24"/>
        </w:rPr>
        <w:t xml:space="preserve">vs </w:t>
      </w:r>
      <w:r w:rsidR="005927CB">
        <w:rPr>
          <w:rFonts w:ascii="Times New Roman" w:hAnsi="Times New Roman" w:cs="Times New Roman"/>
          <w:sz w:val="24"/>
          <w:szCs w:val="24"/>
        </w:rPr>
        <w:t>3.82</w:t>
      </w:r>
      <w:r w:rsidR="00902B80">
        <w:rPr>
          <w:rFonts w:ascii="Times New Roman" w:hAnsi="Times New Roman" w:cs="Times New Roman"/>
          <w:sz w:val="24"/>
          <w:szCs w:val="24"/>
        </w:rPr>
        <w:t>)</w:t>
      </w:r>
      <w:r w:rsidR="00A656B5" w:rsidRPr="00186BD2">
        <w:rPr>
          <w:rFonts w:ascii="Times New Roman" w:hAnsi="Times New Roman" w:cs="Times New Roman"/>
          <w:sz w:val="24"/>
          <w:szCs w:val="24"/>
        </w:rPr>
        <w:t xml:space="preserve">. </w:t>
      </w:r>
      <w:r w:rsidR="00E203E7" w:rsidRPr="00186BD2">
        <w:rPr>
          <w:rFonts w:ascii="Times New Roman" w:hAnsi="Times New Roman" w:cs="Times New Roman"/>
          <w:sz w:val="24"/>
          <w:szCs w:val="24"/>
        </w:rPr>
        <w:t xml:space="preserve">The </w:t>
      </w:r>
      <w:r w:rsidR="00861B9C">
        <w:rPr>
          <w:rFonts w:ascii="Times New Roman" w:hAnsi="Times New Roman" w:cs="Times New Roman"/>
          <w:sz w:val="24"/>
          <w:szCs w:val="24"/>
        </w:rPr>
        <w:t xml:space="preserve">mean </w:t>
      </w:r>
      <w:r w:rsidR="003A625E">
        <w:rPr>
          <w:rFonts w:ascii="Times New Roman" w:hAnsi="Times New Roman" w:cs="Times New Roman"/>
          <w:sz w:val="24"/>
          <w:szCs w:val="24"/>
        </w:rPr>
        <w:t xml:space="preserve">monthly </w:t>
      </w:r>
      <w:r w:rsidR="00E203E7" w:rsidRPr="00186BD2">
        <w:rPr>
          <w:rFonts w:ascii="Times New Roman" w:hAnsi="Times New Roman" w:cs="Times New Roman"/>
          <w:sz w:val="24"/>
          <w:szCs w:val="24"/>
        </w:rPr>
        <w:t xml:space="preserve">cases reach a peak </w:t>
      </w:r>
      <w:r w:rsidR="00861B9C">
        <w:rPr>
          <w:rFonts w:ascii="Times New Roman" w:hAnsi="Times New Roman" w:cs="Times New Roman"/>
          <w:sz w:val="24"/>
          <w:szCs w:val="24"/>
        </w:rPr>
        <w:t xml:space="preserve">in </w:t>
      </w:r>
      <w:r w:rsidR="00194ABB">
        <w:rPr>
          <w:rFonts w:ascii="Times New Roman" w:hAnsi="Times New Roman" w:cs="Times New Roman"/>
          <w:sz w:val="24"/>
          <w:szCs w:val="24"/>
        </w:rPr>
        <w:t xml:space="preserve">the </w:t>
      </w:r>
      <w:r w:rsidR="00E15FF9">
        <w:rPr>
          <w:rFonts w:ascii="Times New Roman" w:hAnsi="Times New Roman" w:cs="Times New Roman"/>
          <w:sz w:val="24"/>
          <w:szCs w:val="24"/>
        </w:rPr>
        <w:t xml:space="preserve">month of </w:t>
      </w:r>
      <w:r w:rsidR="00861B9C">
        <w:rPr>
          <w:rFonts w:ascii="Times New Roman" w:hAnsi="Times New Roman" w:cs="Times New Roman"/>
          <w:sz w:val="24"/>
          <w:szCs w:val="24"/>
        </w:rPr>
        <w:t xml:space="preserve">August </w:t>
      </w:r>
      <w:r w:rsidR="008001E3" w:rsidRPr="00186BD2">
        <w:rPr>
          <w:rFonts w:ascii="Times New Roman" w:hAnsi="Times New Roman" w:cs="Times New Roman"/>
          <w:sz w:val="24"/>
          <w:szCs w:val="24"/>
        </w:rPr>
        <w:t xml:space="preserve">with </w:t>
      </w:r>
      <w:r w:rsidR="00861B9C">
        <w:rPr>
          <w:rFonts w:ascii="Times New Roman" w:hAnsi="Times New Roman" w:cs="Times New Roman"/>
          <w:sz w:val="24"/>
          <w:szCs w:val="24"/>
        </w:rPr>
        <w:t>3407.26</w:t>
      </w:r>
      <w:r w:rsidR="00E21CBC">
        <w:rPr>
          <w:rFonts w:ascii="Times New Roman" w:hAnsi="Times New Roman" w:cs="Times New Roman"/>
          <w:sz w:val="24"/>
          <w:szCs w:val="24"/>
        </w:rPr>
        <w:t xml:space="preserve"> cases</w:t>
      </w:r>
      <w:r w:rsidR="00D1770C">
        <w:rPr>
          <w:rFonts w:ascii="Times New Roman" w:hAnsi="Times New Roman" w:cs="Times New Roman"/>
          <w:sz w:val="24"/>
          <w:szCs w:val="24"/>
        </w:rPr>
        <w:t>.</w:t>
      </w:r>
      <w:r w:rsidR="00E15FF9">
        <w:rPr>
          <w:rFonts w:ascii="Times New Roman" w:hAnsi="Times New Roman" w:cs="Times New Roman"/>
          <w:sz w:val="24"/>
          <w:szCs w:val="24"/>
        </w:rPr>
        <w:t xml:space="preserve"> </w:t>
      </w:r>
      <w:r w:rsidR="008001E3" w:rsidRPr="00186BD2">
        <w:rPr>
          <w:rFonts w:ascii="Times New Roman" w:hAnsi="Times New Roman" w:cs="Times New Roman"/>
          <w:sz w:val="24"/>
          <w:szCs w:val="24"/>
        </w:rPr>
        <w:t>In the time series mode</w:t>
      </w:r>
      <w:r w:rsidR="0038287C">
        <w:rPr>
          <w:rFonts w:ascii="Times New Roman" w:hAnsi="Times New Roman" w:cs="Times New Roman"/>
          <w:sz w:val="24"/>
          <w:szCs w:val="24"/>
        </w:rPr>
        <w:t>l</w:t>
      </w:r>
      <w:r w:rsidR="008001E3" w:rsidRPr="00186BD2">
        <w:rPr>
          <w:rFonts w:ascii="Times New Roman" w:hAnsi="Times New Roman" w:cs="Times New Roman"/>
          <w:sz w:val="24"/>
          <w:szCs w:val="24"/>
        </w:rPr>
        <w:t xml:space="preserve">, we detect an increasing trend of </w:t>
      </w:r>
      <w:r w:rsidR="000005DD" w:rsidRPr="00186BD2">
        <w:rPr>
          <w:rFonts w:ascii="Times New Roman" w:hAnsi="Times New Roman" w:cs="Times New Roman"/>
          <w:sz w:val="24"/>
          <w:szCs w:val="24"/>
        </w:rPr>
        <w:t xml:space="preserve">dengue cases in Bangladesh with </w:t>
      </w:r>
      <w:r w:rsidR="00194ABB">
        <w:rPr>
          <w:rFonts w:ascii="Times New Roman" w:hAnsi="Times New Roman" w:cs="Times New Roman"/>
          <w:sz w:val="24"/>
          <w:szCs w:val="24"/>
        </w:rPr>
        <w:t xml:space="preserve">a </w:t>
      </w:r>
      <w:r w:rsidR="000005DD" w:rsidRPr="00186BD2">
        <w:rPr>
          <w:rFonts w:ascii="Times New Roman" w:hAnsi="Times New Roman" w:cs="Times New Roman"/>
          <w:sz w:val="24"/>
          <w:szCs w:val="24"/>
        </w:rPr>
        <w:t>much stiffer rise after 201</w:t>
      </w:r>
      <w:r w:rsidR="00787334">
        <w:rPr>
          <w:rFonts w:ascii="Times New Roman" w:hAnsi="Times New Roman" w:cs="Times New Roman"/>
          <w:sz w:val="24"/>
          <w:szCs w:val="24"/>
        </w:rPr>
        <w:t>8</w:t>
      </w:r>
      <w:r w:rsidR="000005DD" w:rsidRPr="00186BD2">
        <w:rPr>
          <w:rFonts w:ascii="Times New Roman" w:hAnsi="Times New Roman" w:cs="Times New Roman"/>
          <w:sz w:val="24"/>
          <w:szCs w:val="24"/>
        </w:rPr>
        <w:t xml:space="preserve">. </w:t>
      </w:r>
      <w:r w:rsidR="001204DF" w:rsidRPr="00186BD2">
        <w:rPr>
          <w:rFonts w:ascii="Times New Roman" w:hAnsi="Times New Roman" w:cs="Times New Roman"/>
          <w:sz w:val="24"/>
          <w:szCs w:val="24"/>
        </w:rPr>
        <w:t>We detected Jul-</w:t>
      </w:r>
      <w:r w:rsidR="00D1770C">
        <w:rPr>
          <w:rFonts w:ascii="Times New Roman" w:hAnsi="Times New Roman" w:cs="Times New Roman"/>
          <w:sz w:val="24"/>
          <w:szCs w:val="24"/>
        </w:rPr>
        <w:t>Sep</w:t>
      </w:r>
      <w:r w:rsidR="001204DF" w:rsidRPr="00186BD2">
        <w:rPr>
          <w:rFonts w:ascii="Times New Roman" w:hAnsi="Times New Roman" w:cs="Times New Roman"/>
          <w:sz w:val="24"/>
          <w:szCs w:val="24"/>
        </w:rPr>
        <w:t xml:space="preserve"> (</w:t>
      </w:r>
      <w:r w:rsidR="00861B9C">
        <w:rPr>
          <w:rFonts w:ascii="Times New Roman" w:hAnsi="Times New Roman" w:cs="Times New Roman"/>
          <w:sz w:val="24"/>
          <w:szCs w:val="24"/>
        </w:rPr>
        <w:t>1182.48</w:t>
      </w:r>
      <w:r w:rsidR="001204DF" w:rsidRPr="00186BD2">
        <w:rPr>
          <w:rFonts w:ascii="Times New Roman" w:hAnsi="Times New Roman" w:cs="Times New Roman"/>
          <w:sz w:val="24"/>
          <w:szCs w:val="24"/>
        </w:rPr>
        <w:t>-</w:t>
      </w:r>
      <w:r w:rsidR="00D1770C">
        <w:rPr>
          <w:rFonts w:ascii="Times New Roman" w:hAnsi="Times New Roman" w:cs="Times New Roman"/>
          <w:sz w:val="24"/>
          <w:szCs w:val="24"/>
        </w:rPr>
        <w:t>2034</w:t>
      </w:r>
      <w:r w:rsidR="00861B9C">
        <w:rPr>
          <w:rFonts w:ascii="Times New Roman" w:hAnsi="Times New Roman" w:cs="Times New Roman"/>
          <w:sz w:val="24"/>
          <w:szCs w:val="24"/>
        </w:rPr>
        <w:t>.2</w:t>
      </w:r>
      <w:r w:rsidR="00D1770C">
        <w:rPr>
          <w:rFonts w:ascii="Times New Roman" w:hAnsi="Times New Roman" w:cs="Times New Roman"/>
          <w:sz w:val="24"/>
          <w:szCs w:val="24"/>
        </w:rPr>
        <w:t>6</w:t>
      </w:r>
      <w:r w:rsidR="001204DF" w:rsidRPr="00186BD2">
        <w:rPr>
          <w:rFonts w:ascii="Times New Roman" w:hAnsi="Times New Roman" w:cs="Times New Roman"/>
          <w:sz w:val="24"/>
          <w:szCs w:val="24"/>
        </w:rPr>
        <w:t xml:space="preserve">) as </w:t>
      </w:r>
      <w:r w:rsidR="00194ABB">
        <w:rPr>
          <w:rFonts w:ascii="Times New Roman" w:hAnsi="Times New Roman" w:cs="Times New Roman"/>
          <w:sz w:val="24"/>
          <w:szCs w:val="24"/>
        </w:rPr>
        <w:t>Bangladesh’s peak season of dengue cases</w:t>
      </w:r>
      <w:r w:rsidR="0036750D">
        <w:rPr>
          <w:rFonts w:ascii="Times New Roman" w:hAnsi="Times New Roman" w:cs="Times New Roman"/>
          <w:sz w:val="24"/>
          <w:szCs w:val="24"/>
        </w:rPr>
        <w:t xml:space="preserve"> </w:t>
      </w:r>
      <w:r w:rsidR="00997792">
        <w:rPr>
          <w:rFonts w:ascii="Times New Roman" w:hAnsi="Times New Roman" w:cs="Times New Roman"/>
          <w:sz w:val="24"/>
          <w:szCs w:val="24"/>
        </w:rPr>
        <w:t>whereas</w:t>
      </w:r>
      <w:r w:rsidR="0036750D">
        <w:rPr>
          <w:rFonts w:ascii="Times New Roman" w:hAnsi="Times New Roman" w:cs="Times New Roman"/>
          <w:sz w:val="24"/>
          <w:szCs w:val="24"/>
        </w:rPr>
        <w:t xml:space="preserve"> </w:t>
      </w:r>
      <w:r w:rsidR="00D1770C">
        <w:rPr>
          <w:rFonts w:ascii="Times New Roman" w:hAnsi="Times New Roman" w:cs="Times New Roman"/>
          <w:sz w:val="24"/>
          <w:szCs w:val="24"/>
        </w:rPr>
        <w:t xml:space="preserve">the </w:t>
      </w:r>
      <w:r w:rsidR="0036750D">
        <w:rPr>
          <w:rFonts w:ascii="Times New Roman" w:hAnsi="Times New Roman" w:cs="Times New Roman"/>
          <w:sz w:val="24"/>
          <w:szCs w:val="24"/>
        </w:rPr>
        <w:t xml:space="preserve">monthly growth factor </w:t>
      </w:r>
      <w:r w:rsidR="00F4006B">
        <w:rPr>
          <w:rFonts w:ascii="Times New Roman" w:hAnsi="Times New Roman" w:cs="Times New Roman"/>
          <w:sz w:val="24"/>
          <w:szCs w:val="24"/>
        </w:rPr>
        <w:t>remains</w:t>
      </w:r>
      <w:r w:rsidR="0036750D">
        <w:rPr>
          <w:rFonts w:ascii="Times New Roman" w:hAnsi="Times New Roman" w:cs="Times New Roman"/>
          <w:sz w:val="24"/>
          <w:szCs w:val="24"/>
        </w:rPr>
        <w:t xml:space="preserve"> above one between June and August</w:t>
      </w:r>
      <w:r w:rsidR="001204DF" w:rsidRPr="00186BD2">
        <w:rPr>
          <w:rFonts w:ascii="Times New Roman" w:hAnsi="Times New Roman" w:cs="Times New Roman"/>
          <w:sz w:val="24"/>
          <w:szCs w:val="24"/>
        </w:rPr>
        <w:t xml:space="preserve">. </w:t>
      </w:r>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(Odds ratio [OR]: 1.</w:t>
      </w:r>
      <w:r w:rsidR="00D1770C">
        <w:rPr>
          <w:rFonts w:ascii="Times New Roman" w:hAnsi="Times New Roman" w:cs="Times New Roman"/>
          <w:sz w:val="24"/>
          <w:szCs w:val="24"/>
        </w:rPr>
        <w:t>07</w:t>
      </w:r>
      <w:r w:rsidR="00EA4B02">
        <w:rPr>
          <w:rFonts w:ascii="Times New Roman" w:hAnsi="Times New Roman" w:cs="Times New Roman"/>
          <w:sz w:val="24"/>
          <w:szCs w:val="24"/>
        </w:rPr>
        <w:t xml:space="preserve"> (</w:t>
      </w:r>
      <w:r w:rsidR="00CB56BA">
        <w:rPr>
          <w:rFonts w:ascii="Times New Roman" w:hAnsi="Times New Roman" w:cs="Times New Roman"/>
          <w:sz w:val="24"/>
          <w:szCs w:val="24"/>
        </w:rPr>
        <w:t xml:space="preserve">95% CI: </w:t>
      </w:r>
      <w:r w:rsidR="00D1770C">
        <w:rPr>
          <w:rFonts w:ascii="Times New Roman" w:hAnsi="Times New Roman" w:cs="Times New Roman"/>
          <w:sz w:val="24"/>
          <w:szCs w:val="24"/>
        </w:rPr>
        <w:t>0.90</w:t>
      </w:r>
      <w:r w:rsidR="00EA4B02">
        <w:rPr>
          <w:rFonts w:ascii="Times New Roman" w:hAnsi="Times New Roman" w:cs="Times New Roman"/>
          <w:sz w:val="24"/>
          <w:szCs w:val="24"/>
        </w:rPr>
        <w:t>-1.</w:t>
      </w:r>
      <w:r w:rsidR="00D1770C">
        <w:rPr>
          <w:rFonts w:ascii="Times New Roman" w:hAnsi="Times New Roman" w:cs="Times New Roman"/>
          <w:sz w:val="24"/>
          <w:szCs w:val="24"/>
        </w:rPr>
        <w:t>28</w:t>
      </w:r>
      <w:r w:rsidR="00EA4B02">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 xml:space="preserve">(OR: </w:t>
      </w:r>
      <w:r w:rsidR="00D1770C">
        <w:rPr>
          <w:rFonts w:ascii="Times New Roman" w:hAnsi="Times New Roman" w:cs="Times New Roman"/>
          <w:sz w:val="24"/>
          <w:szCs w:val="24"/>
        </w:rPr>
        <w:t>30.31</w:t>
      </w:r>
      <w:r w:rsidR="00EA4B02">
        <w:rPr>
          <w:rFonts w:ascii="Times New Roman" w:hAnsi="Times New Roman" w:cs="Times New Roman"/>
          <w:sz w:val="24"/>
          <w:szCs w:val="24"/>
        </w:rPr>
        <w:t xml:space="preserve"> (</w:t>
      </w:r>
      <w:r w:rsidR="00CB56BA">
        <w:rPr>
          <w:rFonts w:ascii="Times New Roman" w:hAnsi="Times New Roman" w:cs="Times New Roman"/>
          <w:sz w:val="24"/>
          <w:szCs w:val="24"/>
        </w:rPr>
        <w:t xml:space="preserve">95% CI: </w:t>
      </w:r>
      <w:r w:rsidR="00D1770C">
        <w:rPr>
          <w:rFonts w:ascii="Times New Roman" w:hAnsi="Times New Roman" w:cs="Times New Roman"/>
          <w:sz w:val="24"/>
          <w:szCs w:val="24"/>
        </w:rPr>
        <w:t>29.33</w:t>
      </w:r>
      <w:r w:rsidR="00CB56BA">
        <w:rPr>
          <w:rFonts w:ascii="Times New Roman" w:hAnsi="Times New Roman" w:cs="Times New Roman"/>
          <w:sz w:val="24"/>
          <w:szCs w:val="24"/>
        </w:rPr>
        <w:t>-</w:t>
      </w:r>
      <w:r w:rsidR="00D1770C">
        <w:rPr>
          <w:rFonts w:ascii="Times New Roman" w:hAnsi="Times New Roman" w:cs="Times New Roman"/>
          <w:sz w:val="24"/>
          <w:szCs w:val="24"/>
        </w:rPr>
        <w:t>31.33</w:t>
      </w:r>
      <w:r w:rsidR="00EA4B02">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(OR: 12.91 (95% CI: 12.52-13.33)</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incidence in </w:t>
      </w:r>
      <w:r w:rsidR="00EA4B02">
        <w:rPr>
          <w:rFonts w:ascii="Times New Roman" w:hAnsi="Times New Roman" w:cs="Times New Roman"/>
          <w:sz w:val="24"/>
          <w:szCs w:val="24"/>
        </w:rPr>
        <w:t>Bangladesh</w:t>
      </w:r>
      <w:r w:rsidR="00122111">
        <w:rPr>
          <w:rFonts w:ascii="Times New Roman" w:hAnsi="Times New Roman" w:cs="Times New Roman"/>
          <w:sz w:val="24"/>
          <w:szCs w:val="24"/>
        </w:rPr>
        <w:t xml:space="preserve">. </w:t>
      </w:r>
    </w:p>
    <w:p w14:paraId="2496FB24" w14:textId="1EE66EB6" w:rsidR="000005DD" w:rsidRPr="00186BD2" w:rsidRDefault="000005DD" w:rsidP="0038287C">
      <w:pPr>
        <w:spacing w:line="276"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Pr="00186BD2">
        <w:rPr>
          <w:rFonts w:ascii="Times New Roman" w:hAnsi="Times New Roman" w:cs="Times New Roman"/>
          <w:sz w:val="24"/>
          <w:szCs w:val="24"/>
        </w:rPr>
        <w:t xml:space="preserve"> </w:t>
      </w:r>
      <w:r w:rsidR="00090F29" w:rsidRPr="00186BD2">
        <w:rPr>
          <w:rFonts w:ascii="Times New Roman" w:hAnsi="Times New Roman" w:cs="Times New Roman"/>
          <w:sz w:val="24"/>
          <w:szCs w:val="24"/>
        </w:rPr>
        <w:t xml:space="preserve">Over two decades, Bangladesh has </w:t>
      </w:r>
      <w:r w:rsidR="00D426F9" w:rsidRPr="00186BD2">
        <w:rPr>
          <w:rFonts w:ascii="Times New Roman" w:hAnsi="Times New Roman" w:cs="Times New Roman"/>
          <w:sz w:val="24"/>
          <w:szCs w:val="24"/>
        </w:rPr>
        <w:t>experimented</w:t>
      </w:r>
      <w:r w:rsidR="00090F29" w:rsidRPr="00186BD2">
        <w:rPr>
          <w:rFonts w:ascii="Times New Roman" w:hAnsi="Times New Roman" w:cs="Times New Roman"/>
          <w:sz w:val="24"/>
          <w:szCs w:val="24"/>
        </w:rPr>
        <w:t xml:space="preserve"> a significant burden of dengue cases with regular outbreaks and an increasing trend</w:t>
      </w:r>
      <w:r w:rsidR="008C3C48">
        <w:rPr>
          <w:rFonts w:ascii="Times New Roman" w:hAnsi="Times New Roman" w:cs="Times New Roman"/>
          <w:sz w:val="24"/>
          <w:szCs w:val="24"/>
        </w:rPr>
        <w:t xml:space="preserve"> of dengue cases</w:t>
      </w:r>
      <w:r w:rsidR="00090F29" w:rsidRPr="00186BD2">
        <w:rPr>
          <w:rFonts w:ascii="Times New Roman" w:hAnsi="Times New Roman" w:cs="Times New Roman"/>
          <w:sz w:val="24"/>
          <w:szCs w:val="24"/>
        </w:rPr>
        <w:t xml:space="preserve">. </w:t>
      </w:r>
      <w:r w:rsidR="00D426F9" w:rsidRPr="00186BD2">
        <w:rPr>
          <w:rFonts w:ascii="Times New Roman" w:hAnsi="Times New Roman" w:cs="Times New Roman"/>
          <w:sz w:val="24"/>
          <w:szCs w:val="24"/>
        </w:rPr>
        <w:t>Global warming, unusual rainfall</w:t>
      </w:r>
      <w:r w:rsidR="00194ABB">
        <w:rPr>
          <w:rFonts w:ascii="Times New Roman" w:hAnsi="Times New Roman" w:cs="Times New Roman"/>
          <w:sz w:val="24"/>
          <w:szCs w:val="24"/>
        </w:rPr>
        <w:t>,</w:t>
      </w:r>
      <w:r w:rsidR="00D426F9" w:rsidRPr="00186BD2">
        <w:rPr>
          <w:rFonts w:ascii="Times New Roman" w:hAnsi="Times New Roman" w:cs="Times New Roman"/>
          <w:sz w:val="24"/>
          <w:szCs w:val="24"/>
        </w:rPr>
        <w:t xml:space="preserve"> </w:t>
      </w:r>
      <w:r w:rsidR="00263780" w:rsidRPr="00186BD2">
        <w:rPr>
          <w:rFonts w:ascii="Times New Roman" w:hAnsi="Times New Roman" w:cs="Times New Roman"/>
          <w:sz w:val="24"/>
          <w:szCs w:val="24"/>
        </w:rPr>
        <w:t>urbanization,</w:t>
      </w:r>
      <w:r w:rsidR="00683DFD">
        <w:rPr>
          <w:rFonts w:ascii="Times New Roman" w:hAnsi="Times New Roman" w:cs="Times New Roman"/>
          <w:sz w:val="24"/>
          <w:szCs w:val="24"/>
        </w:rPr>
        <w:t xml:space="preserve"> and</w:t>
      </w:r>
      <w:r w:rsidR="00D426F9" w:rsidRPr="00186BD2">
        <w:rPr>
          <w:rFonts w:ascii="Times New Roman" w:hAnsi="Times New Roman" w:cs="Times New Roman"/>
          <w:sz w:val="24"/>
          <w:szCs w:val="24"/>
        </w:rPr>
        <w:t xml:space="preserve"> population growth </w:t>
      </w:r>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263780">
        <w:rPr>
          <w:rFonts w:ascii="Times New Roman" w:hAnsi="Times New Roman" w:cs="Times New Roman"/>
          <w:sz w:val="24"/>
          <w:szCs w:val="24"/>
        </w:rPr>
        <w:t>this increased incidence</w:t>
      </w:r>
      <w:r w:rsidR="00683DFD">
        <w:rPr>
          <w:rFonts w:ascii="Times New Roman" w:hAnsi="Times New Roman" w:cs="Times New Roman"/>
          <w:sz w:val="24"/>
          <w:szCs w:val="24"/>
        </w:rPr>
        <w:t xml:space="preserve"> of dengue cases in Bangladesh. </w:t>
      </w:r>
    </w:p>
    <w:p w14:paraId="2A904A9B" w14:textId="77777777" w:rsidR="0012114B" w:rsidRDefault="0012114B">
      <w:pPr>
        <w:rPr>
          <w:rFonts w:ascii="Times New Roman" w:hAnsi="Times New Roman" w:cs="Times New Roman"/>
          <w:sz w:val="24"/>
          <w:szCs w:val="24"/>
        </w:rPr>
      </w:pPr>
    </w:p>
    <w:p w14:paraId="48A3711D" w14:textId="718288AF" w:rsidR="00AF4D1A" w:rsidRDefault="00AF4D1A">
      <w:pPr>
        <w:rPr>
          <w:rFonts w:ascii="Times New Roman" w:hAnsi="Times New Roman" w:cs="Times New Roman"/>
          <w:sz w:val="24"/>
          <w:szCs w:val="24"/>
        </w:rPr>
      </w:pPr>
      <w:r>
        <w:rPr>
          <w:rFonts w:ascii="Times New Roman" w:hAnsi="Times New Roman" w:cs="Times New Roman"/>
          <w:sz w:val="24"/>
          <w:szCs w:val="24"/>
        </w:rPr>
        <w:br w:type="page"/>
      </w:r>
    </w:p>
    <w:p w14:paraId="37C28E4C" w14:textId="77777777" w:rsidR="0012114B" w:rsidRDefault="0012114B">
      <w:pPr>
        <w:rPr>
          <w:rFonts w:ascii="Times New Roman" w:hAnsi="Times New Roman" w:cs="Times New Roman"/>
          <w:sz w:val="24"/>
          <w:szCs w:val="24"/>
        </w:rPr>
      </w:pPr>
    </w:p>
    <w:p w14:paraId="78955801" w14:textId="77777777" w:rsidR="008001E3" w:rsidRPr="00186BD2" w:rsidRDefault="008001E3" w:rsidP="009C205F">
      <w:pPr>
        <w:spacing w:line="276" w:lineRule="auto"/>
        <w:rPr>
          <w:rFonts w:ascii="Times New Roman" w:hAnsi="Times New Roman" w:cs="Times New Roman"/>
          <w:sz w:val="24"/>
          <w:szCs w:val="24"/>
        </w:rPr>
      </w:pPr>
    </w:p>
    <w:p w14:paraId="042E167A" w14:textId="14CC75AE" w:rsidR="00B16955" w:rsidRPr="008D27A3" w:rsidRDefault="006B0362">
      <w:pPr>
        <w:spacing w:line="276" w:lineRule="auto"/>
        <w:rPr>
          <w:ins w:id="4" w:author="Mohammad Nayeem Hasan" w:date="2022-10-28T23:29:00Z"/>
          <w:rFonts w:ascii="Times New Roman" w:hAnsi="Times New Roman" w:cs="Times New Roman"/>
          <w:b/>
          <w:bCs/>
          <w:sz w:val="24"/>
          <w:szCs w:val="24"/>
          <w:rPrChange w:id="5" w:author="Mohammad Nayeem Hasan" w:date="2022-11-03T22:33:00Z">
            <w:rPr>
              <w:ins w:id="6" w:author="Mohammad Nayeem Hasan" w:date="2022-10-28T23:29:00Z"/>
              <w:rFonts w:ascii="Times New Roman" w:hAnsi="Times New Roman" w:cs="Times New Roman"/>
              <w:sz w:val="24"/>
              <w:szCs w:val="24"/>
            </w:rPr>
          </w:rPrChange>
        </w:rPr>
        <w:pPrChange w:id="7" w:author="Mohammad Nayeem Hasan" w:date="2022-11-03T22:34:00Z">
          <w:pPr/>
        </w:pPrChange>
      </w:pPr>
      <w:r w:rsidRPr="008D27A3">
        <w:rPr>
          <w:rFonts w:ascii="Times New Roman" w:hAnsi="Times New Roman" w:cs="Times New Roman"/>
          <w:b/>
          <w:bCs/>
          <w:sz w:val="24"/>
          <w:szCs w:val="24"/>
          <w:rPrChange w:id="8" w:author="Mohammad Nayeem Hasan" w:date="2022-11-03T22:33:00Z">
            <w:rPr>
              <w:rFonts w:ascii="Times New Roman" w:hAnsi="Times New Roman" w:cs="Times New Roman"/>
              <w:sz w:val="24"/>
              <w:szCs w:val="24"/>
            </w:rPr>
          </w:rPrChange>
        </w:rPr>
        <w:t>Introduction:</w:t>
      </w:r>
    </w:p>
    <w:p w14:paraId="14F9EB90" w14:textId="1A0E528B" w:rsidR="00B44902" w:rsidRDefault="003B1390" w:rsidP="00B44902">
      <w:pPr>
        <w:spacing w:line="360" w:lineRule="auto"/>
        <w:jc w:val="both"/>
        <w:rPr>
          <w:ins w:id="9" w:author="DELL" w:date="2023-04-26T07:16:00Z"/>
          <w:rFonts w:ascii="Times New Roman" w:hAnsi="Times New Roman" w:cs="Times New Roman"/>
          <w:sz w:val="24"/>
          <w:szCs w:val="24"/>
        </w:rPr>
      </w:pPr>
      <w:del w:id="10" w:author="DELL" w:date="2023-04-26T07:17:00Z">
        <w:r w:rsidRPr="00124EE7" w:rsidDel="00B44902">
          <w:rPr>
            <w:rFonts w:ascii="Times New Roman" w:hAnsi="Times New Roman" w:cs="Times New Roman"/>
            <w:sz w:val="24"/>
            <w:szCs w:val="24"/>
          </w:rPr>
          <w:delText>Dengue, a mosquito-borne viral infectious disease caused by four antigenically distinct serotypes (DENV 1-4), has emerged as a major global health concern</w:delText>
        </w:r>
        <w:r w:rsidDel="00B44902">
          <w:rPr>
            <w:rFonts w:ascii="Times New Roman" w:hAnsi="Times New Roman" w:cs="Times New Roman"/>
            <w:sz w:val="24"/>
            <w:szCs w:val="24"/>
          </w:rPr>
          <w:delText xml:space="preserve"> (Murray et al., 2013)</w:delText>
        </w:r>
        <w:r w:rsidRPr="00124EE7" w:rsidDel="00B44902">
          <w:rPr>
            <w:rFonts w:ascii="Times New Roman" w:hAnsi="Times New Roman" w:cs="Times New Roman"/>
            <w:sz w:val="24"/>
            <w:szCs w:val="24"/>
          </w:rPr>
          <w:delText xml:space="preserve">. It is endemic in over 100 countries, with a high prevalence in tropical and subtropical regions of </w:delText>
        </w:r>
      </w:del>
      <w:commentRangeStart w:id="11"/>
      <w:r w:rsidRPr="00124EE7">
        <w:rPr>
          <w:rFonts w:ascii="Times New Roman" w:hAnsi="Times New Roman" w:cs="Times New Roman"/>
          <w:sz w:val="24"/>
          <w:szCs w:val="24"/>
        </w:rPr>
        <w:t>South-East Asia</w:t>
      </w:r>
      <w:ins w:id="12" w:author="Najmul Haider" w:date="2023-04-22T13:08:00Z">
        <w:r w:rsidR="00BF061B">
          <w:rPr>
            <w:rFonts w:ascii="Times New Roman" w:hAnsi="Times New Roman" w:cs="Times New Roman"/>
            <w:sz w:val="24"/>
            <w:szCs w:val="24"/>
          </w:rPr>
          <w:t xml:space="preserve">. </w:t>
        </w:r>
      </w:ins>
      <w:commentRangeEnd w:id="11"/>
      <w:r w:rsidR="00AA49BF">
        <w:rPr>
          <w:rStyle w:val="CommentReference"/>
        </w:rPr>
        <w:commentReference w:id="11"/>
      </w:r>
      <w:del w:id="13" w:author="Najmul Haider" w:date="2023-04-22T13:08:00Z">
        <w:r w:rsidRPr="00124EE7" w:rsidDel="00BF061B">
          <w:rPr>
            <w:rFonts w:ascii="Times New Roman" w:hAnsi="Times New Roman" w:cs="Times New Roman"/>
            <w:sz w:val="24"/>
            <w:szCs w:val="24"/>
          </w:rPr>
          <w:delText>, the Americas, and the Western Pacific, and sporadic outbreaks in Africa and Eastern Mediterranean WHO regions. From 1990 to 2019, there has been a gradual increase in dengue incident cases, deaths, and disability-adjusted life years (DALYs) worldwide</w:delText>
        </w:r>
        <w:r w:rsidDel="00BF061B">
          <w:rPr>
            <w:rFonts w:ascii="Times New Roman" w:hAnsi="Times New Roman" w:cs="Times New Roman"/>
            <w:sz w:val="24"/>
            <w:szCs w:val="24"/>
          </w:rPr>
          <w:delText xml:space="preserve"> (Yang et al., 2021)</w:delText>
        </w:r>
        <w:r w:rsidRPr="00124EE7" w:rsidDel="00BF061B">
          <w:rPr>
            <w:rFonts w:ascii="Times New Roman" w:hAnsi="Times New Roman" w:cs="Times New Roman"/>
            <w:sz w:val="24"/>
            <w:szCs w:val="24"/>
          </w:rPr>
          <w:delText>. South-East Asia and South Asia have experienced the highest burden of dengue, with East Asia showing the fastest rise in age-standardized incidence rate (ASIR) and Tropical Latin America leading in age-standardized death rate (ASDR) and age-standardized DALYs rate</w:delText>
        </w:r>
        <w:r w:rsidDel="00BF061B">
          <w:rPr>
            <w:rFonts w:ascii="Times New Roman" w:hAnsi="Times New Roman" w:cs="Times New Roman"/>
            <w:sz w:val="24"/>
            <w:szCs w:val="24"/>
          </w:rPr>
          <w:delText xml:space="preserve"> (Kraemer et al, 2015; Yang et al., 2021)</w:delText>
        </w:r>
        <w:r w:rsidRPr="00124EE7" w:rsidDel="00BF061B">
          <w:rPr>
            <w:rFonts w:ascii="Times New Roman" w:hAnsi="Times New Roman" w:cs="Times New Roman"/>
            <w:sz w:val="24"/>
            <w:szCs w:val="24"/>
          </w:rPr>
          <w:delText>. The global burden of dengue is remarkably correlated with the land-ocean temperature index and air passenger travel metrics. Notably, 75% of the global dengue burden lies in Southeast Asia and the Western Pacific region</w:delText>
        </w:r>
        <w:r w:rsidDel="00BF061B">
          <w:rPr>
            <w:rFonts w:ascii="Times New Roman" w:hAnsi="Times New Roman" w:cs="Times New Roman"/>
            <w:sz w:val="24"/>
            <w:szCs w:val="24"/>
          </w:rPr>
          <w:delText xml:space="preserve"> </w:delText>
        </w:r>
        <w:r w:rsidRPr="0041697D" w:rsidDel="00BF061B">
          <w:rPr>
            <w:rFonts w:ascii="Times New Roman" w:hAnsi="Times New Roman" w:cs="Times New Roman"/>
            <w:sz w:val="24"/>
            <w:szCs w:val="24"/>
          </w:rPr>
          <w:delText>(</w:delText>
        </w:r>
        <w:r w:rsidRPr="0041697D" w:rsidDel="00BF061B">
          <w:rPr>
            <w:rFonts w:ascii="Times New Roman" w:hAnsi="Times New Roman" w:cs="Times New Roman"/>
            <w:color w:val="222222"/>
            <w:sz w:val="24"/>
            <w:szCs w:val="24"/>
            <w:shd w:val="clear" w:color="auto" w:fill="FFFFFF"/>
          </w:rPr>
          <w:delText>Shepard et al., 2013; Kayesh et al., 2023)</w:delText>
        </w:r>
        <w:r w:rsidRPr="00124EE7" w:rsidDel="00BF061B">
          <w:rPr>
            <w:rFonts w:ascii="Times New Roman" w:hAnsi="Times New Roman" w:cs="Times New Roman"/>
            <w:sz w:val="24"/>
            <w:szCs w:val="24"/>
          </w:rPr>
          <w:delText xml:space="preserve">. </w:delText>
        </w:r>
      </w:del>
      <w:ins w:id="14" w:author="DELL" w:date="2023-04-26T07:16:00Z">
        <w:r w:rsidR="00B44902" w:rsidRPr="001973D2">
          <w:rPr>
            <w:rFonts w:ascii="Times New Roman" w:hAnsi="Times New Roman" w:cs="Times New Roman"/>
            <w:sz w:val="24"/>
            <w:szCs w:val="24"/>
          </w:rPr>
          <w:t>Dengue is a viral disease that is transmitted to humans by mosquitoes, specifically by the Aedes species</w:t>
        </w:r>
        <w:r w:rsidR="00B44902">
          <w:rPr>
            <w:rFonts w:ascii="Times New Roman" w:hAnsi="Times New Roman" w:cs="Times New Roman"/>
            <w:sz w:val="24"/>
            <w:szCs w:val="24"/>
          </w:rPr>
          <w:t xml:space="preserve"> (CDC, 2019)</w:t>
        </w:r>
        <w:r w:rsidR="00B44902" w:rsidRPr="001973D2">
          <w:rPr>
            <w:rFonts w:ascii="Times New Roman" w:hAnsi="Times New Roman" w:cs="Times New Roman"/>
            <w:sz w:val="24"/>
            <w:szCs w:val="24"/>
          </w:rPr>
          <w:t xml:space="preserve">. It is caused by four serotypes of the dengue virus (DENV 1-4) and is considered a major global health concern due </w:t>
        </w:r>
        <w:r w:rsidR="00B44902">
          <w:rPr>
            <w:rFonts w:ascii="Times New Roman" w:hAnsi="Times New Roman" w:cs="Times New Roman"/>
            <w:sz w:val="24"/>
            <w:szCs w:val="24"/>
          </w:rPr>
          <w:t xml:space="preserve">to its impact on public health (Murray et al., 2013; WHO, 2023a), </w:t>
        </w:r>
        <w:r w:rsidR="00B44902" w:rsidRPr="00B71FCA">
          <w:rPr>
            <w:rFonts w:ascii="Times New Roman" w:hAnsi="Times New Roman" w:cs="Times New Roman"/>
            <w:sz w:val="24"/>
            <w:szCs w:val="24"/>
          </w:rPr>
          <w:t>with an estimated 390 million dengue infections per year, of which 96 million manifest clinicall</w:t>
        </w:r>
        <w:r w:rsidR="00B44902">
          <w:rPr>
            <w:rFonts w:ascii="Times New Roman" w:hAnsi="Times New Roman" w:cs="Times New Roman"/>
            <w:sz w:val="24"/>
            <w:szCs w:val="24"/>
          </w:rPr>
          <w:t xml:space="preserve">y, with any severity of disease (WHO, 2017). </w:t>
        </w:r>
        <w:r w:rsidR="00B44902" w:rsidRPr="001973D2">
          <w:rPr>
            <w:rFonts w:ascii="Times New Roman" w:hAnsi="Times New Roman" w:cs="Times New Roman"/>
            <w:sz w:val="24"/>
            <w:szCs w:val="24"/>
          </w:rPr>
          <w:t>In recent decades, the incidence of dengue has increased significantly worldwide</w:t>
        </w:r>
      </w:ins>
      <w:ins w:id="15" w:author="DELL" w:date="2023-04-26T07:39:00Z">
        <w:r w:rsidR="00546C2F">
          <w:rPr>
            <w:rFonts w:ascii="Times New Roman" w:hAnsi="Times New Roman" w:cs="Times New Roman"/>
            <w:sz w:val="24"/>
            <w:szCs w:val="24"/>
          </w:rPr>
          <w:t xml:space="preserve"> (Yang et al., 2021)</w:t>
        </w:r>
      </w:ins>
      <w:ins w:id="16" w:author="DELL" w:date="2023-04-26T07:16:00Z">
        <w:r w:rsidR="00B44902" w:rsidRPr="001973D2">
          <w:rPr>
            <w:rFonts w:ascii="Times New Roman" w:hAnsi="Times New Roman" w:cs="Times New Roman"/>
            <w:sz w:val="24"/>
            <w:szCs w:val="24"/>
          </w:rPr>
          <w:t xml:space="preserve">. The World Health Organization (WHO) reported an increase in cases from 505,430 in 2000 to 5.2 million in 2019 </w:t>
        </w:r>
        <w:r w:rsidR="00B44902">
          <w:rPr>
            <w:rFonts w:ascii="Times New Roman" w:hAnsi="Times New Roman" w:cs="Times New Roman"/>
            <w:sz w:val="24"/>
            <w:szCs w:val="24"/>
          </w:rPr>
          <w:t>(</w:t>
        </w:r>
      </w:ins>
      <w:ins w:id="17" w:author="DELL" w:date="2023-04-26T07:39:00Z">
        <w:r w:rsidR="00546C2F">
          <w:rPr>
            <w:rFonts w:ascii="Times New Roman" w:hAnsi="Times New Roman" w:cs="Times New Roman"/>
            <w:sz w:val="24"/>
            <w:szCs w:val="24"/>
          </w:rPr>
          <w:t xml:space="preserve">Kraemer et al., 2015; </w:t>
        </w:r>
      </w:ins>
      <w:ins w:id="18" w:author="DELL" w:date="2023-04-26T07:16:00Z">
        <w:r w:rsidR="00B44902">
          <w:rPr>
            <w:rFonts w:ascii="Times New Roman" w:hAnsi="Times New Roman" w:cs="Times New Roman"/>
            <w:sz w:val="24"/>
            <w:szCs w:val="24"/>
          </w:rPr>
          <w:t>WHO, 2023a).</w:t>
        </w:r>
        <w:r w:rsidR="00B44902" w:rsidRPr="001973D2">
          <w:rPr>
            <w:rFonts w:ascii="Times New Roman" w:hAnsi="Times New Roman" w:cs="Times New Roman"/>
            <w:sz w:val="24"/>
            <w:szCs w:val="24"/>
          </w:rPr>
          <w:t xml:space="preserve"> Additionally, a study on the prevalence of dengue estimates that 3.9 billion people in 128 countries are at risk of inf</w:t>
        </w:r>
        <w:r w:rsidR="00B44902">
          <w:rPr>
            <w:rFonts w:ascii="Times New Roman" w:hAnsi="Times New Roman" w:cs="Times New Roman"/>
            <w:sz w:val="24"/>
            <w:szCs w:val="24"/>
          </w:rPr>
          <w:t>ection with dengue viruses (WHO, 2017</w:t>
        </w:r>
      </w:ins>
      <w:ins w:id="19" w:author="DELL" w:date="2023-04-26T07:37:00Z">
        <w:r w:rsidR="00546C2F">
          <w:rPr>
            <w:rFonts w:ascii="Times New Roman" w:hAnsi="Times New Roman" w:cs="Times New Roman"/>
            <w:sz w:val="24"/>
            <w:szCs w:val="24"/>
          </w:rPr>
          <w:t>; Shepard et al., 2013</w:t>
        </w:r>
      </w:ins>
      <w:ins w:id="20" w:author="DELL" w:date="2023-04-26T07:38:00Z">
        <w:r w:rsidR="00546C2F">
          <w:rPr>
            <w:rFonts w:ascii="Times New Roman" w:hAnsi="Times New Roman" w:cs="Times New Roman"/>
            <w:sz w:val="24"/>
            <w:szCs w:val="24"/>
          </w:rPr>
          <w:t>; Kayesh et al., 2023</w:t>
        </w:r>
      </w:ins>
      <w:ins w:id="21" w:author="DELL" w:date="2023-04-26T07:16:00Z">
        <w:r w:rsidR="00B44902">
          <w:rPr>
            <w:rFonts w:ascii="Times New Roman" w:hAnsi="Times New Roman" w:cs="Times New Roman"/>
            <w:sz w:val="24"/>
            <w:szCs w:val="24"/>
          </w:rPr>
          <w:t xml:space="preserve">). </w:t>
        </w:r>
      </w:ins>
    </w:p>
    <w:p w14:paraId="52CEB027" w14:textId="77777777" w:rsidR="00B44902" w:rsidRDefault="00B44902" w:rsidP="00B44902">
      <w:pPr>
        <w:spacing w:line="360" w:lineRule="auto"/>
        <w:jc w:val="both"/>
        <w:rPr>
          <w:ins w:id="22" w:author="DELL" w:date="2023-04-26T07:16:00Z"/>
          <w:rFonts w:ascii="Times New Roman" w:hAnsi="Times New Roman" w:cs="Times New Roman"/>
          <w:sz w:val="24"/>
          <w:szCs w:val="24"/>
        </w:rPr>
      </w:pPr>
      <w:ins w:id="23" w:author="DELL" w:date="2023-04-26T07:16:00Z">
        <w:r w:rsidRPr="001973D2">
          <w:rPr>
            <w:rFonts w:ascii="Times New Roman" w:hAnsi="Times New Roman" w:cs="Times New Roman"/>
            <w:sz w:val="24"/>
            <w:szCs w:val="24"/>
          </w:rPr>
          <w:t xml:space="preserve">Dengue has become endemic in more than 100 countries across different regions, including Africa, the Americas, the Eastern Mediterranean, South-East Asia, and the Western Pacific. The most affected regions are the Americas, South-East Asia, and the Western Pacific, with Asia accounting for approximately 70% of the global disease burden </w:t>
        </w:r>
        <w:r>
          <w:rPr>
            <w:rFonts w:ascii="Times New Roman" w:hAnsi="Times New Roman" w:cs="Times New Roman"/>
            <w:sz w:val="24"/>
            <w:szCs w:val="24"/>
          </w:rPr>
          <w:t>(WHO, 2023a).</w:t>
        </w:r>
        <w:commentRangeStart w:id="24"/>
        <w:r>
          <w:rPr>
            <w:rFonts w:ascii="Times New Roman" w:hAnsi="Times New Roman" w:cs="Times New Roman"/>
            <w:sz w:val="24"/>
            <w:szCs w:val="24"/>
          </w:rPr>
          <w:t xml:space="preserve"> </w:t>
        </w:r>
        <w:commentRangeEnd w:id="24"/>
        <w:r>
          <w:rPr>
            <w:rStyle w:val="CommentReference"/>
          </w:rPr>
          <w:commentReference w:id="24"/>
        </w:r>
        <w:r>
          <w:rPr>
            <w:rFonts w:ascii="Times New Roman" w:hAnsi="Times New Roman" w:cs="Times New Roman"/>
            <w:sz w:val="24"/>
            <w:szCs w:val="24"/>
          </w:rPr>
          <w:t xml:space="preserve"> </w:t>
        </w:r>
        <w:r w:rsidRPr="00B71614">
          <w:rPr>
            <w:rFonts w:ascii="Times New Roman" w:hAnsi="Times New Roman" w:cs="Times New Roman"/>
            <w:sz w:val="24"/>
            <w:szCs w:val="24"/>
          </w:rPr>
          <w:t>Between 2015 and 2019, the number of dengue cases in the Southeast Asian (SEA) region increased by 46%, from 451,442 to 658,301, while deaths decreased slightly by 2%, from 1,584 to 1,555. Several factors contribute to the spread of dengue mosquitoes and viruses in the SEA region, including rapid population growth, inadequate water supply and storage practices, poor sewe</w:t>
        </w:r>
        <w:r>
          <w:rPr>
            <w:rFonts w:ascii="Times New Roman" w:hAnsi="Times New Roman" w:cs="Times New Roman"/>
            <w:sz w:val="24"/>
            <w:szCs w:val="24"/>
          </w:rPr>
          <w:t>r and waste management systems and global warming (WHO, 2023b).</w:t>
        </w:r>
      </w:ins>
    </w:p>
    <w:p w14:paraId="58F4B7F6" w14:textId="0E21FF26" w:rsidR="003B1390" w:rsidRDefault="003B1390" w:rsidP="003B1390">
      <w:pPr>
        <w:spacing w:line="360" w:lineRule="auto"/>
        <w:jc w:val="both"/>
        <w:rPr>
          <w:rFonts w:ascii="Times New Roman" w:hAnsi="Times New Roman" w:cs="Times New Roman"/>
          <w:sz w:val="24"/>
          <w:szCs w:val="24"/>
        </w:rPr>
      </w:pPr>
    </w:p>
    <w:p w14:paraId="47DD7CD4" w14:textId="2DD75AE3" w:rsidR="002B607C" w:rsidRDefault="003B1390" w:rsidP="003B1390">
      <w:pPr>
        <w:spacing w:before="240" w:line="360" w:lineRule="auto"/>
        <w:jc w:val="both"/>
        <w:rPr>
          <w:ins w:id="25" w:author="Najmul Haider" w:date="2023-04-22T13:35:00Z"/>
          <w:rFonts w:ascii="Times New Roman" w:hAnsi="Times New Roman" w:cs="Times New Roman"/>
          <w:sz w:val="24"/>
          <w:szCs w:val="24"/>
        </w:rPr>
      </w:pPr>
      <w:r w:rsidRPr="00124EE7">
        <w:rPr>
          <w:rFonts w:ascii="Times New Roman" w:hAnsi="Times New Roman" w:cs="Times New Roman"/>
          <w:sz w:val="24"/>
          <w:szCs w:val="24"/>
        </w:rPr>
        <w:t>Bangladesh</w:t>
      </w:r>
      <w:del w:id="26" w:author="Najmul Haider" w:date="2023-04-22T13:08:00Z">
        <w:r w:rsidRPr="00124EE7" w:rsidDel="00BF061B">
          <w:rPr>
            <w:rFonts w:ascii="Times New Roman" w:hAnsi="Times New Roman" w:cs="Times New Roman"/>
            <w:sz w:val="24"/>
            <w:szCs w:val="24"/>
          </w:rPr>
          <w:delText>, in particular, has</w:delText>
        </w:r>
      </w:del>
      <w:ins w:id="27" w:author="Najmul Haider" w:date="2023-04-22T13:08:00Z">
        <w:r w:rsidR="00BF061B" w:rsidRPr="00124EE7">
          <w:rPr>
            <w:rFonts w:ascii="Times New Roman" w:hAnsi="Times New Roman" w:cs="Times New Roman"/>
            <w:sz w:val="24"/>
            <w:szCs w:val="24"/>
          </w:rPr>
          <w:t xml:space="preserve"> has</w:t>
        </w:r>
      </w:ins>
      <w:r w:rsidRPr="00124EE7">
        <w:rPr>
          <w:rFonts w:ascii="Times New Roman" w:hAnsi="Times New Roman" w:cs="Times New Roman"/>
          <w:sz w:val="24"/>
          <w:szCs w:val="24"/>
        </w:rPr>
        <w:t xml:space="preserve"> witnessed a dramatic increase in dengue incidence in recent years, with an estimated 40 million people being infected nationally and 2.4 million annual infections</w:t>
      </w:r>
      <w:r>
        <w:rPr>
          <w:rFonts w:ascii="Times New Roman" w:hAnsi="Times New Roman" w:cs="Times New Roman"/>
          <w:sz w:val="24"/>
          <w:szCs w:val="24"/>
        </w:rPr>
        <w:t xml:space="preserve"> (Salje et al., 2019)</w:t>
      </w:r>
      <w:r w:rsidRPr="00124EE7">
        <w:rPr>
          <w:rFonts w:ascii="Times New Roman" w:hAnsi="Times New Roman" w:cs="Times New Roman"/>
          <w:sz w:val="24"/>
          <w:szCs w:val="24"/>
        </w:rPr>
        <w:t xml:space="preserve">. The first dengue outbreak in Bangladesh was reported in 1964 in East Pakistan, and the term "Dacca fever" was coined. </w:t>
      </w:r>
      <w:ins w:id="28" w:author="Najmul Haider" w:date="2023-04-22T13:08:00Z">
        <w:r w:rsidR="00A12BDA">
          <w:rPr>
            <w:rFonts w:ascii="Times New Roman" w:hAnsi="Times New Roman" w:cs="Times New Roman"/>
            <w:sz w:val="24"/>
            <w:szCs w:val="24"/>
          </w:rPr>
          <w:t xml:space="preserve"> After that</w:t>
        </w:r>
      </w:ins>
      <w:ins w:id="29" w:author="Najmul Haider" w:date="2023-04-22T13:19:00Z">
        <w:r w:rsidR="00D67BA7">
          <w:rPr>
            <w:rFonts w:ascii="Times New Roman" w:hAnsi="Times New Roman" w:cs="Times New Roman"/>
            <w:sz w:val="24"/>
            <w:szCs w:val="24"/>
          </w:rPr>
          <w:t>,</w:t>
        </w:r>
      </w:ins>
      <w:ins w:id="30" w:author="Najmul Haider" w:date="2023-04-22T13:08:00Z">
        <w:r w:rsidR="00A12BDA">
          <w:rPr>
            <w:rFonts w:ascii="Times New Roman" w:hAnsi="Times New Roman" w:cs="Times New Roman"/>
            <w:sz w:val="24"/>
            <w:szCs w:val="24"/>
          </w:rPr>
          <w:t xml:space="preserve"> there was </w:t>
        </w:r>
      </w:ins>
      <w:ins w:id="31" w:author="Najmul Haider" w:date="2023-04-22T13:19:00Z">
        <w:r w:rsidR="00D67BA7">
          <w:rPr>
            <w:rFonts w:ascii="Times New Roman" w:hAnsi="Times New Roman" w:cs="Times New Roman"/>
            <w:sz w:val="24"/>
            <w:szCs w:val="24"/>
          </w:rPr>
          <w:t xml:space="preserve">a </w:t>
        </w:r>
      </w:ins>
      <w:ins w:id="32" w:author="Najmul Haider" w:date="2023-04-22T13:08:00Z">
        <w:r w:rsidR="00A12BDA">
          <w:rPr>
            <w:rFonts w:ascii="Times New Roman" w:hAnsi="Times New Roman" w:cs="Times New Roman"/>
            <w:sz w:val="24"/>
            <w:szCs w:val="24"/>
          </w:rPr>
          <w:t>long per</w:t>
        </w:r>
      </w:ins>
      <w:ins w:id="33" w:author="Najmul Haider" w:date="2023-04-22T13:09:00Z">
        <w:r w:rsidR="00A12BDA">
          <w:rPr>
            <w:rFonts w:ascii="Times New Roman" w:hAnsi="Times New Roman" w:cs="Times New Roman"/>
            <w:sz w:val="24"/>
            <w:szCs w:val="24"/>
          </w:rPr>
          <w:t xml:space="preserve">iod of no reported </w:t>
        </w:r>
      </w:ins>
      <w:ins w:id="34" w:author="Najmul Haider" w:date="2023-04-22T13:19:00Z">
        <w:r w:rsidR="00D67BA7">
          <w:rPr>
            <w:rFonts w:ascii="Times New Roman" w:hAnsi="Times New Roman" w:cs="Times New Roman"/>
            <w:sz w:val="24"/>
            <w:szCs w:val="24"/>
          </w:rPr>
          <w:t xml:space="preserve">dengue </w:t>
        </w:r>
      </w:ins>
      <w:r w:rsidR="00DE5D0B">
        <w:rPr>
          <w:rFonts w:ascii="Times New Roman" w:hAnsi="Times New Roman" w:cs="Times New Roman"/>
          <w:sz w:val="24"/>
          <w:szCs w:val="24"/>
        </w:rPr>
        <w:t>cases</w:t>
      </w:r>
      <w:ins w:id="35" w:author="Najmul Haider" w:date="2023-04-22T13:09:00Z">
        <w:r w:rsidR="00A12BDA">
          <w:rPr>
            <w:rFonts w:ascii="Times New Roman" w:hAnsi="Times New Roman" w:cs="Times New Roman"/>
            <w:sz w:val="24"/>
            <w:szCs w:val="24"/>
          </w:rPr>
          <w:t xml:space="preserve"> in the country. </w:t>
        </w:r>
      </w:ins>
      <w:r w:rsidRPr="00124EE7">
        <w:rPr>
          <w:rFonts w:ascii="Times New Roman" w:hAnsi="Times New Roman" w:cs="Times New Roman"/>
          <w:sz w:val="24"/>
          <w:szCs w:val="24"/>
        </w:rPr>
        <w:t>The first official dengue outbreak in Bangladesh was reported in 2000, and since then, dengue has become endemic in the country, posing a significant health challenge</w:t>
      </w:r>
      <w:r>
        <w:rPr>
          <w:rFonts w:ascii="Times New Roman" w:hAnsi="Times New Roman" w:cs="Times New Roman"/>
          <w:sz w:val="24"/>
          <w:szCs w:val="24"/>
        </w:rPr>
        <w:t xml:space="preserve"> (Sharmin et al., 2015)</w:t>
      </w:r>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474ABF">
        <w:rPr>
          <w:rFonts w:ascii="Times New Roman" w:hAnsi="Times New Roman" w:cs="Times New Roman"/>
          <w:sz w:val="24"/>
          <w:szCs w:val="24"/>
        </w:rPr>
        <w:t>The year 2019 witnessed one of the largest dengue epidemics in Bangladesh's history, with over 101,000 cases and 164 deaths reported</w:t>
      </w:r>
      <w:r>
        <w:rPr>
          <w:rFonts w:ascii="Times New Roman" w:hAnsi="Times New Roman" w:cs="Times New Roman"/>
          <w:sz w:val="24"/>
          <w:szCs w:val="24"/>
        </w:rPr>
        <w:t xml:space="preserve"> (</w:t>
      </w:r>
      <w:r w:rsidRPr="0041697D">
        <w:rPr>
          <w:rFonts w:ascii="Times New Roman" w:hAnsi="Times New Roman" w:cs="Times New Roman"/>
          <w:color w:val="222222"/>
          <w:sz w:val="24"/>
          <w:szCs w:val="24"/>
          <w:shd w:val="clear" w:color="auto" w:fill="FFFFFF"/>
        </w:rPr>
        <w:t>Kayesh et al., 2023</w:t>
      </w:r>
      <w:r>
        <w:rPr>
          <w:rFonts w:ascii="Times New Roman" w:hAnsi="Times New Roman" w:cs="Times New Roman"/>
          <w:color w:val="222222"/>
          <w:sz w:val="24"/>
          <w:szCs w:val="24"/>
          <w:shd w:val="clear" w:color="auto" w:fill="FFFFFF"/>
        </w:rPr>
        <w:t>)</w:t>
      </w:r>
      <w:r w:rsidRPr="00474ABF">
        <w:rPr>
          <w:rFonts w:ascii="Times New Roman" w:hAnsi="Times New Roman" w:cs="Times New Roman"/>
          <w:sz w:val="24"/>
          <w:szCs w:val="24"/>
        </w:rPr>
        <w:t>. In 2020, the number of cases decreased to 1,405 with only three confirmed deaths</w:t>
      </w:r>
      <w:ins w:id="36" w:author="Najmul Haider" w:date="2023-04-22T13:33:00Z">
        <w:r w:rsidR="00184837">
          <w:rPr>
            <w:rFonts w:ascii="Times New Roman" w:hAnsi="Times New Roman" w:cs="Times New Roman"/>
            <w:sz w:val="24"/>
            <w:szCs w:val="24"/>
          </w:rPr>
          <w:t xml:space="preserve"> possibly a consequence of </w:t>
        </w:r>
      </w:ins>
      <w:ins w:id="37" w:author="Najmul Haider" w:date="2023-04-22T13:34:00Z">
        <w:r w:rsidR="00184837">
          <w:rPr>
            <w:rFonts w:ascii="Times New Roman" w:hAnsi="Times New Roman" w:cs="Times New Roman"/>
            <w:sz w:val="24"/>
            <w:szCs w:val="24"/>
          </w:rPr>
          <w:t>lockdown-related</w:t>
        </w:r>
      </w:ins>
      <w:ins w:id="38" w:author="Najmul Haider" w:date="2023-04-22T13:33:00Z">
        <w:r w:rsidR="00184837">
          <w:rPr>
            <w:rFonts w:ascii="Times New Roman" w:hAnsi="Times New Roman" w:cs="Times New Roman"/>
            <w:sz w:val="24"/>
            <w:szCs w:val="24"/>
          </w:rPr>
          <w:t xml:space="preserve"> measures </w:t>
        </w:r>
      </w:ins>
      <w:ins w:id="39" w:author="Najmul Haider" w:date="2023-04-22T13:34:00Z">
        <w:r w:rsidR="00184837">
          <w:rPr>
            <w:rFonts w:ascii="Times New Roman" w:hAnsi="Times New Roman" w:cs="Times New Roman"/>
            <w:sz w:val="24"/>
            <w:szCs w:val="24"/>
          </w:rPr>
          <w:t xml:space="preserve">during the first year of the COVID-19 </w:t>
        </w:r>
        <w:commentRangeStart w:id="40"/>
        <w:r w:rsidR="00184837">
          <w:rPr>
            <w:rFonts w:ascii="Times New Roman" w:hAnsi="Times New Roman" w:cs="Times New Roman"/>
            <w:sz w:val="24"/>
            <w:szCs w:val="24"/>
          </w:rPr>
          <w:t>pandemic</w:t>
        </w:r>
      </w:ins>
      <w:commentRangeEnd w:id="40"/>
      <w:r w:rsidR="005A2AFE">
        <w:rPr>
          <w:rStyle w:val="CommentReference"/>
        </w:rPr>
        <w:commentReference w:id="40"/>
      </w:r>
      <w:ins w:id="41" w:author="DELL" w:date="2023-04-26T07:18:00Z">
        <w:r w:rsidR="00B44902" w:rsidRPr="0092785A">
          <w:rPr>
            <w:rFonts w:ascii="Times New Roman" w:hAnsi="Times New Roman" w:cs="Times New Roman"/>
            <w:color w:val="C00000"/>
            <w:sz w:val="24"/>
            <w:szCs w:val="24"/>
          </w:rPr>
          <w:t>(Haider at al</w:t>
        </w:r>
        <w:r w:rsidR="00B44902">
          <w:rPr>
            <w:rFonts w:ascii="Times New Roman" w:hAnsi="Times New Roman" w:cs="Times New Roman"/>
            <w:color w:val="C00000"/>
            <w:sz w:val="24"/>
            <w:szCs w:val="24"/>
          </w:rPr>
          <w:t>.,</w:t>
        </w:r>
        <w:r w:rsidR="00B44902" w:rsidRPr="0092785A">
          <w:rPr>
            <w:rFonts w:ascii="Times New Roman" w:hAnsi="Times New Roman" w:cs="Times New Roman"/>
            <w:color w:val="C00000"/>
            <w:sz w:val="24"/>
            <w:szCs w:val="24"/>
          </w:rPr>
          <w:t xml:space="preserve"> 2023, </w:t>
        </w:r>
        <w:commentRangeStart w:id="42"/>
        <w:r w:rsidR="00B44902" w:rsidRPr="0092785A">
          <w:rPr>
            <w:rFonts w:ascii="Times New Roman" w:hAnsi="Times New Roman" w:cs="Times New Roman"/>
            <w:color w:val="C00000"/>
            <w:sz w:val="24"/>
            <w:szCs w:val="24"/>
          </w:rPr>
          <w:t>JME</w:t>
        </w:r>
        <w:commentRangeEnd w:id="42"/>
        <w:r w:rsidR="00B44902">
          <w:rPr>
            <w:rStyle w:val="CommentReference"/>
          </w:rPr>
          <w:commentReference w:id="42"/>
        </w:r>
        <w:r w:rsidR="00B44902" w:rsidRPr="0092785A">
          <w:rPr>
            <w:rFonts w:ascii="Times New Roman" w:hAnsi="Times New Roman" w:cs="Times New Roman"/>
            <w:color w:val="C00000"/>
            <w:sz w:val="24"/>
            <w:szCs w:val="24"/>
          </w:rPr>
          <w:t>)</w:t>
        </w:r>
        <w:r w:rsidR="00B44902">
          <w:rPr>
            <w:rFonts w:ascii="Times New Roman" w:hAnsi="Times New Roman" w:cs="Times New Roman"/>
            <w:sz w:val="24"/>
            <w:szCs w:val="24"/>
          </w:rPr>
          <w:t>.</w:t>
        </w:r>
      </w:ins>
      <w:r w:rsidR="005A2AFE">
        <w:rPr>
          <w:rFonts w:ascii="Times New Roman" w:hAnsi="Times New Roman" w:cs="Times New Roman"/>
          <w:sz w:val="24"/>
          <w:szCs w:val="24"/>
        </w:rPr>
        <w:t xml:space="preserve"> </w:t>
      </w:r>
      <w:ins w:id="43" w:author="Najmul Haider" w:date="2023-04-22T13:34:00Z">
        <w:r w:rsidR="00184837">
          <w:rPr>
            <w:rFonts w:ascii="Times New Roman" w:hAnsi="Times New Roman" w:cs="Times New Roman"/>
            <w:sz w:val="24"/>
            <w:szCs w:val="24"/>
          </w:rPr>
          <w:t xml:space="preserve">. </w:t>
        </w:r>
      </w:ins>
      <w:del w:id="44" w:author="Najmul Haider" w:date="2023-04-22T13:34:00Z">
        <w:r w:rsidRPr="00474ABF" w:rsidDel="00184837">
          <w:rPr>
            <w:rFonts w:ascii="Times New Roman" w:hAnsi="Times New Roman" w:cs="Times New Roman"/>
            <w:sz w:val="24"/>
            <w:szCs w:val="24"/>
          </w:rPr>
          <w:delText>, but in</w:delText>
        </w:r>
      </w:del>
      <w:r w:rsidRPr="00474ABF">
        <w:rPr>
          <w:rFonts w:ascii="Times New Roman" w:hAnsi="Times New Roman" w:cs="Times New Roman"/>
          <w:sz w:val="24"/>
          <w:szCs w:val="24"/>
        </w:rPr>
        <w:t xml:space="preserve"> </w:t>
      </w:r>
      <w:ins w:id="45" w:author="Najmul Haider" w:date="2023-04-22T13:34:00Z">
        <w:r w:rsidR="00184837">
          <w:rPr>
            <w:rFonts w:ascii="Times New Roman" w:hAnsi="Times New Roman" w:cs="Times New Roman"/>
            <w:sz w:val="24"/>
            <w:szCs w:val="24"/>
          </w:rPr>
          <w:t xml:space="preserve">In </w:t>
        </w:r>
      </w:ins>
      <w:r w:rsidRPr="00474ABF">
        <w:rPr>
          <w:rFonts w:ascii="Times New Roman" w:hAnsi="Times New Roman" w:cs="Times New Roman"/>
          <w:sz w:val="24"/>
          <w:szCs w:val="24"/>
        </w:rPr>
        <w:t>2021, there was an increase in dengue outbreaks again, with over 28,000 cases and 105 deaths reported</w:t>
      </w:r>
      <w:r>
        <w:rPr>
          <w:rFonts w:ascii="Times New Roman" w:hAnsi="Times New Roman" w:cs="Times New Roman"/>
          <w:sz w:val="24"/>
          <w:szCs w:val="24"/>
        </w:rPr>
        <w:t xml:space="preserve"> (Hasan et al., 2022; Kayesh et al., 2023)</w:t>
      </w:r>
      <w:r w:rsidRPr="00474ABF">
        <w:rPr>
          <w:rFonts w:ascii="Times New Roman" w:hAnsi="Times New Roman" w:cs="Times New Roman"/>
          <w:sz w:val="24"/>
          <w:szCs w:val="24"/>
        </w:rPr>
        <w:t>. In 2022, an increasing trend of dengue outbreaks was observed in many countries, including Bangladesh, with over 60,000 cases and 266 deaths reported</w:t>
      </w:r>
      <w:r>
        <w:rPr>
          <w:rFonts w:ascii="Times New Roman" w:hAnsi="Times New Roman" w:cs="Times New Roman"/>
          <w:sz w:val="24"/>
          <w:szCs w:val="24"/>
        </w:rPr>
        <w:t xml:space="preserve"> (DGHS, 2022)</w:t>
      </w:r>
      <w:r w:rsidRPr="00474ABF">
        <w:rPr>
          <w:rFonts w:ascii="Times New Roman" w:hAnsi="Times New Roman" w:cs="Times New Roman"/>
          <w:sz w:val="24"/>
          <w:szCs w:val="24"/>
        </w:rPr>
        <w:t xml:space="preserve">. </w:t>
      </w:r>
      <w:ins w:id="46" w:author="Najmul Haider" w:date="2023-04-22T13:35:00Z">
        <w:r w:rsidR="002B607C">
          <w:rPr>
            <w:rFonts w:ascii="Times New Roman" w:hAnsi="Times New Roman" w:cs="Times New Roman"/>
            <w:sz w:val="24"/>
            <w:szCs w:val="24"/>
          </w:rPr>
          <w:t xml:space="preserve">The 2022 outbreak is characterized by late onset of the outbreaks with </w:t>
        </w:r>
      </w:ins>
      <w:ins w:id="47" w:author="Najmul Haider" w:date="2023-04-22T13:36:00Z">
        <w:r w:rsidR="00605737">
          <w:rPr>
            <w:rFonts w:ascii="Times New Roman" w:hAnsi="Times New Roman" w:cs="Times New Roman"/>
            <w:sz w:val="24"/>
            <w:szCs w:val="24"/>
          </w:rPr>
          <w:t xml:space="preserve">the </w:t>
        </w:r>
      </w:ins>
      <w:ins w:id="48" w:author="Najmul Haider" w:date="2023-04-22T13:35:00Z">
        <w:r w:rsidR="002B607C">
          <w:rPr>
            <w:rFonts w:ascii="Times New Roman" w:hAnsi="Times New Roman" w:cs="Times New Roman"/>
            <w:sz w:val="24"/>
            <w:szCs w:val="24"/>
          </w:rPr>
          <w:t xml:space="preserve">highest ever reported deaths, partly attributed to </w:t>
        </w:r>
      </w:ins>
      <w:ins w:id="49" w:author="Najmul Haider" w:date="2023-04-22T13:36:00Z">
        <w:r w:rsidR="00605737">
          <w:rPr>
            <w:rFonts w:ascii="Times New Roman" w:hAnsi="Times New Roman" w:cs="Times New Roman"/>
            <w:sz w:val="24"/>
            <w:szCs w:val="24"/>
          </w:rPr>
          <w:t xml:space="preserve">the </w:t>
        </w:r>
      </w:ins>
      <w:ins w:id="50" w:author="Najmul Haider" w:date="2023-04-22T13:35:00Z">
        <w:r w:rsidR="002B607C">
          <w:rPr>
            <w:rFonts w:ascii="Times New Roman" w:hAnsi="Times New Roman" w:cs="Times New Roman"/>
            <w:sz w:val="24"/>
            <w:szCs w:val="24"/>
          </w:rPr>
          <w:t>introduction of new se</w:t>
        </w:r>
        <w:r w:rsidR="00605737">
          <w:rPr>
            <w:rFonts w:ascii="Times New Roman" w:hAnsi="Times New Roman" w:cs="Times New Roman"/>
            <w:sz w:val="24"/>
            <w:szCs w:val="24"/>
          </w:rPr>
          <w:t xml:space="preserve">rotype </w:t>
        </w:r>
      </w:ins>
      <w:ins w:id="51" w:author="Najmul Haider" w:date="2023-04-22T13:36:00Z">
        <w:r w:rsidR="00605737">
          <w:rPr>
            <w:rFonts w:ascii="Times New Roman" w:hAnsi="Times New Roman" w:cs="Times New Roman"/>
            <w:sz w:val="24"/>
            <w:szCs w:val="24"/>
          </w:rPr>
          <w:t>(DENV-4) in the country</w:t>
        </w:r>
      </w:ins>
      <w:r w:rsidR="005A2AFE">
        <w:rPr>
          <w:rFonts w:ascii="Times New Roman" w:hAnsi="Times New Roman" w:cs="Times New Roman"/>
          <w:sz w:val="24"/>
          <w:szCs w:val="24"/>
        </w:rPr>
        <w:t xml:space="preserve"> </w:t>
      </w:r>
      <w:r w:rsidR="005A2AFE" w:rsidRPr="0092785A">
        <w:rPr>
          <w:rFonts w:ascii="Times New Roman" w:hAnsi="Times New Roman" w:cs="Times New Roman"/>
          <w:color w:val="C00000"/>
          <w:sz w:val="24"/>
          <w:szCs w:val="24"/>
        </w:rPr>
        <w:t>(Haider at al 2023</w:t>
      </w:r>
      <w:ins w:id="52" w:author="DELL" w:date="2023-04-26T07:19:00Z">
        <w:r w:rsidR="00B44902">
          <w:rPr>
            <w:rFonts w:ascii="Times New Roman" w:hAnsi="Times New Roman" w:cs="Times New Roman"/>
            <w:color w:val="C00000"/>
            <w:sz w:val="24"/>
            <w:szCs w:val="24"/>
          </w:rPr>
          <w:t>.</w:t>
        </w:r>
      </w:ins>
      <w:r w:rsidR="005A2AFE" w:rsidRPr="0092785A">
        <w:rPr>
          <w:rFonts w:ascii="Times New Roman" w:hAnsi="Times New Roman" w:cs="Times New Roman"/>
          <w:color w:val="C00000"/>
          <w:sz w:val="24"/>
          <w:szCs w:val="24"/>
        </w:rPr>
        <w:t>, JME)</w:t>
      </w:r>
      <w:ins w:id="53" w:author="Najmul Haider" w:date="2023-04-22T13:36:00Z">
        <w:r w:rsidR="00605737">
          <w:rPr>
            <w:rFonts w:ascii="Times New Roman" w:hAnsi="Times New Roman" w:cs="Times New Roman"/>
            <w:sz w:val="24"/>
            <w:szCs w:val="24"/>
          </w:rPr>
          <w:t>.</w:t>
        </w:r>
      </w:ins>
    </w:p>
    <w:p w14:paraId="3F424D8E" w14:textId="77068A61" w:rsidR="003B1390" w:rsidDel="00605737" w:rsidRDefault="003B1390" w:rsidP="003B1390">
      <w:pPr>
        <w:spacing w:before="240" w:line="360" w:lineRule="auto"/>
        <w:jc w:val="both"/>
        <w:rPr>
          <w:del w:id="54" w:author="Najmul Haider" w:date="2023-04-22T13:36:00Z"/>
          <w:rFonts w:ascii="Times New Roman" w:hAnsi="Times New Roman" w:cs="Times New Roman"/>
          <w:sz w:val="24"/>
          <w:szCs w:val="24"/>
        </w:rPr>
      </w:pPr>
      <w:del w:id="55" w:author="Najmul Haider" w:date="2023-04-22T13:36:00Z">
        <w:r w:rsidRPr="00474ABF" w:rsidDel="00605737">
          <w:rPr>
            <w:rFonts w:ascii="Times New Roman" w:hAnsi="Times New Roman" w:cs="Times New Roman"/>
            <w:sz w:val="24"/>
            <w:szCs w:val="24"/>
          </w:rPr>
          <w:delText>Regional variation in dengue occurrence was also observed, with Dhaka Division, particularly Dhaka City, being the center point for dengue outbreaks in both 2019 and 2022</w:delText>
        </w:r>
        <w:r w:rsidDel="00605737">
          <w:rPr>
            <w:rFonts w:ascii="Times New Roman" w:hAnsi="Times New Roman" w:cs="Times New Roman"/>
            <w:sz w:val="24"/>
            <w:szCs w:val="24"/>
          </w:rPr>
          <w:delText xml:space="preserve"> (Kayesh et al., 2023)</w:delText>
        </w:r>
        <w:r w:rsidRPr="00474ABF" w:rsidDel="00605737">
          <w:rPr>
            <w:rFonts w:ascii="Times New Roman" w:hAnsi="Times New Roman" w:cs="Times New Roman"/>
            <w:sz w:val="24"/>
            <w:szCs w:val="24"/>
          </w:rPr>
          <w:delText xml:space="preserve">. </w:delText>
        </w:r>
      </w:del>
    </w:p>
    <w:p w14:paraId="6DA61DB8" w14:textId="6D5F4EAE" w:rsidR="003B1390" w:rsidRPr="00474ABF" w:rsidRDefault="003B1390" w:rsidP="003B1390">
      <w:pPr>
        <w:spacing w:line="360" w:lineRule="auto"/>
        <w:jc w:val="both"/>
        <w:rPr>
          <w:rFonts w:ascii="Times New Roman" w:hAnsi="Times New Roman" w:cs="Times New Roman"/>
          <w:sz w:val="24"/>
          <w:szCs w:val="24"/>
        </w:rPr>
      </w:pPr>
      <w:r w:rsidRPr="00474ABF">
        <w:rPr>
          <w:rFonts w:ascii="Times New Roman" w:hAnsi="Times New Roman" w:cs="Times New Roman"/>
          <w:sz w:val="24"/>
          <w:szCs w:val="24"/>
        </w:rPr>
        <w:t>The number of dengue cases has been steadily increasing, with significant variations in seasonal patterns and regional distribution. Analysis of data from 2000 to 2017 revealed that almost half of the dengue cases occurred during the monsoon season (May-August) and the post-monsoon season (September-December)</w:t>
      </w:r>
      <w:r>
        <w:rPr>
          <w:rFonts w:ascii="Times New Roman" w:hAnsi="Times New Roman" w:cs="Times New Roman"/>
          <w:sz w:val="24"/>
          <w:szCs w:val="24"/>
        </w:rPr>
        <w:t xml:space="preserve"> (</w:t>
      </w:r>
      <w:r w:rsidRPr="004B5BC2">
        <w:rPr>
          <w:rFonts w:ascii="Times New Roman" w:hAnsi="Times New Roman" w:cs="Times New Roman"/>
          <w:color w:val="222222"/>
          <w:sz w:val="24"/>
          <w:szCs w:val="24"/>
          <w:shd w:val="clear" w:color="auto" w:fill="FFFFFF"/>
        </w:rPr>
        <w:t>Mutsuddy</w:t>
      </w:r>
      <w:r>
        <w:rPr>
          <w:rFonts w:ascii="Times New Roman" w:hAnsi="Times New Roman" w:cs="Times New Roman"/>
          <w:sz w:val="24"/>
          <w:szCs w:val="24"/>
        </w:rPr>
        <w:t xml:space="preserve"> et al., 2019)</w:t>
      </w:r>
      <w:r w:rsidRPr="00474ABF">
        <w:rPr>
          <w:rFonts w:ascii="Times New Roman" w:hAnsi="Times New Roman" w:cs="Times New Roman"/>
          <w:sz w:val="24"/>
          <w:szCs w:val="24"/>
        </w:rPr>
        <w:t xml:space="preserve">. However, a shift in </w:t>
      </w:r>
      <w:del w:id="56" w:author="Najmul Haider" w:date="2023-04-22T13:37:00Z">
        <w:r w:rsidRPr="00474ABF" w:rsidDel="00C70D61">
          <w:rPr>
            <w:rFonts w:ascii="Times New Roman" w:hAnsi="Times New Roman" w:cs="Times New Roman"/>
            <w:sz w:val="24"/>
            <w:szCs w:val="24"/>
          </w:rPr>
          <w:delText xml:space="preserve">the </w:delText>
        </w:r>
      </w:del>
      <w:r w:rsidRPr="00474ABF">
        <w:rPr>
          <w:rFonts w:ascii="Times New Roman" w:hAnsi="Times New Roman" w:cs="Times New Roman"/>
          <w:sz w:val="24"/>
          <w:szCs w:val="24"/>
        </w:rPr>
        <w:t>seasonal patterns has been observed since 2014, with dengue cases being reported during the pre-monsoon season as well</w:t>
      </w:r>
      <w:r>
        <w:rPr>
          <w:rFonts w:ascii="Times New Roman" w:hAnsi="Times New Roman" w:cs="Times New Roman"/>
          <w:sz w:val="24"/>
          <w:szCs w:val="24"/>
        </w:rPr>
        <w:t xml:space="preserve"> (</w:t>
      </w:r>
      <w:r w:rsidRPr="004B5BC2">
        <w:rPr>
          <w:rFonts w:ascii="Times New Roman" w:hAnsi="Times New Roman" w:cs="Times New Roman"/>
          <w:color w:val="222222"/>
          <w:sz w:val="24"/>
          <w:szCs w:val="24"/>
          <w:shd w:val="clear" w:color="auto" w:fill="FFFFFF"/>
        </w:rPr>
        <w:t>Mutsuddy</w:t>
      </w:r>
      <w:r>
        <w:rPr>
          <w:rFonts w:ascii="Times New Roman" w:hAnsi="Times New Roman" w:cs="Times New Roman"/>
          <w:sz w:val="24"/>
          <w:szCs w:val="24"/>
        </w:rPr>
        <w:t xml:space="preserve"> et al., 2019)</w:t>
      </w:r>
      <w:r w:rsidRPr="00474ABF">
        <w:rPr>
          <w:rFonts w:ascii="Times New Roman" w:hAnsi="Times New Roman" w:cs="Times New Roman"/>
          <w:sz w:val="24"/>
          <w:szCs w:val="24"/>
        </w:rPr>
        <w:t>. In particular, during 2015-2017, the number of dengue cases during the pre-monsoon season was more than seven times higher compared to the previous 14 years</w:t>
      </w:r>
      <w:r>
        <w:rPr>
          <w:rFonts w:ascii="Times New Roman" w:hAnsi="Times New Roman" w:cs="Times New Roman"/>
          <w:sz w:val="24"/>
          <w:szCs w:val="24"/>
        </w:rPr>
        <w:t xml:space="preserve"> (</w:t>
      </w:r>
      <w:r w:rsidRPr="004B5BC2">
        <w:rPr>
          <w:rFonts w:ascii="Times New Roman" w:hAnsi="Times New Roman" w:cs="Times New Roman"/>
          <w:color w:val="222222"/>
          <w:sz w:val="24"/>
          <w:szCs w:val="24"/>
          <w:shd w:val="clear" w:color="auto" w:fill="FFFFFF"/>
        </w:rPr>
        <w:t>Mutsuddy</w:t>
      </w:r>
      <w:r>
        <w:rPr>
          <w:rFonts w:ascii="Times New Roman" w:hAnsi="Times New Roman" w:cs="Times New Roman"/>
          <w:sz w:val="24"/>
          <w:szCs w:val="24"/>
        </w:rPr>
        <w:t xml:space="preserve"> et al., 2019)</w:t>
      </w:r>
      <w:r w:rsidRPr="00474ABF">
        <w:rPr>
          <w:rFonts w:ascii="Times New Roman" w:hAnsi="Times New Roman" w:cs="Times New Roman"/>
          <w:sz w:val="24"/>
          <w:szCs w:val="24"/>
        </w:rPr>
        <w:t>. Climate changes, including changes in rainfall, humidity, and temperature, as well as rapid unplanned urbanization, were identified as strong predictors of an ecological imbalance that has led to an increase in dengue cases in Bangladesh</w:t>
      </w:r>
      <w:r>
        <w:rPr>
          <w:rFonts w:ascii="Times New Roman" w:hAnsi="Times New Roman" w:cs="Times New Roman"/>
          <w:sz w:val="24"/>
          <w:szCs w:val="24"/>
        </w:rPr>
        <w:t xml:space="preserve"> (</w:t>
      </w:r>
      <w:r w:rsidRPr="004B5BC2">
        <w:rPr>
          <w:rFonts w:ascii="Times New Roman" w:hAnsi="Times New Roman" w:cs="Times New Roman"/>
          <w:color w:val="222222"/>
          <w:sz w:val="24"/>
          <w:szCs w:val="24"/>
          <w:shd w:val="clear" w:color="auto" w:fill="FFFFFF"/>
        </w:rPr>
        <w:t>Mutsuddy</w:t>
      </w:r>
      <w:r>
        <w:rPr>
          <w:rFonts w:ascii="Times New Roman" w:hAnsi="Times New Roman" w:cs="Times New Roman"/>
          <w:sz w:val="24"/>
          <w:szCs w:val="24"/>
        </w:rPr>
        <w:t xml:space="preserve"> et al., 2019)</w:t>
      </w:r>
      <w:r w:rsidRPr="00474ABF">
        <w:rPr>
          <w:rFonts w:ascii="Times New Roman" w:hAnsi="Times New Roman" w:cs="Times New Roman"/>
          <w:sz w:val="24"/>
          <w:szCs w:val="24"/>
        </w:rPr>
        <w:t>. This suggests that the dengue transmission season could eventually extend to year-round transmission, with o</w:t>
      </w:r>
      <w:r>
        <w:rPr>
          <w:rFonts w:ascii="Times New Roman" w:hAnsi="Times New Roman" w:cs="Times New Roman"/>
          <w:sz w:val="24"/>
          <w:szCs w:val="24"/>
        </w:rPr>
        <w:t>utbreaks occurring at any time.</w:t>
      </w:r>
    </w:p>
    <w:p w14:paraId="2AFFCDEA" w14:textId="77777777" w:rsidR="00391C46" w:rsidRDefault="00391C46" w:rsidP="003B1390">
      <w:pPr>
        <w:spacing w:line="360" w:lineRule="auto"/>
        <w:jc w:val="both"/>
        <w:rPr>
          <w:rFonts w:ascii="Times New Roman" w:hAnsi="Times New Roman" w:cs="Times New Roman"/>
          <w:bCs/>
          <w:sz w:val="24"/>
          <w:szCs w:val="24"/>
        </w:rPr>
      </w:pPr>
    </w:p>
    <w:p w14:paraId="18CF1395" w14:textId="0C801238" w:rsidR="003B1390" w:rsidRPr="00474ABF" w:rsidRDefault="003B1390" w:rsidP="003B1390">
      <w:pPr>
        <w:spacing w:line="360" w:lineRule="auto"/>
        <w:jc w:val="both"/>
        <w:rPr>
          <w:rFonts w:ascii="Times New Roman" w:hAnsi="Times New Roman" w:cs="Times New Roman"/>
          <w:bCs/>
          <w:sz w:val="24"/>
          <w:szCs w:val="24"/>
        </w:rPr>
      </w:pPr>
      <w:r w:rsidRPr="00055D20">
        <w:rPr>
          <w:rFonts w:ascii="Times New Roman" w:hAnsi="Times New Roman" w:cs="Times New Roman"/>
          <w:bCs/>
          <w:sz w:val="24"/>
          <w:szCs w:val="24"/>
        </w:rPr>
        <w:t>Identifying trends and seasonality in dengue cases can aid the authorities in Bangladesh in effectively allocating resources to control the spread of the disease</w:t>
      </w:r>
      <w:r>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The objective of our study was to i) summarize the annual and monthly cases for </w:t>
      </w:r>
      <w:ins w:id="57" w:author="Najmul Haider" w:date="2023-04-22T13:37:00Z">
        <w:r w:rsidR="0049142A">
          <w:rPr>
            <w:rFonts w:ascii="Times New Roman" w:hAnsi="Times New Roman" w:cs="Times New Roman"/>
            <w:bCs/>
            <w:sz w:val="24"/>
            <w:szCs w:val="24"/>
          </w:rPr>
          <w:t xml:space="preserve">the </w:t>
        </w:r>
      </w:ins>
      <w:r w:rsidRPr="00474ABF">
        <w:rPr>
          <w:rFonts w:ascii="Times New Roman" w:hAnsi="Times New Roman" w:cs="Times New Roman"/>
          <w:bCs/>
          <w:sz w:val="24"/>
          <w:szCs w:val="24"/>
        </w:rPr>
        <w:t>past 22 years</w:t>
      </w:r>
      <w:r w:rsidR="00A56EB6">
        <w:rPr>
          <w:rFonts w:ascii="Times New Roman" w:hAnsi="Times New Roman" w:cs="Times New Roman"/>
          <w:bCs/>
          <w:sz w:val="24"/>
          <w:szCs w:val="24"/>
        </w:rPr>
        <w:t xml:space="preserve"> </w:t>
      </w:r>
      <w:ins w:id="58" w:author="Najmul Haider" w:date="2023-04-22T13:38:00Z">
        <w:r w:rsidR="00111EF4">
          <w:rPr>
            <w:rFonts w:ascii="Times New Roman" w:hAnsi="Times New Roman" w:cs="Times New Roman"/>
            <w:bCs/>
            <w:sz w:val="24"/>
            <w:szCs w:val="24"/>
          </w:rPr>
          <w:t xml:space="preserve">by comparing the </w:t>
        </w:r>
      </w:ins>
      <w:r w:rsidR="00AA49BF">
        <w:rPr>
          <w:rFonts w:ascii="Times New Roman" w:hAnsi="Times New Roman" w:cs="Times New Roman"/>
          <w:bCs/>
          <w:sz w:val="24"/>
          <w:szCs w:val="24"/>
        </w:rPr>
        <w:t>incidence</w:t>
      </w:r>
      <w:ins w:id="59" w:author="Najmul Haider" w:date="2023-04-22T13:38:00Z">
        <w:r w:rsidR="00111EF4">
          <w:rPr>
            <w:rFonts w:ascii="Times New Roman" w:hAnsi="Times New Roman" w:cs="Times New Roman"/>
            <w:bCs/>
            <w:sz w:val="24"/>
            <w:szCs w:val="24"/>
          </w:rPr>
          <w:t xml:space="preserve"> of cases in the first and decade of this century </w:t>
        </w:r>
      </w:ins>
      <w:r w:rsidRPr="00474ABF">
        <w:rPr>
          <w:rFonts w:ascii="Times New Roman" w:hAnsi="Times New Roman" w:cs="Times New Roman"/>
          <w:bCs/>
          <w:sz w:val="24"/>
          <w:szCs w:val="24"/>
        </w:rPr>
        <w:t xml:space="preserve">ii) identify the seasonality of dengue cases and iii) identify whether dengue cases </w:t>
      </w:r>
      <w:ins w:id="60" w:author="Najmul Haider" w:date="2023-04-22T13:38:00Z">
        <w:r w:rsidR="00811C38">
          <w:rPr>
            <w:rFonts w:ascii="Times New Roman" w:hAnsi="Times New Roman" w:cs="Times New Roman"/>
            <w:bCs/>
            <w:sz w:val="24"/>
            <w:szCs w:val="24"/>
          </w:rPr>
          <w:t xml:space="preserve">and deaths </w:t>
        </w:r>
      </w:ins>
      <w:r w:rsidRPr="00474ABF">
        <w:rPr>
          <w:rFonts w:ascii="Times New Roman" w:hAnsi="Times New Roman" w:cs="Times New Roman"/>
          <w:bCs/>
          <w:sz w:val="24"/>
          <w:szCs w:val="24"/>
        </w:rPr>
        <w:t>are increasing in the country</w:t>
      </w:r>
      <w:del w:id="61" w:author="Najmul Haider" w:date="2023-04-22T13:38:00Z">
        <w:r w:rsidRPr="00474ABF" w:rsidDel="00811C38">
          <w:rPr>
            <w:rFonts w:ascii="Times New Roman" w:hAnsi="Times New Roman" w:cs="Times New Roman"/>
            <w:bCs/>
            <w:sz w:val="24"/>
            <w:szCs w:val="24"/>
          </w:rPr>
          <w:delText xml:space="preserve"> or </w:delText>
        </w:r>
        <w:r w:rsidDel="00811C38">
          <w:rPr>
            <w:rFonts w:ascii="Times New Roman" w:hAnsi="Times New Roman" w:cs="Times New Roman"/>
            <w:bCs/>
            <w:sz w:val="24"/>
            <w:szCs w:val="24"/>
          </w:rPr>
          <w:delText>not.</w:delText>
        </w:r>
      </w:del>
    </w:p>
    <w:p w14:paraId="7F9A6A09" w14:textId="77777777" w:rsidR="00210F74" w:rsidRDefault="00210F74">
      <w:pPr>
        <w:spacing w:line="276" w:lineRule="auto"/>
        <w:rPr>
          <w:rFonts w:ascii="Times New Roman" w:hAnsi="Times New Roman" w:cs="Times New Roman"/>
          <w:b/>
          <w:bCs/>
          <w:sz w:val="24"/>
          <w:szCs w:val="24"/>
        </w:rPr>
      </w:pPr>
    </w:p>
    <w:p w14:paraId="57FBF7D7" w14:textId="77777777" w:rsidR="00210F74" w:rsidRDefault="00210F74">
      <w:pPr>
        <w:spacing w:line="276" w:lineRule="auto"/>
        <w:rPr>
          <w:rFonts w:ascii="Times New Roman" w:hAnsi="Times New Roman" w:cs="Times New Roman"/>
          <w:b/>
          <w:bCs/>
          <w:sz w:val="24"/>
          <w:szCs w:val="24"/>
        </w:rPr>
      </w:pPr>
    </w:p>
    <w:p w14:paraId="0F1DC7E4" w14:textId="77777777" w:rsidR="00210F74" w:rsidRDefault="00210F74">
      <w:pPr>
        <w:spacing w:line="276" w:lineRule="auto"/>
        <w:rPr>
          <w:rFonts w:ascii="Times New Roman" w:hAnsi="Times New Roman" w:cs="Times New Roman"/>
          <w:b/>
          <w:bCs/>
          <w:sz w:val="24"/>
          <w:szCs w:val="24"/>
        </w:rPr>
      </w:pPr>
    </w:p>
    <w:p w14:paraId="42FDAB68" w14:textId="77777777" w:rsidR="00210F74" w:rsidRDefault="00210F74">
      <w:pPr>
        <w:spacing w:line="276" w:lineRule="auto"/>
        <w:rPr>
          <w:rFonts w:ascii="Times New Roman" w:hAnsi="Times New Roman" w:cs="Times New Roman"/>
          <w:b/>
          <w:bCs/>
          <w:sz w:val="24"/>
          <w:szCs w:val="24"/>
        </w:rPr>
      </w:pPr>
    </w:p>
    <w:p w14:paraId="204C533B" w14:textId="77777777" w:rsidR="00210F74" w:rsidRDefault="00210F74">
      <w:pPr>
        <w:spacing w:line="276" w:lineRule="auto"/>
        <w:rPr>
          <w:rFonts w:ascii="Times New Roman" w:hAnsi="Times New Roman" w:cs="Times New Roman"/>
          <w:b/>
          <w:bCs/>
          <w:sz w:val="24"/>
          <w:szCs w:val="24"/>
        </w:rPr>
      </w:pPr>
    </w:p>
    <w:p w14:paraId="4B089765" w14:textId="77777777" w:rsidR="00210F74" w:rsidRDefault="00210F74">
      <w:pPr>
        <w:spacing w:line="276" w:lineRule="auto"/>
        <w:rPr>
          <w:rFonts w:ascii="Times New Roman" w:hAnsi="Times New Roman" w:cs="Times New Roman"/>
          <w:b/>
          <w:bCs/>
          <w:sz w:val="24"/>
          <w:szCs w:val="24"/>
        </w:rPr>
      </w:pPr>
    </w:p>
    <w:p w14:paraId="3532FC4F" w14:textId="74DE29BA" w:rsidR="006B0362" w:rsidRPr="00186BD2" w:rsidRDefault="00F12313">
      <w:pPr>
        <w:spacing w:line="276" w:lineRule="auto"/>
        <w:rPr>
          <w:ins w:id="62" w:author="Haider, Najmul" w:date="2022-10-16T17:29:00Z"/>
          <w:rFonts w:ascii="Times New Roman" w:hAnsi="Times New Roman" w:cs="Times New Roman"/>
          <w:b/>
          <w:bCs/>
          <w:sz w:val="24"/>
          <w:szCs w:val="24"/>
        </w:rPr>
        <w:pPrChange w:id="63" w:author="Mohammad Nayeem Hasan" w:date="2022-11-03T22:34:00Z">
          <w:pPr/>
        </w:pPrChange>
      </w:pPr>
      <w:commentRangeStart w:id="64"/>
      <w:ins w:id="65" w:author="Haider, Najmul" w:date="2022-10-16T17:29:00Z">
        <w:r w:rsidRPr="00186BD2">
          <w:rPr>
            <w:rFonts w:ascii="Times New Roman" w:hAnsi="Times New Roman" w:cs="Times New Roman"/>
            <w:b/>
            <w:bCs/>
            <w:sz w:val="24"/>
            <w:szCs w:val="24"/>
          </w:rPr>
          <w:t xml:space="preserve">Methods: </w:t>
        </w:r>
      </w:ins>
      <w:commentRangeEnd w:id="64"/>
      <w:r w:rsidR="009220A0">
        <w:rPr>
          <w:rStyle w:val="CommentReference"/>
        </w:rPr>
        <w:commentReference w:id="64"/>
      </w:r>
    </w:p>
    <w:p w14:paraId="09F3BDE2" w14:textId="158FC8FD" w:rsidR="00F12313" w:rsidRPr="005F4087" w:rsidRDefault="00F12313">
      <w:pPr>
        <w:spacing w:line="276" w:lineRule="auto"/>
        <w:rPr>
          <w:ins w:id="66" w:author="Haider, Najmul" w:date="2022-10-16T17:29:00Z"/>
          <w:rFonts w:ascii="Times New Roman" w:hAnsi="Times New Roman" w:cs="Times New Roman"/>
          <w:b/>
          <w:bCs/>
          <w:sz w:val="24"/>
          <w:szCs w:val="24"/>
          <w:rPrChange w:id="67" w:author="Mohammad Nayeem Hasan" w:date="2022-10-30T22:41:00Z">
            <w:rPr>
              <w:ins w:id="68" w:author="Haider, Najmul" w:date="2022-10-16T17:29:00Z"/>
              <w:rFonts w:ascii="Times New Roman" w:hAnsi="Times New Roman" w:cs="Times New Roman"/>
              <w:sz w:val="24"/>
              <w:szCs w:val="24"/>
            </w:rPr>
          </w:rPrChange>
        </w:rPr>
        <w:pPrChange w:id="69" w:author="Mohammad Nayeem Hasan" w:date="2022-11-03T22:34:00Z">
          <w:pPr/>
        </w:pPrChange>
      </w:pPr>
      <w:ins w:id="70" w:author="Haider, Najmul" w:date="2022-10-16T17:29:00Z">
        <w:r w:rsidRPr="005F4087">
          <w:rPr>
            <w:rFonts w:ascii="Times New Roman" w:hAnsi="Times New Roman" w:cs="Times New Roman"/>
            <w:b/>
            <w:bCs/>
            <w:sz w:val="24"/>
            <w:szCs w:val="24"/>
            <w:rPrChange w:id="71" w:author="Mohammad Nayeem Hasan" w:date="2022-10-30T22:41:00Z">
              <w:rPr>
                <w:rFonts w:ascii="Times New Roman" w:hAnsi="Times New Roman" w:cs="Times New Roman"/>
                <w:sz w:val="24"/>
                <w:szCs w:val="24"/>
              </w:rPr>
            </w:rPrChange>
          </w:rPr>
          <w:t xml:space="preserve">Data </w:t>
        </w:r>
      </w:ins>
      <w:ins w:id="72" w:author="Haider, Najmul" w:date="2022-10-16T17:31:00Z">
        <w:r w:rsidR="00736FC7" w:rsidRPr="005F4087">
          <w:rPr>
            <w:rFonts w:ascii="Times New Roman" w:hAnsi="Times New Roman" w:cs="Times New Roman"/>
            <w:b/>
            <w:bCs/>
            <w:sz w:val="24"/>
            <w:szCs w:val="24"/>
            <w:rPrChange w:id="73" w:author="Mohammad Nayeem Hasan" w:date="2022-10-30T22:41:00Z">
              <w:rPr>
                <w:rFonts w:ascii="Times New Roman" w:hAnsi="Times New Roman" w:cs="Times New Roman"/>
                <w:sz w:val="24"/>
                <w:szCs w:val="24"/>
              </w:rPr>
            </w:rPrChange>
          </w:rPr>
          <w:t>sources</w:t>
        </w:r>
      </w:ins>
      <w:ins w:id="74" w:author="Haider, Najmul" w:date="2022-10-16T17:29:00Z">
        <w:r w:rsidRPr="005F4087">
          <w:rPr>
            <w:rFonts w:ascii="Times New Roman" w:hAnsi="Times New Roman" w:cs="Times New Roman"/>
            <w:b/>
            <w:bCs/>
            <w:sz w:val="24"/>
            <w:szCs w:val="24"/>
            <w:rPrChange w:id="75" w:author="Mohammad Nayeem Hasan" w:date="2022-10-30T22:41:00Z">
              <w:rPr>
                <w:rFonts w:ascii="Times New Roman" w:hAnsi="Times New Roman" w:cs="Times New Roman"/>
                <w:sz w:val="24"/>
                <w:szCs w:val="24"/>
              </w:rPr>
            </w:rPrChange>
          </w:rPr>
          <w:t xml:space="preserve">: </w:t>
        </w:r>
      </w:ins>
    </w:p>
    <w:p w14:paraId="7094E5D8" w14:textId="536612F7" w:rsidR="0003321E" w:rsidRDefault="0003321E" w:rsidP="0003321E">
      <w:pPr>
        <w:spacing w:line="276" w:lineRule="auto"/>
        <w:ind w:firstLine="720"/>
        <w:rPr>
          <w:rFonts w:ascii="Times New Roman" w:hAnsi="Times New Roman" w:cs="Times New Roman"/>
          <w:sz w:val="24"/>
          <w:szCs w:val="24"/>
        </w:rPr>
      </w:pPr>
      <w:r w:rsidRPr="00186BD2">
        <w:rPr>
          <w:rFonts w:ascii="Times New Roman" w:hAnsi="Times New Roman" w:cs="Times New Roman"/>
          <w:sz w:val="24"/>
          <w:szCs w:val="24"/>
        </w:rPr>
        <w:t>The data on the number of reported dengue‐infected people have been extracted from the Directorate General of Health Services (DGHS)'s website</w:t>
      </w:r>
      <w:r>
        <w:rPr>
          <w:rFonts w:ascii="Times New Roman" w:hAnsi="Times New Roman" w:cs="Times New Roman"/>
          <w:sz w:val="24"/>
          <w:szCs w:val="24"/>
        </w:rPr>
        <w:t xml:space="preserve"> </w:t>
      </w:r>
      <w:r w:rsidRPr="00186BD2">
        <w:rPr>
          <w:rFonts w:ascii="Times New Roman" w:hAnsi="Times New Roman" w:cs="Times New Roman"/>
          <w:sz w:val="24"/>
          <w:szCs w:val="24"/>
        </w:rPr>
        <w:t>(</w:t>
      </w:r>
      <w:r w:rsidRPr="00E2533C">
        <w:rPr>
          <w:rFonts w:ascii="Times New Roman" w:hAnsi="Times New Roman" w:cs="Times New Roman"/>
          <w:sz w:val="24"/>
          <w:szCs w:val="24"/>
        </w:rPr>
        <w:t>https://old.dghs.gov.bd/index.php/bd/home/5200</w:t>
      </w:r>
      <w:r w:rsidRPr="00186BD2">
        <w:rPr>
          <w:rFonts w:ascii="Times New Roman" w:hAnsi="Times New Roman" w:cs="Times New Roman"/>
          <w:sz w:val="24"/>
          <w:szCs w:val="24"/>
        </w:rPr>
        <w:t>) over the period from January 2000 to October 2022.</w:t>
      </w:r>
      <w:r w:rsidRPr="00B67165">
        <w:t xml:space="preserve"> </w:t>
      </w:r>
      <w:r w:rsidRPr="00B67165">
        <w:rPr>
          <w:rFonts w:ascii="Times New Roman" w:hAnsi="Times New Roman" w:cs="Times New Roman"/>
          <w:sz w:val="24"/>
          <w:szCs w:val="24"/>
        </w:rPr>
        <w:t>Hospitalized patients with dengue and chikungunya fever are included in DGHS's national surveillance records, which are updated weekly or occasionally daily.</w:t>
      </w:r>
      <w:r w:rsidRPr="00B67165">
        <w:t xml:space="preserve"> </w:t>
      </w:r>
      <w:r w:rsidRPr="00B67165">
        <w:rPr>
          <w:rFonts w:ascii="Times New Roman" w:hAnsi="Times New Roman" w:cs="Times New Roman"/>
          <w:sz w:val="24"/>
          <w:szCs w:val="24"/>
        </w:rPr>
        <w:t>Clinical diagnosis with suspected dengue cases' signs and symptoms, such as fever and rash, as well as laboratory tests for the dengue virus (immunoglobulin (IgM or IgG), the dengue virus' non-structural protein 1 (NS1), or just a complete blood count, haematocrit, and platelet counts) are used to determine whether to admit a patient as a dengue patient</w:t>
      </w:r>
      <w:r>
        <w:rPr>
          <w:rFonts w:ascii="Times New Roman" w:hAnsi="Times New Roman" w:cs="Times New Roman"/>
          <w:sz w:val="24"/>
          <w:szCs w:val="24"/>
        </w:rPr>
        <w:t xml:space="preserve"> (</w:t>
      </w:r>
      <w:hyperlink r:id="rId20" w:history="1">
        <w:r w:rsidRPr="00456B9B">
          <w:rPr>
            <w:rStyle w:val="Hyperlink"/>
            <w:rFonts w:ascii="Times New Roman" w:hAnsi="Times New Roman" w:cs="Times New Roman"/>
            <w:sz w:val="24"/>
            <w:szCs w:val="24"/>
          </w:rPr>
          <w:t>https://www.iedcr.gov.bd/site/page/54072db2-9b03-4481-b88a-adaa47e6d8d7/-</w:t>
        </w:r>
      </w:hyperlink>
      <w:r>
        <w:rPr>
          <w:rFonts w:ascii="Times New Roman" w:hAnsi="Times New Roman" w:cs="Times New Roman"/>
          <w:sz w:val="24"/>
          <w:szCs w:val="24"/>
        </w:rPr>
        <w:t xml:space="preserve">, </w:t>
      </w:r>
      <w:hyperlink r:id="rId21" w:history="1">
        <w:r w:rsidRPr="00456B9B">
          <w:rPr>
            <w:rStyle w:val="Hyperlink"/>
            <w:rFonts w:ascii="Times New Roman" w:hAnsi="Times New Roman" w:cs="Times New Roman"/>
            <w:sz w:val="24"/>
            <w:szCs w:val="24"/>
          </w:rPr>
          <w:t>https://old.dghs.gov.bd/index.php/bd/home/5200</w:t>
        </w:r>
      </w:hyperlink>
      <w:r>
        <w:rPr>
          <w:rFonts w:ascii="Times New Roman" w:hAnsi="Times New Roman" w:cs="Times New Roman"/>
          <w:sz w:val="24"/>
          <w:szCs w:val="24"/>
        </w:rPr>
        <w:t xml:space="preserve">). </w:t>
      </w:r>
      <w:r w:rsidRPr="00D945E4">
        <w:rPr>
          <w:rFonts w:ascii="Times New Roman" w:hAnsi="Times New Roman" w:cs="Times New Roman"/>
          <w:sz w:val="24"/>
          <w:szCs w:val="24"/>
        </w:rPr>
        <w:t xml:space="preserve">In order to investigate the </w:t>
      </w:r>
      <w:r w:rsidR="0007072D">
        <w:rPr>
          <w:rFonts w:ascii="Times New Roman" w:hAnsi="Times New Roman" w:cs="Times New Roman"/>
          <w:sz w:val="24"/>
          <w:szCs w:val="24"/>
        </w:rPr>
        <w:t>relation</w:t>
      </w:r>
      <w:r w:rsidRPr="00D945E4">
        <w:rPr>
          <w:rFonts w:ascii="Times New Roman" w:hAnsi="Times New Roman" w:cs="Times New Roman"/>
          <w:sz w:val="24"/>
          <w:szCs w:val="24"/>
        </w:rPr>
        <w:t xml:space="preserve"> between weather variables and dengue incidence, monthly temperature and rainfall data were also gathered from Dhaka weather stations by the Bangladesh Meteorological Department (BMD) over the period 2000–2022 (</w:t>
      </w:r>
      <w:hyperlink r:id="rId22" w:history="1">
        <w:r w:rsidRPr="00456B9B">
          <w:rPr>
            <w:rStyle w:val="Hyperlink"/>
            <w:rFonts w:ascii="Times New Roman" w:hAnsi="Times New Roman" w:cs="Times New Roman"/>
            <w:sz w:val="24"/>
            <w:szCs w:val="24"/>
          </w:rPr>
          <w:t>https://live3.bmd.gov.bd/</w:t>
        </w:r>
      </w:hyperlink>
      <w:r w:rsidRPr="00D945E4">
        <w:rPr>
          <w:rFonts w:ascii="Times New Roman" w:hAnsi="Times New Roman" w:cs="Times New Roman"/>
          <w:sz w:val="24"/>
          <w:szCs w:val="24"/>
        </w:rPr>
        <w:t>).</w:t>
      </w:r>
    </w:p>
    <w:p w14:paraId="1B428C74" w14:textId="77777777" w:rsidR="0003321E" w:rsidRPr="00186BD2" w:rsidRDefault="0003321E" w:rsidP="0003321E">
      <w:pPr>
        <w:spacing w:line="276" w:lineRule="auto"/>
        <w:ind w:firstLine="720"/>
        <w:rPr>
          <w:rFonts w:ascii="Times New Roman" w:hAnsi="Times New Roman" w:cs="Times New Roman"/>
          <w:sz w:val="24"/>
          <w:szCs w:val="24"/>
        </w:rPr>
      </w:pPr>
    </w:p>
    <w:p w14:paraId="6312F0B7" w14:textId="77777777" w:rsidR="0003321E" w:rsidRDefault="0003321E" w:rsidP="0003321E">
      <w:pPr>
        <w:spacing w:line="276" w:lineRule="auto"/>
        <w:rPr>
          <w:rFonts w:ascii="Times New Roman" w:hAnsi="Times New Roman" w:cs="Times New Roman"/>
          <w:b/>
          <w:bCs/>
          <w:sz w:val="24"/>
          <w:szCs w:val="24"/>
        </w:rPr>
      </w:pPr>
      <w:r w:rsidRPr="001A2826">
        <w:rPr>
          <w:rFonts w:ascii="Times New Roman" w:hAnsi="Times New Roman" w:cs="Times New Roman"/>
          <w:b/>
          <w:bCs/>
          <w:sz w:val="24"/>
          <w:szCs w:val="24"/>
        </w:rPr>
        <w:t>Statistical analysis</w:t>
      </w:r>
    </w:p>
    <w:p w14:paraId="68A98D9F" w14:textId="77777777" w:rsidR="0003321E" w:rsidRDefault="0003321E" w:rsidP="0003321E">
      <w:pPr>
        <w:spacing w:line="276" w:lineRule="auto"/>
        <w:ind w:firstLine="720"/>
        <w:rPr>
          <w:rFonts w:ascii="Times New Roman" w:hAnsi="Times New Roman" w:cs="Times New Roman"/>
          <w:sz w:val="24"/>
          <w:szCs w:val="24"/>
        </w:rPr>
      </w:pPr>
      <w:r w:rsidRPr="001579B8">
        <w:rPr>
          <w:rFonts w:ascii="Times New Roman" w:hAnsi="Times New Roman" w:cs="Times New Roman"/>
          <w:sz w:val="24"/>
          <w:szCs w:val="24"/>
        </w:rPr>
        <w:t xml:space="preserve">The present analysis was conducted in </w:t>
      </w:r>
      <w:r>
        <w:rPr>
          <w:rFonts w:ascii="Times New Roman" w:hAnsi="Times New Roman" w:cs="Times New Roman"/>
          <w:sz w:val="24"/>
          <w:szCs w:val="24"/>
        </w:rPr>
        <w:t>several</w:t>
      </w:r>
      <w:r w:rsidRPr="001579B8">
        <w:rPr>
          <w:rFonts w:ascii="Times New Roman" w:hAnsi="Times New Roman" w:cs="Times New Roman"/>
          <w:sz w:val="24"/>
          <w:szCs w:val="24"/>
        </w:rPr>
        <w:t xml:space="preserve"> stages. In the first stage, </w:t>
      </w:r>
      <w:r>
        <w:rPr>
          <w:rFonts w:ascii="Times New Roman" w:hAnsi="Times New Roman" w:cs="Times New Roman"/>
          <w:sz w:val="24"/>
          <w:szCs w:val="24"/>
        </w:rPr>
        <w:t xml:space="preserve">the descriptive statistics were applied to determine </w:t>
      </w:r>
      <w:r w:rsidRPr="001A2826">
        <w:rPr>
          <w:rFonts w:ascii="Times New Roman" w:hAnsi="Times New Roman" w:cs="Times New Roman"/>
          <w:sz w:val="24"/>
          <w:szCs w:val="24"/>
        </w:rPr>
        <w:t xml:space="preserve">the characteristics of confirmed dengue cases </w:t>
      </w:r>
      <w:r>
        <w:rPr>
          <w:rFonts w:ascii="Times New Roman" w:hAnsi="Times New Roman" w:cs="Times New Roman"/>
          <w:sz w:val="24"/>
          <w:szCs w:val="24"/>
        </w:rPr>
        <w:t xml:space="preserve">and deaths by using minimum, maximum, </w:t>
      </w:r>
      <w:r w:rsidRPr="001A2826">
        <w:rPr>
          <w:rFonts w:ascii="Times New Roman" w:hAnsi="Times New Roman" w:cs="Times New Roman"/>
          <w:sz w:val="24"/>
          <w:szCs w:val="24"/>
        </w:rPr>
        <w:t>mean</w:t>
      </w:r>
      <w:r>
        <w:rPr>
          <w:rFonts w:ascii="Times New Roman" w:hAnsi="Times New Roman" w:cs="Times New Roman"/>
          <w:sz w:val="24"/>
          <w:szCs w:val="24"/>
        </w:rPr>
        <w:t>, and</w:t>
      </w:r>
      <w:r w:rsidRPr="001A2826">
        <w:rPr>
          <w:rFonts w:ascii="Times New Roman" w:hAnsi="Times New Roman" w:cs="Times New Roman"/>
          <w:sz w:val="24"/>
          <w:szCs w:val="24"/>
        </w:rPr>
        <w:t> standard deviation</w:t>
      </w:r>
      <w:r>
        <w:rPr>
          <w:rFonts w:ascii="Times New Roman" w:hAnsi="Times New Roman" w:cs="Times New Roman"/>
          <w:sz w:val="24"/>
          <w:szCs w:val="24"/>
        </w:rPr>
        <w:t xml:space="preserve"> in each year and also in each month</w:t>
      </w:r>
      <w:r w:rsidRPr="001579B8">
        <w:rPr>
          <w:rFonts w:ascii="Times New Roman" w:hAnsi="Times New Roman" w:cs="Times New Roman"/>
          <w:sz w:val="24"/>
          <w:szCs w:val="24"/>
        </w:rPr>
        <w:t>.</w:t>
      </w:r>
      <w:r>
        <w:rPr>
          <w:rFonts w:ascii="Times New Roman" w:hAnsi="Times New Roman" w:cs="Times New Roman"/>
          <w:sz w:val="24"/>
          <w:szCs w:val="24"/>
        </w:rPr>
        <w:t xml:space="preserve"> In second stage, a c</w:t>
      </w:r>
      <w:r w:rsidRPr="00D945E4">
        <w:rPr>
          <w:rFonts w:ascii="Times New Roman" w:hAnsi="Times New Roman" w:cs="Times New Roman"/>
          <w:sz w:val="24"/>
          <w:szCs w:val="24"/>
        </w:rPr>
        <w:t xml:space="preserve">omparison </w:t>
      </w:r>
      <w:r>
        <w:rPr>
          <w:rFonts w:ascii="Times New Roman" w:hAnsi="Times New Roman" w:cs="Times New Roman"/>
          <w:sz w:val="24"/>
          <w:szCs w:val="24"/>
        </w:rPr>
        <w:t xml:space="preserve">was done </w:t>
      </w:r>
      <w:r w:rsidRPr="00D945E4">
        <w:rPr>
          <w:rFonts w:ascii="Times New Roman" w:hAnsi="Times New Roman" w:cs="Times New Roman"/>
          <w:sz w:val="24"/>
          <w:szCs w:val="24"/>
        </w:rPr>
        <w:t>of dengue cases, deaths, and weather parameters in two decades</w:t>
      </w:r>
      <w:r>
        <w:rPr>
          <w:rFonts w:ascii="Times New Roman" w:hAnsi="Times New Roman" w:cs="Times New Roman"/>
          <w:sz w:val="24"/>
          <w:szCs w:val="24"/>
        </w:rPr>
        <w:t xml:space="preserve"> by using </w:t>
      </w:r>
      <w:r w:rsidRPr="00D945E4">
        <w:rPr>
          <w:rFonts w:ascii="Times New Roman" w:hAnsi="Times New Roman" w:cs="Times New Roman"/>
          <w:sz w:val="24"/>
          <w:szCs w:val="24"/>
        </w:rPr>
        <w:t>paired sample t-test</w:t>
      </w:r>
      <w:r>
        <w:rPr>
          <w:rFonts w:ascii="Times New Roman" w:hAnsi="Times New Roman" w:cs="Times New Roman"/>
          <w:sz w:val="24"/>
          <w:szCs w:val="24"/>
        </w:rPr>
        <w:t xml:space="preserve">. </w:t>
      </w:r>
    </w:p>
    <w:p w14:paraId="4BAAF13D" w14:textId="77777777" w:rsidR="0003321E" w:rsidRDefault="0003321E" w:rsidP="0003321E">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third stage,</w:t>
      </w:r>
      <w:r w:rsidRPr="002E1774">
        <w:rPr>
          <w:rFonts w:ascii="Times New Roman" w:hAnsi="Times New Roman" w:cs="Times New Roman"/>
          <w:sz w:val="24"/>
          <w:szCs w:val="24"/>
        </w:rPr>
        <w:t xml:space="preserve"> </w:t>
      </w:r>
      <w:r w:rsidRPr="00230F74">
        <w:rPr>
          <w:rFonts w:ascii="Times New Roman" w:hAnsi="Times New Roman" w:cs="Times New Roman"/>
          <w:sz w:val="24"/>
          <w:szCs w:val="24"/>
        </w:rPr>
        <w:t>w</w:t>
      </w:r>
      <w:r>
        <w:rPr>
          <w:rFonts w:ascii="Times New Roman" w:hAnsi="Times New Roman" w:cs="Times New Roman"/>
          <w:sz w:val="24"/>
          <w:szCs w:val="24"/>
        </w:rPr>
        <w:t>e</w:t>
      </w:r>
      <w:r w:rsidRPr="00230F74">
        <w:rPr>
          <w:rFonts w:ascii="Times New Roman" w:hAnsi="Times New Roman" w:cs="Times New Roman"/>
          <w:sz w:val="24"/>
          <w:szCs w:val="24"/>
        </w:rPr>
        <w:t xml:space="preserve"> calculate the monthly growth factor (GF) of dengue cases</w:t>
      </w:r>
      <w:r>
        <w:rPr>
          <w:rFonts w:ascii="Times New Roman" w:hAnsi="Times New Roman" w:cs="Times New Roman"/>
          <w:sz w:val="24"/>
          <w:szCs w:val="24"/>
        </w:rPr>
        <w:t xml:space="preserve"> b</w:t>
      </w:r>
      <w:r w:rsidRPr="00230F74">
        <w:rPr>
          <w:rFonts w:ascii="Times New Roman" w:hAnsi="Times New Roman" w:cs="Times New Roman"/>
          <w:sz w:val="24"/>
          <w:szCs w:val="24"/>
        </w:rPr>
        <w:t xml:space="preserve">y dividing the number of dengue cases </w:t>
      </w:r>
      <w:r>
        <w:rPr>
          <w:rFonts w:ascii="Times New Roman" w:hAnsi="Times New Roman" w:cs="Times New Roman"/>
          <w:sz w:val="24"/>
          <w:szCs w:val="24"/>
        </w:rPr>
        <w:t>reported</w:t>
      </w:r>
      <w:r w:rsidRPr="00230F74">
        <w:rPr>
          <w:rFonts w:ascii="Times New Roman" w:hAnsi="Times New Roman" w:cs="Times New Roman"/>
          <w:sz w:val="24"/>
          <w:szCs w:val="24"/>
        </w:rPr>
        <w:t xml:space="preserve"> in a given month by the number of dengue cases </w:t>
      </w:r>
      <w:r>
        <w:rPr>
          <w:rFonts w:ascii="Times New Roman" w:hAnsi="Times New Roman" w:cs="Times New Roman"/>
          <w:sz w:val="24"/>
          <w:szCs w:val="24"/>
        </w:rPr>
        <w:t>reported</w:t>
      </w:r>
      <w:r w:rsidRPr="00230F74">
        <w:rPr>
          <w:rFonts w:ascii="Times New Roman" w:hAnsi="Times New Roman" w:cs="Times New Roman"/>
          <w:sz w:val="24"/>
          <w:szCs w:val="24"/>
        </w:rPr>
        <w:t xml:space="preserve"> in the previous month, and repeating this process for each month from 200</w:t>
      </w:r>
      <w:r>
        <w:rPr>
          <w:rFonts w:ascii="Times New Roman" w:hAnsi="Times New Roman" w:cs="Times New Roman"/>
          <w:sz w:val="24"/>
          <w:szCs w:val="24"/>
        </w:rPr>
        <w:t>0</w:t>
      </w:r>
      <w:r w:rsidRPr="00230F74">
        <w:rPr>
          <w:rFonts w:ascii="Times New Roman" w:hAnsi="Times New Roman" w:cs="Times New Roman"/>
          <w:sz w:val="24"/>
          <w:szCs w:val="24"/>
        </w:rPr>
        <w:t xml:space="preserve"> to 20</w:t>
      </w:r>
      <w:r>
        <w:rPr>
          <w:rFonts w:ascii="Times New Roman" w:hAnsi="Times New Roman" w:cs="Times New Roman"/>
          <w:sz w:val="24"/>
          <w:szCs w:val="24"/>
        </w:rPr>
        <w:t>22</w:t>
      </w:r>
      <w:r w:rsidRPr="00230F74">
        <w:rPr>
          <w:rFonts w:ascii="Times New Roman" w:hAnsi="Times New Roman" w:cs="Times New Roman"/>
          <w:sz w:val="24"/>
          <w:szCs w:val="24"/>
        </w:rPr>
        <w:t>.</w:t>
      </w:r>
      <w:r>
        <w:rPr>
          <w:rFonts w:ascii="Times New Roman" w:hAnsi="Times New Roman" w:cs="Times New Roman"/>
          <w:sz w:val="24"/>
          <w:szCs w:val="24"/>
        </w:rPr>
        <w:t xml:space="preserve"> </w:t>
      </w:r>
      <w:r w:rsidRPr="00230F74">
        <w:rPr>
          <w:rFonts w:ascii="Times New Roman" w:hAnsi="Times New Roman" w:cs="Times New Roman"/>
          <w:sz w:val="24"/>
          <w:szCs w:val="24"/>
        </w:rPr>
        <w:t>That is,</w:t>
      </w:r>
    </w:p>
    <w:p w14:paraId="77F5A140" w14:textId="77777777" w:rsidR="0003321E" w:rsidRDefault="00000000" w:rsidP="0003321E">
      <w:pPr>
        <w:spacing w:line="276"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GF</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Cases</m:t>
                </m:r>
              </m:e>
              <m:sub>
                <m:r>
                  <w:rPr>
                    <w:rFonts w:ascii="Cambria Math" w:hAnsi="Cambria Math" w:cs="Times New Roman"/>
                    <w:sz w:val="24"/>
                    <w:szCs w:val="24"/>
                  </w:rPr>
                  <m:t>t+1</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Cases</m:t>
                </m:r>
              </m:e>
              <m:sub>
                <m:r>
                  <w:rPr>
                    <w:rFonts w:ascii="Cambria Math" w:hAnsi="Cambria Math" w:cs="Times New Roman"/>
                    <w:sz w:val="24"/>
                    <w:szCs w:val="24"/>
                  </w:rPr>
                  <m:t>t</m:t>
                </m:r>
              </m:sub>
            </m:sSub>
            <m:r>
              <w:rPr>
                <w:rFonts w:ascii="Cambria Math" w:hAnsi="Cambria Math" w:cs="Times New Roman"/>
                <w:sz w:val="24"/>
                <w:szCs w:val="24"/>
              </w:rPr>
              <m:t>+1</m:t>
            </m:r>
          </m:den>
        </m:f>
      </m:oMath>
      <w:r w:rsidR="0003321E" w:rsidRPr="00230F74">
        <w:rPr>
          <w:rFonts w:ascii="Times New Roman" w:hAnsi="Times New Roman" w:cs="Times New Roman"/>
          <w:sz w:val="24"/>
          <w:szCs w:val="24"/>
        </w:rPr>
        <w:t xml:space="preserve"> , where </w:t>
      </w:r>
      <w:r w:rsidR="0003321E" w:rsidRPr="001A2826">
        <w:rPr>
          <w:rFonts w:ascii="Times New Roman" w:hAnsi="Times New Roman" w:cs="Times New Roman"/>
          <w:i/>
          <w:iCs/>
          <w:sz w:val="24"/>
          <w:szCs w:val="24"/>
        </w:rPr>
        <w:t>“Cases</w:t>
      </w:r>
      <w:r w:rsidR="0003321E">
        <w:rPr>
          <w:rFonts w:ascii="Times New Roman" w:hAnsi="Times New Roman" w:cs="Times New Roman"/>
          <w:i/>
          <w:iCs/>
          <w:sz w:val="24"/>
          <w:szCs w:val="24"/>
        </w:rPr>
        <w:t>”</w:t>
      </w:r>
      <w:r w:rsidR="0003321E">
        <w:rPr>
          <w:rFonts w:ascii="Times New Roman" w:hAnsi="Times New Roman" w:cs="Times New Roman"/>
          <w:sz w:val="24"/>
          <w:szCs w:val="24"/>
        </w:rPr>
        <w:t xml:space="preserve"> indicates the number of dengue cases and </w:t>
      </w:r>
      <w:r w:rsidR="0003321E" w:rsidRPr="00230F74">
        <w:rPr>
          <w:rFonts w:ascii="Times New Roman" w:hAnsi="Times New Roman" w:cs="Times New Roman"/>
          <w:sz w:val="24"/>
          <w:szCs w:val="24"/>
        </w:rPr>
        <w:t>subscript “t” indicates the</w:t>
      </w:r>
      <w:r w:rsidR="0003321E">
        <w:rPr>
          <w:rFonts w:ascii="Times New Roman" w:hAnsi="Times New Roman" w:cs="Times New Roman"/>
          <w:sz w:val="24"/>
          <w:szCs w:val="24"/>
        </w:rPr>
        <w:t xml:space="preserve"> </w:t>
      </w:r>
      <w:r w:rsidR="0003321E" w:rsidRPr="00230F74">
        <w:rPr>
          <w:rFonts w:ascii="Times New Roman" w:hAnsi="Times New Roman" w:cs="Times New Roman"/>
          <w:sz w:val="24"/>
          <w:szCs w:val="24"/>
        </w:rPr>
        <w:t>current month.</w:t>
      </w:r>
      <w:r w:rsidR="0003321E">
        <w:rPr>
          <w:rFonts w:ascii="Times New Roman" w:hAnsi="Times New Roman" w:cs="Times New Roman"/>
          <w:sz w:val="24"/>
          <w:szCs w:val="24"/>
        </w:rPr>
        <w:t xml:space="preserve"> </w:t>
      </w:r>
      <w:r w:rsidR="0003321E" w:rsidRPr="006D5822">
        <w:rPr>
          <w:rFonts w:ascii="Times New Roman" w:hAnsi="Times New Roman" w:cs="Times New Roman"/>
          <w:sz w:val="24"/>
          <w:szCs w:val="24"/>
        </w:rPr>
        <w:t xml:space="preserve">To compensate for the occurrence of zeroes in some months, </w:t>
      </w:r>
      <w:r w:rsidR="0003321E">
        <w:rPr>
          <w:rFonts w:ascii="Times New Roman" w:hAnsi="Times New Roman" w:cs="Times New Roman"/>
          <w:sz w:val="24"/>
          <w:szCs w:val="24"/>
        </w:rPr>
        <w:t>in this equation,</w:t>
      </w:r>
      <w:r w:rsidR="0003321E" w:rsidRPr="006D5822">
        <w:rPr>
          <w:rFonts w:ascii="Times New Roman" w:hAnsi="Times New Roman" w:cs="Times New Roman"/>
          <w:sz w:val="24"/>
          <w:szCs w:val="24"/>
        </w:rPr>
        <w:t xml:space="preserve"> we added 1 to the total number of cases for all the months. The GF's distribution was skewed</w:t>
      </w:r>
      <w:r w:rsidR="0003321E">
        <w:rPr>
          <w:rFonts w:ascii="Times New Roman" w:hAnsi="Times New Roman" w:cs="Times New Roman"/>
          <w:sz w:val="24"/>
          <w:szCs w:val="24"/>
        </w:rPr>
        <w:t>;</w:t>
      </w:r>
      <w:r w:rsidR="0003321E" w:rsidRPr="006D5822">
        <w:rPr>
          <w:rFonts w:ascii="Times New Roman" w:hAnsi="Times New Roman" w:cs="Times New Roman"/>
          <w:sz w:val="24"/>
          <w:szCs w:val="24"/>
        </w:rPr>
        <w:t xml:space="preserve"> thus, it was first log-transformed before being further examined.</w:t>
      </w:r>
    </w:p>
    <w:p w14:paraId="25380A44" w14:textId="77777777" w:rsidR="0003321E" w:rsidRDefault="0003321E" w:rsidP="0003321E">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fourth stage, t</w:t>
      </w:r>
      <w:r w:rsidRPr="009A4877">
        <w:rPr>
          <w:rFonts w:ascii="Times New Roman" w:hAnsi="Times New Roman" w:cs="Times New Roman"/>
          <w:sz w:val="24"/>
          <w:szCs w:val="24"/>
        </w:rPr>
        <w:t xml:space="preserve">o determine the trend of dengue cases, we employed the forecasting model auto-regressive integrated moving average (ARIMA). The ARIMA model is a data-driven, exploratory strategy that enables the user to fit a suitable model based on the data's structure. By removing high-frequency noise from the data, this approach aims to discover local patterns by presuming that the time series values are linearly </w:t>
      </w:r>
      <w:r>
        <w:rPr>
          <w:rFonts w:ascii="Times New Roman" w:hAnsi="Times New Roman" w:cs="Times New Roman"/>
          <w:sz w:val="24"/>
          <w:szCs w:val="24"/>
        </w:rPr>
        <w:t>related</w:t>
      </w:r>
      <w:r w:rsidRPr="009A4877">
        <w:rPr>
          <w:rFonts w:ascii="Times New Roman" w:hAnsi="Times New Roman" w:cs="Times New Roman"/>
          <w:sz w:val="24"/>
          <w:szCs w:val="24"/>
        </w:rPr>
        <w:t>.</w:t>
      </w:r>
      <w:r>
        <w:rPr>
          <w:rFonts w:ascii="Times New Roman" w:hAnsi="Times New Roman" w:cs="Times New Roman"/>
          <w:sz w:val="24"/>
          <w:szCs w:val="24"/>
        </w:rPr>
        <w:t xml:space="preserve"> </w:t>
      </w:r>
      <w:r w:rsidRPr="009A4877">
        <w:rPr>
          <w:rFonts w:ascii="Times New Roman" w:hAnsi="Times New Roman" w:cs="Times New Roman"/>
          <w:sz w:val="24"/>
          <w:szCs w:val="24"/>
        </w:rPr>
        <w:t>We also conducted a Mann-Kendall (M-K) trend analysis to determine whether any trends existed and whether they were going in an upward or downward direction. A nonparametric test known as the M-K approach can determine whether a trend is monotonous and whether it is positive or negative. The Sen's slope test was also utilized to assess variations in dengue cases</w:t>
      </w:r>
      <w:r>
        <w:rPr>
          <w:rFonts w:ascii="Times New Roman" w:hAnsi="Times New Roman" w:cs="Times New Roman"/>
          <w:sz w:val="24"/>
          <w:szCs w:val="24"/>
        </w:rPr>
        <w:t xml:space="preserve"> (</w:t>
      </w:r>
      <w:hyperlink r:id="rId23" w:history="1">
        <w:r w:rsidRPr="00456B9B">
          <w:rPr>
            <w:rStyle w:val="Hyperlink"/>
            <w:rFonts w:ascii="Times New Roman" w:hAnsi="Times New Roman" w:cs="Times New Roman"/>
            <w:sz w:val="24"/>
            <w:szCs w:val="24"/>
          </w:rPr>
          <w:t>https://www.sciencedirect.com/science/article/pii/S2772707623000115</w:t>
        </w:r>
      </w:hyperlink>
      <w:r>
        <w:rPr>
          <w:rFonts w:ascii="Times New Roman" w:hAnsi="Times New Roman" w:cs="Times New Roman"/>
          <w:sz w:val="24"/>
          <w:szCs w:val="24"/>
        </w:rPr>
        <w:t xml:space="preserve">, </w:t>
      </w:r>
      <w:hyperlink r:id="rId24" w:history="1">
        <w:r w:rsidRPr="00456B9B">
          <w:rPr>
            <w:rStyle w:val="Hyperlink"/>
            <w:rFonts w:ascii="Times New Roman" w:hAnsi="Times New Roman" w:cs="Times New Roman"/>
            <w:sz w:val="24"/>
            <w:szCs w:val="24"/>
          </w:rPr>
          <w:t>https://www.ncbi.nlm.nih.gov/pmc/articles/PMC8176487/</w:t>
        </w:r>
      </w:hyperlink>
      <w:r>
        <w:rPr>
          <w:rFonts w:ascii="Times New Roman" w:hAnsi="Times New Roman" w:cs="Times New Roman"/>
          <w:sz w:val="24"/>
          <w:szCs w:val="24"/>
        </w:rPr>
        <w:t>)</w:t>
      </w:r>
      <w:r w:rsidRPr="00676991">
        <w:rPr>
          <w:rFonts w:ascii="Times New Roman" w:hAnsi="Times New Roman" w:cs="Times New Roman"/>
          <w:sz w:val="24"/>
          <w:szCs w:val="24"/>
        </w:rPr>
        <w:t>.</w:t>
      </w:r>
      <w:r>
        <w:rPr>
          <w:rFonts w:ascii="Times New Roman" w:hAnsi="Times New Roman" w:cs="Times New Roman"/>
          <w:sz w:val="24"/>
          <w:szCs w:val="24"/>
        </w:rPr>
        <w:t xml:space="preserve"> </w:t>
      </w:r>
    </w:p>
    <w:p w14:paraId="71EE8979" w14:textId="77777777" w:rsidR="0003321E" w:rsidRDefault="0003321E" w:rsidP="0003321E">
      <w:pPr>
        <w:spacing w:line="276" w:lineRule="auto"/>
        <w:ind w:firstLine="720"/>
        <w:rPr>
          <w:rFonts w:ascii="Times New Roman" w:hAnsi="Times New Roman" w:cs="Times New Roman"/>
          <w:sz w:val="24"/>
          <w:szCs w:val="24"/>
        </w:rPr>
      </w:pPr>
      <w:r>
        <w:rPr>
          <w:rFonts w:ascii="Times New Roman" w:hAnsi="Times New Roman" w:cs="Times New Roman"/>
          <w:sz w:val="24"/>
          <w:szCs w:val="24"/>
        </w:rPr>
        <w:t>Finally, i</w:t>
      </w:r>
      <w:r w:rsidRPr="00A27067">
        <w:rPr>
          <w:rFonts w:ascii="Times New Roman" w:hAnsi="Times New Roman" w:cs="Times New Roman"/>
          <w:sz w:val="24"/>
          <w:szCs w:val="24"/>
        </w:rPr>
        <w:t xml:space="preserve">n order to determine whether the climatic factors are </w:t>
      </w:r>
      <w:r>
        <w:rPr>
          <w:rFonts w:ascii="Times New Roman" w:hAnsi="Times New Roman" w:cs="Times New Roman"/>
          <w:sz w:val="24"/>
          <w:szCs w:val="24"/>
        </w:rPr>
        <w:t>associated</w:t>
      </w:r>
      <w:r w:rsidRPr="00A27067">
        <w:rPr>
          <w:rFonts w:ascii="Times New Roman" w:hAnsi="Times New Roman" w:cs="Times New Roman"/>
          <w:sz w:val="24"/>
          <w:szCs w:val="24"/>
        </w:rPr>
        <w:t xml:space="preserve"> to the country's dengue cases over time, we used a count generalized linear model</w:t>
      </w:r>
      <w:r>
        <w:rPr>
          <w:rFonts w:ascii="Times New Roman" w:hAnsi="Times New Roman" w:cs="Times New Roman"/>
          <w:sz w:val="24"/>
          <w:szCs w:val="24"/>
        </w:rPr>
        <w:t xml:space="preserve"> </w:t>
      </w:r>
      <w:r w:rsidRPr="00A27067">
        <w:rPr>
          <w:rFonts w:ascii="Times New Roman" w:hAnsi="Times New Roman" w:cs="Times New Roman"/>
          <w:sz w:val="24"/>
          <w:szCs w:val="24"/>
        </w:rPr>
        <w:t xml:space="preserve">(GLM). </w:t>
      </w:r>
      <w:r w:rsidRPr="00D81112">
        <w:rPr>
          <w:rFonts w:ascii="Times New Roman" w:hAnsi="Times New Roman" w:cs="Times New Roman"/>
          <w:sz w:val="24"/>
          <w:szCs w:val="24"/>
        </w:rPr>
        <w:t>The non-normality, heteroscedasticity, and non-linearity that characterize count data were previously taken into account using GLM. Models for count time series should appropriately describe the dependency between observations and should take into consideration that the observations are nonnegative integers. Using the GLM methodology to model the observations based on historical data is a practical and adaptable strategy</w:t>
      </w:r>
      <w:r>
        <w:rPr>
          <w:rFonts w:ascii="Times New Roman" w:hAnsi="Times New Roman" w:cs="Times New Roman"/>
          <w:sz w:val="24"/>
          <w:szCs w:val="24"/>
        </w:rPr>
        <w:t xml:space="preserve"> </w:t>
      </w:r>
      <w:r w:rsidRPr="00D509A4">
        <w:rPr>
          <w:rFonts w:ascii="Times New Roman" w:hAnsi="Times New Roman" w:cs="Times New Roman"/>
          <w:sz w:val="24"/>
          <w:szCs w:val="24"/>
        </w:rPr>
        <w:t>(</w:t>
      </w:r>
      <w:r w:rsidRPr="00D81112">
        <w:rPr>
          <w:rFonts w:ascii="Times New Roman" w:hAnsi="Times New Roman" w:cs="Times New Roman"/>
          <w:sz w:val="24"/>
          <w:szCs w:val="24"/>
        </w:rPr>
        <w:t>https://www.jstor.org/stable/2344614?origin=crossref</w:t>
      </w:r>
      <w:r w:rsidRPr="00D509A4">
        <w:rPr>
          <w:rFonts w:ascii="Times New Roman" w:hAnsi="Times New Roman" w:cs="Times New Roman"/>
          <w:sz w:val="24"/>
          <w:szCs w:val="24"/>
        </w:rPr>
        <w:t xml:space="preserve">). </w:t>
      </w:r>
      <w:r>
        <w:rPr>
          <w:rFonts w:ascii="Times New Roman" w:hAnsi="Times New Roman" w:cs="Times New Roman"/>
          <w:sz w:val="24"/>
          <w:szCs w:val="24"/>
        </w:rPr>
        <w:t>T</w:t>
      </w:r>
      <w:r w:rsidRPr="00D81112">
        <w:rPr>
          <w:rFonts w:ascii="Times New Roman" w:hAnsi="Times New Roman" w:cs="Times New Roman"/>
          <w:sz w:val="24"/>
          <w:szCs w:val="24"/>
        </w:rPr>
        <w:t xml:space="preserve">his </w:t>
      </w:r>
      <w:r>
        <w:rPr>
          <w:rFonts w:ascii="Times New Roman" w:hAnsi="Times New Roman" w:cs="Times New Roman"/>
          <w:sz w:val="24"/>
          <w:szCs w:val="24"/>
        </w:rPr>
        <w:t>methodology</w:t>
      </w:r>
      <w:r w:rsidRPr="00D81112">
        <w:rPr>
          <w:rFonts w:ascii="Times New Roman" w:hAnsi="Times New Roman" w:cs="Times New Roman"/>
          <w:sz w:val="24"/>
          <w:szCs w:val="24"/>
        </w:rPr>
        <w:t xml:space="preserve"> </w:t>
      </w:r>
      <w:r>
        <w:rPr>
          <w:rFonts w:ascii="Times New Roman" w:hAnsi="Times New Roman" w:cs="Times New Roman"/>
          <w:sz w:val="24"/>
          <w:szCs w:val="24"/>
        </w:rPr>
        <w:t>is implemented</w:t>
      </w:r>
      <w:r w:rsidRPr="00D81112">
        <w:rPr>
          <w:rFonts w:ascii="Times New Roman" w:hAnsi="Times New Roman" w:cs="Times New Roman"/>
          <w:sz w:val="24"/>
          <w:szCs w:val="24"/>
        </w:rPr>
        <w:t xml:space="preserve"> </w:t>
      </w:r>
      <w:r>
        <w:rPr>
          <w:rFonts w:ascii="Times New Roman" w:hAnsi="Times New Roman" w:cs="Times New Roman"/>
          <w:sz w:val="24"/>
          <w:szCs w:val="24"/>
        </w:rPr>
        <w:t>b</w:t>
      </w:r>
      <w:r w:rsidRPr="00D81112">
        <w:rPr>
          <w:rFonts w:ascii="Times New Roman" w:hAnsi="Times New Roman" w:cs="Times New Roman"/>
          <w:sz w:val="24"/>
          <w:szCs w:val="24"/>
        </w:rPr>
        <w:t>y selecting an appropriate link function and distribution for count data. We concentrate on count time series GLM models employing the Poisson link function in this research because they offer a parsimonious way to represent count data</w:t>
      </w:r>
      <w:r>
        <w:rPr>
          <w:rFonts w:ascii="Times New Roman" w:hAnsi="Times New Roman" w:cs="Times New Roman"/>
          <w:sz w:val="24"/>
          <w:szCs w:val="24"/>
        </w:rPr>
        <w:t xml:space="preserve"> (</w:t>
      </w:r>
      <w:hyperlink r:id="rId25" w:history="1">
        <w:r w:rsidRPr="00456B9B">
          <w:rPr>
            <w:rStyle w:val="Hyperlink"/>
            <w:rFonts w:ascii="Times New Roman" w:hAnsi="Times New Roman" w:cs="Times New Roman"/>
            <w:sz w:val="24"/>
            <w:szCs w:val="24"/>
          </w:rPr>
          <w:t>https://www.wiley.com/en-sg/Regression+Models+for+Time+Series+Analysis-p-9780471363552</w:t>
        </w:r>
      </w:hyperlink>
      <w:r>
        <w:rPr>
          <w:rFonts w:ascii="Times New Roman" w:hAnsi="Times New Roman" w:cs="Times New Roman"/>
          <w:sz w:val="24"/>
          <w:szCs w:val="24"/>
        </w:rPr>
        <w:t xml:space="preserve">, </w:t>
      </w:r>
      <w:r w:rsidRPr="00D81112">
        <w:rPr>
          <w:rFonts w:ascii="Times New Roman" w:hAnsi="Times New Roman" w:cs="Times New Roman"/>
          <w:sz w:val="24"/>
          <w:szCs w:val="24"/>
        </w:rPr>
        <w:t>https://www.tandfonline.com/doi/abs/10.1198/jasa.2009.tm08270</w:t>
      </w:r>
      <w:r>
        <w:rPr>
          <w:rFonts w:ascii="Times New Roman" w:hAnsi="Times New Roman" w:cs="Times New Roman"/>
          <w:sz w:val="24"/>
          <w:szCs w:val="24"/>
        </w:rPr>
        <w:t>)</w:t>
      </w:r>
      <w:r w:rsidRPr="00D509A4">
        <w:rPr>
          <w:rFonts w:ascii="Times New Roman" w:hAnsi="Times New Roman" w:cs="Times New Roman"/>
          <w:sz w:val="24"/>
          <w:szCs w:val="24"/>
        </w:rPr>
        <w:t>.</w:t>
      </w:r>
    </w:p>
    <w:p w14:paraId="58CDD0D9" w14:textId="36B80A2E" w:rsidR="002F5BB4" w:rsidRDefault="0003321E" w:rsidP="0003321E">
      <w:pPr>
        <w:spacing w:line="276" w:lineRule="auto"/>
        <w:ind w:firstLine="720"/>
        <w:rPr>
          <w:ins w:id="76" w:author="Mohammad Nayeem Hasan [2]" w:date="2023-03-02T01:45:00Z"/>
          <w:rFonts w:ascii="Times New Roman" w:hAnsi="Times New Roman" w:cs="Times New Roman"/>
          <w:sz w:val="24"/>
          <w:szCs w:val="24"/>
        </w:rPr>
      </w:pPr>
      <w:r w:rsidRPr="00A27067">
        <w:rPr>
          <w:rFonts w:ascii="Times New Roman" w:hAnsi="Times New Roman" w:cs="Times New Roman"/>
          <w:sz w:val="24"/>
          <w:szCs w:val="24"/>
        </w:rPr>
        <w:t xml:space="preserve">Dengue cases were utilized as the outcome variable in this model, along with data from the Bangladesh Meteorological Department (BMD) on temperature and rainfall. </w:t>
      </w:r>
      <w:r>
        <w:rPr>
          <w:rFonts w:ascii="Times New Roman" w:hAnsi="Times New Roman" w:cs="Times New Roman"/>
          <w:sz w:val="24"/>
          <w:szCs w:val="24"/>
        </w:rPr>
        <w:t>T</w:t>
      </w:r>
      <w:r w:rsidRPr="00A27067">
        <w:rPr>
          <w:rFonts w:ascii="Times New Roman" w:hAnsi="Times New Roman" w:cs="Times New Roman"/>
          <w:sz w:val="24"/>
          <w:szCs w:val="24"/>
        </w:rPr>
        <w:t>o find any co</w:t>
      </w:r>
      <w:r>
        <w:rPr>
          <w:rFonts w:ascii="Times New Roman" w:hAnsi="Times New Roman" w:cs="Times New Roman"/>
          <w:sz w:val="24"/>
          <w:szCs w:val="24"/>
        </w:rPr>
        <w:t>rrelation</w:t>
      </w:r>
      <w:r w:rsidRPr="00A27067">
        <w:rPr>
          <w:rFonts w:ascii="Times New Roman" w:hAnsi="Times New Roman" w:cs="Times New Roman"/>
          <w:sz w:val="24"/>
          <w:szCs w:val="24"/>
        </w:rPr>
        <w:t xml:space="preserve"> with the </w:t>
      </w:r>
      <w:r>
        <w:rPr>
          <w:rFonts w:ascii="Times New Roman" w:hAnsi="Times New Roman" w:cs="Times New Roman"/>
          <w:sz w:val="24"/>
          <w:szCs w:val="24"/>
        </w:rPr>
        <w:t>predictor’s</w:t>
      </w:r>
      <w:r w:rsidRPr="00A27067">
        <w:rPr>
          <w:rFonts w:ascii="Times New Roman" w:hAnsi="Times New Roman" w:cs="Times New Roman"/>
          <w:sz w:val="24"/>
          <w:szCs w:val="24"/>
        </w:rPr>
        <w:t xml:space="preserve"> variable across time, we additionally employed two lagged variables of </w:t>
      </w:r>
      <w:r>
        <w:rPr>
          <w:rFonts w:ascii="Times New Roman" w:hAnsi="Times New Roman" w:cs="Times New Roman"/>
          <w:sz w:val="24"/>
          <w:szCs w:val="24"/>
        </w:rPr>
        <w:t>meteorological</w:t>
      </w:r>
      <w:r w:rsidRPr="00A27067">
        <w:rPr>
          <w:rFonts w:ascii="Times New Roman" w:hAnsi="Times New Roman" w:cs="Times New Roman"/>
          <w:sz w:val="24"/>
          <w:szCs w:val="24"/>
        </w:rPr>
        <w:t xml:space="preserve"> elements. After eliminating predictors with </w:t>
      </w:r>
      <w:r w:rsidR="0007072D">
        <w:rPr>
          <w:rFonts w:ascii="Times New Roman" w:hAnsi="Times New Roman" w:cs="Times New Roman"/>
          <w:sz w:val="24"/>
          <w:szCs w:val="24"/>
        </w:rPr>
        <w:t>high multi</w:t>
      </w:r>
      <w:r w:rsidRPr="00A27067">
        <w:rPr>
          <w:rFonts w:ascii="Times New Roman" w:hAnsi="Times New Roman" w:cs="Times New Roman"/>
          <w:sz w:val="24"/>
          <w:szCs w:val="24"/>
        </w:rPr>
        <w:t>collinear relationships, we arrived at average temperature, rainfall (lag 1), and rainfall (lag 2) as the final predictor variables.</w:t>
      </w:r>
      <w:r>
        <w:rPr>
          <w:rFonts w:ascii="Times New Roman" w:hAnsi="Times New Roman" w:cs="Times New Roman"/>
          <w:sz w:val="24"/>
          <w:szCs w:val="24"/>
        </w:rPr>
        <w:t xml:space="preserve"> </w:t>
      </w:r>
      <w:r w:rsidRPr="002720A3">
        <w:rPr>
          <w:rFonts w:ascii="Times New Roman" w:hAnsi="Times New Roman" w:cs="Times New Roman"/>
          <w:sz w:val="24"/>
          <w:szCs w:val="24"/>
        </w:rPr>
        <w:t xml:space="preserve">All of these various methods assisted us in reaching a tenable conclusion regarding the </w:t>
      </w:r>
      <w:r>
        <w:rPr>
          <w:rFonts w:ascii="Times New Roman" w:hAnsi="Times New Roman" w:cs="Times New Roman"/>
          <w:sz w:val="24"/>
          <w:szCs w:val="24"/>
        </w:rPr>
        <w:t>trend</w:t>
      </w:r>
      <w:r w:rsidRPr="002720A3">
        <w:rPr>
          <w:rFonts w:ascii="Times New Roman" w:hAnsi="Times New Roman" w:cs="Times New Roman"/>
          <w:sz w:val="24"/>
          <w:szCs w:val="24"/>
        </w:rPr>
        <w:t xml:space="preserve"> of dengue incidence and the </w:t>
      </w:r>
      <w:r>
        <w:rPr>
          <w:rFonts w:ascii="Times New Roman" w:hAnsi="Times New Roman" w:cs="Times New Roman"/>
          <w:sz w:val="24"/>
          <w:szCs w:val="24"/>
        </w:rPr>
        <w:t>possible meteorological</w:t>
      </w:r>
      <w:r w:rsidRPr="002720A3">
        <w:rPr>
          <w:rFonts w:ascii="Times New Roman" w:hAnsi="Times New Roman" w:cs="Times New Roman"/>
          <w:sz w:val="24"/>
          <w:szCs w:val="24"/>
        </w:rPr>
        <w:t xml:space="preserve"> </w:t>
      </w:r>
      <w:r>
        <w:rPr>
          <w:rFonts w:ascii="Times New Roman" w:hAnsi="Times New Roman" w:cs="Times New Roman"/>
          <w:sz w:val="24"/>
          <w:szCs w:val="24"/>
        </w:rPr>
        <w:t>factor</w:t>
      </w:r>
      <w:r w:rsidRPr="002720A3">
        <w:rPr>
          <w:rFonts w:ascii="Times New Roman" w:hAnsi="Times New Roman" w:cs="Times New Roman"/>
          <w:sz w:val="24"/>
          <w:szCs w:val="24"/>
        </w:rPr>
        <w:t>s influencing dengue cases in Bangladesh. The statistical program R, version 3.5.2.2, was used for all analyses.</w:t>
      </w:r>
    </w:p>
    <w:p w14:paraId="21877FF5" w14:textId="77777777" w:rsidR="00A00A3F" w:rsidRPr="00186BD2" w:rsidRDefault="00A00A3F">
      <w:pPr>
        <w:spacing w:line="276" w:lineRule="auto"/>
        <w:rPr>
          <w:ins w:id="77" w:author="Mohammad Nayeem Hasan" w:date="2022-11-03T22:39:00Z"/>
          <w:rFonts w:ascii="Times New Roman" w:hAnsi="Times New Roman" w:cs="Times New Roman"/>
          <w:sz w:val="24"/>
          <w:szCs w:val="24"/>
        </w:rPr>
        <w:pPrChange w:id="78" w:author="Mohammad Nayeem Hasan" w:date="2022-11-03T22:34:00Z">
          <w:pPr/>
        </w:pPrChange>
      </w:pPr>
    </w:p>
    <w:p w14:paraId="53CC8A32" w14:textId="68DE8D1C" w:rsidR="00F12313" w:rsidRPr="00186BD2" w:rsidDel="00A00A3F" w:rsidRDefault="00F12313">
      <w:pPr>
        <w:spacing w:line="276" w:lineRule="auto"/>
        <w:rPr>
          <w:ins w:id="79" w:author="Haider, Najmul" w:date="2022-10-16T17:29:00Z"/>
          <w:del w:id="80" w:author="Mohammad Nayeem Hasan" w:date="2022-11-03T22:39:00Z"/>
          <w:rFonts w:ascii="Times New Roman" w:hAnsi="Times New Roman" w:cs="Times New Roman"/>
          <w:sz w:val="24"/>
          <w:szCs w:val="24"/>
        </w:rPr>
        <w:pPrChange w:id="81" w:author="Mohammad Nayeem Hasan" w:date="2022-11-03T22:34:00Z">
          <w:pPr/>
        </w:pPrChange>
      </w:pPr>
    </w:p>
    <w:p w14:paraId="3CD8490F" w14:textId="50778EC7" w:rsidR="00F12313" w:rsidRPr="00186BD2" w:rsidDel="00A00A3F" w:rsidRDefault="00F12313">
      <w:pPr>
        <w:spacing w:line="276" w:lineRule="auto"/>
        <w:rPr>
          <w:ins w:id="82" w:author="Haider, Najmul" w:date="2022-10-16T17:29:00Z"/>
          <w:del w:id="83" w:author="Mohammad Nayeem Hasan" w:date="2022-11-03T22:39:00Z"/>
          <w:rFonts w:ascii="Times New Roman" w:hAnsi="Times New Roman" w:cs="Times New Roman"/>
          <w:sz w:val="24"/>
          <w:szCs w:val="24"/>
        </w:rPr>
        <w:pPrChange w:id="84" w:author="Mohammad Nayeem Hasan" w:date="2022-11-03T22:34:00Z">
          <w:pPr/>
        </w:pPrChange>
      </w:pPr>
      <w:ins w:id="85" w:author="Haider, Najmul" w:date="2022-10-16T17:29:00Z">
        <w:del w:id="86" w:author="Mohammad Nayeem Hasan" w:date="2022-11-03T22:39:00Z">
          <w:r w:rsidRPr="00186BD2" w:rsidDel="00A00A3F">
            <w:rPr>
              <w:rFonts w:ascii="Times New Roman" w:hAnsi="Times New Roman" w:cs="Times New Roman"/>
              <w:sz w:val="24"/>
              <w:szCs w:val="24"/>
            </w:rPr>
            <w:br w:type="page"/>
          </w:r>
        </w:del>
      </w:ins>
    </w:p>
    <w:p w14:paraId="15AD4954" w14:textId="77777777" w:rsidR="00F12313" w:rsidRPr="00186BD2" w:rsidDel="00A00A3F" w:rsidRDefault="00F12313">
      <w:pPr>
        <w:spacing w:line="276" w:lineRule="auto"/>
        <w:rPr>
          <w:del w:id="87" w:author="Mohammad Nayeem Hasan" w:date="2022-11-03T22:39:00Z"/>
          <w:rFonts w:ascii="Times New Roman" w:hAnsi="Times New Roman" w:cs="Times New Roman"/>
          <w:sz w:val="24"/>
          <w:szCs w:val="24"/>
        </w:rPr>
        <w:pPrChange w:id="88" w:author="Mohammad Nayeem Hasan" w:date="2022-11-03T22:34:00Z">
          <w:pPr/>
        </w:pPrChange>
      </w:pPr>
      <w:commentRangeStart w:id="89"/>
      <w:commentRangeStart w:id="90"/>
    </w:p>
    <w:p w14:paraId="4A75D384" w14:textId="21EABEC8" w:rsidR="00B16955" w:rsidRPr="00186BD2" w:rsidRDefault="00110A0B" w:rsidP="009220A0">
      <w:pPr>
        <w:spacing w:line="276"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commentRangeEnd w:id="89"/>
      <w:r w:rsidR="00DD6910">
        <w:rPr>
          <w:rStyle w:val="CommentReference"/>
        </w:rPr>
        <w:commentReference w:id="89"/>
      </w:r>
      <w:commentRangeEnd w:id="90"/>
      <w:r w:rsidR="00EC6B3A">
        <w:rPr>
          <w:rStyle w:val="CommentReference"/>
        </w:rPr>
        <w:commentReference w:id="90"/>
      </w:r>
    </w:p>
    <w:p w14:paraId="44B3164A" w14:textId="3A8A604D" w:rsidR="003A30EA" w:rsidRDefault="003A30EA" w:rsidP="009220A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mean </w:t>
      </w:r>
      <w:r w:rsidR="0007072D">
        <w:rPr>
          <w:rFonts w:ascii="Times New Roman" w:hAnsi="Times New Roman" w:cs="Times New Roman"/>
          <w:sz w:val="24"/>
          <w:szCs w:val="24"/>
        </w:rPr>
        <w:t xml:space="preserve">number of </w:t>
      </w:r>
      <w:r>
        <w:rPr>
          <w:rFonts w:ascii="Times New Roman" w:hAnsi="Times New Roman" w:cs="Times New Roman"/>
          <w:sz w:val="24"/>
          <w:szCs w:val="24"/>
        </w:rPr>
        <w:t>d</w:t>
      </w:r>
      <w:r w:rsidRPr="003A30EA">
        <w:rPr>
          <w:rFonts w:ascii="Times New Roman" w:hAnsi="Times New Roman" w:cs="Times New Roman"/>
          <w:sz w:val="24"/>
          <w:szCs w:val="24"/>
        </w:rPr>
        <w:t xml:space="preserve">engue cases </w:t>
      </w:r>
      <w:r>
        <w:rPr>
          <w:rFonts w:ascii="Times New Roman" w:hAnsi="Times New Roman" w:cs="Times New Roman"/>
          <w:sz w:val="24"/>
          <w:szCs w:val="24"/>
        </w:rPr>
        <w:t>detected</w:t>
      </w:r>
      <w:r w:rsidRPr="003A30EA">
        <w:rPr>
          <w:rFonts w:ascii="Times New Roman" w:hAnsi="Times New Roman" w:cs="Times New Roman"/>
          <w:sz w:val="24"/>
          <w:szCs w:val="24"/>
        </w:rPr>
        <w:t xml:space="preserve"> to have been 884.95 (SD=4007.44) in Bangladesh between January 2000 and December 2022. The lowest mean dengue cases were recorded in 2014, when there were 31.25 (SD=33.27) cases on average, with a range of 0 to 375. Additionally, the mean number of dengue cases </w:t>
      </w:r>
      <w:r w:rsidR="005A19C4">
        <w:rPr>
          <w:rFonts w:ascii="Times New Roman" w:hAnsi="Times New Roman" w:cs="Times New Roman"/>
          <w:sz w:val="24"/>
          <w:szCs w:val="24"/>
        </w:rPr>
        <w:t xml:space="preserve">was </w:t>
      </w:r>
      <w:r>
        <w:rPr>
          <w:rFonts w:ascii="Times New Roman" w:hAnsi="Times New Roman" w:cs="Times New Roman"/>
          <w:sz w:val="24"/>
          <w:szCs w:val="24"/>
        </w:rPr>
        <w:t>highest in 2019, on that year the mean</w:t>
      </w:r>
      <w:r w:rsidRPr="003A30EA">
        <w:rPr>
          <w:rFonts w:ascii="Times New Roman" w:hAnsi="Times New Roman" w:cs="Times New Roman"/>
          <w:sz w:val="24"/>
          <w:szCs w:val="24"/>
        </w:rPr>
        <w:t xml:space="preserve"> was 8846.17 (SD=15226.54), with the lowest number being 17 and the highest number being 52636. The mean number of dengue cases in the most recent year (2022) was 5198.50 (SD=7801.19), with a range of 20 to 21932 (Table 1).</w:t>
      </w:r>
    </w:p>
    <w:p w14:paraId="72F3617C" w14:textId="71B2134F" w:rsidR="00B832DA" w:rsidRPr="00B342CD" w:rsidDel="005F4087" w:rsidRDefault="00B832DA">
      <w:pPr>
        <w:spacing w:line="276" w:lineRule="auto"/>
        <w:rPr>
          <w:ins w:id="91" w:author="Haider, Najmul" w:date="2022-10-16T18:05:00Z"/>
          <w:del w:id="92" w:author="Mohammad Nayeem Hasan" w:date="2022-10-30T22:42:00Z"/>
          <w:rFonts w:ascii="Times New Roman" w:hAnsi="Times New Roman" w:cs="Times New Roman"/>
          <w:sz w:val="24"/>
          <w:szCs w:val="24"/>
          <w:rPrChange w:id="93" w:author="Mohammad Nayeem Hasan" w:date="2022-11-03T17:34:00Z">
            <w:rPr>
              <w:ins w:id="94" w:author="Haider, Najmul" w:date="2022-10-16T18:05:00Z"/>
              <w:del w:id="95" w:author="Mohammad Nayeem Hasan" w:date="2022-10-30T22:42:00Z"/>
              <w:rFonts w:ascii="Times New Roman" w:hAnsi="Times New Roman" w:cs="Times New Roman"/>
              <w:b/>
              <w:bCs/>
              <w:sz w:val="24"/>
              <w:szCs w:val="24"/>
            </w:rPr>
          </w:rPrChange>
        </w:rPr>
        <w:pPrChange w:id="96" w:author="Mohammad Nayeem Hasan" w:date="2022-11-03T22:34:00Z">
          <w:pPr/>
        </w:pPrChange>
      </w:pPr>
    </w:p>
    <w:p w14:paraId="6A660ACB" w14:textId="67B8F897" w:rsidR="00CF6DEF" w:rsidRPr="00186BD2" w:rsidDel="005F4087" w:rsidRDefault="00CF6DEF">
      <w:pPr>
        <w:spacing w:line="276" w:lineRule="auto"/>
        <w:rPr>
          <w:ins w:id="97" w:author="Haider, Najmul" w:date="2022-10-16T18:05:00Z"/>
          <w:del w:id="98" w:author="Mohammad Nayeem Hasan" w:date="2022-10-30T22:42:00Z"/>
          <w:rFonts w:ascii="Times New Roman" w:hAnsi="Times New Roman" w:cs="Times New Roman"/>
          <w:b/>
          <w:bCs/>
          <w:sz w:val="24"/>
          <w:szCs w:val="24"/>
        </w:rPr>
        <w:pPrChange w:id="99" w:author="Mohammad Nayeem Hasan" w:date="2022-11-03T22:34:00Z">
          <w:pPr/>
        </w:pPrChange>
      </w:pPr>
    </w:p>
    <w:p w14:paraId="3E25B9CF" w14:textId="77777777" w:rsidR="00CF6DEF" w:rsidRPr="00186BD2" w:rsidDel="005F4087" w:rsidRDefault="00CF6DEF">
      <w:pPr>
        <w:spacing w:line="276" w:lineRule="auto"/>
        <w:rPr>
          <w:ins w:id="100" w:author="Haider, Najmul" w:date="2022-10-16T17:27:00Z"/>
          <w:del w:id="101" w:author="Mohammad Nayeem Hasan" w:date="2022-10-30T22:42:00Z"/>
          <w:rFonts w:ascii="Times New Roman" w:hAnsi="Times New Roman" w:cs="Times New Roman"/>
          <w:b/>
          <w:bCs/>
          <w:sz w:val="24"/>
          <w:szCs w:val="24"/>
        </w:rPr>
        <w:pPrChange w:id="102" w:author="Mohammad Nayeem Hasan" w:date="2022-11-03T22:34:00Z">
          <w:pPr/>
        </w:pPrChange>
      </w:pPr>
    </w:p>
    <w:p w14:paraId="15126329" w14:textId="77777777" w:rsidR="00F12313" w:rsidRPr="00186BD2" w:rsidRDefault="00F12313">
      <w:pPr>
        <w:spacing w:line="276" w:lineRule="auto"/>
        <w:rPr>
          <w:rFonts w:ascii="Times New Roman" w:hAnsi="Times New Roman" w:cs="Times New Roman"/>
          <w:b/>
          <w:bCs/>
          <w:sz w:val="24"/>
          <w:szCs w:val="24"/>
        </w:rPr>
        <w:pPrChange w:id="103" w:author="Mohammad Nayeem Hasan" w:date="2022-11-03T22:34:00Z">
          <w:pPr/>
        </w:pPrChange>
      </w:pPr>
    </w:p>
    <w:p w14:paraId="70EE461C" w14:textId="390CE5C5" w:rsidR="008A1064" w:rsidRPr="00186BD2" w:rsidRDefault="00BA4CA9">
      <w:pPr>
        <w:spacing w:line="276" w:lineRule="auto"/>
        <w:rPr>
          <w:rFonts w:ascii="Times New Roman" w:hAnsi="Times New Roman" w:cs="Times New Roman"/>
          <w:sz w:val="24"/>
          <w:szCs w:val="24"/>
        </w:rPr>
        <w:pPrChange w:id="104" w:author="Mohammad Nayeem Hasan" w:date="2022-11-03T22:34:00Z">
          <w:pPr/>
        </w:pPrChange>
      </w:pPr>
      <w:r w:rsidRPr="00186BD2">
        <w:rPr>
          <w:rFonts w:ascii="Times New Roman" w:hAnsi="Times New Roman" w:cs="Times New Roman"/>
          <w:sz w:val="24"/>
          <w:szCs w:val="24"/>
        </w:rPr>
        <w:t>Table 1</w:t>
      </w:r>
      <w:r w:rsidR="0048127B" w:rsidRPr="00186BD2">
        <w:rPr>
          <w:rFonts w:ascii="Times New Roman" w:hAnsi="Times New Roman" w:cs="Times New Roman"/>
          <w:sz w:val="24"/>
          <w:szCs w:val="24"/>
        </w:rPr>
        <w:t xml:space="preserve">. </w:t>
      </w:r>
      <w:r w:rsidR="004F1E39" w:rsidRPr="00186BD2">
        <w:rPr>
          <w:rFonts w:ascii="Times New Roman" w:hAnsi="Times New Roman" w:cs="Times New Roman"/>
          <w:sz w:val="24"/>
          <w:szCs w:val="24"/>
        </w:rPr>
        <w:t xml:space="preserve">Summary </w:t>
      </w:r>
      <w:r w:rsidR="00E203E7" w:rsidRPr="00186BD2">
        <w:rPr>
          <w:rFonts w:ascii="Times New Roman" w:hAnsi="Times New Roman" w:cs="Times New Roman"/>
          <w:sz w:val="24"/>
          <w:szCs w:val="24"/>
        </w:rPr>
        <w:t xml:space="preserve">of annual </w:t>
      </w:r>
      <w:r w:rsidR="008001E3" w:rsidRPr="00186BD2">
        <w:rPr>
          <w:rFonts w:ascii="Times New Roman" w:hAnsi="Times New Roman" w:cs="Times New Roman"/>
          <w:sz w:val="24"/>
          <w:szCs w:val="24"/>
        </w:rPr>
        <w:t>dengue</w:t>
      </w:r>
      <w:r w:rsidR="00E203E7" w:rsidRPr="00186BD2">
        <w:rPr>
          <w:rFonts w:ascii="Times New Roman" w:hAnsi="Times New Roman" w:cs="Times New Roman"/>
          <w:sz w:val="24"/>
          <w:szCs w:val="24"/>
        </w:rPr>
        <w:t xml:space="preserve"> cases reported in Bangladesh, 2000-2022  </w:t>
      </w:r>
    </w:p>
    <w:tbl>
      <w:tblPr>
        <w:tblStyle w:val="TableGrid"/>
        <w:tblW w:w="5000" w:type="pct"/>
        <w:jc w:val="center"/>
        <w:tblLook w:val="04A0" w:firstRow="1" w:lastRow="0" w:firstColumn="1" w:lastColumn="0" w:noHBand="0" w:noVBand="1"/>
      </w:tblPr>
      <w:tblGrid>
        <w:gridCol w:w="1581"/>
        <w:gridCol w:w="1986"/>
        <w:gridCol w:w="2152"/>
        <w:gridCol w:w="2053"/>
        <w:gridCol w:w="1578"/>
      </w:tblGrid>
      <w:tr w:rsidR="007659D3" w:rsidRPr="00186BD2" w14:paraId="246BDCC4" w14:textId="3EB98684" w:rsidTr="009220A0">
        <w:trPr>
          <w:jc w:val="center"/>
        </w:trPr>
        <w:tc>
          <w:tcPr>
            <w:tcW w:w="845" w:type="pct"/>
          </w:tcPr>
          <w:p w14:paraId="68F7770D" w14:textId="77777777" w:rsidR="007659D3" w:rsidRPr="00186BD2" w:rsidRDefault="007659D3" w:rsidP="009220A0">
            <w:pPr>
              <w:spacing w:line="276" w:lineRule="auto"/>
              <w:rPr>
                <w:rFonts w:ascii="Times New Roman" w:hAnsi="Times New Roman" w:cs="Times New Roman"/>
                <w:sz w:val="24"/>
                <w:szCs w:val="24"/>
              </w:rPr>
            </w:pPr>
            <w:bookmarkStart w:id="105" w:name="_Hlk118052212"/>
          </w:p>
        </w:tc>
        <w:tc>
          <w:tcPr>
            <w:tcW w:w="3311" w:type="pct"/>
            <w:gridSpan w:val="3"/>
          </w:tcPr>
          <w:p w14:paraId="788A0156" w14:textId="48176F7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Cases</w:t>
            </w:r>
          </w:p>
        </w:tc>
        <w:tc>
          <w:tcPr>
            <w:tcW w:w="844" w:type="pct"/>
          </w:tcPr>
          <w:p w14:paraId="0AD5482F" w14:textId="77777777" w:rsidR="007659D3" w:rsidRPr="00186BD2" w:rsidRDefault="007659D3" w:rsidP="009220A0">
            <w:pPr>
              <w:spacing w:line="276" w:lineRule="auto"/>
              <w:rPr>
                <w:rFonts w:ascii="Times New Roman" w:hAnsi="Times New Roman" w:cs="Times New Roman"/>
                <w:sz w:val="24"/>
                <w:szCs w:val="24"/>
              </w:rPr>
            </w:pPr>
          </w:p>
        </w:tc>
      </w:tr>
      <w:tr w:rsidR="007659D3" w:rsidRPr="00186BD2" w14:paraId="1BAC90F3" w14:textId="7E1CA095" w:rsidTr="009220A0">
        <w:trPr>
          <w:jc w:val="center"/>
        </w:trPr>
        <w:tc>
          <w:tcPr>
            <w:tcW w:w="845" w:type="pct"/>
          </w:tcPr>
          <w:p w14:paraId="0ADF5894" w14:textId="77777777" w:rsidR="007659D3" w:rsidRPr="00186BD2" w:rsidRDefault="007659D3" w:rsidP="009220A0">
            <w:pPr>
              <w:spacing w:line="276" w:lineRule="auto"/>
              <w:rPr>
                <w:rFonts w:ascii="Times New Roman" w:hAnsi="Times New Roman" w:cs="Times New Roman"/>
                <w:sz w:val="24"/>
                <w:szCs w:val="24"/>
              </w:rPr>
            </w:pPr>
          </w:p>
        </w:tc>
        <w:tc>
          <w:tcPr>
            <w:tcW w:w="1062" w:type="pct"/>
          </w:tcPr>
          <w:p w14:paraId="3555E9BA" w14:textId="7E5E095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Minimum</w:t>
            </w:r>
          </w:p>
        </w:tc>
        <w:tc>
          <w:tcPr>
            <w:tcW w:w="1151" w:type="pct"/>
          </w:tcPr>
          <w:p w14:paraId="2763E480" w14:textId="53C8C43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Mean (SD)</w:t>
            </w:r>
          </w:p>
        </w:tc>
        <w:tc>
          <w:tcPr>
            <w:tcW w:w="1098" w:type="pct"/>
          </w:tcPr>
          <w:p w14:paraId="3E41D66C" w14:textId="4FB0595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Maximum</w:t>
            </w:r>
          </w:p>
        </w:tc>
        <w:tc>
          <w:tcPr>
            <w:tcW w:w="844" w:type="pct"/>
          </w:tcPr>
          <w:p w14:paraId="0D117891" w14:textId="1BF2F61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Total</w:t>
            </w:r>
          </w:p>
        </w:tc>
      </w:tr>
      <w:bookmarkEnd w:id="105"/>
      <w:tr w:rsidR="00790349" w:rsidRPr="00186BD2" w14:paraId="1F7C4D97" w14:textId="77777777" w:rsidTr="00E05263">
        <w:trPr>
          <w:jc w:val="center"/>
        </w:trPr>
        <w:tc>
          <w:tcPr>
            <w:tcW w:w="845" w:type="pct"/>
          </w:tcPr>
          <w:p w14:paraId="1754D381" w14:textId="6A918948"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2000</w:t>
            </w:r>
          </w:p>
        </w:tc>
        <w:tc>
          <w:tcPr>
            <w:tcW w:w="1062" w:type="pct"/>
          </w:tcPr>
          <w:p w14:paraId="2C42B8DB" w14:textId="0E2BF309"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1151" w:type="pct"/>
          </w:tcPr>
          <w:p w14:paraId="16BA7DDB" w14:textId="436CB39D"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462.58 (684.63)</w:t>
            </w:r>
          </w:p>
        </w:tc>
        <w:tc>
          <w:tcPr>
            <w:tcW w:w="1098" w:type="pct"/>
          </w:tcPr>
          <w:p w14:paraId="0B7AFB4D" w14:textId="1A810439"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2290</w:t>
            </w:r>
          </w:p>
        </w:tc>
        <w:tc>
          <w:tcPr>
            <w:tcW w:w="844" w:type="pct"/>
          </w:tcPr>
          <w:p w14:paraId="08076A0E" w14:textId="6319E660"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5551</w:t>
            </w:r>
          </w:p>
        </w:tc>
      </w:tr>
      <w:tr w:rsidR="00790349" w:rsidRPr="00186BD2" w14:paraId="0F8DF24E" w14:textId="77777777" w:rsidTr="00E05263">
        <w:trPr>
          <w:jc w:val="center"/>
        </w:trPr>
        <w:tc>
          <w:tcPr>
            <w:tcW w:w="845" w:type="pct"/>
          </w:tcPr>
          <w:p w14:paraId="7EB95DA9" w14:textId="538AA574"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2001</w:t>
            </w:r>
          </w:p>
        </w:tc>
        <w:tc>
          <w:tcPr>
            <w:tcW w:w="1062" w:type="pct"/>
          </w:tcPr>
          <w:p w14:paraId="284B2B5C" w14:textId="00675EB1"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1151" w:type="pct"/>
          </w:tcPr>
          <w:p w14:paraId="66CB31C6" w14:textId="65783B01"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202.5 (255.76)</w:t>
            </w:r>
          </w:p>
        </w:tc>
        <w:tc>
          <w:tcPr>
            <w:tcW w:w="1098" w:type="pct"/>
          </w:tcPr>
          <w:p w14:paraId="1C417277" w14:textId="2FF30BC0"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655</w:t>
            </w:r>
          </w:p>
        </w:tc>
        <w:tc>
          <w:tcPr>
            <w:tcW w:w="844" w:type="pct"/>
          </w:tcPr>
          <w:p w14:paraId="15D10A89" w14:textId="56CCAC16"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2430</w:t>
            </w:r>
          </w:p>
        </w:tc>
      </w:tr>
      <w:tr w:rsidR="00790349" w:rsidRPr="00186BD2" w14:paraId="33F2BECD" w14:textId="77777777" w:rsidTr="00E05263">
        <w:trPr>
          <w:jc w:val="center"/>
        </w:trPr>
        <w:tc>
          <w:tcPr>
            <w:tcW w:w="845" w:type="pct"/>
          </w:tcPr>
          <w:p w14:paraId="53954738" w14:textId="6CCCA7E8"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2002</w:t>
            </w:r>
          </w:p>
        </w:tc>
        <w:tc>
          <w:tcPr>
            <w:tcW w:w="1062" w:type="pct"/>
          </w:tcPr>
          <w:p w14:paraId="20DA019E" w14:textId="09B4C36F"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1151" w:type="pct"/>
          </w:tcPr>
          <w:p w14:paraId="667CCECE" w14:textId="1A53518B"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519.33 (1004.11)</w:t>
            </w:r>
          </w:p>
        </w:tc>
        <w:tc>
          <w:tcPr>
            <w:tcW w:w="1098" w:type="pct"/>
          </w:tcPr>
          <w:p w14:paraId="5D16AED1" w14:textId="36910164"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3281</w:t>
            </w:r>
          </w:p>
        </w:tc>
        <w:tc>
          <w:tcPr>
            <w:tcW w:w="844" w:type="pct"/>
          </w:tcPr>
          <w:p w14:paraId="4A3D7D0A" w14:textId="2AE1B385" w:rsidR="00790349" w:rsidRPr="00186BD2" w:rsidRDefault="00790349">
            <w:pPr>
              <w:spacing w:line="276" w:lineRule="auto"/>
              <w:rPr>
                <w:rFonts w:ascii="Times New Roman" w:hAnsi="Times New Roman" w:cs="Times New Roman"/>
                <w:sz w:val="24"/>
                <w:szCs w:val="24"/>
              </w:rPr>
            </w:pPr>
            <w:r>
              <w:rPr>
                <w:rFonts w:ascii="Times New Roman" w:hAnsi="Times New Roman" w:cs="Times New Roman"/>
                <w:sz w:val="24"/>
                <w:szCs w:val="24"/>
              </w:rPr>
              <w:t>6232</w:t>
            </w:r>
          </w:p>
        </w:tc>
      </w:tr>
      <w:tr w:rsidR="007659D3" w:rsidRPr="00186BD2" w14:paraId="5A2E21CC" w14:textId="74354851" w:rsidTr="009220A0">
        <w:trPr>
          <w:jc w:val="center"/>
        </w:trPr>
        <w:tc>
          <w:tcPr>
            <w:tcW w:w="845" w:type="pct"/>
          </w:tcPr>
          <w:p w14:paraId="383CD589" w14:textId="7503E79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2003</w:t>
            </w:r>
          </w:p>
        </w:tc>
        <w:tc>
          <w:tcPr>
            <w:tcW w:w="1062" w:type="pct"/>
          </w:tcPr>
          <w:p w14:paraId="10D8B99F" w14:textId="5324BC51"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2514E27B" w14:textId="4584A267"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40.5 (108.19)</w:t>
            </w:r>
          </w:p>
        </w:tc>
        <w:tc>
          <w:tcPr>
            <w:tcW w:w="1098" w:type="pct"/>
          </w:tcPr>
          <w:p w14:paraId="2D415051" w14:textId="705B1037"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372</w:t>
            </w:r>
          </w:p>
        </w:tc>
        <w:tc>
          <w:tcPr>
            <w:tcW w:w="844" w:type="pct"/>
          </w:tcPr>
          <w:p w14:paraId="69CEB76D" w14:textId="3616C85B"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486</w:t>
            </w:r>
          </w:p>
        </w:tc>
      </w:tr>
      <w:tr w:rsidR="007659D3" w:rsidRPr="00186BD2" w14:paraId="79C43ABE" w14:textId="7842CA94" w:rsidTr="009220A0">
        <w:trPr>
          <w:jc w:val="center"/>
        </w:trPr>
        <w:tc>
          <w:tcPr>
            <w:tcW w:w="845" w:type="pct"/>
          </w:tcPr>
          <w:p w14:paraId="36D37816" w14:textId="02132DF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2004</w:t>
            </w:r>
          </w:p>
        </w:tc>
        <w:tc>
          <w:tcPr>
            <w:tcW w:w="1062" w:type="pct"/>
          </w:tcPr>
          <w:p w14:paraId="69B2A9D3" w14:textId="43595148"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10CC694F" w14:textId="0784073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327.83 (460.57)</w:t>
            </w:r>
          </w:p>
        </w:tc>
        <w:tc>
          <w:tcPr>
            <w:tcW w:w="1098" w:type="pct"/>
          </w:tcPr>
          <w:p w14:paraId="0CF0B2A0" w14:textId="522B3E18"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1261</w:t>
            </w:r>
          </w:p>
        </w:tc>
        <w:tc>
          <w:tcPr>
            <w:tcW w:w="844" w:type="pct"/>
          </w:tcPr>
          <w:p w14:paraId="08FC9899" w14:textId="5590D8A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3934</w:t>
            </w:r>
          </w:p>
        </w:tc>
      </w:tr>
      <w:tr w:rsidR="007659D3" w:rsidRPr="00186BD2" w14:paraId="28672FA9" w14:textId="2284800C" w:rsidTr="009220A0">
        <w:trPr>
          <w:jc w:val="center"/>
        </w:trPr>
        <w:tc>
          <w:tcPr>
            <w:tcW w:w="845" w:type="pct"/>
          </w:tcPr>
          <w:p w14:paraId="780E818F" w14:textId="3893E69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2005</w:t>
            </w:r>
          </w:p>
        </w:tc>
        <w:tc>
          <w:tcPr>
            <w:tcW w:w="1062" w:type="pct"/>
          </w:tcPr>
          <w:p w14:paraId="5F8D3293" w14:textId="54901989"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37248D3B" w14:textId="3D15FE0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87.33 (132.56)</w:t>
            </w:r>
          </w:p>
        </w:tc>
        <w:tc>
          <w:tcPr>
            <w:tcW w:w="1098" w:type="pct"/>
          </w:tcPr>
          <w:p w14:paraId="104AD2C0" w14:textId="112FFDB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337</w:t>
            </w:r>
          </w:p>
        </w:tc>
        <w:tc>
          <w:tcPr>
            <w:tcW w:w="844" w:type="pct"/>
          </w:tcPr>
          <w:p w14:paraId="31B73A0A" w14:textId="64CA43CD"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1048</w:t>
            </w:r>
          </w:p>
        </w:tc>
      </w:tr>
      <w:tr w:rsidR="007659D3" w:rsidRPr="00186BD2" w14:paraId="06FB7A87" w14:textId="02D0A68C" w:rsidTr="009220A0">
        <w:trPr>
          <w:jc w:val="center"/>
        </w:trPr>
        <w:tc>
          <w:tcPr>
            <w:tcW w:w="845" w:type="pct"/>
          </w:tcPr>
          <w:p w14:paraId="199C3D77" w14:textId="12E404D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2006</w:t>
            </w:r>
          </w:p>
        </w:tc>
        <w:tc>
          <w:tcPr>
            <w:tcW w:w="1062" w:type="pct"/>
          </w:tcPr>
          <w:p w14:paraId="19EEB442" w14:textId="37308991"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2FD5C545" w14:textId="277105D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183.33 (314.48)</w:t>
            </w:r>
          </w:p>
        </w:tc>
        <w:tc>
          <w:tcPr>
            <w:tcW w:w="1098" w:type="pct"/>
          </w:tcPr>
          <w:p w14:paraId="36FDC31B" w14:textId="78F9AD11"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972</w:t>
            </w:r>
          </w:p>
        </w:tc>
        <w:tc>
          <w:tcPr>
            <w:tcW w:w="844" w:type="pct"/>
          </w:tcPr>
          <w:p w14:paraId="2287F1AB" w14:textId="46B888A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2200</w:t>
            </w:r>
          </w:p>
        </w:tc>
      </w:tr>
      <w:tr w:rsidR="007659D3" w:rsidRPr="00186BD2" w14:paraId="581806CE" w14:textId="11171A95" w:rsidTr="009220A0">
        <w:trPr>
          <w:jc w:val="center"/>
        </w:trPr>
        <w:tc>
          <w:tcPr>
            <w:tcW w:w="845" w:type="pct"/>
          </w:tcPr>
          <w:p w14:paraId="760F0949" w14:textId="1D502B6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2007</w:t>
            </w:r>
          </w:p>
        </w:tc>
        <w:tc>
          <w:tcPr>
            <w:tcW w:w="1062" w:type="pct"/>
          </w:tcPr>
          <w:p w14:paraId="39E43725" w14:textId="5C1A4F9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26F2EBCB" w14:textId="19F9CEE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38.83 (66.92)</w:t>
            </w:r>
          </w:p>
        </w:tc>
        <w:tc>
          <w:tcPr>
            <w:tcW w:w="1098" w:type="pct"/>
          </w:tcPr>
          <w:p w14:paraId="504C97D9" w14:textId="25027F6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179</w:t>
            </w:r>
          </w:p>
        </w:tc>
        <w:tc>
          <w:tcPr>
            <w:tcW w:w="844" w:type="pct"/>
          </w:tcPr>
          <w:p w14:paraId="7577AC4C" w14:textId="2B6EB6B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466</w:t>
            </w:r>
          </w:p>
        </w:tc>
      </w:tr>
      <w:tr w:rsidR="007659D3" w:rsidRPr="00186BD2" w14:paraId="73AAAC74" w14:textId="0B1A2B84" w:rsidTr="009220A0">
        <w:trPr>
          <w:jc w:val="center"/>
        </w:trPr>
        <w:tc>
          <w:tcPr>
            <w:tcW w:w="845" w:type="pct"/>
          </w:tcPr>
          <w:p w14:paraId="2CC9EDDF" w14:textId="28646C4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2008</w:t>
            </w:r>
          </w:p>
        </w:tc>
        <w:tc>
          <w:tcPr>
            <w:tcW w:w="1062" w:type="pct"/>
          </w:tcPr>
          <w:p w14:paraId="59B7401A" w14:textId="786D7FB1"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6B8AF871" w14:textId="38D4314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96.08 (161.2)</w:t>
            </w:r>
          </w:p>
        </w:tc>
        <w:tc>
          <w:tcPr>
            <w:tcW w:w="1098" w:type="pct"/>
          </w:tcPr>
          <w:p w14:paraId="4D6A005C" w14:textId="26F7789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475</w:t>
            </w:r>
          </w:p>
        </w:tc>
        <w:tc>
          <w:tcPr>
            <w:tcW w:w="844" w:type="pct"/>
          </w:tcPr>
          <w:p w14:paraId="78BD968D" w14:textId="309D3A2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1153</w:t>
            </w:r>
          </w:p>
        </w:tc>
      </w:tr>
      <w:tr w:rsidR="007659D3" w:rsidRPr="00186BD2" w14:paraId="56C2FCBF" w14:textId="675CB549" w:rsidTr="009220A0">
        <w:trPr>
          <w:jc w:val="center"/>
        </w:trPr>
        <w:tc>
          <w:tcPr>
            <w:tcW w:w="845" w:type="pct"/>
          </w:tcPr>
          <w:p w14:paraId="75A6D8CC" w14:textId="0B0B816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2009</w:t>
            </w:r>
          </w:p>
        </w:tc>
        <w:tc>
          <w:tcPr>
            <w:tcW w:w="1062" w:type="pct"/>
          </w:tcPr>
          <w:p w14:paraId="1CD7F14A" w14:textId="1BC8AFF3"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5CE66E13" w14:textId="6ABBE359"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39.5 (71.66)</w:t>
            </w:r>
          </w:p>
        </w:tc>
        <w:tc>
          <w:tcPr>
            <w:tcW w:w="1098" w:type="pct"/>
          </w:tcPr>
          <w:p w14:paraId="0F19B555" w14:textId="1BA4D9B8"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188</w:t>
            </w:r>
          </w:p>
        </w:tc>
        <w:tc>
          <w:tcPr>
            <w:tcW w:w="844" w:type="pct"/>
          </w:tcPr>
          <w:p w14:paraId="33F9A1D4" w14:textId="12DFE5B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474</w:t>
            </w:r>
          </w:p>
        </w:tc>
      </w:tr>
      <w:tr w:rsidR="007659D3" w:rsidRPr="00186BD2" w14:paraId="49981925" w14:textId="216ABFF9" w:rsidTr="009220A0">
        <w:trPr>
          <w:jc w:val="center"/>
        </w:trPr>
        <w:tc>
          <w:tcPr>
            <w:tcW w:w="845" w:type="pct"/>
          </w:tcPr>
          <w:p w14:paraId="11672214" w14:textId="08AEED2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2010</w:t>
            </w:r>
          </w:p>
        </w:tc>
        <w:tc>
          <w:tcPr>
            <w:tcW w:w="1062" w:type="pct"/>
          </w:tcPr>
          <w:p w14:paraId="3C9301F4" w14:textId="7D12C07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25D843CD" w14:textId="3B28EFA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34.08 (66.38)</w:t>
            </w:r>
          </w:p>
        </w:tc>
        <w:tc>
          <w:tcPr>
            <w:tcW w:w="1098" w:type="pct"/>
          </w:tcPr>
          <w:p w14:paraId="74ADCE2F" w14:textId="6AF4A87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183</w:t>
            </w:r>
          </w:p>
        </w:tc>
        <w:tc>
          <w:tcPr>
            <w:tcW w:w="844" w:type="pct"/>
          </w:tcPr>
          <w:p w14:paraId="52859FCF" w14:textId="483EBEF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409</w:t>
            </w:r>
          </w:p>
        </w:tc>
      </w:tr>
      <w:tr w:rsidR="007659D3" w:rsidRPr="00186BD2" w14:paraId="001D1F36" w14:textId="774A1D5A" w:rsidTr="009220A0">
        <w:trPr>
          <w:jc w:val="center"/>
        </w:trPr>
        <w:tc>
          <w:tcPr>
            <w:tcW w:w="845" w:type="pct"/>
          </w:tcPr>
          <w:p w14:paraId="6B097ACD" w14:textId="3BC46E3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2011</w:t>
            </w:r>
          </w:p>
        </w:tc>
        <w:tc>
          <w:tcPr>
            <w:tcW w:w="1062" w:type="pct"/>
          </w:tcPr>
          <w:p w14:paraId="65B90CEC" w14:textId="536F52A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1555F04D" w14:textId="518B81DD"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113.25 (200.89)</w:t>
            </w:r>
          </w:p>
        </w:tc>
        <w:tc>
          <w:tcPr>
            <w:tcW w:w="1098" w:type="pct"/>
          </w:tcPr>
          <w:p w14:paraId="1CF068F5" w14:textId="35C925D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691</w:t>
            </w:r>
          </w:p>
        </w:tc>
        <w:tc>
          <w:tcPr>
            <w:tcW w:w="844" w:type="pct"/>
          </w:tcPr>
          <w:p w14:paraId="10EEF997" w14:textId="1917E43D"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1359</w:t>
            </w:r>
          </w:p>
        </w:tc>
      </w:tr>
      <w:tr w:rsidR="007659D3" w:rsidRPr="00186BD2" w14:paraId="67586291" w14:textId="6654545A" w:rsidTr="009220A0">
        <w:trPr>
          <w:jc w:val="center"/>
        </w:trPr>
        <w:tc>
          <w:tcPr>
            <w:tcW w:w="845" w:type="pct"/>
          </w:tcPr>
          <w:p w14:paraId="78431D73" w14:textId="21CFF6A4"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2012</w:t>
            </w:r>
          </w:p>
        </w:tc>
        <w:tc>
          <w:tcPr>
            <w:tcW w:w="1062" w:type="pct"/>
          </w:tcPr>
          <w:p w14:paraId="41CDC5E1" w14:textId="70C1AE7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768E42AC" w14:textId="6D44A9D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55.92 (81.71)</w:t>
            </w:r>
          </w:p>
        </w:tc>
        <w:tc>
          <w:tcPr>
            <w:tcW w:w="1098" w:type="pct"/>
          </w:tcPr>
          <w:p w14:paraId="4AA0C3D5" w14:textId="5C86EC4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262</w:t>
            </w:r>
          </w:p>
        </w:tc>
        <w:tc>
          <w:tcPr>
            <w:tcW w:w="844" w:type="pct"/>
          </w:tcPr>
          <w:p w14:paraId="37700172" w14:textId="0AAF9D8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671</w:t>
            </w:r>
          </w:p>
        </w:tc>
      </w:tr>
      <w:tr w:rsidR="007659D3" w:rsidRPr="00186BD2" w14:paraId="057014F1" w14:textId="2403BC2F" w:rsidTr="009220A0">
        <w:trPr>
          <w:jc w:val="center"/>
        </w:trPr>
        <w:tc>
          <w:tcPr>
            <w:tcW w:w="845" w:type="pct"/>
          </w:tcPr>
          <w:p w14:paraId="44CA3E8D" w14:textId="1E10E9D1"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2013</w:t>
            </w:r>
          </w:p>
        </w:tc>
        <w:tc>
          <w:tcPr>
            <w:tcW w:w="1062" w:type="pct"/>
          </w:tcPr>
          <w:p w14:paraId="1DCE73F4" w14:textId="514E41F3"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6B0E4F91" w14:textId="53698EC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145.75 (177.14)</w:t>
            </w:r>
          </w:p>
        </w:tc>
        <w:tc>
          <w:tcPr>
            <w:tcW w:w="1098" w:type="pct"/>
          </w:tcPr>
          <w:p w14:paraId="1F0F6D6E" w14:textId="379DAA4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495</w:t>
            </w:r>
          </w:p>
        </w:tc>
        <w:tc>
          <w:tcPr>
            <w:tcW w:w="844" w:type="pct"/>
          </w:tcPr>
          <w:p w14:paraId="5CD36EA5" w14:textId="2F233D0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1749</w:t>
            </w:r>
          </w:p>
        </w:tc>
      </w:tr>
      <w:tr w:rsidR="007659D3" w:rsidRPr="00186BD2" w14:paraId="39ADD096" w14:textId="2E088034" w:rsidTr="009220A0">
        <w:trPr>
          <w:jc w:val="center"/>
        </w:trPr>
        <w:tc>
          <w:tcPr>
            <w:tcW w:w="845" w:type="pct"/>
          </w:tcPr>
          <w:p w14:paraId="0C89BA56" w14:textId="37F7223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2014</w:t>
            </w:r>
          </w:p>
        </w:tc>
        <w:tc>
          <w:tcPr>
            <w:tcW w:w="1062" w:type="pct"/>
          </w:tcPr>
          <w:p w14:paraId="1ABE2B91" w14:textId="4244EEE7"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10EE1531" w14:textId="65763C9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31.25 (33.27)</w:t>
            </w:r>
          </w:p>
        </w:tc>
        <w:tc>
          <w:tcPr>
            <w:tcW w:w="1098" w:type="pct"/>
          </w:tcPr>
          <w:p w14:paraId="18AFAEE7" w14:textId="3AB56C7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82</w:t>
            </w:r>
          </w:p>
        </w:tc>
        <w:tc>
          <w:tcPr>
            <w:tcW w:w="844" w:type="pct"/>
          </w:tcPr>
          <w:p w14:paraId="1C585B9A" w14:textId="2F98810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375</w:t>
            </w:r>
          </w:p>
        </w:tc>
      </w:tr>
      <w:tr w:rsidR="007659D3" w:rsidRPr="00186BD2" w14:paraId="3EEB7597" w14:textId="6C07B8CB" w:rsidTr="009220A0">
        <w:trPr>
          <w:jc w:val="center"/>
        </w:trPr>
        <w:tc>
          <w:tcPr>
            <w:tcW w:w="845" w:type="pct"/>
          </w:tcPr>
          <w:p w14:paraId="5C27DC8A" w14:textId="7D0664A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2015</w:t>
            </w:r>
          </w:p>
        </w:tc>
        <w:tc>
          <w:tcPr>
            <w:tcW w:w="1062" w:type="pct"/>
          </w:tcPr>
          <w:p w14:paraId="00447001" w14:textId="698DF5C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2465842D" w14:textId="36B72BD4"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263.5 (375.09)</w:t>
            </w:r>
          </w:p>
        </w:tc>
        <w:tc>
          <w:tcPr>
            <w:tcW w:w="1098" w:type="pct"/>
          </w:tcPr>
          <w:p w14:paraId="658C7B1A" w14:textId="5ABDB634"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965</w:t>
            </w:r>
          </w:p>
        </w:tc>
        <w:tc>
          <w:tcPr>
            <w:tcW w:w="844" w:type="pct"/>
          </w:tcPr>
          <w:p w14:paraId="28517D9D" w14:textId="35173F19"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3162</w:t>
            </w:r>
          </w:p>
        </w:tc>
      </w:tr>
      <w:tr w:rsidR="007659D3" w:rsidRPr="00186BD2" w14:paraId="78EAECBE" w14:textId="387016A5" w:rsidTr="009220A0">
        <w:trPr>
          <w:jc w:val="center"/>
        </w:trPr>
        <w:tc>
          <w:tcPr>
            <w:tcW w:w="845" w:type="pct"/>
          </w:tcPr>
          <w:p w14:paraId="6A0AE4C4" w14:textId="725DCA4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2016</w:t>
            </w:r>
          </w:p>
        </w:tc>
        <w:tc>
          <w:tcPr>
            <w:tcW w:w="1062" w:type="pct"/>
          </w:tcPr>
          <w:p w14:paraId="3EF714E9" w14:textId="031A65F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w:t>
            </w:r>
          </w:p>
        </w:tc>
        <w:tc>
          <w:tcPr>
            <w:tcW w:w="1151" w:type="pct"/>
          </w:tcPr>
          <w:p w14:paraId="57855807" w14:textId="3BF3C32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505 (588.63)</w:t>
            </w:r>
          </w:p>
        </w:tc>
        <w:tc>
          <w:tcPr>
            <w:tcW w:w="1098" w:type="pct"/>
          </w:tcPr>
          <w:p w14:paraId="318EFA1B" w14:textId="0E3F5A48"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1544</w:t>
            </w:r>
          </w:p>
        </w:tc>
        <w:tc>
          <w:tcPr>
            <w:tcW w:w="844" w:type="pct"/>
          </w:tcPr>
          <w:p w14:paraId="716AEDBC" w14:textId="09A9176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6060</w:t>
            </w:r>
          </w:p>
        </w:tc>
      </w:tr>
      <w:tr w:rsidR="007659D3" w:rsidRPr="00186BD2" w14:paraId="12B142CF" w14:textId="06EAEB6F" w:rsidTr="009220A0">
        <w:trPr>
          <w:jc w:val="center"/>
        </w:trPr>
        <w:tc>
          <w:tcPr>
            <w:tcW w:w="845" w:type="pct"/>
          </w:tcPr>
          <w:p w14:paraId="67893766" w14:textId="4417796F"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2017</w:t>
            </w:r>
          </w:p>
        </w:tc>
        <w:tc>
          <w:tcPr>
            <w:tcW w:w="1062" w:type="pct"/>
          </w:tcPr>
          <w:p w14:paraId="161F1FFF" w14:textId="29868359"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36</w:t>
            </w:r>
          </w:p>
        </w:tc>
        <w:tc>
          <w:tcPr>
            <w:tcW w:w="1151" w:type="pct"/>
          </w:tcPr>
          <w:p w14:paraId="03E3AB9E" w14:textId="658877D2"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230.75 (165.27)</w:t>
            </w:r>
          </w:p>
        </w:tc>
        <w:tc>
          <w:tcPr>
            <w:tcW w:w="1098" w:type="pct"/>
          </w:tcPr>
          <w:p w14:paraId="503B7EC0" w14:textId="5FB4AFE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512</w:t>
            </w:r>
          </w:p>
        </w:tc>
        <w:tc>
          <w:tcPr>
            <w:tcW w:w="844" w:type="pct"/>
          </w:tcPr>
          <w:p w14:paraId="64E66420" w14:textId="502A359D"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2769</w:t>
            </w:r>
          </w:p>
        </w:tc>
      </w:tr>
      <w:tr w:rsidR="007659D3" w:rsidRPr="00186BD2" w14:paraId="6C42D704" w14:textId="02FE272A" w:rsidTr="009220A0">
        <w:trPr>
          <w:jc w:val="center"/>
        </w:trPr>
        <w:tc>
          <w:tcPr>
            <w:tcW w:w="845" w:type="pct"/>
          </w:tcPr>
          <w:p w14:paraId="355CA8EF" w14:textId="7A7B6AC3"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2018</w:t>
            </w:r>
          </w:p>
        </w:tc>
        <w:tc>
          <w:tcPr>
            <w:tcW w:w="1062" w:type="pct"/>
          </w:tcPr>
          <w:p w14:paraId="3EC9B955" w14:textId="786D49C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7</w:t>
            </w:r>
          </w:p>
        </w:tc>
        <w:tc>
          <w:tcPr>
            <w:tcW w:w="1151" w:type="pct"/>
          </w:tcPr>
          <w:p w14:paraId="006A26A0" w14:textId="25650FDD"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845.67 (1064.1)</w:t>
            </w:r>
          </w:p>
        </w:tc>
        <w:tc>
          <w:tcPr>
            <w:tcW w:w="1098" w:type="pct"/>
          </w:tcPr>
          <w:p w14:paraId="03586AF8" w14:textId="63AA227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3087</w:t>
            </w:r>
          </w:p>
        </w:tc>
        <w:tc>
          <w:tcPr>
            <w:tcW w:w="844" w:type="pct"/>
          </w:tcPr>
          <w:p w14:paraId="00A64364" w14:textId="24EC860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10148</w:t>
            </w:r>
          </w:p>
        </w:tc>
      </w:tr>
      <w:tr w:rsidR="007659D3" w:rsidRPr="00186BD2" w14:paraId="7E49093A" w14:textId="592ED68E" w:rsidTr="009220A0">
        <w:trPr>
          <w:jc w:val="center"/>
        </w:trPr>
        <w:tc>
          <w:tcPr>
            <w:tcW w:w="845" w:type="pct"/>
          </w:tcPr>
          <w:p w14:paraId="5B3F969C" w14:textId="5431BB1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2019</w:t>
            </w:r>
          </w:p>
        </w:tc>
        <w:tc>
          <w:tcPr>
            <w:tcW w:w="1062" w:type="pct"/>
          </w:tcPr>
          <w:p w14:paraId="3181B6B7" w14:textId="251E98B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17</w:t>
            </w:r>
          </w:p>
        </w:tc>
        <w:tc>
          <w:tcPr>
            <w:tcW w:w="1151" w:type="pct"/>
          </w:tcPr>
          <w:p w14:paraId="5C0A355A" w14:textId="1E9F804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8446.17 (15226.54)</w:t>
            </w:r>
          </w:p>
        </w:tc>
        <w:tc>
          <w:tcPr>
            <w:tcW w:w="1098" w:type="pct"/>
          </w:tcPr>
          <w:p w14:paraId="0EADA94C" w14:textId="68F8DEC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52636</w:t>
            </w:r>
          </w:p>
        </w:tc>
        <w:tc>
          <w:tcPr>
            <w:tcW w:w="844" w:type="pct"/>
          </w:tcPr>
          <w:p w14:paraId="4F7ADB68" w14:textId="747A2DFA"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101354</w:t>
            </w:r>
          </w:p>
        </w:tc>
      </w:tr>
      <w:tr w:rsidR="007659D3" w:rsidRPr="00186BD2" w14:paraId="4B502648" w14:textId="4CC557E8" w:rsidTr="009220A0">
        <w:trPr>
          <w:jc w:val="center"/>
        </w:trPr>
        <w:tc>
          <w:tcPr>
            <w:tcW w:w="845" w:type="pct"/>
          </w:tcPr>
          <w:p w14:paraId="52F3F96B" w14:textId="6FEAE3F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2020</w:t>
            </w:r>
          </w:p>
        </w:tc>
        <w:tc>
          <w:tcPr>
            <w:tcW w:w="1062" w:type="pct"/>
          </w:tcPr>
          <w:p w14:paraId="74B467BE" w14:textId="7C2B275B"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10</w:t>
            </w:r>
          </w:p>
        </w:tc>
        <w:tc>
          <w:tcPr>
            <w:tcW w:w="1151" w:type="pct"/>
          </w:tcPr>
          <w:p w14:paraId="49D54D60" w14:textId="45B8F04B"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117.08 (155.13)</w:t>
            </w:r>
          </w:p>
        </w:tc>
        <w:tc>
          <w:tcPr>
            <w:tcW w:w="1098" w:type="pct"/>
          </w:tcPr>
          <w:p w14:paraId="17062D8D" w14:textId="5AF82ABC"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546</w:t>
            </w:r>
          </w:p>
        </w:tc>
        <w:tc>
          <w:tcPr>
            <w:tcW w:w="844" w:type="pct"/>
          </w:tcPr>
          <w:p w14:paraId="2B6CE0AC" w14:textId="4D32D0B6"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1405</w:t>
            </w:r>
          </w:p>
        </w:tc>
      </w:tr>
      <w:tr w:rsidR="007659D3" w:rsidRPr="00186BD2" w14:paraId="7966B7DB" w14:textId="6C773D85" w:rsidTr="009220A0">
        <w:trPr>
          <w:jc w:val="center"/>
        </w:trPr>
        <w:tc>
          <w:tcPr>
            <w:tcW w:w="845" w:type="pct"/>
          </w:tcPr>
          <w:p w14:paraId="57297035" w14:textId="7896C044"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2021</w:t>
            </w:r>
          </w:p>
        </w:tc>
        <w:tc>
          <w:tcPr>
            <w:tcW w:w="1062" w:type="pct"/>
          </w:tcPr>
          <w:p w14:paraId="6BC27C4B" w14:textId="5832EE39"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3</w:t>
            </w:r>
          </w:p>
        </w:tc>
        <w:tc>
          <w:tcPr>
            <w:tcW w:w="1151" w:type="pct"/>
          </w:tcPr>
          <w:p w14:paraId="3D290157" w14:textId="212E47C0"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2369.08 (3054.99)</w:t>
            </w:r>
          </w:p>
        </w:tc>
        <w:tc>
          <w:tcPr>
            <w:tcW w:w="1098" w:type="pct"/>
          </w:tcPr>
          <w:p w14:paraId="6925429D" w14:textId="743B1F7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7841</w:t>
            </w:r>
          </w:p>
        </w:tc>
        <w:tc>
          <w:tcPr>
            <w:tcW w:w="844" w:type="pct"/>
          </w:tcPr>
          <w:p w14:paraId="4AE322AC" w14:textId="20117108"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28429</w:t>
            </w:r>
          </w:p>
        </w:tc>
      </w:tr>
      <w:tr w:rsidR="007659D3" w:rsidRPr="00186BD2" w14:paraId="1B3670E5" w14:textId="0BC2F5B5" w:rsidTr="009220A0">
        <w:trPr>
          <w:jc w:val="center"/>
        </w:trPr>
        <w:tc>
          <w:tcPr>
            <w:tcW w:w="845" w:type="pct"/>
          </w:tcPr>
          <w:p w14:paraId="74A83B87" w14:textId="45203EFE"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2022</w:t>
            </w:r>
          </w:p>
        </w:tc>
        <w:tc>
          <w:tcPr>
            <w:tcW w:w="1062" w:type="pct"/>
          </w:tcPr>
          <w:p w14:paraId="75009B42" w14:textId="597CB9BB"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20</w:t>
            </w:r>
          </w:p>
        </w:tc>
        <w:tc>
          <w:tcPr>
            <w:tcW w:w="1151" w:type="pct"/>
          </w:tcPr>
          <w:p w14:paraId="4A0BE127" w14:textId="4739FD83" w:rsidR="007659D3" w:rsidRPr="00186BD2" w:rsidRDefault="00990B0B" w:rsidP="009220A0">
            <w:pPr>
              <w:spacing w:line="276" w:lineRule="auto"/>
              <w:rPr>
                <w:rFonts w:ascii="Times New Roman" w:hAnsi="Times New Roman" w:cs="Times New Roman"/>
                <w:sz w:val="24"/>
                <w:szCs w:val="24"/>
              </w:rPr>
            </w:pPr>
            <w:r>
              <w:rPr>
                <w:rFonts w:ascii="Times New Roman" w:hAnsi="Times New Roman" w:cs="Times New Roman"/>
                <w:sz w:val="24"/>
                <w:szCs w:val="24"/>
              </w:rPr>
              <w:t>5198.5</w:t>
            </w:r>
            <w:r w:rsidR="007659D3" w:rsidRPr="00186BD2">
              <w:rPr>
                <w:rFonts w:ascii="Times New Roman" w:hAnsi="Times New Roman" w:cs="Times New Roman"/>
                <w:sz w:val="24"/>
                <w:szCs w:val="24"/>
              </w:rPr>
              <w:t xml:space="preserve"> (</w:t>
            </w:r>
            <w:r>
              <w:rPr>
                <w:rFonts w:ascii="Times New Roman" w:hAnsi="Times New Roman" w:cs="Times New Roman"/>
                <w:sz w:val="24"/>
                <w:szCs w:val="24"/>
              </w:rPr>
              <w:t>7801.19</w:t>
            </w:r>
            <w:r w:rsidR="007659D3" w:rsidRPr="00186BD2">
              <w:rPr>
                <w:rFonts w:ascii="Times New Roman" w:hAnsi="Times New Roman" w:cs="Times New Roman"/>
                <w:sz w:val="24"/>
                <w:szCs w:val="24"/>
              </w:rPr>
              <w:t>)</w:t>
            </w:r>
          </w:p>
        </w:tc>
        <w:tc>
          <w:tcPr>
            <w:tcW w:w="1098" w:type="pct"/>
          </w:tcPr>
          <w:p w14:paraId="44C9680A" w14:textId="30F1002A" w:rsidR="007659D3" w:rsidRPr="00186BD2" w:rsidRDefault="00990B0B" w:rsidP="009220A0">
            <w:pPr>
              <w:spacing w:line="276" w:lineRule="auto"/>
              <w:rPr>
                <w:rFonts w:ascii="Times New Roman" w:hAnsi="Times New Roman" w:cs="Times New Roman"/>
                <w:sz w:val="24"/>
                <w:szCs w:val="24"/>
              </w:rPr>
            </w:pPr>
            <w:r>
              <w:rPr>
                <w:rFonts w:ascii="Times New Roman" w:hAnsi="Times New Roman" w:cs="Times New Roman"/>
                <w:sz w:val="24"/>
                <w:szCs w:val="24"/>
              </w:rPr>
              <w:t>21932</w:t>
            </w:r>
          </w:p>
        </w:tc>
        <w:tc>
          <w:tcPr>
            <w:tcW w:w="844" w:type="pct"/>
          </w:tcPr>
          <w:p w14:paraId="0FE381B9" w14:textId="1E77B2E6" w:rsidR="007659D3" w:rsidRPr="00186BD2" w:rsidRDefault="000F797B" w:rsidP="009220A0">
            <w:pPr>
              <w:spacing w:line="276" w:lineRule="auto"/>
              <w:rPr>
                <w:rFonts w:ascii="Times New Roman" w:hAnsi="Times New Roman" w:cs="Times New Roman"/>
                <w:sz w:val="24"/>
                <w:szCs w:val="24"/>
              </w:rPr>
            </w:pPr>
            <w:r>
              <w:rPr>
                <w:rFonts w:ascii="Times New Roman" w:hAnsi="Times New Roman" w:cs="Times New Roman"/>
                <w:sz w:val="24"/>
                <w:szCs w:val="24"/>
              </w:rPr>
              <w:t>62522</w:t>
            </w:r>
          </w:p>
        </w:tc>
      </w:tr>
      <w:tr w:rsidR="007659D3" w:rsidRPr="00186BD2" w14:paraId="403CBB23" w14:textId="598A7951" w:rsidTr="009220A0">
        <w:trPr>
          <w:jc w:val="center"/>
        </w:trPr>
        <w:tc>
          <w:tcPr>
            <w:tcW w:w="845" w:type="pct"/>
          </w:tcPr>
          <w:p w14:paraId="6D6333F4" w14:textId="230B1AF7"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Overall</w:t>
            </w:r>
          </w:p>
        </w:tc>
        <w:tc>
          <w:tcPr>
            <w:tcW w:w="1062" w:type="pct"/>
          </w:tcPr>
          <w:p w14:paraId="11CD033E" w14:textId="20EE1513"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0</w:t>
            </w:r>
          </w:p>
        </w:tc>
        <w:tc>
          <w:tcPr>
            <w:tcW w:w="1151" w:type="pct"/>
          </w:tcPr>
          <w:p w14:paraId="01020EB6" w14:textId="3CC7006B" w:rsidR="007659D3" w:rsidRPr="00186BD2" w:rsidRDefault="0063352B" w:rsidP="009220A0">
            <w:pPr>
              <w:spacing w:line="276" w:lineRule="auto"/>
              <w:rPr>
                <w:rFonts w:ascii="Times New Roman" w:hAnsi="Times New Roman" w:cs="Times New Roman"/>
                <w:sz w:val="24"/>
                <w:szCs w:val="24"/>
              </w:rPr>
            </w:pPr>
            <w:r>
              <w:rPr>
                <w:rFonts w:ascii="Times New Roman" w:hAnsi="Times New Roman" w:cs="Times New Roman"/>
                <w:sz w:val="24"/>
                <w:szCs w:val="24"/>
              </w:rPr>
              <w:t>884.95</w:t>
            </w:r>
            <w:r w:rsidR="007659D3" w:rsidRPr="00186BD2">
              <w:rPr>
                <w:rFonts w:ascii="Times New Roman" w:hAnsi="Times New Roman" w:cs="Times New Roman"/>
                <w:sz w:val="24"/>
                <w:szCs w:val="24"/>
              </w:rPr>
              <w:t xml:space="preserve"> (</w:t>
            </w:r>
            <w:r w:rsidR="000F797B">
              <w:rPr>
                <w:rFonts w:ascii="Times New Roman" w:hAnsi="Times New Roman" w:cs="Times New Roman"/>
                <w:sz w:val="24"/>
                <w:szCs w:val="24"/>
              </w:rPr>
              <w:t>4</w:t>
            </w:r>
            <w:r>
              <w:rPr>
                <w:rFonts w:ascii="Times New Roman" w:hAnsi="Times New Roman" w:cs="Times New Roman"/>
                <w:sz w:val="24"/>
                <w:szCs w:val="24"/>
              </w:rPr>
              <w:t>007.44</w:t>
            </w:r>
            <w:r w:rsidR="007659D3" w:rsidRPr="00186BD2">
              <w:rPr>
                <w:rFonts w:ascii="Times New Roman" w:hAnsi="Times New Roman" w:cs="Times New Roman"/>
                <w:sz w:val="24"/>
                <w:szCs w:val="24"/>
              </w:rPr>
              <w:t>)</w:t>
            </w:r>
          </w:p>
        </w:tc>
        <w:tc>
          <w:tcPr>
            <w:tcW w:w="1098" w:type="pct"/>
          </w:tcPr>
          <w:p w14:paraId="46FAFD89" w14:textId="02F73CE5" w:rsidR="007659D3" w:rsidRPr="00186BD2" w:rsidRDefault="007659D3" w:rsidP="009220A0">
            <w:pPr>
              <w:spacing w:line="276" w:lineRule="auto"/>
              <w:rPr>
                <w:rFonts w:ascii="Times New Roman" w:hAnsi="Times New Roman" w:cs="Times New Roman"/>
                <w:sz w:val="24"/>
                <w:szCs w:val="24"/>
              </w:rPr>
            </w:pPr>
            <w:r w:rsidRPr="00186BD2">
              <w:rPr>
                <w:rFonts w:ascii="Times New Roman" w:hAnsi="Times New Roman" w:cs="Times New Roman"/>
                <w:sz w:val="24"/>
                <w:szCs w:val="24"/>
              </w:rPr>
              <w:t>52636</w:t>
            </w:r>
          </w:p>
        </w:tc>
        <w:tc>
          <w:tcPr>
            <w:tcW w:w="844" w:type="pct"/>
          </w:tcPr>
          <w:p w14:paraId="2770D39C" w14:textId="627F65A1" w:rsidR="007659D3" w:rsidRPr="00186BD2" w:rsidRDefault="000F797B" w:rsidP="009220A0">
            <w:pPr>
              <w:spacing w:line="276" w:lineRule="auto"/>
              <w:rPr>
                <w:rFonts w:ascii="Times New Roman" w:hAnsi="Times New Roman" w:cs="Times New Roman"/>
                <w:sz w:val="24"/>
                <w:szCs w:val="24"/>
              </w:rPr>
            </w:pPr>
            <w:r>
              <w:rPr>
                <w:rFonts w:ascii="Times New Roman" w:hAnsi="Times New Roman" w:cs="Times New Roman"/>
                <w:sz w:val="24"/>
                <w:szCs w:val="24"/>
              </w:rPr>
              <w:t>244</w:t>
            </w:r>
            <w:r w:rsidR="0063352B">
              <w:rPr>
                <w:rFonts w:ascii="Times New Roman" w:hAnsi="Times New Roman" w:cs="Times New Roman"/>
                <w:sz w:val="24"/>
                <w:szCs w:val="24"/>
              </w:rPr>
              <w:t>246</w:t>
            </w:r>
          </w:p>
        </w:tc>
      </w:tr>
    </w:tbl>
    <w:p w14:paraId="1E6DB209" w14:textId="2E48FF9E" w:rsidR="006C6DC6" w:rsidRPr="00186BD2" w:rsidRDefault="006C6DC6">
      <w:pPr>
        <w:spacing w:line="276" w:lineRule="auto"/>
        <w:rPr>
          <w:rFonts w:ascii="Times New Roman" w:hAnsi="Times New Roman" w:cs="Times New Roman"/>
          <w:sz w:val="24"/>
          <w:szCs w:val="24"/>
        </w:rPr>
        <w:pPrChange w:id="106" w:author="Mohammad Nayeem Hasan" w:date="2022-11-03T22:34:00Z">
          <w:pPr/>
        </w:pPrChange>
      </w:pPr>
    </w:p>
    <w:p w14:paraId="612525FE" w14:textId="77777777" w:rsidR="00A71406" w:rsidRDefault="00A71406">
      <w:pPr>
        <w:rPr>
          <w:rStyle w:val="label"/>
          <w:rFonts w:ascii="Times New Roman" w:hAnsi="Times New Roman" w:cs="Times New Roman"/>
          <w:sz w:val="24"/>
          <w:szCs w:val="24"/>
        </w:rPr>
      </w:pPr>
      <w:ins w:id="107" w:author="Mohammad Nayeem Hasan" w:date="2022-11-03T22:57:00Z">
        <w:r>
          <w:rPr>
            <w:rStyle w:val="label"/>
            <w:rFonts w:ascii="Times New Roman" w:hAnsi="Times New Roman" w:cs="Times New Roman"/>
            <w:sz w:val="24"/>
            <w:szCs w:val="24"/>
          </w:rPr>
          <w:br w:type="page"/>
        </w:r>
      </w:ins>
    </w:p>
    <w:p w14:paraId="454B246F" w14:textId="4D313EE5" w:rsidR="005A19C4" w:rsidRDefault="005A19C4" w:rsidP="005A19C4">
      <w:pPr>
        <w:spacing w:line="276" w:lineRule="auto"/>
        <w:ind w:firstLine="720"/>
        <w:rPr>
          <w:rFonts w:ascii="Times New Roman" w:hAnsi="Times New Roman" w:cs="Times New Roman"/>
          <w:sz w:val="24"/>
          <w:szCs w:val="24"/>
        </w:rPr>
      </w:pPr>
      <w:r w:rsidRPr="007F5158">
        <w:rPr>
          <w:rFonts w:ascii="Times New Roman" w:hAnsi="Times New Roman" w:cs="Times New Roman"/>
          <w:sz w:val="24"/>
          <w:szCs w:val="24"/>
        </w:rPr>
        <w:t xml:space="preserve">In the first decade of the twenty-first century, from 2000 to 2010, the mean annual number of </w:t>
      </w:r>
      <w:r>
        <w:rPr>
          <w:rFonts w:ascii="Times New Roman" w:hAnsi="Times New Roman" w:cs="Times New Roman"/>
          <w:sz w:val="24"/>
          <w:szCs w:val="24"/>
        </w:rPr>
        <w:t xml:space="preserve">dengue </w:t>
      </w:r>
      <w:r w:rsidRPr="007F5158">
        <w:rPr>
          <w:rFonts w:ascii="Times New Roman" w:hAnsi="Times New Roman" w:cs="Times New Roman"/>
          <w:sz w:val="24"/>
          <w:szCs w:val="24"/>
        </w:rPr>
        <w:t xml:space="preserve">cases and </w:t>
      </w:r>
      <w:r>
        <w:rPr>
          <w:rFonts w:ascii="Times New Roman" w:hAnsi="Times New Roman" w:cs="Times New Roman"/>
          <w:sz w:val="24"/>
          <w:szCs w:val="24"/>
        </w:rPr>
        <w:t>deaths</w:t>
      </w:r>
      <w:r w:rsidRPr="007F5158">
        <w:rPr>
          <w:rFonts w:ascii="Times New Roman" w:hAnsi="Times New Roman" w:cs="Times New Roman"/>
          <w:sz w:val="24"/>
          <w:szCs w:val="24"/>
        </w:rPr>
        <w:t xml:space="preserve"> was 184.72 (SD=436.04) and 0.40 (SD=1.23), respectively. The average annual temperature and rainfall for the first ten years were 26.55 (SD=3.72) and 180.08 (SD=198.63), respectively. The mean yearly number of cases and fatalities detected over the most recent period [2011-2022] was 1526.83 (SD=5462.80) and 3.82 (SD=14.83), respectively. Recently, the average annual rainfall and temperature were 147.04 (SD=151.32) and 26.84 (SD=3.76), respectively. The mean number of dengue cases, fatalities, and temperatures during the earliest and most recent decades change considerably (P</w:t>
      </w:r>
      <w:r w:rsidR="00B50AFA">
        <w:rPr>
          <w:rFonts w:ascii="Times New Roman" w:hAnsi="Times New Roman" w:cs="Times New Roman"/>
          <w:sz w:val="24"/>
          <w:szCs w:val="24"/>
        </w:rPr>
        <w:t>&lt;</w:t>
      </w:r>
      <w:r w:rsidRPr="007F5158">
        <w:rPr>
          <w:rFonts w:ascii="Times New Roman" w:hAnsi="Times New Roman" w:cs="Times New Roman"/>
          <w:sz w:val="24"/>
          <w:szCs w:val="24"/>
        </w:rPr>
        <w:t>0.001). However, P&gt;0.001 indicates that there is no significant difference between the first and most recent decade's mean annual rainfall</w:t>
      </w:r>
      <w:r>
        <w:rPr>
          <w:rFonts w:ascii="Times New Roman" w:hAnsi="Times New Roman" w:cs="Times New Roman"/>
          <w:sz w:val="24"/>
          <w:szCs w:val="24"/>
        </w:rPr>
        <w:t xml:space="preserve"> (Table 2)</w:t>
      </w:r>
      <w:r w:rsidRPr="007F5158">
        <w:rPr>
          <w:rFonts w:ascii="Times New Roman" w:hAnsi="Times New Roman" w:cs="Times New Roman"/>
          <w:sz w:val="24"/>
          <w:szCs w:val="24"/>
        </w:rPr>
        <w:t>.</w:t>
      </w:r>
    </w:p>
    <w:p w14:paraId="6FE55E36" w14:textId="32C88347" w:rsidR="001E40B3" w:rsidRDefault="0049590E" w:rsidP="008D27A3">
      <w:pPr>
        <w:spacing w:line="276" w:lineRule="auto"/>
        <w:rPr>
          <w:rStyle w:val="label"/>
          <w:rFonts w:ascii="Times New Roman" w:hAnsi="Times New Roman" w:cs="Times New Roman"/>
          <w:sz w:val="24"/>
          <w:szCs w:val="24"/>
        </w:rPr>
      </w:pPr>
      <w:commentRangeStart w:id="108"/>
      <w:r>
        <w:rPr>
          <w:rStyle w:val="label"/>
          <w:rFonts w:ascii="Times New Roman" w:hAnsi="Times New Roman" w:cs="Times New Roman"/>
          <w:sz w:val="24"/>
          <w:szCs w:val="24"/>
        </w:rPr>
        <w:t xml:space="preserve">Table 2: </w:t>
      </w:r>
      <w:r w:rsidR="001E40B3">
        <w:rPr>
          <w:rStyle w:val="label"/>
          <w:rFonts w:ascii="Times New Roman" w:hAnsi="Times New Roman" w:cs="Times New Roman"/>
          <w:sz w:val="24"/>
          <w:szCs w:val="24"/>
        </w:rPr>
        <w:t xml:space="preserve">Comparison of dengue cases, deaths, and weather parameters in two decades in Bangladesh.  </w:t>
      </w:r>
      <w:commentRangeEnd w:id="108"/>
      <w:r w:rsidR="00026E8C">
        <w:rPr>
          <w:rStyle w:val="CommentReference"/>
        </w:rPr>
        <w:commentReference w:id="108"/>
      </w:r>
    </w:p>
    <w:p w14:paraId="23CB4AFA" w14:textId="674560E1" w:rsidR="001E40B3" w:rsidDel="00A56DBC" w:rsidRDefault="001E40B3" w:rsidP="008D27A3">
      <w:pPr>
        <w:spacing w:line="276" w:lineRule="auto"/>
        <w:rPr>
          <w:ins w:id="109" w:author="Najmul Haider" w:date="2023-04-02T14:11:00Z"/>
          <w:del w:id="110" w:author="Mohammad Nayeem Hasan [2]" w:date="2023-04-06T14:02:00Z"/>
          <w:rStyle w:val="label"/>
          <w:rFonts w:ascii="Times New Roman" w:hAnsi="Times New Roman" w:cs="Times New Roman"/>
          <w:sz w:val="24"/>
          <w:szCs w:val="24"/>
        </w:rPr>
      </w:pPr>
    </w:p>
    <w:p w14:paraId="72DBC27F" w14:textId="6BA27FBD" w:rsidR="001E40B3" w:rsidDel="00A56DBC" w:rsidRDefault="001E40B3" w:rsidP="008D27A3">
      <w:pPr>
        <w:spacing w:line="276" w:lineRule="auto"/>
        <w:rPr>
          <w:ins w:id="111" w:author="Najmul Haider" w:date="2023-04-02T14:11:00Z"/>
          <w:del w:id="112" w:author="Mohammad Nayeem Hasan [2]" w:date="2023-04-06T14:02:00Z"/>
          <w:rStyle w:val="label"/>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89"/>
        <w:gridCol w:w="2643"/>
        <w:gridCol w:w="2869"/>
        <w:gridCol w:w="936"/>
      </w:tblGrid>
      <w:tr w:rsidR="00364A41" w14:paraId="39CD09B9" w14:textId="77777777" w:rsidTr="00364A41">
        <w:tc>
          <w:tcPr>
            <w:tcW w:w="0" w:type="auto"/>
          </w:tcPr>
          <w:p w14:paraId="19D40EEE" w14:textId="77777777" w:rsidR="00364A41" w:rsidRDefault="00364A41" w:rsidP="008D27A3">
            <w:pPr>
              <w:spacing w:line="276" w:lineRule="auto"/>
              <w:rPr>
                <w:rStyle w:val="label"/>
                <w:rFonts w:ascii="Times New Roman" w:hAnsi="Times New Roman" w:cs="Times New Roman"/>
                <w:sz w:val="24"/>
                <w:szCs w:val="24"/>
              </w:rPr>
            </w:pPr>
          </w:p>
        </w:tc>
        <w:tc>
          <w:tcPr>
            <w:tcW w:w="0" w:type="auto"/>
          </w:tcPr>
          <w:p w14:paraId="774D8F82" w14:textId="0CB60623" w:rsidR="00364A41" w:rsidRDefault="00364A41"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First decade (200</w:t>
            </w:r>
            <w:r w:rsidR="00625B20">
              <w:rPr>
                <w:rStyle w:val="label"/>
                <w:rFonts w:ascii="Times New Roman" w:hAnsi="Times New Roman" w:cs="Times New Roman"/>
                <w:sz w:val="24"/>
                <w:szCs w:val="24"/>
              </w:rPr>
              <w:t>0</w:t>
            </w:r>
            <w:r>
              <w:rPr>
                <w:rStyle w:val="label"/>
                <w:rFonts w:ascii="Times New Roman" w:hAnsi="Times New Roman" w:cs="Times New Roman"/>
                <w:sz w:val="24"/>
                <w:szCs w:val="24"/>
              </w:rPr>
              <w:t>-201</w:t>
            </w:r>
            <w:r w:rsidR="00625B20">
              <w:rPr>
                <w:rStyle w:val="label"/>
                <w:rFonts w:ascii="Times New Roman" w:hAnsi="Times New Roman" w:cs="Times New Roman"/>
                <w:sz w:val="24"/>
                <w:szCs w:val="24"/>
              </w:rPr>
              <w:t>0</w:t>
            </w:r>
            <w:r>
              <w:rPr>
                <w:rStyle w:val="label"/>
                <w:rFonts w:ascii="Times New Roman" w:hAnsi="Times New Roman" w:cs="Times New Roman"/>
                <w:sz w:val="24"/>
                <w:szCs w:val="24"/>
              </w:rPr>
              <w:t>)</w:t>
            </w:r>
          </w:p>
        </w:tc>
        <w:tc>
          <w:tcPr>
            <w:tcW w:w="0" w:type="auto"/>
          </w:tcPr>
          <w:p w14:paraId="75876044" w14:textId="0698979C" w:rsidR="00364A41" w:rsidRDefault="00364A41"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Recent decade (20</w:t>
            </w:r>
            <w:r w:rsidR="00625B20">
              <w:rPr>
                <w:rStyle w:val="label"/>
                <w:rFonts w:ascii="Times New Roman" w:hAnsi="Times New Roman" w:cs="Times New Roman"/>
                <w:sz w:val="24"/>
                <w:szCs w:val="24"/>
              </w:rPr>
              <w:t>11-2022)</w:t>
            </w:r>
          </w:p>
        </w:tc>
        <w:tc>
          <w:tcPr>
            <w:tcW w:w="0" w:type="auto"/>
          </w:tcPr>
          <w:p w14:paraId="6584FC39" w14:textId="3195CC17" w:rsidR="00364A41" w:rsidRDefault="00625B20"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 xml:space="preserve">p-value </w:t>
            </w:r>
          </w:p>
        </w:tc>
      </w:tr>
      <w:tr w:rsidR="00364A41" w14:paraId="721D472D" w14:textId="77777777" w:rsidTr="00364A41">
        <w:tc>
          <w:tcPr>
            <w:tcW w:w="0" w:type="auto"/>
          </w:tcPr>
          <w:p w14:paraId="09FAD115" w14:textId="230017F7" w:rsidR="00364A41" w:rsidRDefault="00625B20"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Mean annual dengue cases</w:t>
            </w:r>
          </w:p>
        </w:tc>
        <w:tc>
          <w:tcPr>
            <w:tcW w:w="0" w:type="auto"/>
          </w:tcPr>
          <w:p w14:paraId="7633C20E" w14:textId="0B8F6D1B" w:rsidR="00364A41" w:rsidRDefault="00585DD2" w:rsidP="008D27A3">
            <w:pPr>
              <w:spacing w:line="276" w:lineRule="auto"/>
              <w:rPr>
                <w:rStyle w:val="label"/>
                <w:rFonts w:ascii="Times New Roman" w:hAnsi="Times New Roman" w:cs="Times New Roman"/>
                <w:sz w:val="24"/>
                <w:szCs w:val="24"/>
              </w:rPr>
            </w:pPr>
            <w:ins w:id="113" w:author="Mohammad Nayeem Hasan [2]" w:date="2023-04-27T17:15:00Z">
              <w:r>
                <w:rPr>
                  <w:rStyle w:val="label"/>
                  <w:rFonts w:ascii="Times New Roman" w:hAnsi="Times New Roman" w:cs="Times New Roman"/>
                  <w:sz w:val="24"/>
                  <w:szCs w:val="24"/>
                </w:rPr>
                <w:t>2216.64 (</w:t>
              </w:r>
              <w:r w:rsidRPr="00585DD2">
                <w:rPr>
                  <w:rStyle w:val="label"/>
                  <w:rFonts w:ascii="Times New Roman" w:hAnsi="Times New Roman" w:cs="Times New Roman"/>
                  <w:sz w:val="24"/>
                  <w:szCs w:val="24"/>
                </w:rPr>
                <w:t>2123.6</w:t>
              </w:r>
              <w:r>
                <w:rPr>
                  <w:rStyle w:val="label"/>
                  <w:rFonts w:ascii="Times New Roman" w:hAnsi="Times New Roman" w:cs="Times New Roman"/>
                  <w:sz w:val="24"/>
                  <w:szCs w:val="24"/>
                </w:rPr>
                <w:t>2)</w:t>
              </w:r>
            </w:ins>
          </w:p>
        </w:tc>
        <w:tc>
          <w:tcPr>
            <w:tcW w:w="0" w:type="auto"/>
          </w:tcPr>
          <w:p w14:paraId="3AA89277" w14:textId="74BD3815" w:rsidR="00364A41" w:rsidRDefault="009F6717" w:rsidP="008D27A3">
            <w:pPr>
              <w:spacing w:line="276" w:lineRule="auto"/>
              <w:rPr>
                <w:rStyle w:val="label"/>
                <w:rFonts w:ascii="Times New Roman" w:hAnsi="Times New Roman" w:cs="Times New Roman"/>
                <w:sz w:val="24"/>
                <w:szCs w:val="24"/>
              </w:rPr>
            </w:pPr>
            <w:ins w:id="114" w:author="Mohammad Nayeem Hasan [2]" w:date="2023-04-27T17:23:00Z">
              <w:r w:rsidRPr="009F6717">
                <w:rPr>
                  <w:rStyle w:val="label"/>
                  <w:rFonts w:ascii="Times New Roman" w:hAnsi="Times New Roman" w:cs="Times New Roman"/>
                  <w:sz w:val="24"/>
                  <w:szCs w:val="24"/>
                </w:rPr>
                <w:t>18321.92</w:t>
              </w:r>
              <w:r>
                <w:rPr>
                  <w:rStyle w:val="label"/>
                  <w:rFonts w:ascii="Times New Roman" w:hAnsi="Times New Roman" w:cs="Times New Roman"/>
                  <w:sz w:val="24"/>
                  <w:szCs w:val="24"/>
                </w:rPr>
                <w:t xml:space="preserve"> (</w:t>
              </w:r>
              <w:r w:rsidRPr="009F6717">
                <w:rPr>
                  <w:rStyle w:val="label"/>
                  <w:rFonts w:ascii="Times New Roman" w:hAnsi="Times New Roman" w:cs="Times New Roman"/>
                  <w:sz w:val="24"/>
                  <w:szCs w:val="24"/>
                </w:rPr>
                <w:t>31778.9</w:t>
              </w:r>
              <w:r>
                <w:rPr>
                  <w:rStyle w:val="label"/>
                  <w:rFonts w:ascii="Times New Roman" w:hAnsi="Times New Roman" w:cs="Times New Roman"/>
                  <w:sz w:val="24"/>
                  <w:szCs w:val="24"/>
                </w:rPr>
                <w:t>0)</w:t>
              </w:r>
            </w:ins>
          </w:p>
        </w:tc>
        <w:tc>
          <w:tcPr>
            <w:tcW w:w="0" w:type="auto"/>
          </w:tcPr>
          <w:p w14:paraId="7007B0FA" w14:textId="11EAA687" w:rsidR="00364A41" w:rsidRDefault="00073DD2" w:rsidP="008D27A3">
            <w:pPr>
              <w:spacing w:line="276" w:lineRule="auto"/>
              <w:rPr>
                <w:rStyle w:val="label"/>
                <w:rFonts w:ascii="Times New Roman" w:hAnsi="Times New Roman" w:cs="Times New Roman"/>
                <w:sz w:val="24"/>
                <w:szCs w:val="24"/>
              </w:rPr>
            </w:pPr>
            <w:ins w:id="115" w:author="Mohammad Nayeem Hasan [2]" w:date="2023-04-27T17:24:00Z">
              <w:r>
                <w:rPr>
                  <w:rStyle w:val="label"/>
                  <w:rFonts w:ascii="Times New Roman" w:hAnsi="Times New Roman" w:cs="Times New Roman"/>
                  <w:sz w:val="24"/>
                  <w:szCs w:val="24"/>
                </w:rPr>
                <w:t>0.219</w:t>
              </w:r>
            </w:ins>
          </w:p>
        </w:tc>
      </w:tr>
      <w:tr w:rsidR="00364A41" w14:paraId="0519A944" w14:textId="77777777" w:rsidTr="00364A41">
        <w:tc>
          <w:tcPr>
            <w:tcW w:w="0" w:type="auto"/>
          </w:tcPr>
          <w:p w14:paraId="684079F6" w14:textId="5E6A7F9C" w:rsidR="00364A41" w:rsidRDefault="00625B20"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 xml:space="preserve">Mean annual dengue deaths </w:t>
            </w:r>
          </w:p>
        </w:tc>
        <w:tc>
          <w:tcPr>
            <w:tcW w:w="0" w:type="auto"/>
          </w:tcPr>
          <w:p w14:paraId="0C93D2DF" w14:textId="23653488" w:rsidR="00364A41" w:rsidRDefault="00BB5F73" w:rsidP="008D27A3">
            <w:pPr>
              <w:spacing w:line="276" w:lineRule="auto"/>
              <w:rPr>
                <w:rStyle w:val="label"/>
                <w:rFonts w:ascii="Times New Roman" w:hAnsi="Times New Roman" w:cs="Times New Roman"/>
                <w:sz w:val="24"/>
                <w:szCs w:val="24"/>
              </w:rPr>
            </w:pPr>
            <w:ins w:id="116" w:author="Mohammad Nayeem Hasan [2]" w:date="2023-04-27T17:30:00Z">
              <w:r>
                <w:rPr>
                  <w:rStyle w:val="label"/>
                  <w:rFonts w:ascii="Times New Roman" w:hAnsi="Times New Roman" w:cs="Times New Roman"/>
                  <w:sz w:val="24"/>
                  <w:szCs w:val="24"/>
                </w:rPr>
                <w:t>4.75 (5.68)</w:t>
              </w:r>
            </w:ins>
          </w:p>
        </w:tc>
        <w:tc>
          <w:tcPr>
            <w:tcW w:w="0" w:type="auto"/>
          </w:tcPr>
          <w:p w14:paraId="1E0D7C32" w14:textId="2C564E61" w:rsidR="00364A41" w:rsidRDefault="00BB5F73" w:rsidP="008D27A3">
            <w:pPr>
              <w:spacing w:line="276" w:lineRule="auto"/>
              <w:rPr>
                <w:rStyle w:val="label"/>
                <w:rFonts w:ascii="Times New Roman" w:hAnsi="Times New Roman" w:cs="Times New Roman"/>
                <w:sz w:val="24"/>
                <w:szCs w:val="24"/>
              </w:rPr>
            </w:pPr>
            <w:ins w:id="117" w:author="Mohammad Nayeem Hasan [2]" w:date="2023-04-27T17:30:00Z">
              <w:r>
                <w:rPr>
                  <w:rStyle w:val="label"/>
                  <w:rFonts w:ascii="Times New Roman" w:hAnsi="Times New Roman" w:cs="Times New Roman"/>
                  <w:sz w:val="24"/>
                  <w:szCs w:val="24"/>
                </w:rPr>
                <w:t>45.83 (91.29)</w:t>
              </w:r>
            </w:ins>
          </w:p>
        </w:tc>
        <w:tc>
          <w:tcPr>
            <w:tcW w:w="0" w:type="auto"/>
          </w:tcPr>
          <w:p w14:paraId="06625313" w14:textId="131D53EB" w:rsidR="00364A41" w:rsidRDefault="00BB5F73" w:rsidP="008D27A3">
            <w:pPr>
              <w:spacing w:line="276" w:lineRule="auto"/>
              <w:rPr>
                <w:rStyle w:val="label"/>
                <w:rFonts w:ascii="Times New Roman" w:hAnsi="Times New Roman" w:cs="Times New Roman"/>
                <w:sz w:val="24"/>
                <w:szCs w:val="24"/>
              </w:rPr>
            </w:pPr>
            <w:ins w:id="118" w:author="Mohammad Nayeem Hasan [2]" w:date="2023-04-27T17:31:00Z">
              <w:r>
                <w:rPr>
                  <w:rStyle w:val="label"/>
                  <w:rFonts w:ascii="Times New Roman" w:hAnsi="Times New Roman" w:cs="Times New Roman"/>
                  <w:sz w:val="24"/>
                  <w:szCs w:val="24"/>
                </w:rPr>
                <w:t>0.264</w:t>
              </w:r>
            </w:ins>
          </w:p>
        </w:tc>
      </w:tr>
      <w:tr w:rsidR="00364A41" w14:paraId="54E2F96F" w14:textId="77777777" w:rsidTr="00364A41">
        <w:tc>
          <w:tcPr>
            <w:tcW w:w="0" w:type="auto"/>
          </w:tcPr>
          <w:p w14:paraId="447F535F" w14:textId="181960FE" w:rsidR="00364A41" w:rsidRDefault="00625B20"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Mean temperature °C</w:t>
            </w:r>
          </w:p>
        </w:tc>
        <w:tc>
          <w:tcPr>
            <w:tcW w:w="0" w:type="auto"/>
          </w:tcPr>
          <w:p w14:paraId="63AE29CB" w14:textId="1A29F3F7" w:rsidR="00364A41" w:rsidRDefault="00A278DD" w:rsidP="008D27A3">
            <w:pPr>
              <w:spacing w:line="276" w:lineRule="auto"/>
              <w:rPr>
                <w:rStyle w:val="label"/>
                <w:rFonts w:ascii="Times New Roman" w:hAnsi="Times New Roman" w:cs="Times New Roman"/>
                <w:sz w:val="24"/>
                <w:szCs w:val="24"/>
              </w:rPr>
            </w:pPr>
            <w:ins w:id="119" w:author="Mohammad Nayeem Hasan [2]" w:date="2023-04-03T15:40:00Z">
              <w:r w:rsidRPr="00A278DD">
                <w:rPr>
                  <w:rStyle w:val="label"/>
                  <w:rFonts w:ascii="Times New Roman" w:hAnsi="Times New Roman" w:cs="Times New Roman"/>
                  <w:sz w:val="24"/>
                  <w:szCs w:val="24"/>
                </w:rPr>
                <w:t>26.5</w:t>
              </w:r>
              <w:r>
                <w:rPr>
                  <w:rStyle w:val="label"/>
                  <w:rFonts w:ascii="Times New Roman" w:hAnsi="Times New Roman" w:cs="Times New Roman"/>
                  <w:sz w:val="24"/>
                  <w:szCs w:val="24"/>
                </w:rPr>
                <w:t>5 (</w:t>
              </w:r>
              <w:r w:rsidRPr="00A278DD">
                <w:rPr>
                  <w:rStyle w:val="label"/>
                  <w:rFonts w:ascii="Times New Roman" w:hAnsi="Times New Roman" w:cs="Times New Roman"/>
                  <w:sz w:val="24"/>
                  <w:szCs w:val="24"/>
                </w:rPr>
                <w:t>3.7</w:t>
              </w:r>
              <w:r>
                <w:rPr>
                  <w:rStyle w:val="label"/>
                  <w:rFonts w:ascii="Times New Roman" w:hAnsi="Times New Roman" w:cs="Times New Roman"/>
                  <w:sz w:val="24"/>
                  <w:szCs w:val="24"/>
                </w:rPr>
                <w:t>2)</w:t>
              </w:r>
            </w:ins>
          </w:p>
        </w:tc>
        <w:tc>
          <w:tcPr>
            <w:tcW w:w="0" w:type="auto"/>
          </w:tcPr>
          <w:p w14:paraId="2B86391F" w14:textId="249A8EBA" w:rsidR="00364A41" w:rsidRDefault="00026735" w:rsidP="008D27A3">
            <w:pPr>
              <w:spacing w:line="276" w:lineRule="auto"/>
              <w:rPr>
                <w:rStyle w:val="label"/>
                <w:rFonts w:ascii="Times New Roman" w:hAnsi="Times New Roman" w:cs="Times New Roman"/>
                <w:sz w:val="24"/>
                <w:szCs w:val="24"/>
              </w:rPr>
            </w:pPr>
            <w:ins w:id="120" w:author="Mohammad Nayeem Hasan [2]" w:date="2023-04-03T15:50:00Z">
              <w:r>
                <w:rPr>
                  <w:rStyle w:val="label"/>
                  <w:rFonts w:ascii="Times New Roman" w:hAnsi="Times New Roman" w:cs="Times New Roman"/>
                  <w:sz w:val="24"/>
                  <w:szCs w:val="24"/>
                </w:rPr>
                <w:t>26.84 (</w:t>
              </w:r>
            </w:ins>
            <w:ins w:id="121" w:author="Mohammad Nayeem Hasan [2]" w:date="2023-04-03T15:51:00Z">
              <w:r>
                <w:rPr>
                  <w:rStyle w:val="label"/>
                  <w:rFonts w:ascii="Times New Roman" w:hAnsi="Times New Roman" w:cs="Times New Roman"/>
                  <w:sz w:val="24"/>
                  <w:szCs w:val="24"/>
                </w:rPr>
                <w:t>3.76)</w:t>
              </w:r>
            </w:ins>
          </w:p>
        </w:tc>
        <w:tc>
          <w:tcPr>
            <w:tcW w:w="0" w:type="auto"/>
          </w:tcPr>
          <w:p w14:paraId="574A3513" w14:textId="2C6ECE59" w:rsidR="00364A41" w:rsidRDefault="00C83C7B" w:rsidP="008D27A3">
            <w:pPr>
              <w:spacing w:line="276" w:lineRule="auto"/>
              <w:rPr>
                <w:rStyle w:val="label"/>
                <w:rFonts w:ascii="Times New Roman" w:hAnsi="Times New Roman" w:cs="Times New Roman"/>
                <w:sz w:val="24"/>
                <w:szCs w:val="24"/>
              </w:rPr>
            </w:pPr>
            <w:ins w:id="122" w:author="Mohammad Nayeem Hasan [2]" w:date="2023-04-03T17:22:00Z">
              <w:r>
                <w:rPr>
                  <w:rStyle w:val="label"/>
                  <w:rFonts w:ascii="Times New Roman" w:hAnsi="Times New Roman" w:cs="Times New Roman"/>
                  <w:sz w:val="24"/>
                  <w:szCs w:val="24"/>
                </w:rPr>
                <w:t>&lt;0.001</w:t>
              </w:r>
            </w:ins>
          </w:p>
        </w:tc>
      </w:tr>
      <w:tr w:rsidR="00364A41" w14:paraId="05F700CC" w14:textId="77777777" w:rsidTr="00364A41">
        <w:tc>
          <w:tcPr>
            <w:tcW w:w="0" w:type="auto"/>
          </w:tcPr>
          <w:p w14:paraId="228807DE" w14:textId="50D93006" w:rsidR="00364A41" w:rsidRDefault="00625B20" w:rsidP="008D27A3">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Mean annual rainfall</w:t>
            </w:r>
          </w:p>
        </w:tc>
        <w:tc>
          <w:tcPr>
            <w:tcW w:w="0" w:type="auto"/>
          </w:tcPr>
          <w:p w14:paraId="57A2A2BE" w14:textId="2EA1D157" w:rsidR="00364A41" w:rsidRDefault="004D0AD5" w:rsidP="008D27A3">
            <w:pPr>
              <w:spacing w:line="276" w:lineRule="auto"/>
              <w:rPr>
                <w:rStyle w:val="label"/>
                <w:rFonts w:ascii="Times New Roman" w:hAnsi="Times New Roman" w:cs="Times New Roman"/>
                <w:sz w:val="24"/>
                <w:szCs w:val="24"/>
              </w:rPr>
            </w:pPr>
            <w:ins w:id="123" w:author="Mohammad Nayeem Hasan [2]" w:date="2023-04-27T17:26:00Z">
              <w:r w:rsidRPr="004D0AD5">
                <w:rPr>
                  <w:rStyle w:val="label"/>
                  <w:rFonts w:ascii="Times New Roman" w:hAnsi="Times New Roman" w:cs="Times New Roman"/>
                  <w:sz w:val="24"/>
                  <w:szCs w:val="24"/>
                </w:rPr>
                <w:t>2160.9</w:t>
              </w:r>
            </w:ins>
            <w:ins w:id="124" w:author="Mohammad Nayeem Hasan [2]" w:date="2023-04-27T17:27:00Z">
              <w:r>
                <w:rPr>
                  <w:rStyle w:val="label"/>
                  <w:rFonts w:ascii="Times New Roman" w:hAnsi="Times New Roman" w:cs="Times New Roman"/>
                  <w:sz w:val="24"/>
                  <w:szCs w:val="24"/>
                </w:rPr>
                <w:t>0</w:t>
              </w:r>
            </w:ins>
            <w:ins w:id="125" w:author="Mohammad Nayeem Hasan [2]" w:date="2023-04-27T17:26:00Z">
              <w:r>
                <w:rPr>
                  <w:rStyle w:val="label"/>
                  <w:rFonts w:ascii="Times New Roman" w:hAnsi="Times New Roman" w:cs="Times New Roman"/>
                  <w:sz w:val="24"/>
                  <w:szCs w:val="24"/>
                </w:rPr>
                <w:t xml:space="preserve"> (</w:t>
              </w:r>
            </w:ins>
            <w:ins w:id="126" w:author="Mohammad Nayeem Hasan [2]" w:date="2023-04-27T17:27:00Z">
              <w:r w:rsidRPr="004D0AD5">
                <w:rPr>
                  <w:rStyle w:val="label"/>
                  <w:rFonts w:ascii="Times New Roman" w:hAnsi="Times New Roman" w:cs="Times New Roman"/>
                  <w:sz w:val="24"/>
                  <w:szCs w:val="24"/>
                </w:rPr>
                <w:t>509.6</w:t>
              </w:r>
              <w:r>
                <w:rPr>
                  <w:rStyle w:val="label"/>
                  <w:rFonts w:ascii="Times New Roman" w:hAnsi="Times New Roman" w:cs="Times New Roman"/>
                  <w:sz w:val="24"/>
                  <w:szCs w:val="24"/>
                </w:rPr>
                <w:t>4)</w:t>
              </w:r>
            </w:ins>
          </w:p>
        </w:tc>
        <w:tc>
          <w:tcPr>
            <w:tcW w:w="0" w:type="auto"/>
          </w:tcPr>
          <w:p w14:paraId="154A3DB9" w14:textId="5D19A6B9" w:rsidR="00364A41" w:rsidRDefault="004D0AD5" w:rsidP="008D27A3">
            <w:pPr>
              <w:spacing w:line="276" w:lineRule="auto"/>
              <w:rPr>
                <w:rStyle w:val="label"/>
                <w:rFonts w:ascii="Times New Roman" w:hAnsi="Times New Roman" w:cs="Times New Roman"/>
                <w:sz w:val="24"/>
                <w:szCs w:val="24"/>
              </w:rPr>
            </w:pPr>
            <w:ins w:id="127" w:author="Mohammad Nayeem Hasan [2]" w:date="2023-04-27T17:28:00Z">
              <w:r w:rsidRPr="004D0AD5">
                <w:rPr>
                  <w:rStyle w:val="label"/>
                  <w:rFonts w:ascii="Times New Roman" w:hAnsi="Times New Roman" w:cs="Times New Roman"/>
                  <w:sz w:val="24"/>
                  <w:szCs w:val="24"/>
                </w:rPr>
                <w:t>1764.5</w:t>
              </w:r>
              <w:r>
                <w:rPr>
                  <w:rStyle w:val="label"/>
                  <w:rFonts w:ascii="Times New Roman" w:hAnsi="Times New Roman" w:cs="Times New Roman"/>
                  <w:sz w:val="24"/>
                  <w:szCs w:val="24"/>
                </w:rPr>
                <w:t>0 (</w:t>
              </w:r>
              <w:r w:rsidRPr="004D0AD5">
                <w:rPr>
                  <w:rStyle w:val="label"/>
                  <w:rFonts w:ascii="Times New Roman" w:hAnsi="Times New Roman" w:cs="Times New Roman"/>
                  <w:sz w:val="24"/>
                  <w:szCs w:val="24"/>
                </w:rPr>
                <w:t>448.32</w:t>
              </w:r>
              <w:r>
                <w:rPr>
                  <w:rStyle w:val="label"/>
                  <w:rFonts w:ascii="Times New Roman" w:hAnsi="Times New Roman" w:cs="Times New Roman"/>
                  <w:sz w:val="24"/>
                  <w:szCs w:val="24"/>
                </w:rPr>
                <w:t>)</w:t>
              </w:r>
            </w:ins>
          </w:p>
        </w:tc>
        <w:tc>
          <w:tcPr>
            <w:tcW w:w="0" w:type="auto"/>
          </w:tcPr>
          <w:p w14:paraId="4127ECE1" w14:textId="28E9F11B" w:rsidR="00364A41" w:rsidDel="004D0AD5" w:rsidRDefault="005A7AC8" w:rsidP="008D27A3">
            <w:pPr>
              <w:spacing w:line="276" w:lineRule="auto"/>
              <w:rPr>
                <w:ins w:id="128" w:author="Najmul Haider" w:date="2023-04-22T13:41:00Z"/>
                <w:del w:id="129" w:author="Mohammad Nayeem Hasan [2]" w:date="2023-04-27T17:26:00Z"/>
                <w:rStyle w:val="label"/>
                <w:rFonts w:ascii="Times New Roman" w:hAnsi="Times New Roman" w:cs="Times New Roman"/>
                <w:sz w:val="24"/>
                <w:szCs w:val="24"/>
              </w:rPr>
            </w:pPr>
            <w:ins w:id="130" w:author="Mohammad Nayeem Hasan [2]" w:date="2023-04-27T17:29:00Z">
              <w:r>
                <w:rPr>
                  <w:rStyle w:val="label"/>
                  <w:rFonts w:ascii="Times New Roman" w:hAnsi="Times New Roman" w:cs="Times New Roman"/>
                  <w:sz w:val="24"/>
                  <w:szCs w:val="24"/>
                </w:rPr>
                <w:t>0.360</w:t>
              </w:r>
            </w:ins>
          </w:p>
          <w:p w14:paraId="5C2EAEDB" w14:textId="29E7EAD0" w:rsidR="00BD5402" w:rsidRDefault="00BD5402" w:rsidP="008D27A3">
            <w:pPr>
              <w:spacing w:line="276" w:lineRule="auto"/>
              <w:rPr>
                <w:rStyle w:val="label"/>
                <w:rFonts w:ascii="Times New Roman" w:hAnsi="Times New Roman" w:cs="Times New Roman"/>
                <w:sz w:val="24"/>
                <w:szCs w:val="24"/>
              </w:rPr>
            </w:pPr>
          </w:p>
        </w:tc>
      </w:tr>
      <w:tr w:rsidR="000467DD" w14:paraId="7ACB59BF" w14:textId="77777777" w:rsidTr="00364A41">
        <w:trPr>
          <w:ins w:id="131" w:author="Najmul Haider" w:date="2023-04-22T13:41:00Z"/>
        </w:trPr>
        <w:tc>
          <w:tcPr>
            <w:tcW w:w="0" w:type="auto"/>
          </w:tcPr>
          <w:p w14:paraId="2673EE7B" w14:textId="1F4CF8B6" w:rsidR="000467DD" w:rsidRDefault="000467DD" w:rsidP="000467DD">
            <w:pPr>
              <w:spacing w:line="276" w:lineRule="auto"/>
              <w:rPr>
                <w:ins w:id="132" w:author="Najmul Haider" w:date="2023-04-22T13:41:00Z"/>
                <w:rStyle w:val="label"/>
                <w:rFonts w:ascii="Times New Roman" w:hAnsi="Times New Roman" w:cs="Times New Roman"/>
                <w:sz w:val="24"/>
                <w:szCs w:val="24"/>
              </w:rPr>
            </w:pPr>
            <w:ins w:id="133" w:author="Najmul Haider" w:date="2023-04-22T13:41:00Z">
              <w:r>
                <w:rPr>
                  <w:rStyle w:val="label"/>
                  <w:rFonts w:ascii="Times New Roman" w:hAnsi="Times New Roman" w:cs="Times New Roman"/>
                  <w:sz w:val="24"/>
                  <w:szCs w:val="24"/>
                </w:rPr>
                <w:t>M</w:t>
              </w:r>
              <w:r>
                <w:rPr>
                  <w:rStyle w:val="label"/>
                </w:rPr>
                <w:t xml:space="preserve">ean dengue cases </w:t>
              </w:r>
            </w:ins>
          </w:p>
        </w:tc>
        <w:tc>
          <w:tcPr>
            <w:tcW w:w="0" w:type="auto"/>
          </w:tcPr>
          <w:p w14:paraId="4890BAA0" w14:textId="548E1096" w:rsidR="000467DD" w:rsidRPr="00761BFA" w:rsidRDefault="000467DD" w:rsidP="000467DD">
            <w:pPr>
              <w:spacing w:line="276" w:lineRule="auto"/>
              <w:rPr>
                <w:ins w:id="134" w:author="Najmul Haider" w:date="2023-04-22T13:41:00Z"/>
                <w:rStyle w:val="label"/>
                <w:rFonts w:ascii="Times New Roman" w:hAnsi="Times New Roman" w:cs="Times New Roman"/>
                <w:sz w:val="24"/>
                <w:szCs w:val="24"/>
              </w:rPr>
            </w:pPr>
            <w:ins w:id="135" w:author="Mohammad Nayeem Hasan [2]" w:date="2023-04-27T17:09:00Z">
              <w:r>
                <w:rPr>
                  <w:rFonts w:ascii="Times New Roman" w:hAnsi="Times New Roman" w:cs="Times New Roman"/>
                  <w:sz w:val="24"/>
                  <w:szCs w:val="24"/>
                </w:rPr>
                <w:t>184.72 (436.04)</w:t>
              </w:r>
            </w:ins>
          </w:p>
        </w:tc>
        <w:tc>
          <w:tcPr>
            <w:tcW w:w="0" w:type="auto"/>
          </w:tcPr>
          <w:p w14:paraId="73547313" w14:textId="691F1CFC" w:rsidR="000467DD" w:rsidRDefault="000467DD" w:rsidP="000467DD">
            <w:pPr>
              <w:spacing w:line="276" w:lineRule="auto"/>
              <w:rPr>
                <w:ins w:id="136" w:author="Najmul Haider" w:date="2023-04-22T13:41:00Z"/>
                <w:rStyle w:val="label"/>
                <w:rFonts w:ascii="Times New Roman" w:hAnsi="Times New Roman" w:cs="Times New Roman"/>
                <w:sz w:val="24"/>
                <w:szCs w:val="24"/>
              </w:rPr>
            </w:pPr>
            <w:ins w:id="137" w:author="Mohammad Nayeem Hasan [2]" w:date="2023-04-27T17:09:00Z">
              <w:r>
                <w:rPr>
                  <w:rFonts w:ascii="Times New Roman" w:hAnsi="Times New Roman" w:cs="Times New Roman"/>
                  <w:sz w:val="24"/>
                  <w:szCs w:val="24"/>
                </w:rPr>
                <w:t>1526.83 (5462.80)</w:t>
              </w:r>
            </w:ins>
          </w:p>
        </w:tc>
        <w:tc>
          <w:tcPr>
            <w:tcW w:w="0" w:type="auto"/>
          </w:tcPr>
          <w:p w14:paraId="09CF8FC6" w14:textId="69A7EF39" w:rsidR="000467DD" w:rsidRDefault="000467DD" w:rsidP="000467DD">
            <w:pPr>
              <w:spacing w:line="276" w:lineRule="auto"/>
              <w:rPr>
                <w:ins w:id="138" w:author="Najmul Haider" w:date="2023-04-22T13:41:00Z"/>
                <w:rStyle w:val="label"/>
                <w:rFonts w:ascii="Times New Roman" w:hAnsi="Times New Roman" w:cs="Times New Roman"/>
                <w:sz w:val="24"/>
                <w:szCs w:val="24"/>
              </w:rPr>
            </w:pPr>
            <w:ins w:id="139" w:author="Mohammad Nayeem Hasan [2]" w:date="2023-04-27T17:09:00Z">
              <w:r>
                <w:rPr>
                  <w:rFonts w:ascii="Times New Roman" w:hAnsi="Times New Roman" w:cs="Times New Roman"/>
                  <w:sz w:val="24"/>
                  <w:szCs w:val="24"/>
                </w:rPr>
                <w:t>0.025</w:t>
              </w:r>
            </w:ins>
          </w:p>
        </w:tc>
      </w:tr>
      <w:tr w:rsidR="000467DD" w14:paraId="07F48ED4" w14:textId="77777777" w:rsidTr="00364A41">
        <w:trPr>
          <w:ins w:id="140" w:author="Najmul Haider" w:date="2023-04-22T13:41:00Z"/>
        </w:trPr>
        <w:tc>
          <w:tcPr>
            <w:tcW w:w="0" w:type="auto"/>
          </w:tcPr>
          <w:p w14:paraId="69AE2A1F" w14:textId="265F211A" w:rsidR="000467DD" w:rsidRDefault="000467DD" w:rsidP="000467DD">
            <w:pPr>
              <w:spacing w:line="276" w:lineRule="auto"/>
              <w:rPr>
                <w:ins w:id="141" w:author="Najmul Haider" w:date="2023-04-22T13:41:00Z"/>
                <w:rStyle w:val="label"/>
                <w:rFonts w:ascii="Times New Roman" w:hAnsi="Times New Roman" w:cs="Times New Roman"/>
                <w:sz w:val="24"/>
                <w:szCs w:val="24"/>
              </w:rPr>
            </w:pPr>
            <w:ins w:id="142" w:author="Najmul Haider" w:date="2023-04-22T13:41:00Z">
              <w:r>
                <w:rPr>
                  <w:rStyle w:val="label"/>
                  <w:rFonts w:ascii="Times New Roman" w:hAnsi="Times New Roman" w:cs="Times New Roman"/>
                  <w:sz w:val="24"/>
                  <w:szCs w:val="24"/>
                </w:rPr>
                <w:t>M</w:t>
              </w:r>
              <w:r>
                <w:rPr>
                  <w:rStyle w:val="label"/>
                </w:rPr>
                <w:t xml:space="preserve">ean dengue deaths </w:t>
              </w:r>
            </w:ins>
          </w:p>
        </w:tc>
        <w:tc>
          <w:tcPr>
            <w:tcW w:w="0" w:type="auto"/>
          </w:tcPr>
          <w:p w14:paraId="5992D7E1" w14:textId="6A914B53" w:rsidR="000467DD" w:rsidRPr="00761BFA" w:rsidRDefault="000467DD" w:rsidP="000467DD">
            <w:pPr>
              <w:spacing w:line="276" w:lineRule="auto"/>
              <w:rPr>
                <w:ins w:id="143" w:author="Najmul Haider" w:date="2023-04-22T13:41:00Z"/>
                <w:rStyle w:val="label"/>
                <w:rFonts w:ascii="Times New Roman" w:hAnsi="Times New Roman" w:cs="Times New Roman"/>
                <w:sz w:val="24"/>
                <w:szCs w:val="24"/>
              </w:rPr>
            </w:pPr>
            <w:ins w:id="144" w:author="Mohammad Nayeem Hasan [2]" w:date="2023-04-27T17:09:00Z">
              <w:r>
                <w:rPr>
                  <w:rStyle w:val="label"/>
                  <w:rFonts w:ascii="Times New Roman" w:hAnsi="Times New Roman" w:cs="Times New Roman"/>
                  <w:sz w:val="24"/>
                  <w:szCs w:val="24"/>
                </w:rPr>
                <w:t>0.40 (1.23)</w:t>
              </w:r>
            </w:ins>
          </w:p>
        </w:tc>
        <w:tc>
          <w:tcPr>
            <w:tcW w:w="0" w:type="auto"/>
          </w:tcPr>
          <w:p w14:paraId="7170ACCD" w14:textId="6303A563" w:rsidR="000467DD" w:rsidRDefault="000467DD" w:rsidP="000467DD">
            <w:pPr>
              <w:spacing w:line="276" w:lineRule="auto"/>
              <w:rPr>
                <w:ins w:id="145" w:author="Najmul Haider" w:date="2023-04-22T13:41:00Z"/>
                <w:rStyle w:val="label"/>
                <w:rFonts w:ascii="Times New Roman" w:hAnsi="Times New Roman" w:cs="Times New Roman"/>
                <w:sz w:val="24"/>
                <w:szCs w:val="24"/>
              </w:rPr>
            </w:pPr>
            <w:ins w:id="146" w:author="Mohammad Nayeem Hasan [2]" w:date="2023-04-27T17:09:00Z">
              <w:r>
                <w:rPr>
                  <w:rStyle w:val="label"/>
                  <w:rFonts w:ascii="Times New Roman" w:hAnsi="Times New Roman" w:cs="Times New Roman"/>
                  <w:sz w:val="24"/>
                  <w:szCs w:val="24"/>
                </w:rPr>
                <w:t>3.82 (14.83)</w:t>
              </w:r>
            </w:ins>
          </w:p>
        </w:tc>
        <w:tc>
          <w:tcPr>
            <w:tcW w:w="0" w:type="auto"/>
          </w:tcPr>
          <w:p w14:paraId="0AA21B0E" w14:textId="1DECB8EF" w:rsidR="000467DD" w:rsidRDefault="000467DD" w:rsidP="000467DD">
            <w:pPr>
              <w:spacing w:line="276" w:lineRule="auto"/>
              <w:rPr>
                <w:ins w:id="147" w:author="Najmul Haider" w:date="2023-04-22T13:41:00Z"/>
                <w:rStyle w:val="label"/>
                <w:rFonts w:ascii="Times New Roman" w:hAnsi="Times New Roman" w:cs="Times New Roman"/>
                <w:sz w:val="24"/>
                <w:szCs w:val="24"/>
              </w:rPr>
            </w:pPr>
            <w:ins w:id="148" w:author="Mohammad Nayeem Hasan [2]" w:date="2023-04-27T17:09:00Z">
              <w:r>
                <w:rPr>
                  <w:rStyle w:val="label"/>
                  <w:rFonts w:ascii="Times New Roman" w:hAnsi="Times New Roman" w:cs="Times New Roman"/>
                  <w:sz w:val="24"/>
                  <w:szCs w:val="24"/>
                </w:rPr>
                <w:t>0.030</w:t>
              </w:r>
            </w:ins>
          </w:p>
        </w:tc>
      </w:tr>
    </w:tbl>
    <w:p w14:paraId="0D956A22" w14:textId="5A57BC32" w:rsidR="00290F65" w:rsidRDefault="00290F65" w:rsidP="008D27A3">
      <w:pPr>
        <w:spacing w:line="276" w:lineRule="auto"/>
        <w:rPr>
          <w:rStyle w:val="label"/>
          <w:rFonts w:ascii="Times New Roman" w:hAnsi="Times New Roman" w:cs="Times New Roman"/>
          <w:sz w:val="24"/>
          <w:szCs w:val="24"/>
        </w:rPr>
      </w:pPr>
      <w:ins w:id="149" w:author="Haider, Najmul" w:date="2022-10-16T18:05:00Z">
        <w:del w:id="150" w:author="Mohammad Nayeem Hasan" w:date="2022-10-30T19:50:00Z">
          <w:r w:rsidRPr="00186BD2" w:rsidDel="00063026">
            <w:rPr>
              <w:rStyle w:val="label"/>
              <w:rFonts w:ascii="Times New Roman" w:hAnsi="Times New Roman" w:cs="Times New Roman"/>
              <w:sz w:val="24"/>
              <w:szCs w:val="24"/>
            </w:rPr>
            <w:br w:type="page"/>
          </w:r>
        </w:del>
      </w:ins>
    </w:p>
    <w:p w14:paraId="17CC0E15" w14:textId="2E7DE798" w:rsidR="005A19C4" w:rsidRDefault="005A19C4" w:rsidP="005A19C4">
      <w:pPr>
        <w:spacing w:line="276" w:lineRule="auto"/>
        <w:ind w:firstLine="720"/>
        <w:rPr>
          <w:ins w:id="151" w:author="Mohammad Nayeem Hasan" w:date="2022-10-30T19:53:00Z"/>
          <w:rStyle w:val="label"/>
          <w:rFonts w:ascii="Times New Roman" w:hAnsi="Times New Roman" w:cs="Times New Roman"/>
          <w:sz w:val="24"/>
          <w:szCs w:val="24"/>
        </w:rPr>
      </w:pPr>
      <w:r>
        <w:rPr>
          <w:rStyle w:val="label"/>
          <w:rFonts w:ascii="Times New Roman" w:hAnsi="Times New Roman" w:cs="Times New Roman"/>
          <w:sz w:val="24"/>
          <w:szCs w:val="24"/>
        </w:rPr>
        <w:t>In m</w:t>
      </w:r>
      <w:r w:rsidRPr="00346340">
        <w:rPr>
          <w:rStyle w:val="label"/>
          <w:rFonts w:ascii="Times New Roman" w:hAnsi="Times New Roman" w:cs="Times New Roman"/>
          <w:sz w:val="24"/>
          <w:szCs w:val="24"/>
        </w:rPr>
        <w:t>onth wise</w:t>
      </w:r>
      <w:r>
        <w:rPr>
          <w:rStyle w:val="label"/>
          <w:rFonts w:ascii="Times New Roman" w:hAnsi="Times New Roman" w:cs="Times New Roman"/>
          <w:sz w:val="24"/>
          <w:szCs w:val="24"/>
        </w:rPr>
        <w:t xml:space="preserve"> compilation from 2000 to 2022</w:t>
      </w:r>
      <w:r w:rsidRPr="00346340">
        <w:rPr>
          <w:rStyle w:val="label"/>
          <w:rFonts w:ascii="Times New Roman" w:hAnsi="Times New Roman" w:cs="Times New Roman"/>
          <w:sz w:val="24"/>
          <w:szCs w:val="24"/>
        </w:rPr>
        <w:t xml:space="preserve">, </w:t>
      </w:r>
      <w:r>
        <w:rPr>
          <w:rStyle w:val="label"/>
          <w:rFonts w:ascii="Times New Roman" w:hAnsi="Times New Roman" w:cs="Times New Roman"/>
          <w:sz w:val="24"/>
          <w:szCs w:val="24"/>
        </w:rPr>
        <w:t xml:space="preserve">the </w:t>
      </w:r>
      <w:r w:rsidRPr="00346340">
        <w:rPr>
          <w:rStyle w:val="label"/>
          <w:rFonts w:ascii="Times New Roman" w:hAnsi="Times New Roman" w:cs="Times New Roman"/>
          <w:sz w:val="24"/>
          <w:szCs w:val="24"/>
        </w:rPr>
        <w:t xml:space="preserve">highest number of cases were detected in the </w:t>
      </w:r>
      <w:r>
        <w:rPr>
          <w:rStyle w:val="label"/>
          <w:rFonts w:ascii="Times New Roman" w:hAnsi="Times New Roman" w:cs="Times New Roman"/>
          <w:sz w:val="24"/>
          <w:szCs w:val="24"/>
        </w:rPr>
        <w:t>month</w:t>
      </w:r>
      <w:r w:rsidRPr="00346340">
        <w:rPr>
          <w:rStyle w:val="label"/>
          <w:rFonts w:ascii="Times New Roman" w:hAnsi="Times New Roman" w:cs="Times New Roman"/>
          <w:sz w:val="24"/>
          <w:szCs w:val="24"/>
        </w:rPr>
        <w:t xml:space="preserve"> of August with a mean value of 3407.22 cases </w:t>
      </w:r>
      <w:r w:rsidRPr="008A499C">
        <w:rPr>
          <w:rFonts w:ascii="Times New Roman" w:hAnsi="Times New Roman" w:cs="Times New Roman"/>
          <w:sz w:val="24"/>
          <w:szCs w:val="24"/>
        </w:rPr>
        <w:t>(</w:t>
      </w:r>
      <w:r>
        <w:rPr>
          <w:rFonts w:ascii="Times New Roman" w:hAnsi="Times New Roman" w:cs="Times New Roman"/>
          <w:sz w:val="24"/>
          <w:szCs w:val="24"/>
        </w:rPr>
        <w:t>SD=</w:t>
      </w:r>
      <w:r w:rsidRPr="00346340">
        <w:rPr>
          <w:rStyle w:val="label"/>
          <w:rFonts w:ascii="Times New Roman" w:hAnsi="Times New Roman" w:cs="Times New Roman"/>
          <w:sz w:val="24"/>
          <w:szCs w:val="24"/>
        </w:rPr>
        <w:t>10871.65</w:t>
      </w:r>
      <w:r w:rsidRPr="008A499C">
        <w:rPr>
          <w:rFonts w:ascii="Times New Roman" w:hAnsi="Times New Roman" w:cs="Times New Roman"/>
          <w:sz w:val="24"/>
          <w:szCs w:val="24"/>
        </w:rPr>
        <w:t>)</w:t>
      </w:r>
      <w:r>
        <w:rPr>
          <w:rFonts w:ascii="Times New Roman" w:hAnsi="Times New Roman" w:cs="Times New Roman"/>
          <w:sz w:val="24"/>
          <w:szCs w:val="24"/>
        </w:rPr>
        <w:t xml:space="preserve">, where lowest in February </w:t>
      </w:r>
      <w:r w:rsidRPr="00346340">
        <w:rPr>
          <w:rStyle w:val="label"/>
          <w:rFonts w:ascii="Times New Roman" w:hAnsi="Times New Roman" w:cs="Times New Roman"/>
          <w:sz w:val="24"/>
          <w:szCs w:val="24"/>
        </w:rPr>
        <w:t xml:space="preserve">with a mean value of </w:t>
      </w:r>
      <w:r>
        <w:rPr>
          <w:rStyle w:val="label"/>
          <w:rFonts w:ascii="Times New Roman" w:hAnsi="Times New Roman" w:cs="Times New Roman"/>
          <w:sz w:val="24"/>
          <w:szCs w:val="24"/>
        </w:rPr>
        <w:t>7.26</w:t>
      </w:r>
      <w:r w:rsidRPr="00346340">
        <w:rPr>
          <w:rStyle w:val="label"/>
          <w:rFonts w:ascii="Times New Roman" w:hAnsi="Times New Roman" w:cs="Times New Roman"/>
          <w:sz w:val="24"/>
          <w:szCs w:val="24"/>
        </w:rPr>
        <w:t xml:space="preserve"> cases </w:t>
      </w:r>
      <w:r w:rsidRPr="008A499C">
        <w:rPr>
          <w:rFonts w:ascii="Times New Roman" w:hAnsi="Times New Roman" w:cs="Times New Roman"/>
          <w:sz w:val="24"/>
          <w:szCs w:val="24"/>
        </w:rPr>
        <w:t>(</w:t>
      </w:r>
      <w:r>
        <w:rPr>
          <w:rFonts w:ascii="Times New Roman" w:hAnsi="Times New Roman" w:cs="Times New Roman"/>
          <w:sz w:val="24"/>
          <w:szCs w:val="24"/>
        </w:rPr>
        <w:t>SD=</w:t>
      </w:r>
      <w:r>
        <w:rPr>
          <w:rStyle w:val="label"/>
          <w:rFonts w:ascii="Times New Roman" w:hAnsi="Times New Roman" w:cs="Times New Roman"/>
          <w:sz w:val="24"/>
          <w:szCs w:val="24"/>
        </w:rPr>
        <w:t>15</w:t>
      </w:r>
      <w:r w:rsidRPr="00346340">
        <w:rPr>
          <w:rStyle w:val="label"/>
          <w:rFonts w:ascii="Times New Roman" w:hAnsi="Times New Roman" w:cs="Times New Roman"/>
          <w:sz w:val="24"/>
          <w:szCs w:val="24"/>
        </w:rPr>
        <w:t>.</w:t>
      </w:r>
      <w:r>
        <w:rPr>
          <w:rStyle w:val="label"/>
          <w:rFonts w:ascii="Times New Roman" w:hAnsi="Times New Roman" w:cs="Times New Roman"/>
          <w:sz w:val="24"/>
          <w:szCs w:val="24"/>
        </w:rPr>
        <w:t>21</w:t>
      </w:r>
      <w:r w:rsidRPr="008A499C">
        <w:rPr>
          <w:rFonts w:ascii="Times New Roman" w:hAnsi="Times New Roman" w:cs="Times New Roman"/>
          <w:sz w:val="24"/>
          <w:szCs w:val="24"/>
        </w:rPr>
        <w:t>)</w:t>
      </w:r>
      <w:r>
        <w:rPr>
          <w:rFonts w:ascii="Times New Roman" w:hAnsi="Times New Roman" w:cs="Times New Roman"/>
          <w:sz w:val="24"/>
          <w:szCs w:val="24"/>
        </w:rPr>
        <w:t xml:space="preserve"> (Table 3)</w:t>
      </w:r>
      <w:r w:rsidRPr="008A499C">
        <w:rPr>
          <w:rFonts w:ascii="Times New Roman" w:hAnsi="Times New Roman" w:cs="Times New Roman"/>
          <w:sz w:val="24"/>
          <w:szCs w:val="24"/>
        </w:rPr>
        <w:t>.</w:t>
      </w:r>
    </w:p>
    <w:p w14:paraId="42011BDE" w14:textId="07FE899E" w:rsidR="00290F65" w:rsidRPr="00186BD2" w:rsidRDefault="00290F65" w:rsidP="00F06BCB">
      <w:pPr>
        <w:spacing w:line="276" w:lineRule="auto"/>
        <w:rPr>
          <w:rStyle w:val="label"/>
          <w:rFonts w:ascii="Times New Roman" w:hAnsi="Times New Roman" w:cs="Times New Roman"/>
          <w:sz w:val="24"/>
          <w:szCs w:val="24"/>
        </w:rPr>
      </w:pPr>
      <w:r w:rsidRPr="00186BD2">
        <w:rPr>
          <w:rStyle w:val="label"/>
          <w:rFonts w:ascii="Times New Roman" w:hAnsi="Times New Roman" w:cs="Times New Roman"/>
          <w:sz w:val="24"/>
          <w:szCs w:val="24"/>
        </w:rPr>
        <w:t xml:space="preserve">Table </w:t>
      </w:r>
      <w:r w:rsidR="005930DA">
        <w:rPr>
          <w:rStyle w:val="label"/>
          <w:rFonts w:ascii="Times New Roman" w:hAnsi="Times New Roman" w:cs="Times New Roman"/>
          <w:sz w:val="24"/>
          <w:szCs w:val="24"/>
        </w:rPr>
        <w:t>3</w:t>
      </w:r>
      <w:r w:rsidRPr="00186BD2">
        <w:rPr>
          <w:rStyle w:val="label"/>
          <w:rFonts w:ascii="Times New Roman" w:hAnsi="Times New Roman" w:cs="Times New Roman"/>
          <w:sz w:val="24"/>
          <w:szCs w:val="24"/>
        </w:rPr>
        <w:t xml:space="preserve">: </w:t>
      </w:r>
      <w:r w:rsidR="00F06BCB">
        <w:rPr>
          <w:rStyle w:val="label"/>
          <w:rFonts w:ascii="Times New Roman" w:hAnsi="Times New Roman" w:cs="Times New Roman"/>
          <w:sz w:val="24"/>
          <w:szCs w:val="24"/>
        </w:rPr>
        <w:t>M</w:t>
      </w:r>
      <w:r w:rsidRPr="00186BD2">
        <w:rPr>
          <w:rStyle w:val="label"/>
          <w:rFonts w:ascii="Times New Roman" w:hAnsi="Times New Roman" w:cs="Times New Roman"/>
          <w:sz w:val="24"/>
          <w:szCs w:val="24"/>
        </w:rPr>
        <w:t xml:space="preserve">ean number of </w:t>
      </w:r>
      <w:r w:rsidR="00F06BCB">
        <w:rPr>
          <w:rStyle w:val="label"/>
          <w:rFonts w:ascii="Times New Roman" w:hAnsi="Times New Roman" w:cs="Times New Roman"/>
          <w:sz w:val="24"/>
          <w:szCs w:val="24"/>
        </w:rPr>
        <w:t xml:space="preserve">dengue </w:t>
      </w:r>
      <w:r w:rsidRPr="00186BD2">
        <w:rPr>
          <w:rStyle w:val="label"/>
          <w:rFonts w:ascii="Times New Roman" w:hAnsi="Times New Roman" w:cs="Times New Roman"/>
          <w:sz w:val="24"/>
          <w:szCs w:val="24"/>
        </w:rPr>
        <w:t>cases in each month (Jan- Dec) for the period 2000-2022</w:t>
      </w:r>
    </w:p>
    <w:tbl>
      <w:tblPr>
        <w:tblStyle w:val="TableGrid"/>
        <w:tblW w:w="5000" w:type="pct"/>
        <w:tblLayout w:type="fixed"/>
        <w:tblLook w:val="04A0" w:firstRow="1" w:lastRow="0" w:firstColumn="1" w:lastColumn="0" w:noHBand="0" w:noVBand="1"/>
      </w:tblPr>
      <w:tblGrid>
        <w:gridCol w:w="2222"/>
        <w:gridCol w:w="1941"/>
        <w:gridCol w:w="2971"/>
        <w:gridCol w:w="2216"/>
      </w:tblGrid>
      <w:tr w:rsidR="007659D3" w:rsidRPr="007A0C5A" w14:paraId="4BA47E1A" w14:textId="77777777" w:rsidTr="00F06BCB">
        <w:trPr>
          <w:trHeight w:val="404"/>
        </w:trPr>
        <w:tc>
          <w:tcPr>
            <w:tcW w:w="1188" w:type="pct"/>
          </w:tcPr>
          <w:p w14:paraId="1ED88F1E" w14:textId="77777777" w:rsidR="007659D3" w:rsidRPr="007A0C5A" w:rsidRDefault="007659D3" w:rsidP="008D27A3">
            <w:pPr>
              <w:spacing w:line="276" w:lineRule="auto"/>
              <w:rPr>
                <w:rStyle w:val="label"/>
                <w:rFonts w:ascii="Times New Roman" w:hAnsi="Times New Roman" w:cs="Times New Roman"/>
                <w:sz w:val="24"/>
                <w:szCs w:val="24"/>
              </w:rPr>
            </w:pPr>
          </w:p>
        </w:tc>
        <w:tc>
          <w:tcPr>
            <w:tcW w:w="3812" w:type="pct"/>
            <w:gridSpan w:val="3"/>
          </w:tcPr>
          <w:p w14:paraId="37687638" w14:textId="17953443" w:rsidR="007659D3" w:rsidRPr="007A0C5A" w:rsidRDefault="007659D3" w:rsidP="008D27A3">
            <w:pPr>
              <w:spacing w:line="276" w:lineRule="auto"/>
              <w:rPr>
                <w:rFonts w:ascii="Times New Roman" w:hAnsi="Times New Roman" w:cs="Times New Roman"/>
                <w:b/>
                <w:bCs/>
                <w:sz w:val="24"/>
                <w:szCs w:val="24"/>
              </w:rPr>
            </w:pPr>
            <w:r w:rsidRPr="007A0C5A">
              <w:rPr>
                <w:rFonts w:ascii="Times New Roman" w:hAnsi="Times New Roman" w:cs="Times New Roman"/>
                <w:b/>
                <w:bCs/>
                <w:sz w:val="24"/>
                <w:szCs w:val="24"/>
              </w:rPr>
              <w:t>D</w:t>
            </w:r>
            <w:r w:rsidRPr="00F06BCB">
              <w:rPr>
                <w:rFonts w:ascii="Times New Roman" w:hAnsi="Times New Roman" w:cs="Times New Roman"/>
                <w:b/>
                <w:bCs/>
                <w:sz w:val="24"/>
                <w:szCs w:val="24"/>
              </w:rPr>
              <w:t>engue Cases</w:t>
            </w:r>
          </w:p>
        </w:tc>
      </w:tr>
      <w:tr w:rsidR="007659D3" w:rsidRPr="007A0C5A" w14:paraId="0F062FB7" w14:textId="77777777" w:rsidTr="00F06BCB">
        <w:tc>
          <w:tcPr>
            <w:tcW w:w="1188" w:type="pct"/>
          </w:tcPr>
          <w:p w14:paraId="11C29660" w14:textId="4D1B8EFD"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 xml:space="preserve">Months </w:t>
            </w:r>
          </w:p>
        </w:tc>
        <w:tc>
          <w:tcPr>
            <w:tcW w:w="1038" w:type="pct"/>
          </w:tcPr>
          <w:p w14:paraId="2FC9F6CE" w14:textId="5B25FE54"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M</w:t>
            </w:r>
            <w:r w:rsidRPr="00F06BCB">
              <w:rPr>
                <w:rStyle w:val="label"/>
                <w:rFonts w:ascii="Times New Roman" w:hAnsi="Times New Roman" w:cs="Times New Roman"/>
                <w:sz w:val="24"/>
                <w:szCs w:val="24"/>
              </w:rPr>
              <w:t>inimum</w:t>
            </w:r>
          </w:p>
        </w:tc>
        <w:tc>
          <w:tcPr>
            <w:tcW w:w="1589" w:type="pct"/>
          </w:tcPr>
          <w:p w14:paraId="710FAC66" w14:textId="44EBB1E1"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Mean (SD)</w:t>
            </w:r>
          </w:p>
        </w:tc>
        <w:tc>
          <w:tcPr>
            <w:tcW w:w="1185" w:type="pct"/>
          </w:tcPr>
          <w:p w14:paraId="0155C8DC" w14:textId="2113E09A" w:rsidR="007659D3" w:rsidRPr="007A0C5A" w:rsidRDefault="007659D3" w:rsidP="00F06BCB">
            <w:pPr>
              <w:spacing w:line="276" w:lineRule="auto"/>
              <w:rPr>
                <w:rStyle w:val="label"/>
                <w:rFonts w:ascii="Times New Roman" w:hAnsi="Times New Roman" w:cs="Times New Roman"/>
                <w:sz w:val="24"/>
                <w:szCs w:val="24"/>
              </w:rPr>
            </w:pPr>
            <w:r w:rsidRPr="007A0C5A">
              <w:rPr>
                <w:rFonts w:ascii="Times New Roman" w:hAnsi="Times New Roman" w:cs="Times New Roman"/>
                <w:b/>
                <w:bCs/>
                <w:sz w:val="24"/>
                <w:szCs w:val="24"/>
              </w:rPr>
              <w:t>M</w:t>
            </w:r>
            <w:r w:rsidRPr="00F06BCB">
              <w:rPr>
                <w:rFonts w:ascii="Times New Roman" w:hAnsi="Times New Roman" w:cs="Times New Roman"/>
                <w:b/>
                <w:bCs/>
                <w:sz w:val="24"/>
                <w:szCs w:val="24"/>
              </w:rPr>
              <w:t>aximum</w:t>
            </w:r>
          </w:p>
        </w:tc>
      </w:tr>
      <w:tr w:rsidR="007659D3" w:rsidRPr="007A0C5A" w14:paraId="18457918" w14:textId="77777777" w:rsidTr="00F06BCB">
        <w:tc>
          <w:tcPr>
            <w:tcW w:w="1188" w:type="pct"/>
          </w:tcPr>
          <w:p w14:paraId="5842E251" w14:textId="70DD0FA4"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 xml:space="preserve">Jan </w:t>
            </w:r>
          </w:p>
        </w:tc>
        <w:tc>
          <w:tcPr>
            <w:tcW w:w="1038" w:type="pct"/>
          </w:tcPr>
          <w:p w14:paraId="219FBB7D" w14:textId="44E835E3"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18F124FB" w14:textId="0F9ABE21" w:rsidR="007659D3" w:rsidRPr="007A0C5A" w:rsidRDefault="00AC1BFC"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2</w:t>
            </w:r>
            <w:r w:rsidR="00A67B47">
              <w:rPr>
                <w:rStyle w:val="label"/>
              </w:rPr>
              <w:t>3.57</w:t>
            </w:r>
            <w:r>
              <w:rPr>
                <w:rStyle w:val="label"/>
              </w:rPr>
              <w:t xml:space="preserve"> (</w:t>
            </w:r>
            <w:r w:rsidR="00A67B47">
              <w:rPr>
                <w:rStyle w:val="label"/>
              </w:rPr>
              <w:t>49.87</w:t>
            </w:r>
            <w:r w:rsidR="00007A5C">
              <w:rPr>
                <w:rStyle w:val="label"/>
              </w:rPr>
              <w:t>)</w:t>
            </w:r>
          </w:p>
        </w:tc>
        <w:tc>
          <w:tcPr>
            <w:tcW w:w="1185" w:type="pct"/>
          </w:tcPr>
          <w:p w14:paraId="762465B5" w14:textId="1F176702"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199</w:t>
            </w:r>
          </w:p>
        </w:tc>
      </w:tr>
      <w:tr w:rsidR="007659D3" w:rsidRPr="007A0C5A" w14:paraId="3162B96A" w14:textId="77777777" w:rsidTr="00F06BCB">
        <w:tc>
          <w:tcPr>
            <w:tcW w:w="1188" w:type="pct"/>
          </w:tcPr>
          <w:p w14:paraId="65A92508" w14:textId="381B061A"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Feb</w:t>
            </w:r>
          </w:p>
        </w:tc>
        <w:tc>
          <w:tcPr>
            <w:tcW w:w="1038" w:type="pct"/>
          </w:tcPr>
          <w:p w14:paraId="792A1657" w14:textId="5E4AC6DE"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24FE9DD1" w14:textId="19B048DF" w:rsidR="007659D3" w:rsidRPr="007A0C5A" w:rsidRDefault="00A67B47" w:rsidP="00F06BCB">
            <w:pPr>
              <w:spacing w:line="276" w:lineRule="auto"/>
              <w:rPr>
                <w:rStyle w:val="label"/>
                <w:rFonts w:ascii="Times New Roman" w:hAnsi="Times New Roman" w:cs="Times New Roman"/>
                <w:sz w:val="24"/>
                <w:szCs w:val="24"/>
              </w:rPr>
            </w:pPr>
            <w:r>
              <w:rPr>
                <w:rStyle w:val="label"/>
              </w:rPr>
              <w:t>7.26</w:t>
            </w:r>
            <w:r w:rsidR="00007A5C">
              <w:rPr>
                <w:rStyle w:val="label"/>
              </w:rPr>
              <w:t xml:space="preserve"> (</w:t>
            </w:r>
            <w:r w:rsidR="00007A5C" w:rsidRPr="00007A5C">
              <w:rPr>
                <w:rStyle w:val="label"/>
              </w:rPr>
              <w:t>1</w:t>
            </w:r>
            <w:r>
              <w:rPr>
                <w:rStyle w:val="label"/>
              </w:rPr>
              <w:t>5.21</w:t>
            </w:r>
            <w:r w:rsidR="00007A5C">
              <w:rPr>
                <w:rStyle w:val="label"/>
              </w:rPr>
              <w:t>)</w:t>
            </w:r>
          </w:p>
        </w:tc>
        <w:tc>
          <w:tcPr>
            <w:tcW w:w="1185" w:type="pct"/>
          </w:tcPr>
          <w:p w14:paraId="56F922B5" w14:textId="09633B46"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58</w:t>
            </w:r>
          </w:p>
        </w:tc>
      </w:tr>
      <w:tr w:rsidR="007659D3" w:rsidRPr="007A0C5A" w14:paraId="549BF017" w14:textId="77777777" w:rsidTr="00F06BCB">
        <w:tc>
          <w:tcPr>
            <w:tcW w:w="1188" w:type="pct"/>
          </w:tcPr>
          <w:p w14:paraId="7D65FF1C" w14:textId="4EB4724F"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Mar</w:t>
            </w:r>
          </w:p>
        </w:tc>
        <w:tc>
          <w:tcPr>
            <w:tcW w:w="1038" w:type="pct"/>
          </w:tcPr>
          <w:p w14:paraId="6D6EB6E5" w14:textId="0B37FBBB"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4CF8E290" w14:textId="5C8473C7" w:rsidR="007659D3" w:rsidRPr="007A0C5A" w:rsidRDefault="00A67B47"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6</w:t>
            </w:r>
            <w:r w:rsidR="00AC1BFC">
              <w:rPr>
                <w:rStyle w:val="label"/>
              </w:rPr>
              <w:t>.70</w:t>
            </w:r>
            <w:r w:rsidR="00007A5C">
              <w:rPr>
                <w:rStyle w:val="label"/>
              </w:rPr>
              <w:t xml:space="preserve"> (</w:t>
            </w:r>
            <w:r w:rsidR="00007A5C" w:rsidRPr="00007A5C">
              <w:rPr>
                <w:rStyle w:val="label"/>
              </w:rPr>
              <w:t>1</w:t>
            </w:r>
            <w:r>
              <w:rPr>
                <w:rStyle w:val="label"/>
              </w:rPr>
              <w:t>0.68</w:t>
            </w:r>
            <w:r w:rsidR="00007A5C">
              <w:rPr>
                <w:rStyle w:val="label"/>
              </w:rPr>
              <w:t>)</w:t>
            </w:r>
          </w:p>
        </w:tc>
        <w:tc>
          <w:tcPr>
            <w:tcW w:w="1185" w:type="pct"/>
          </w:tcPr>
          <w:p w14:paraId="03187EDD" w14:textId="63581CE8"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36</w:t>
            </w:r>
          </w:p>
        </w:tc>
      </w:tr>
      <w:tr w:rsidR="007659D3" w:rsidRPr="007A0C5A" w14:paraId="40586A17" w14:textId="77777777" w:rsidTr="00F06BCB">
        <w:tc>
          <w:tcPr>
            <w:tcW w:w="1188" w:type="pct"/>
          </w:tcPr>
          <w:p w14:paraId="4E99F40E" w14:textId="5EFCE253"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Apr</w:t>
            </w:r>
          </w:p>
        </w:tc>
        <w:tc>
          <w:tcPr>
            <w:tcW w:w="1038" w:type="pct"/>
          </w:tcPr>
          <w:p w14:paraId="7127C3AF" w14:textId="6CFE3084"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03349A3A" w14:textId="5EF0A634" w:rsidR="007659D3" w:rsidRPr="007A0C5A" w:rsidRDefault="00AC1BFC"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1</w:t>
            </w:r>
            <w:r w:rsidR="00A67B47">
              <w:rPr>
                <w:rStyle w:val="label"/>
              </w:rPr>
              <w:t>1</w:t>
            </w:r>
            <w:r>
              <w:rPr>
                <w:rStyle w:val="label"/>
              </w:rPr>
              <w:t>.</w:t>
            </w:r>
            <w:r w:rsidR="00A67B47">
              <w:rPr>
                <w:rStyle w:val="label"/>
              </w:rPr>
              <w:t>17</w:t>
            </w:r>
            <w:r w:rsidR="00007A5C">
              <w:rPr>
                <w:rStyle w:val="label"/>
              </w:rPr>
              <w:t xml:space="preserve"> (</w:t>
            </w:r>
            <w:r w:rsidR="00007A5C" w:rsidRPr="00007A5C">
              <w:rPr>
                <w:rStyle w:val="label"/>
              </w:rPr>
              <w:t>2</w:t>
            </w:r>
            <w:r w:rsidR="00A67B47">
              <w:rPr>
                <w:rStyle w:val="label"/>
              </w:rPr>
              <w:t>0.57</w:t>
            </w:r>
            <w:r w:rsidR="00007A5C">
              <w:rPr>
                <w:rStyle w:val="label"/>
              </w:rPr>
              <w:t>)</w:t>
            </w:r>
          </w:p>
        </w:tc>
        <w:tc>
          <w:tcPr>
            <w:tcW w:w="1185" w:type="pct"/>
          </w:tcPr>
          <w:p w14:paraId="140D4E15" w14:textId="08BD49C5"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73</w:t>
            </w:r>
          </w:p>
        </w:tc>
      </w:tr>
      <w:tr w:rsidR="007659D3" w:rsidRPr="007A0C5A" w14:paraId="209B1C48" w14:textId="77777777" w:rsidTr="00F06BCB">
        <w:tc>
          <w:tcPr>
            <w:tcW w:w="1188" w:type="pct"/>
          </w:tcPr>
          <w:p w14:paraId="0E923628" w14:textId="180F712D"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May</w:t>
            </w:r>
          </w:p>
        </w:tc>
        <w:tc>
          <w:tcPr>
            <w:tcW w:w="1038" w:type="pct"/>
          </w:tcPr>
          <w:p w14:paraId="7843B450" w14:textId="55379251"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1A345DB9" w14:textId="562C4C94" w:rsidR="007659D3" w:rsidRPr="007A0C5A" w:rsidRDefault="00F062D0" w:rsidP="00F06BCB">
            <w:pPr>
              <w:spacing w:line="276" w:lineRule="auto"/>
              <w:rPr>
                <w:rStyle w:val="label"/>
                <w:rFonts w:ascii="Times New Roman" w:hAnsi="Times New Roman" w:cs="Times New Roman"/>
                <w:sz w:val="24"/>
                <w:szCs w:val="24"/>
              </w:rPr>
            </w:pPr>
            <w:r w:rsidRPr="00F062D0">
              <w:rPr>
                <w:rStyle w:val="label"/>
                <w:rFonts w:ascii="Times New Roman" w:hAnsi="Times New Roman" w:cs="Times New Roman"/>
                <w:sz w:val="24"/>
                <w:szCs w:val="24"/>
              </w:rPr>
              <w:t>3</w:t>
            </w:r>
            <w:r w:rsidR="00A67B47">
              <w:rPr>
                <w:rStyle w:val="label"/>
                <w:rFonts w:ascii="Times New Roman" w:hAnsi="Times New Roman" w:cs="Times New Roman"/>
                <w:sz w:val="24"/>
                <w:szCs w:val="24"/>
              </w:rPr>
              <w:t>0</w:t>
            </w:r>
            <w:r w:rsidRPr="00F062D0">
              <w:rPr>
                <w:rStyle w:val="label"/>
                <w:rFonts w:ascii="Times New Roman" w:hAnsi="Times New Roman" w:cs="Times New Roman"/>
                <w:sz w:val="24"/>
                <w:szCs w:val="24"/>
              </w:rPr>
              <w:t>.</w:t>
            </w:r>
            <w:r w:rsidR="00A67B47">
              <w:rPr>
                <w:rStyle w:val="label"/>
                <w:rFonts w:ascii="Times New Roman" w:hAnsi="Times New Roman" w:cs="Times New Roman"/>
                <w:sz w:val="24"/>
                <w:szCs w:val="24"/>
              </w:rPr>
              <w:t>22</w:t>
            </w:r>
            <w:r w:rsidR="00007A5C">
              <w:rPr>
                <w:rStyle w:val="label"/>
                <w:rFonts w:ascii="Times New Roman" w:hAnsi="Times New Roman" w:cs="Times New Roman"/>
                <w:sz w:val="24"/>
                <w:szCs w:val="24"/>
              </w:rPr>
              <w:t xml:space="preserve"> (</w:t>
            </w:r>
            <w:r w:rsidR="00007A5C" w:rsidRPr="00007A5C">
              <w:rPr>
                <w:rStyle w:val="label"/>
                <w:rFonts w:ascii="Times New Roman" w:hAnsi="Times New Roman" w:cs="Times New Roman"/>
                <w:sz w:val="24"/>
                <w:szCs w:val="24"/>
              </w:rPr>
              <w:t>5</w:t>
            </w:r>
            <w:r w:rsidR="00A67B47">
              <w:rPr>
                <w:rStyle w:val="label"/>
                <w:rFonts w:ascii="Times New Roman" w:hAnsi="Times New Roman" w:cs="Times New Roman"/>
                <w:sz w:val="24"/>
                <w:szCs w:val="24"/>
              </w:rPr>
              <w:t>6.62</w:t>
            </w:r>
            <w:r w:rsidR="00007A5C">
              <w:rPr>
                <w:rStyle w:val="label"/>
                <w:rFonts w:ascii="Times New Roman" w:hAnsi="Times New Roman" w:cs="Times New Roman"/>
                <w:sz w:val="24"/>
                <w:szCs w:val="24"/>
              </w:rPr>
              <w:t>)</w:t>
            </w:r>
          </w:p>
        </w:tc>
        <w:tc>
          <w:tcPr>
            <w:tcW w:w="1185" w:type="pct"/>
          </w:tcPr>
          <w:p w14:paraId="65FC36BB" w14:textId="683C3A59"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193</w:t>
            </w:r>
          </w:p>
        </w:tc>
      </w:tr>
      <w:tr w:rsidR="007659D3" w:rsidRPr="007A0C5A" w14:paraId="585ACE62" w14:textId="77777777" w:rsidTr="00F06BCB">
        <w:tc>
          <w:tcPr>
            <w:tcW w:w="1188" w:type="pct"/>
          </w:tcPr>
          <w:p w14:paraId="1CE7B0BF" w14:textId="0E8A85CC"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Jun</w:t>
            </w:r>
          </w:p>
        </w:tc>
        <w:tc>
          <w:tcPr>
            <w:tcW w:w="1038" w:type="pct"/>
          </w:tcPr>
          <w:p w14:paraId="5E57D8ED" w14:textId="0DD37B0B"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7F7462DA" w14:textId="1E6C16FD" w:rsidR="007659D3" w:rsidRPr="007A0C5A" w:rsidRDefault="00A67B47"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187</w:t>
            </w:r>
            <w:r w:rsidR="00F062D0" w:rsidRPr="00F062D0">
              <w:rPr>
                <w:rStyle w:val="label"/>
                <w:rFonts w:ascii="Times New Roman" w:hAnsi="Times New Roman" w:cs="Times New Roman"/>
                <w:sz w:val="24"/>
                <w:szCs w:val="24"/>
              </w:rPr>
              <w:t>.6</w:t>
            </w:r>
            <w:r>
              <w:rPr>
                <w:rStyle w:val="label"/>
                <w:rFonts w:ascii="Times New Roman" w:hAnsi="Times New Roman" w:cs="Times New Roman"/>
                <w:sz w:val="24"/>
                <w:szCs w:val="24"/>
              </w:rPr>
              <w:t>5</w:t>
            </w:r>
            <w:r w:rsidR="00007A5C">
              <w:rPr>
                <w:rStyle w:val="label"/>
                <w:rFonts w:ascii="Times New Roman" w:hAnsi="Times New Roman" w:cs="Times New Roman"/>
                <w:sz w:val="24"/>
                <w:szCs w:val="24"/>
              </w:rPr>
              <w:t xml:space="preserve"> (</w:t>
            </w:r>
            <w:r w:rsidR="00007A5C" w:rsidRPr="00007A5C">
              <w:rPr>
                <w:rStyle w:val="label"/>
                <w:rFonts w:ascii="Times New Roman" w:hAnsi="Times New Roman" w:cs="Times New Roman"/>
                <w:sz w:val="24"/>
                <w:szCs w:val="24"/>
              </w:rPr>
              <w:t>4</w:t>
            </w:r>
            <w:r>
              <w:rPr>
                <w:rStyle w:val="label"/>
                <w:rFonts w:ascii="Times New Roman" w:hAnsi="Times New Roman" w:cs="Times New Roman"/>
                <w:sz w:val="24"/>
                <w:szCs w:val="24"/>
              </w:rPr>
              <w:t>06.95</w:t>
            </w:r>
            <w:r w:rsidR="00007A5C">
              <w:rPr>
                <w:rStyle w:val="label"/>
                <w:rFonts w:ascii="Times New Roman" w:hAnsi="Times New Roman" w:cs="Times New Roman"/>
                <w:sz w:val="24"/>
                <w:szCs w:val="24"/>
              </w:rPr>
              <w:t>)</w:t>
            </w:r>
          </w:p>
        </w:tc>
        <w:tc>
          <w:tcPr>
            <w:tcW w:w="1185" w:type="pct"/>
          </w:tcPr>
          <w:p w14:paraId="2F0152BC" w14:textId="57E92254"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1884</w:t>
            </w:r>
          </w:p>
        </w:tc>
      </w:tr>
      <w:tr w:rsidR="007659D3" w:rsidRPr="007A0C5A" w14:paraId="337907A7" w14:textId="77777777" w:rsidTr="00F06BCB">
        <w:tc>
          <w:tcPr>
            <w:tcW w:w="1188" w:type="pct"/>
          </w:tcPr>
          <w:p w14:paraId="558F2D86" w14:textId="76447701"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Jul</w:t>
            </w:r>
          </w:p>
        </w:tc>
        <w:tc>
          <w:tcPr>
            <w:tcW w:w="1038" w:type="pct"/>
          </w:tcPr>
          <w:p w14:paraId="4406100D" w14:textId="7E8E4AC0"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3</w:t>
            </w:r>
          </w:p>
        </w:tc>
        <w:tc>
          <w:tcPr>
            <w:tcW w:w="1589" w:type="pct"/>
          </w:tcPr>
          <w:p w14:paraId="70D257DA" w14:textId="3129AF09" w:rsidR="007659D3" w:rsidRPr="007A0C5A" w:rsidRDefault="00F062D0" w:rsidP="00F06BCB">
            <w:pPr>
              <w:spacing w:line="276" w:lineRule="auto"/>
              <w:rPr>
                <w:rStyle w:val="label"/>
                <w:rFonts w:ascii="Times New Roman" w:hAnsi="Times New Roman" w:cs="Times New Roman"/>
                <w:sz w:val="24"/>
                <w:szCs w:val="24"/>
              </w:rPr>
            </w:pPr>
            <w:r w:rsidRPr="00F062D0">
              <w:rPr>
                <w:rStyle w:val="label"/>
                <w:rFonts w:ascii="Times New Roman" w:hAnsi="Times New Roman" w:cs="Times New Roman"/>
                <w:sz w:val="24"/>
                <w:szCs w:val="24"/>
              </w:rPr>
              <w:t>1</w:t>
            </w:r>
            <w:r w:rsidR="00A67B47">
              <w:rPr>
                <w:rStyle w:val="label"/>
                <w:rFonts w:ascii="Times New Roman" w:hAnsi="Times New Roman" w:cs="Times New Roman"/>
                <w:sz w:val="24"/>
                <w:szCs w:val="24"/>
              </w:rPr>
              <w:t>182</w:t>
            </w:r>
            <w:r w:rsidRPr="00F062D0">
              <w:rPr>
                <w:rStyle w:val="label"/>
                <w:rFonts w:ascii="Times New Roman" w:hAnsi="Times New Roman" w:cs="Times New Roman"/>
                <w:sz w:val="24"/>
                <w:szCs w:val="24"/>
              </w:rPr>
              <w:t>.</w:t>
            </w:r>
            <w:r w:rsidR="00A67B47">
              <w:rPr>
                <w:rStyle w:val="label"/>
                <w:rFonts w:ascii="Times New Roman" w:hAnsi="Times New Roman" w:cs="Times New Roman"/>
                <w:sz w:val="24"/>
                <w:szCs w:val="24"/>
              </w:rPr>
              <w:t>48</w:t>
            </w:r>
            <w:r w:rsidR="00007A5C">
              <w:rPr>
                <w:rStyle w:val="label"/>
                <w:rFonts w:ascii="Times New Roman" w:hAnsi="Times New Roman" w:cs="Times New Roman"/>
                <w:sz w:val="24"/>
                <w:szCs w:val="24"/>
              </w:rPr>
              <w:t xml:space="preserve"> (</w:t>
            </w:r>
            <w:r w:rsidR="00A67B47">
              <w:rPr>
                <w:rStyle w:val="label"/>
                <w:rFonts w:ascii="Times New Roman" w:hAnsi="Times New Roman" w:cs="Times New Roman"/>
                <w:sz w:val="24"/>
                <w:szCs w:val="24"/>
              </w:rPr>
              <w:t>3337.07</w:t>
            </w:r>
            <w:r w:rsidR="00007A5C">
              <w:rPr>
                <w:rStyle w:val="label"/>
                <w:rFonts w:ascii="Times New Roman" w:hAnsi="Times New Roman" w:cs="Times New Roman"/>
                <w:sz w:val="24"/>
                <w:szCs w:val="24"/>
              </w:rPr>
              <w:t>)</w:t>
            </w:r>
          </w:p>
        </w:tc>
        <w:tc>
          <w:tcPr>
            <w:tcW w:w="1185" w:type="pct"/>
          </w:tcPr>
          <w:p w14:paraId="50812ECB" w14:textId="41955415"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16253</w:t>
            </w:r>
          </w:p>
        </w:tc>
      </w:tr>
      <w:tr w:rsidR="007659D3" w:rsidRPr="007A0C5A" w14:paraId="6810B264" w14:textId="77777777" w:rsidTr="00F06BCB">
        <w:tc>
          <w:tcPr>
            <w:tcW w:w="1188" w:type="pct"/>
          </w:tcPr>
          <w:p w14:paraId="7E3CB5E7" w14:textId="06C12221"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 xml:space="preserve">Aug </w:t>
            </w:r>
          </w:p>
        </w:tc>
        <w:tc>
          <w:tcPr>
            <w:tcW w:w="1038" w:type="pct"/>
          </w:tcPr>
          <w:p w14:paraId="7434D3CB" w14:textId="335C6BBD"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4</w:t>
            </w:r>
          </w:p>
        </w:tc>
        <w:tc>
          <w:tcPr>
            <w:tcW w:w="1589" w:type="pct"/>
          </w:tcPr>
          <w:p w14:paraId="7A1B578D" w14:textId="14FC4552" w:rsidR="007659D3" w:rsidRPr="007A0C5A" w:rsidRDefault="00F062D0" w:rsidP="00F06BCB">
            <w:pPr>
              <w:spacing w:line="276" w:lineRule="auto"/>
              <w:rPr>
                <w:rStyle w:val="label"/>
                <w:rFonts w:ascii="Times New Roman" w:hAnsi="Times New Roman" w:cs="Times New Roman"/>
                <w:sz w:val="24"/>
                <w:szCs w:val="24"/>
              </w:rPr>
            </w:pPr>
            <w:r w:rsidRPr="00F062D0">
              <w:rPr>
                <w:rStyle w:val="label"/>
                <w:rFonts w:ascii="Times New Roman" w:hAnsi="Times New Roman" w:cs="Times New Roman"/>
                <w:sz w:val="24"/>
                <w:szCs w:val="24"/>
              </w:rPr>
              <w:t>3</w:t>
            </w:r>
            <w:r w:rsidR="00A67B47">
              <w:rPr>
                <w:rStyle w:val="label"/>
                <w:rFonts w:ascii="Times New Roman" w:hAnsi="Times New Roman" w:cs="Times New Roman"/>
                <w:sz w:val="24"/>
                <w:szCs w:val="24"/>
              </w:rPr>
              <w:t>407</w:t>
            </w:r>
            <w:r w:rsidRPr="00F062D0">
              <w:rPr>
                <w:rStyle w:val="label"/>
                <w:rFonts w:ascii="Times New Roman" w:hAnsi="Times New Roman" w:cs="Times New Roman"/>
                <w:sz w:val="24"/>
                <w:szCs w:val="24"/>
              </w:rPr>
              <w:t>.</w:t>
            </w:r>
            <w:r w:rsidR="00765B69">
              <w:rPr>
                <w:rStyle w:val="label"/>
                <w:rFonts w:ascii="Times New Roman" w:hAnsi="Times New Roman" w:cs="Times New Roman"/>
                <w:sz w:val="24"/>
                <w:szCs w:val="24"/>
              </w:rPr>
              <w:t>2</w:t>
            </w:r>
            <w:r w:rsidR="00A67B47">
              <w:rPr>
                <w:rStyle w:val="label"/>
                <w:rFonts w:ascii="Times New Roman" w:hAnsi="Times New Roman" w:cs="Times New Roman"/>
                <w:sz w:val="24"/>
                <w:szCs w:val="24"/>
              </w:rPr>
              <w:t>2</w:t>
            </w:r>
            <w:r w:rsidR="00007A5C">
              <w:rPr>
                <w:rStyle w:val="label"/>
                <w:rFonts w:ascii="Times New Roman" w:hAnsi="Times New Roman" w:cs="Times New Roman"/>
                <w:sz w:val="24"/>
                <w:szCs w:val="24"/>
              </w:rPr>
              <w:t xml:space="preserve"> (</w:t>
            </w:r>
            <w:r w:rsidR="00007A5C" w:rsidRPr="00007A5C">
              <w:rPr>
                <w:rStyle w:val="label"/>
                <w:rFonts w:ascii="Times New Roman" w:hAnsi="Times New Roman" w:cs="Times New Roman"/>
                <w:sz w:val="24"/>
                <w:szCs w:val="24"/>
              </w:rPr>
              <w:t>1</w:t>
            </w:r>
            <w:r w:rsidR="00A67B47">
              <w:rPr>
                <w:rStyle w:val="label"/>
                <w:rFonts w:ascii="Times New Roman" w:hAnsi="Times New Roman" w:cs="Times New Roman"/>
                <w:sz w:val="24"/>
                <w:szCs w:val="24"/>
              </w:rPr>
              <w:t>0871.66</w:t>
            </w:r>
            <w:r w:rsidR="00007A5C">
              <w:rPr>
                <w:rStyle w:val="label"/>
                <w:rFonts w:ascii="Times New Roman" w:hAnsi="Times New Roman" w:cs="Times New Roman"/>
                <w:sz w:val="24"/>
                <w:szCs w:val="24"/>
              </w:rPr>
              <w:t>)</w:t>
            </w:r>
          </w:p>
        </w:tc>
        <w:tc>
          <w:tcPr>
            <w:tcW w:w="1185" w:type="pct"/>
          </w:tcPr>
          <w:p w14:paraId="05FAA726" w14:textId="0725F2F9"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52636</w:t>
            </w:r>
          </w:p>
        </w:tc>
      </w:tr>
      <w:tr w:rsidR="007659D3" w:rsidRPr="007A0C5A" w14:paraId="222BF99F" w14:textId="77777777" w:rsidTr="00F06BCB">
        <w:tc>
          <w:tcPr>
            <w:tcW w:w="1188" w:type="pct"/>
          </w:tcPr>
          <w:p w14:paraId="59ADE3A2" w14:textId="2055F683"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Sep</w:t>
            </w:r>
          </w:p>
        </w:tc>
        <w:tc>
          <w:tcPr>
            <w:tcW w:w="1038" w:type="pct"/>
          </w:tcPr>
          <w:p w14:paraId="132E67A7" w14:textId="64DD2CCF"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3</w:t>
            </w:r>
          </w:p>
        </w:tc>
        <w:tc>
          <w:tcPr>
            <w:tcW w:w="1589" w:type="pct"/>
          </w:tcPr>
          <w:p w14:paraId="7F02B655" w14:textId="294D793E" w:rsidR="007659D3" w:rsidRPr="007A0C5A" w:rsidRDefault="00216CD2"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2</w:t>
            </w:r>
            <w:r w:rsidR="00A67B47">
              <w:rPr>
                <w:rStyle w:val="label"/>
                <w:rFonts w:ascii="Times New Roman" w:hAnsi="Times New Roman" w:cs="Times New Roman"/>
                <w:sz w:val="24"/>
                <w:szCs w:val="24"/>
              </w:rPr>
              <w:t>034</w:t>
            </w:r>
            <w:r w:rsidR="00F062D0" w:rsidRPr="00F062D0">
              <w:rPr>
                <w:rStyle w:val="label"/>
                <w:rFonts w:ascii="Times New Roman" w:hAnsi="Times New Roman" w:cs="Times New Roman"/>
                <w:sz w:val="24"/>
                <w:szCs w:val="24"/>
              </w:rPr>
              <w:t>.</w:t>
            </w:r>
            <w:r w:rsidR="00A67B47">
              <w:rPr>
                <w:rStyle w:val="label"/>
                <w:rFonts w:ascii="Times New Roman" w:hAnsi="Times New Roman" w:cs="Times New Roman"/>
                <w:sz w:val="24"/>
                <w:szCs w:val="24"/>
              </w:rPr>
              <w:t>26</w:t>
            </w:r>
            <w:r w:rsidR="00007A5C">
              <w:rPr>
                <w:rStyle w:val="label"/>
                <w:rFonts w:ascii="Times New Roman" w:hAnsi="Times New Roman" w:cs="Times New Roman"/>
                <w:sz w:val="24"/>
                <w:szCs w:val="24"/>
              </w:rPr>
              <w:t xml:space="preserve"> (</w:t>
            </w:r>
            <w:r w:rsidR="00007A5C" w:rsidRPr="00007A5C">
              <w:rPr>
                <w:rStyle w:val="label"/>
                <w:rFonts w:ascii="Times New Roman" w:hAnsi="Times New Roman" w:cs="Times New Roman"/>
                <w:sz w:val="24"/>
                <w:szCs w:val="24"/>
              </w:rPr>
              <w:t>4</w:t>
            </w:r>
            <w:r w:rsidR="00A67B47">
              <w:rPr>
                <w:rStyle w:val="label"/>
                <w:rFonts w:ascii="Times New Roman" w:hAnsi="Times New Roman" w:cs="Times New Roman"/>
                <w:sz w:val="24"/>
                <w:szCs w:val="24"/>
              </w:rPr>
              <w:t>083.52</w:t>
            </w:r>
            <w:r w:rsidR="00007A5C">
              <w:rPr>
                <w:rStyle w:val="label"/>
                <w:rFonts w:ascii="Times New Roman" w:hAnsi="Times New Roman" w:cs="Times New Roman"/>
                <w:sz w:val="24"/>
                <w:szCs w:val="24"/>
              </w:rPr>
              <w:t>)</w:t>
            </w:r>
          </w:p>
        </w:tc>
        <w:tc>
          <w:tcPr>
            <w:tcW w:w="1185" w:type="pct"/>
          </w:tcPr>
          <w:p w14:paraId="2619DE15" w14:textId="5D7EBB1B"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16856</w:t>
            </w:r>
          </w:p>
        </w:tc>
      </w:tr>
      <w:tr w:rsidR="007659D3" w:rsidRPr="007A0C5A" w14:paraId="039FE33C" w14:textId="77777777" w:rsidTr="00F06BCB">
        <w:tc>
          <w:tcPr>
            <w:tcW w:w="1188" w:type="pct"/>
          </w:tcPr>
          <w:p w14:paraId="34135EF2" w14:textId="189E4031"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Oct</w:t>
            </w:r>
          </w:p>
        </w:tc>
        <w:tc>
          <w:tcPr>
            <w:tcW w:w="1038" w:type="pct"/>
          </w:tcPr>
          <w:p w14:paraId="3C6F6785" w14:textId="66EE4184"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662E3045" w14:textId="0D68D6A0" w:rsidR="007659D3" w:rsidRPr="007A0C5A" w:rsidRDefault="00A67B47"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1922</w:t>
            </w:r>
            <w:r w:rsidR="00F062D0" w:rsidRPr="00F062D0">
              <w:rPr>
                <w:rStyle w:val="label"/>
                <w:rFonts w:ascii="Times New Roman" w:hAnsi="Times New Roman" w:cs="Times New Roman"/>
                <w:sz w:val="24"/>
                <w:szCs w:val="24"/>
              </w:rPr>
              <w:t>.</w:t>
            </w:r>
            <w:r>
              <w:rPr>
                <w:rStyle w:val="label"/>
                <w:rFonts w:ascii="Times New Roman" w:hAnsi="Times New Roman" w:cs="Times New Roman"/>
                <w:sz w:val="24"/>
                <w:szCs w:val="24"/>
              </w:rPr>
              <w:t>78</w:t>
            </w:r>
            <w:r w:rsidR="00007A5C">
              <w:rPr>
                <w:rStyle w:val="label"/>
                <w:rFonts w:ascii="Times New Roman" w:hAnsi="Times New Roman" w:cs="Times New Roman"/>
                <w:sz w:val="24"/>
                <w:szCs w:val="24"/>
              </w:rPr>
              <w:t xml:space="preserve"> (</w:t>
            </w:r>
            <w:r>
              <w:rPr>
                <w:rStyle w:val="label"/>
                <w:rFonts w:ascii="Times New Roman" w:hAnsi="Times New Roman" w:cs="Times New Roman"/>
                <w:sz w:val="24"/>
                <w:szCs w:val="24"/>
              </w:rPr>
              <w:t>4776.24</w:t>
            </w:r>
            <w:r w:rsidR="00007A5C">
              <w:rPr>
                <w:rStyle w:val="label"/>
                <w:rFonts w:ascii="Times New Roman" w:hAnsi="Times New Roman" w:cs="Times New Roman"/>
                <w:sz w:val="24"/>
                <w:szCs w:val="24"/>
              </w:rPr>
              <w:t>)</w:t>
            </w:r>
          </w:p>
        </w:tc>
        <w:tc>
          <w:tcPr>
            <w:tcW w:w="1185" w:type="pct"/>
          </w:tcPr>
          <w:p w14:paraId="14FEB66A" w14:textId="09FE7366" w:rsidR="007659D3" w:rsidRPr="007A0C5A" w:rsidRDefault="00216CD2"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21932</w:t>
            </w:r>
          </w:p>
        </w:tc>
      </w:tr>
      <w:tr w:rsidR="007659D3" w:rsidRPr="007A0C5A" w14:paraId="1A29B701" w14:textId="77777777" w:rsidTr="00F06BCB">
        <w:tc>
          <w:tcPr>
            <w:tcW w:w="1188" w:type="pct"/>
          </w:tcPr>
          <w:p w14:paraId="5B6FD220" w14:textId="4719D17B"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Nov</w:t>
            </w:r>
          </w:p>
        </w:tc>
        <w:tc>
          <w:tcPr>
            <w:tcW w:w="1038" w:type="pct"/>
          </w:tcPr>
          <w:p w14:paraId="5C5FB788" w14:textId="267445D4"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6BDCF42F" w14:textId="1BC13891" w:rsidR="007659D3" w:rsidRPr="007A0C5A" w:rsidRDefault="00216CD2" w:rsidP="00F06BCB">
            <w:pPr>
              <w:tabs>
                <w:tab w:val="left" w:pos="1932"/>
              </w:tabs>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1</w:t>
            </w:r>
            <w:r w:rsidR="00A67B47">
              <w:rPr>
                <w:rStyle w:val="label"/>
                <w:rFonts w:ascii="Times New Roman" w:hAnsi="Times New Roman" w:cs="Times New Roman"/>
                <w:sz w:val="24"/>
                <w:szCs w:val="24"/>
              </w:rPr>
              <w:t>416</w:t>
            </w:r>
            <w:r>
              <w:rPr>
                <w:rStyle w:val="label"/>
                <w:rFonts w:ascii="Times New Roman" w:hAnsi="Times New Roman" w:cs="Times New Roman"/>
                <w:sz w:val="24"/>
                <w:szCs w:val="24"/>
              </w:rPr>
              <w:t>.</w:t>
            </w:r>
            <w:r w:rsidR="00A67B47">
              <w:rPr>
                <w:rStyle w:val="label"/>
                <w:rFonts w:ascii="Times New Roman" w:hAnsi="Times New Roman" w:cs="Times New Roman"/>
                <w:sz w:val="24"/>
                <w:szCs w:val="24"/>
              </w:rPr>
              <w:t>91</w:t>
            </w:r>
            <w:r w:rsidR="00007A5C">
              <w:rPr>
                <w:rStyle w:val="label"/>
                <w:rFonts w:ascii="Times New Roman" w:hAnsi="Times New Roman" w:cs="Times New Roman"/>
                <w:sz w:val="24"/>
                <w:szCs w:val="24"/>
              </w:rPr>
              <w:t xml:space="preserve"> (</w:t>
            </w:r>
            <w:r w:rsidR="00A67B47">
              <w:rPr>
                <w:rStyle w:val="label"/>
                <w:rFonts w:ascii="Times New Roman" w:hAnsi="Times New Roman" w:cs="Times New Roman"/>
                <w:sz w:val="24"/>
                <w:szCs w:val="24"/>
              </w:rPr>
              <w:t>4044.43</w:t>
            </w:r>
            <w:r w:rsidR="00007A5C">
              <w:rPr>
                <w:rStyle w:val="label"/>
                <w:rFonts w:ascii="Times New Roman" w:hAnsi="Times New Roman" w:cs="Times New Roman"/>
                <w:sz w:val="24"/>
                <w:szCs w:val="24"/>
              </w:rPr>
              <w:t>)</w:t>
            </w:r>
          </w:p>
        </w:tc>
        <w:tc>
          <w:tcPr>
            <w:tcW w:w="1185" w:type="pct"/>
          </w:tcPr>
          <w:p w14:paraId="169091C2" w14:textId="5EA3DE2A" w:rsidR="007659D3" w:rsidRPr="007A0C5A" w:rsidRDefault="00216CD2"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19334</w:t>
            </w:r>
          </w:p>
        </w:tc>
      </w:tr>
      <w:tr w:rsidR="007659D3" w:rsidRPr="007A0C5A" w14:paraId="36C93681" w14:textId="77777777" w:rsidTr="00F06BCB">
        <w:tc>
          <w:tcPr>
            <w:tcW w:w="1188" w:type="pct"/>
          </w:tcPr>
          <w:p w14:paraId="0E4A8924" w14:textId="69531118" w:rsidR="007659D3" w:rsidRPr="007A0C5A" w:rsidRDefault="007659D3" w:rsidP="00F06BCB">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Dec</w:t>
            </w:r>
          </w:p>
        </w:tc>
        <w:tc>
          <w:tcPr>
            <w:tcW w:w="1038" w:type="pct"/>
          </w:tcPr>
          <w:p w14:paraId="240628B1" w14:textId="6B5EDDCE" w:rsidR="007659D3" w:rsidRPr="007A0C5A" w:rsidRDefault="007659D3" w:rsidP="008D27A3">
            <w:pPr>
              <w:spacing w:line="276" w:lineRule="auto"/>
              <w:rPr>
                <w:rStyle w:val="label"/>
                <w:rFonts w:ascii="Times New Roman" w:hAnsi="Times New Roman" w:cs="Times New Roman"/>
                <w:sz w:val="24"/>
                <w:szCs w:val="24"/>
              </w:rPr>
            </w:pPr>
            <w:r w:rsidRPr="007A0C5A">
              <w:rPr>
                <w:rStyle w:val="label"/>
                <w:rFonts w:ascii="Times New Roman" w:hAnsi="Times New Roman" w:cs="Times New Roman"/>
                <w:sz w:val="24"/>
                <w:szCs w:val="24"/>
              </w:rPr>
              <w:t>0</w:t>
            </w:r>
          </w:p>
        </w:tc>
        <w:tc>
          <w:tcPr>
            <w:tcW w:w="1589" w:type="pct"/>
          </w:tcPr>
          <w:p w14:paraId="5C7BD370" w14:textId="36F67E7E" w:rsidR="007659D3" w:rsidRPr="007A0C5A" w:rsidRDefault="00A67B47"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389</w:t>
            </w:r>
            <w:r w:rsidR="00216CD2">
              <w:rPr>
                <w:rStyle w:val="label"/>
                <w:rFonts w:ascii="Times New Roman" w:hAnsi="Times New Roman" w:cs="Times New Roman"/>
                <w:sz w:val="24"/>
                <w:szCs w:val="24"/>
              </w:rPr>
              <w:t>.</w:t>
            </w:r>
            <w:r>
              <w:rPr>
                <w:rStyle w:val="label"/>
                <w:rFonts w:ascii="Times New Roman" w:hAnsi="Times New Roman" w:cs="Times New Roman"/>
                <w:sz w:val="24"/>
                <w:szCs w:val="24"/>
              </w:rPr>
              <w:t>17</w:t>
            </w:r>
            <w:r w:rsidR="00007A5C">
              <w:rPr>
                <w:rStyle w:val="label"/>
                <w:rFonts w:ascii="Times New Roman" w:hAnsi="Times New Roman" w:cs="Times New Roman"/>
                <w:sz w:val="24"/>
                <w:szCs w:val="24"/>
              </w:rPr>
              <w:t xml:space="preserve"> (</w:t>
            </w:r>
            <w:r>
              <w:rPr>
                <w:rStyle w:val="label"/>
                <w:rFonts w:ascii="Times New Roman" w:hAnsi="Times New Roman" w:cs="Times New Roman"/>
                <w:sz w:val="24"/>
                <w:szCs w:val="24"/>
              </w:rPr>
              <w:t>1066.58</w:t>
            </w:r>
            <w:r w:rsidR="00007A5C">
              <w:rPr>
                <w:rStyle w:val="label"/>
                <w:rFonts w:ascii="Times New Roman" w:hAnsi="Times New Roman" w:cs="Times New Roman"/>
                <w:sz w:val="24"/>
                <w:szCs w:val="24"/>
              </w:rPr>
              <w:t>)</w:t>
            </w:r>
          </w:p>
        </w:tc>
        <w:tc>
          <w:tcPr>
            <w:tcW w:w="1185" w:type="pct"/>
          </w:tcPr>
          <w:p w14:paraId="156B53B8" w14:textId="295F6B49" w:rsidR="007659D3" w:rsidRPr="007A0C5A" w:rsidRDefault="00216CD2" w:rsidP="00F06BCB">
            <w:pPr>
              <w:spacing w:line="276" w:lineRule="auto"/>
              <w:rPr>
                <w:rStyle w:val="label"/>
                <w:rFonts w:ascii="Times New Roman" w:hAnsi="Times New Roman" w:cs="Times New Roman"/>
                <w:sz w:val="24"/>
                <w:szCs w:val="24"/>
              </w:rPr>
            </w:pPr>
            <w:r>
              <w:rPr>
                <w:rStyle w:val="label"/>
                <w:rFonts w:ascii="Times New Roman" w:hAnsi="Times New Roman" w:cs="Times New Roman"/>
                <w:sz w:val="24"/>
                <w:szCs w:val="24"/>
              </w:rPr>
              <w:t>5024</w:t>
            </w:r>
          </w:p>
        </w:tc>
      </w:tr>
    </w:tbl>
    <w:p w14:paraId="2FE8C895" w14:textId="652B1CEA" w:rsidR="00290F65" w:rsidRPr="00186BD2" w:rsidRDefault="00290F65">
      <w:pPr>
        <w:spacing w:line="276" w:lineRule="auto"/>
        <w:rPr>
          <w:ins w:id="152" w:author="Haider, Najmul" w:date="2022-10-16T18:06:00Z"/>
          <w:rStyle w:val="label"/>
          <w:rFonts w:ascii="Times New Roman" w:hAnsi="Times New Roman" w:cs="Times New Roman"/>
          <w:sz w:val="24"/>
          <w:szCs w:val="24"/>
        </w:rPr>
        <w:pPrChange w:id="153" w:author="Mohammad Nayeem Hasan" w:date="2022-11-03T22:34:00Z">
          <w:pPr/>
        </w:pPrChange>
      </w:pPr>
      <w:ins w:id="154" w:author="Haider, Najmul" w:date="2022-10-16T18:06:00Z">
        <w:r w:rsidRPr="00186BD2">
          <w:rPr>
            <w:rStyle w:val="label"/>
            <w:rFonts w:ascii="Times New Roman" w:hAnsi="Times New Roman" w:cs="Times New Roman"/>
            <w:sz w:val="24"/>
            <w:szCs w:val="24"/>
          </w:rPr>
          <w:t xml:space="preserve"> </w:t>
        </w:r>
      </w:ins>
    </w:p>
    <w:p w14:paraId="5F9C0937" w14:textId="4052713E" w:rsidR="00CC5D63" w:rsidRDefault="00290F65" w:rsidP="002C6D12">
      <w:pPr>
        <w:spacing w:line="276" w:lineRule="auto"/>
        <w:rPr>
          <w:rFonts w:ascii="Times New Roman" w:hAnsi="Times New Roman" w:cs="Times New Roman"/>
          <w:sz w:val="24"/>
          <w:szCs w:val="24"/>
        </w:rPr>
      </w:pPr>
      <w:ins w:id="155" w:author="Haider, Najmul" w:date="2022-10-16T18:06:00Z">
        <w:r w:rsidRPr="00186BD2">
          <w:rPr>
            <w:rStyle w:val="label"/>
            <w:rFonts w:ascii="Times New Roman" w:hAnsi="Times New Roman" w:cs="Times New Roman"/>
            <w:sz w:val="24"/>
            <w:szCs w:val="24"/>
          </w:rPr>
          <w:t xml:space="preserve"> </w:t>
        </w:r>
      </w:ins>
      <w:r w:rsidR="002C6D12">
        <w:rPr>
          <w:rStyle w:val="label"/>
          <w:rFonts w:ascii="Times New Roman" w:hAnsi="Times New Roman" w:cs="Times New Roman"/>
          <w:sz w:val="24"/>
          <w:szCs w:val="24"/>
        </w:rPr>
        <w:tab/>
      </w:r>
      <w:r w:rsidR="002C6D12" w:rsidRPr="002C6D12">
        <w:rPr>
          <w:rStyle w:val="label"/>
          <w:rFonts w:ascii="Times New Roman" w:hAnsi="Times New Roman" w:cs="Times New Roman"/>
          <w:sz w:val="24"/>
          <w:szCs w:val="24"/>
        </w:rPr>
        <w:t xml:space="preserve">During the study period, the overall mean GF from month to month was </w:t>
      </w:r>
      <w:r w:rsidR="005E12AB">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w:t>
      </w:r>
      <w:r w:rsidR="005E12AB">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 (</w:t>
      </w:r>
      <w:r w:rsidR="005E12AB">
        <w:rPr>
          <w:rStyle w:val="label"/>
          <w:rFonts w:ascii="Times New Roman" w:hAnsi="Times New Roman" w:cs="Times New Roman"/>
          <w:sz w:val="24"/>
          <w:szCs w:val="24"/>
        </w:rPr>
        <w:t>SD=1.15</w:t>
      </w:r>
      <w:r w:rsidR="002C6D12" w:rsidRPr="002C6D12">
        <w:rPr>
          <w:rStyle w:val="label"/>
          <w:rFonts w:ascii="Times New Roman" w:hAnsi="Times New Roman" w:cs="Times New Roman"/>
          <w:sz w:val="24"/>
          <w:szCs w:val="24"/>
        </w:rPr>
        <w:t xml:space="preserve">). However, only in </w:t>
      </w:r>
      <w:r w:rsidR="005E12AB">
        <w:rPr>
          <w:rStyle w:val="label"/>
          <w:rFonts w:ascii="Times New Roman" w:hAnsi="Times New Roman" w:cs="Times New Roman"/>
          <w:sz w:val="24"/>
          <w:szCs w:val="24"/>
        </w:rPr>
        <w:t>2</w:t>
      </w:r>
      <w:r w:rsidR="002C6D12" w:rsidRPr="002C6D12">
        <w:rPr>
          <w:rStyle w:val="label"/>
          <w:rFonts w:ascii="Times New Roman" w:hAnsi="Times New Roman" w:cs="Times New Roman"/>
          <w:sz w:val="24"/>
          <w:szCs w:val="24"/>
        </w:rPr>
        <w:t xml:space="preserve"> months (</w:t>
      </w:r>
      <w:r w:rsidR="005E12AB">
        <w:rPr>
          <w:rStyle w:val="label"/>
          <w:rFonts w:ascii="Times New Roman" w:hAnsi="Times New Roman" w:cs="Times New Roman"/>
          <w:sz w:val="24"/>
          <w:szCs w:val="24"/>
        </w:rPr>
        <w:t xml:space="preserve">June and </w:t>
      </w:r>
      <w:r w:rsidR="002C6D12" w:rsidRPr="002C6D12">
        <w:rPr>
          <w:rStyle w:val="label"/>
          <w:rFonts w:ascii="Times New Roman" w:hAnsi="Times New Roman" w:cs="Times New Roman"/>
          <w:sz w:val="24"/>
          <w:szCs w:val="24"/>
        </w:rPr>
        <w:t xml:space="preserve">July) was the monthly GF significantly &gt;1 while in </w:t>
      </w:r>
      <w:r w:rsidR="004627CC">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xml:space="preserve"> months </w:t>
      </w:r>
      <w:r w:rsidR="004627CC">
        <w:rPr>
          <w:rStyle w:val="label"/>
          <w:rFonts w:ascii="Times New Roman" w:hAnsi="Times New Roman" w:cs="Times New Roman"/>
          <w:sz w:val="24"/>
          <w:szCs w:val="24"/>
        </w:rPr>
        <w:t>(</w:t>
      </w:r>
      <w:r w:rsidR="002C6D12" w:rsidRPr="002C6D12">
        <w:rPr>
          <w:rStyle w:val="label"/>
          <w:rFonts w:ascii="Times New Roman" w:hAnsi="Times New Roman" w:cs="Times New Roman"/>
          <w:sz w:val="24"/>
          <w:szCs w:val="24"/>
        </w:rPr>
        <w:t>January</w:t>
      </w:r>
      <w:r w:rsidR="004627CC">
        <w:rPr>
          <w:rStyle w:val="label"/>
          <w:rFonts w:ascii="Times New Roman" w:hAnsi="Times New Roman" w:cs="Times New Roman"/>
          <w:sz w:val="24"/>
          <w:szCs w:val="24"/>
        </w:rPr>
        <w:t>-February and September-December</w:t>
      </w:r>
      <w:r w:rsidR="002C6D12" w:rsidRPr="002C6D12">
        <w:rPr>
          <w:rStyle w:val="label"/>
          <w:rFonts w:ascii="Times New Roman" w:hAnsi="Times New Roman" w:cs="Times New Roman"/>
          <w:sz w:val="24"/>
          <w:szCs w:val="24"/>
        </w:rPr>
        <w:t xml:space="preserve">) this value was </w:t>
      </w:r>
      <w:r w:rsidR="004627CC">
        <w:rPr>
          <w:rStyle w:val="label"/>
          <w:rFonts w:ascii="Times New Roman" w:hAnsi="Times New Roman" w:cs="Times New Roman"/>
          <w:sz w:val="24"/>
          <w:szCs w:val="24"/>
        </w:rPr>
        <w:t>negative</w:t>
      </w:r>
      <w:r w:rsidR="002C6D12" w:rsidRPr="002C6D12">
        <w:rPr>
          <w:rStyle w:val="label"/>
          <w:rFonts w:ascii="Times New Roman" w:hAnsi="Times New Roman" w:cs="Times New Roman"/>
          <w:sz w:val="24"/>
          <w:szCs w:val="24"/>
        </w:rPr>
        <w:t xml:space="preserve">. More than </w:t>
      </w:r>
      <w:r w:rsidR="00F233E1">
        <w:rPr>
          <w:rStyle w:val="label"/>
          <w:rFonts w:ascii="Times New Roman" w:hAnsi="Times New Roman" w:cs="Times New Roman"/>
          <w:sz w:val="24"/>
          <w:szCs w:val="24"/>
        </w:rPr>
        <w:t>70</w:t>
      </w:r>
      <w:r w:rsidR="002C6D12" w:rsidRPr="002C6D12">
        <w:rPr>
          <w:rStyle w:val="label"/>
          <w:rFonts w:ascii="Times New Roman" w:hAnsi="Times New Roman" w:cs="Times New Roman"/>
          <w:sz w:val="24"/>
          <w:szCs w:val="24"/>
        </w:rPr>
        <w:t>% (3</w:t>
      </w:r>
      <w:r w:rsidR="00F233E1">
        <w:rPr>
          <w:rStyle w:val="label"/>
          <w:rFonts w:ascii="Times New Roman" w:hAnsi="Times New Roman" w:cs="Times New Roman"/>
          <w:sz w:val="24"/>
          <w:szCs w:val="24"/>
        </w:rPr>
        <w:t>2</w:t>
      </w:r>
      <w:r w:rsidR="002C6D12" w:rsidRPr="002C6D12">
        <w:rPr>
          <w:rStyle w:val="label"/>
          <w:rFonts w:ascii="Times New Roman" w:hAnsi="Times New Roman" w:cs="Times New Roman"/>
          <w:sz w:val="24"/>
          <w:szCs w:val="24"/>
        </w:rPr>
        <w:t>/</w:t>
      </w:r>
      <w:r w:rsidR="00F233E1">
        <w:rPr>
          <w:rStyle w:val="label"/>
          <w:rFonts w:ascii="Times New Roman" w:hAnsi="Times New Roman" w:cs="Times New Roman"/>
          <w:sz w:val="24"/>
          <w:szCs w:val="24"/>
        </w:rPr>
        <w:t>46</w:t>
      </w:r>
      <w:r w:rsidR="002C6D12" w:rsidRPr="002C6D12">
        <w:rPr>
          <w:rStyle w:val="label"/>
          <w:rFonts w:ascii="Times New Roman" w:hAnsi="Times New Roman" w:cs="Times New Roman"/>
          <w:sz w:val="24"/>
          <w:szCs w:val="24"/>
        </w:rPr>
        <w:t xml:space="preserve">) of months between </w:t>
      </w:r>
      <w:r w:rsidR="00F233E1">
        <w:rPr>
          <w:rStyle w:val="label"/>
          <w:rFonts w:ascii="Times New Roman" w:hAnsi="Times New Roman" w:cs="Times New Roman"/>
          <w:sz w:val="24"/>
          <w:szCs w:val="24"/>
        </w:rPr>
        <w:t>June</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E062E9">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0% (</w:t>
      </w:r>
      <w:r w:rsidR="00E062E9">
        <w:rPr>
          <w:rStyle w:val="label"/>
          <w:rFonts w:ascii="Times New Roman" w:hAnsi="Times New Roman" w:cs="Times New Roman"/>
          <w:sz w:val="24"/>
          <w:szCs w:val="24"/>
        </w:rPr>
        <w:t>23</w:t>
      </w:r>
      <w:r w:rsidR="002C6D12" w:rsidRPr="002C6D12">
        <w:rPr>
          <w:rStyle w:val="label"/>
          <w:rFonts w:ascii="Times New Roman" w:hAnsi="Times New Roman" w:cs="Times New Roman"/>
          <w:sz w:val="24"/>
          <w:szCs w:val="24"/>
        </w:rPr>
        <w:t>/</w:t>
      </w:r>
      <w:r w:rsidR="00F233E1">
        <w:rPr>
          <w:rStyle w:val="label"/>
          <w:rFonts w:ascii="Times New Roman" w:hAnsi="Times New Roman" w:cs="Times New Roman"/>
          <w:sz w:val="24"/>
          <w:szCs w:val="24"/>
        </w:rPr>
        <w:t>230</w:t>
      </w:r>
      <w:r w:rsidR="002C6D12" w:rsidRPr="002C6D12">
        <w:rPr>
          <w:rStyle w:val="label"/>
          <w:rFonts w:ascii="Times New Roman" w:hAnsi="Times New Roman" w:cs="Times New Roman"/>
          <w:sz w:val="24"/>
          <w:szCs w:val="24"/>
        </w:rPr>
        <w:t xml:space="preserve">) months between August and </w:t>
      </w:r>
      <w:r w:rsidR="00E062E9">
        <w:rPr>
          <w:rStyle w:val="label"/>
          <w:rFonts w:ascii="Times New Roman" w:hAnsi="Times New Roman" w:cs="Times New Roman"/>
          <w:sz w:val="24"/>
          <w:szCs w:val="24"/>
        </w:rPr>
        <w:t>May</w:t>
      </w:r>
      <w:r w:rsidR="002C6D12" w:rsidRPr="002C6D12">
        <w:rPr>
          <w:rStyle w:val="label"/>
          <w:rFonts w:ascii="Times New Roman" w:hAnsi="Times New Roman" w:cs="Times New Roman"/>
          <w:sz w:val="24"/>
          <w:szCs w:val="24"/>
        </w:rPr>
        <w:t xml:space="preserve"> of the same period. Ju</w:t>
      </w:r>
      <w:r w:rsidR="00E062E9">
        <w:rPr>
          <w:rStyle w:val="label"/>
          <w:rFonts w:ascii="Times New Roman" w:hAnsi="Times New Roman" w:cs="Times New Roman"/>
          <w:sz w:val="24"/>
          <w:szCs w:val="24"/>
        </w:rPr>
        <w:t>ly</w:t>
      </w:r>
      <w:r w:rsidR="002C6D12" w:rsidRPr="002C6D12">
        <w:rPr>
          <w:rStyle w:val="label"/>
          <w:rFonts w:ascii="Times New Roman" w:hAnsi="Times New Roman" w:cs="Times New Roman"/>
          <w:sz w:val="24"/>
          <w:szCs w:val="24"/>
        </w:rPr>
        <w:t xml:space="preserve"> showed the highest GF with a mean value of 2.</w:t>
      </w:r>
      <w:r w:rsidR="00E062E9">
        <w:rPr>
          <w:rStyle w:val="label"/>
          <w:rFonts w:ascii="Times New Roman" w:hAnsi="Times New Roman" w:cs="Times New Roman"/>
          <w:sz w:val="24"/>
          <w:szCs w:val="24"/>
        </w:rPr>
        <w:t>09</w:t>
      </w:r>
      <w:r w:rsidR="002C6D12" w:rsidRPr="002C6D12">
        <w:rPr>
          <w:rStyle w:val="label"/>
          <w:rFonts w:ascii="Times New Roman" w:hAnsi="Times New Roman" w:cs="Times New Roman"/>
          <w:sz w:val="24"/>
          <w:szCs w:val="24"/>
        </w:rPr>
        <w:t xml:space="preserve"> (95% CI: </w:t>
      </w:r>
      <w:r w:rsidR="00E062E9">
        <w:rPr>
          <w:rStyle w:val="label"/>
          <w:rFonts w:ascii="Times New Roman" w:hAnsi="Times New Roman" w:cs="Times New Roman"/>
          <w:sz w:val="24"/>
          <w:szCs w:val="24"/>
        </w:rPr>
        <w:t>0.97</w:t>
      </w:r>
      <w:r w:rsidR="00C07884">
        <w:rPr>
          <w:rStyle w:val="label"/>
          <w:rFonts w:ascii="Times New Roman" w:hAnsi="Times New Roman" w:cs="Times New Roman"/>
          <w:sz w:val="24"/>
          <w:szCs w:val="24"/>
        </w:rPr>
        <w:t xml:space="preserve"> to </w:t>
      </w:r>
      <w:r w:rsidR="002C6D12" w:rsidRPr="002C6D12">
        <w:rPr>
          <w:rStyle w:val="label"/>
          <w:rFonts w:ascii="Times New Roman" w:hAnsi="Times New Roman" w:cs="Times New Roman"/>
          <w:sz w:val="24"/>
          <w:szCs w:val="24"/>
        </w:rPr>
        <w:t>3.</w:t>
      </w:r>
      <w:r w:rsidR="00E062E9">
        <w:rPr>
          <w:rStyle w:val="label"/>
          <w:rFonts w:ascii="Times New Roman" w:hAnsi="Times New Roman" w:cs="Times New Roman"/>
          <w:sz w:val="24"/>
          <w:szCs w:val="24"/>
        </w:rPr>
        <w:t>20</w:t>
      </w:r>
      <w:r w:rsidR="002C6D12" w:rsidRPr="002C6D12">
        <w:rPr>
          <w:rStyle w:val="label"/>
          <w:rFonts w:ascii="Times New Roman" w:hAnsi="Times New Roman" w:cs="Times New Roman"/>
          <w:sz w:val="24"/>
          <w:szCs w:val="24"/>
        </w:rPr>
        <w:t xml:space="preserve">) while </w:t>
      </w:r>
      <w:r w:rsidR="00E062E9">
        <w:rPr>
          <w:rStyle w:val="label"/>
          <w:rFonts w:ascii="Times New Roman" w:hAnsi="Times New Roman" w:cs="Times New Roman"/>
          <w:sz w:val="24"/>
          <w:szCs w:val="24"/>
        </w:rPr>
        <w:t>January</w:t>
      </w:r>
      <w:r w:rsidR="002C6D12" w:rsidRPr="002C6D12">
        <w:rPr>
          <w:rStyle w:val="label"/>
          <w:rFonts w:ascii="Times New Roman" w:hAnsi="Times New Roman" w:cs="Times New Roman"/>
          <w:sz w:val="24"/>
          <w:szCs w:val="24"/>
        </w:rPr>
        <w:t xml:space="preserve"> had the lowest value with a mean of </w:t>
      </w:r>
      <w:r w:rsidR="00E062E9">
        <w:rPr>
          <w:rStyle w:val="label"/>
          <w:rFonts w:ascii="Times New Roman" w:hAnsi="Times New Roman" w:cs="Times New Roman"/>
          <w:sz w:val="24"/>
          <w:szCs w:val="24"/>
        </w:rPr>
        <w:t>-1.88</w:t>
      </w:r>
      <w:r w:rsidR="002C6D12" w:rsidRPr="002C6D12">
        <w:rPr>
          <w:rStyle w:val="label"/>
          <w:rFonts w:ascii="Times New Roman" w:hAnsi="Times New Roman" w:cs="Times New Roman"/>
          <w:sz w:val="24"/>
          <w:szCs w:val="24"/>
        </w:rPr>
        <w:t xml:space="preserve"> (95% CI: </w:t>
      </w:r>
      <w:r w:rsidR="00E062E9">
        <w:rPr>
          <w:rStyle w:val="label"/>
          <w:rFonts w:ascii="Times New Roman" w:hAnsi="Times New Roman" w:cs="Times New Roman"/>
          <w:sz w:val="24"/>
          <w:szCs w:val="24"/>
        </w:rPr>
        <w:t>-2.99 to -0.78</w:t>
      </w:r>
      <w:r w:rsidR="002C6D12" w:rsidRPr="002C6D12">
        <w:rPr>
          <w:rStyle w:val="label"/>
          <w:rFonts w:ascii="Times New Roman" w:hAnsi="Times New Roman" w:cs="Times New Roman"/>
          <w:sz w:val="24"/>
          <w:szCs w:val="24"/>
        </w:rPr>
        <w:t>) (Fig. 2).</w:t>
      </w:r>
    </w:p>
    <w:p w14:paraId="7A05B711" w14:textId="549C3ECD" w:rsidR="00C07884" w:rsidRDefault="00EA075F">
      <w:pPr>
        <w:spacing w:line="276" w:lineRule="auto"/>
        <w:rPr>
          <w:rFonts w:ascii="Times New Roman" w:hAnsi="Times New Roman" w:cs="Times New Roman"/>
          <w:sz w:val="24"/>
          <w:szCs w:val="24"/>
        </w:rPr>
      </w:pPr>
      <w:r>
        <w:rPr>
          <w:rFonts w:ascii="Times New Roman" w:hAnsi="Times New Roman" w:cs="Times New Roman"/>
          <w:sz w:val="24"/>
          <w:szCs w:val="24"/>
        </w:rPr>
        <w:t>F</w:t>
      </w:r>
      <w:r w:rsidR="009D66E8" w:rsidRPr="00186BD2">
        <w:rPr>
          <w:rFonts w:ascii="Times New Roman" w:hAnsi="Times New Roman" w:cs="Times New Roman"/>
          <w:sz w:val="24"/>
          <w:szCs w:val="24"/>
        </w:rPr>
        <w:t xml:space="preserve">ig </w:t>
      </w:r>
      <w:r w:rsidR="00544CDC">
        <w:rPr>
          <w:rFonts w:ascii="Times New Roman" w:hAnsi="Times New Roman" w:cs="Times New Roman"/>
          <w:sz w:val="24"/>
          <w:szCs w:val="24"/>
        </w:rPr>
        <w:t>1</w:t>
      </w:r>
      <w:r w:rsidR="009D66E8" w:rsidRPr="00186BD2">
        <w:rPr>
          <w:rFonts w:ascii="Times New Roman" w:hAnsi="Times New Roman" w:cs="Times New Roman"/>
          <w:sz w:val="24"/>
          <w:szCs w:val="24"/>
        </w:rPr>
        <w:t>: To</w:t>
      </w:r>
      <w:r w:rsidR="009D66E8">
        <w:rPr>
          <w:rFonts w:ascii="Times New Roman" w:hAnsi="Times New Roman" w:cs="Times New Roman"/>
          <w:sz w:val="24"/>
          <w:szCs w:val="24"/>
        </w:rPr>
        <w:t xml:space="preserve">p:  </w:t>
      </w:r>
      <w:r w:rsidR="009D66E8" w:rsidRPr="00186BD2">
        <w:rPr>
          <w:rFonts w:ascii="Times New Roman" w:hAnsi="Times New Roman" w:cs="Times New Roman"/>
          <w:sz w:val="24"/>
          <w:szCs w:val="24"/>
        </w:rPr>
        <w:t xml:space="preserve">Mean monthly growth factor for the period of 2000-2022. Bottom: The Monthly growth factor for </w:t>
      </w:r>
      <w:r w:rsidR="00DB422A">
        <w:rPr>
          <w:rFonts w:ascii="Times New Roman" w:hAnsi="Times New Roman" w:cs="Times New Roman"/>
          <w:sz w:val="24"/>
          <w:szCs w:val="24"/>
        </w:rPr>
        <w:t xml:space="preserve">the </w:t>
      </w:r>
      <w:r w:rsidR="009D66E8" w:rsidRPr="00186BD2">
        <w:rPr>
          <w:rFonts w:ascii="Times New Roman" w:hAnsi="Times New Roman" w:cs="Times New Roman"/>
          <w:sz w:val="24"/>
          <w:szCs w:val="24"/>
        </w:rPr>
        <w:t xml:space="preserve">individual year </w:t>
      </w:r>
      <w:commentRangeStart w:id="156"/>
      <w:commentRangeStart w:id="157"/>
      <w:r w:rsidR="009D66E8" w:rsidRPr="00186BD2">
        <w:rPr>
          <w:rFonts w:ascii="Times New Roman" w:hAnsi="Times New Roman" w:cs="Times New Roman"/>
          <w:sz w:val="24"/>
          <w:szCs w:val="24"/>
        </w:rPr>
        <w:t>2000-2022.</w:t>
      </w:r>
      <w:r w:rsidR="006F6A93">
        <w:rPr>
          <w:rFonts w:ascii="Times New Roman" w:hAnsi="Times New Roman" w:cs="Times New Roman"/>
          <w:sz w:val="24"/>
          <w:szCs w:val="24"/>
        </w:rPr>
        <w:t xml:space="preserve"> </w:t>
      </w:r>
      <w:commentRangeEnd w:id="156"/>
      <w:r w:rsidR="00914FAA">
        <w:rPr>
          <w:rStyle w:val="CommentReference"/>
        </w:rPr>
        <w:commentReference w:id="156"/>
      </w:r>
      <w:commentRangeEnd w:id="157"/>
      <w:r w:rsidR="00EC6B3A">
        <w:rPr>
          <w:rStyle w:val="CommentReference"/>
        </w:rPr>
        <w:commentReference w:id="157"/>
      </w:r>
      <w:r w:rsidR="00EC6B3A">
        <w:rPr>
          <w:noProof/>
        </w:rPr>
        <w:drawing>
          <wp:inline distT="0" distB="0" distL="0" distR="0" wp14:anchorId="5BE1AEB1" wp14:editId="4EE78C0B">
            <wp:extent cx="5943600" cy="792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36BF966D" w14:textId="77777777" w:rsidR="00C07884" w:rsidRDefault="00C07884">
      <w:pPr>
        <w:rPr>
          <w:rFonts w:ascii="Times New Roman" w:hAnsi="Times New Roman" w:cs="Times New Roman"/>
          <w:sz w:val="24"/>
          <w:szCs w:val="24"/>
        </w:rPr>
      </w:pPr>
      <w:r>
        <w:rPr>
          <w:rFonts w:ascii="Times New Roman" w:hAnsi="Times New Roman" w:cs="Times New Roman"/>
          <w:sz w:val="24"/>
          <w:szCs w:val="24"/>
        </w:rPr>
        <w:br w:type="page"/>
      </w:r>
    </w:p>
    <w:p w14:paraId="60072F74" w14:textId="5A939BD9" w:rsidR="00C07884" w:rsidRPr="00C07884" w:rsidRDefault="00EC3584" w:rsidP="00DA7462">
      <w:pPr>
        <w:tabs>
          <w:tab w:val="left" w:pos="6420"/>
        </w:tabs>
        <w:spacing w:line="276" w:lineRule="auto"/>
        <w:rPr>
          <w:rFonts w:ascii="Times New Roman" w:hAnsi="Times New Roman" w:cs="Times New Roman"/>
          <w:b/>
          <w:bCs/>
          <w:sz w:val="24"/>
          <w:szCs w:val="24"/>
        </w:rPr>
      </w:pPr>
      <w:r>
        <w:rPr>
          <w:rFonts w:ascii="Times New Roman" w:hAnsi="Times New Roman" w:cs="Times New Roman"/>
          <w:sz w:val="24"/>
          <w:szCs w:val="24"/>
        </w:rPr>
        <w:t xml:space="preserve">According to ARIMA model, M-K trend analysis and Sen’s slope test </w:t>
      </w:r>
      <w:r w:rsidRPr="00EC3584">
        <w:rPr>
          <w:rFonts w:ascii="Times New Roman" w:hAnsi="Times New Roman" w:cs="Times New Roman"/>
          <w:sz w:val="24"/>
          <w:szCs w:val="24"/>
        </w:rPr>
        <w:t>had fair agreement</w:t>
      </w:r>
      <w:r>
        <w:rPr>
          <w:rFonts w:ascii="Times New Roman" w:hAnsi="Times New Roman" w:cs="Times New Roman"/>
          <w:sz w:val="24"/>
          <w:szCs w:val="24"/>
        </w:rPr>
        <w:t xml:space="preserve"> to forecast upcoming dengue cases. ARIMA model showed an increasing</w:t>
      </w:r>
      <w:r w:rsidR="002445A6">
        <w:rPr>
          <w:rFonts w:ascii="Times New Roman" w:hAnsi="Times New Roman" w:cs="Times New Roman"/>
          <w:sz w:val="24"/>
          <w:szCs w:val="24"/>
        </w:rPr>
        <w:t xml:space="preserve"> trend first few months then started to decline. </w:t>
      </w:r>
      <w:r w:rsidR="00C07884" w:rsidRPr="000277C4">
        <w:rPr>
          <w:rFonts w:ascii="Times New Roman" w:hAnsi="Times New Roman" w:cs="Times New Roman"/>
          <w:sz w:val="24"/>
          <w:szCs w:val="24"/>
        </w:rPr>
        <w:t xml:space="preserve">In M-K trend analysis, we found a </w:t>
      </w:r>
      <w:r w:rsidR="00C07884">
        <w:rPr>
          <w:rFonts w:ascii="Times New Roman" w:hAnsi="Times New Roman" w:cs="Times New Roman"/>
          <w:sz w:val="24"/>
          <w:szCs w:val="24"/>
        </w:rPr>
        <w:t>positive</w:t>
      </w:r>
      <w:r w:rsidR="00C07884" w:rsidRPr="000277C4">
        <w:rPr>
          <w:rFonts w:ascii="Times New Roman" w:hAnsi="Times New Roman" w:cs="Times New Roman"/>
          <w:sz w:val="24"/>
          <w:szCs w:val="24"/>
        </w:rPr>
        <w:t xml:space="preserve"> trend of</w:t>
      </w:r>
      <w:r w:rsidR="00C07884">
        <w:rPr>
          <w:rFonts w:ascii="Times New Roman" w:hAnsi="Times New Roman" w:cs="Times New Roman"/>
          <w:sz w:val="24"/>
          <w:szCs w:val="24"/>
        </w:rPr>
        <w:t xml:space="preserve"> reported dengue cases</w:t>
      </w:r>
      <w:r w:rsidR="00C07884" w:rsidRPr="000277C4">
        <w:rPr>
          <w:rFonts w:ascii="Times New Roman" w:hAnsi="Times New Roman" w:cs="Times New Roman"/>
          <w:sz w:val="24"/>
          <w:szCs w:val="24"/>
        </w:rPr>
        <w:t xml:space="preserve"> (p &lt;0.001 and tau = </w:t>
      </w:r>
      <w:r w:rsidR="00C07884">
        <w:rPr>
          <w:rFonts w:ascii="Times New Roman" w:hAnsi="Times New Roman" w:cs="Times New Roman"/>
          <w:sz w:val="24"/>
          <w:szCs w:val="24"/>
        </w:rPr>
        <w:t>0.26</w:t>
      </w:r>
      <w:r w:rsidR="00C07884" w:rsidRPr="000277C4">
        <w:rPr>
          <w:rFonts w:ascii="Times New Roman" w:hAnsi="Times New Roman" w:cs="Times New Roman"/>
          <w:sz w:val="24"/>
          <w:szCs w:val="24"/>
        </w:rPr>
        <w:t>)</w:t>
      </w:r>
      <w:r w:rsidR="002445A6">
        <w:rPr>
          <w:rFonts w:ascii="Times New Roman" w:hAnsi="Times New Roman" w:cs="Times New Roman"/>
          <w:sz w:val="24"/>
          <w:szCs w:val="24"/>
        </w:rPr>
        <w:t xml:space="preserve"> on the basis of previous data</w:t>
      </w:r>
      <w:r w:rsidR="00C07884" w:rsidRPr="000277C4">
        <w:rPr>
          <w:rFonts w:ascii="Times New Roman" w:hAnsi="Times New Roman" w:cs="Times New Roman"/>
          <w:sz w:val="24"/>
          <w:szCs w:val="24"/>
        </w:rPr>
        <w:t xml:space="preserve">. In Sen’s slop test, the slope was </w:t>
      </w:r>
      <w:r w:rsidR="00C07884">
        <w:rPr>
          <w:rFonts w:ascii="Times New Roman" w:hAnsi="Times New Roman" w:cs="Times New Roman"/>
          <w:sz w:val="24"/>
          <w:szCs w:val="24"/>
        </w:rPr>
        <w:t>171.67</w:t>
      </w:r>
      <w:r w:rsidR="00C07884" w:rsidRPr="000277C4">
        <w:rPr>
          <w:rFonts w:ascii="Times New Roman" w:hAnsi="Times New Roman" w:cs="Times New Roman"/>
          <w:sz w:val="24"/>
          <w:szCs w:val="24"/>
        </w:rPr>
        <w:t xml:space="preserve"> (95% CI: </w:t>
      </w:r>
      <w:r w:rsidR="00C07884">
        <w:rPr>
          <w:rFonts w:ascii="Times New Roman" w:hAnsi="Times New Roman" w:cs="Times New Roman"/>
          <w:sz w:val="24"/>
          <w:szCs w:val="24"/>
        </w:rPr>
        <w:t>-46</w:t>
      </w:r>
      <w:r w:rsidR="00C07884" w:rsidRPr="000277C4">
        <w:rPr>
          <w:rFonts w:ascii="Times New Roman" w:hAnsi="Times New Roman" w:cs="Times New Roman"/>
          <w:sz w:val="24"/>
          <w:szCs w:val="24"/>
        </w:rPr>
        <w:t xml:space="preserve"> to </w:t>
      </w:r>
      <w:r w:rsidR="00C07884">
        <w:rPr>
          <w:rFonts w:ascii="Times New Roman" w:hAnsi="Times New Roman" w:cs="Times New Roman"/>
          <w:sz w:val="24"/>
          <w:szCs w:val="24"/>
        </w:rPr>
        <w:t>687</w:t>
      </w:r>
      <w:r w:rsidR="00C07884" w:rsidRPr="000277C4">
        <w:rPr>
          <w:rFonts w:ascii="Times New Roman" w:hAnsi="Times New Roman" w:cs="Times New Roman"/>
          <w:sz w:val="24"/>
          <w:szCs w:val="24"/>
        </w:rPr>
        <w:t>)</w:t>
      </w:r>
      <w:r w:rsidR="002445A6">
        <w:rPr>
          <w:rFonts w:ascii="Times New Roman" w:hAnsi="Times New Roman" w:cs="Times New Roman"/>
          <w:sz w:val="24"/>
          <w:szCs w:val="24"/>
        </w:rPr>
        <w:t>, which also indicate a upward trend in upcoming months (figure 2 and Table 4</w:t>
      </w:r>
      <w:r w:rsidR="00544CDC">
        <w:rPr>
          <w:rFonts w:ascii="Times New Roman" w:hAnsi="Times New Roman" w:cs="Times New Roman"/>
          <w:sz w:val="24"/>
          <w:szCs w:val="24"/>
        </w:rPr>
        <w:t>)</w:t>
      </w:r>
      <w:r w:rsidR="00C07884" w:rsidRPr="000277C4">
        <w:rPr>
          <w:rFonts w:ascii="Times New Roman" w:hAnsi="Times New Roman" w:cs="Times New Roman"/>
          <w:sz w:val="24"/>
          <w:szCs w:val="24"/>
        </w:rPr>
        <w:t>.</w:t>
      </w:r>
    </w:p>
    <w:p w14:paraId="233E0374" w14:textId="77777777" w:rsidR="00C07884" w:rsidRDefault="00C07884">
      <w:pPr>
        <w:spacing w:line="276" w:lineRule="auto"/>
        <w:rPr>
          <w:rFonts w:ascii="Times New Roman" w:hAnsi="Times New Roman" w:cs="Times New Roman"/>
          <w:sz w:val="24"/>
          <w:szCs w:val="24"/>
        </w:rPr>
      </w:pPr>
    </w:p>
    <w:p w14:paraId="5039CD3F" w14:textId="0832B2AB" w:rsidR="00E02615" w:rsidRDefault="00EC6B3A" w:rsidP="00DD6910">
      <w:pPr>
        <w:spacing w:line="276" w:lineRule="auto"/>
        <w:rPr>
          <w:rFonts w:ascii="Times New Roman" w:hAnsi="Times New Roman" w:cs="Times New Roman"/>
          <w:sz w:val="24"/>
          <w:szCs w:val="24"/>
        </w:rPr>
      </w:pPr>
      <w:r>
        <w:rPr>
          <w:noProof/>
        </w:rPr>
        <w:drawing>
          <wp:inline distT="0" distB="0" distL="0" distR="0" wp14:anchorId="33D6C824" wp14:editId="13EA16E4">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122F4B9" w14:textId="09085789" w:rsidR="00B7597F" w:rsidRPr="00186BD2" w:rsidRDefault="00526B96" w:rsidP="00DD6910">
      <w:pPr>
        <w:tabs>
          <w:tab w:val="left" w:pos="6420"/>
        </w:tabs>
        <w:spacing w:line="276" w:lineRule="auto"/>
        <w:rPr>
          <w:rFonts w:ascii="Times New Roman" w:hAnsi="Times New Roman" w:cs="Times New Roman"/>
          <w:sz w:val="24"/>
          <w:szCs w:val="24"/>
        </w:rPr>
      </w:pPr>
      <w:r w:rsidRPr="00186BD2">
        <w:rPr>
          <w:rFonts w:ascii="Times New Roman" w:hAnsi="Times New Roman" w:cs="Times New Roman"/>
          <w:sz w:val="24"/>
          <w:szCs w:val="24"/>
        </w:rPr>
        <w:t xml:space="preserve">Fig. </w:t>
      </w:r>
      <w:r w:rsidR="00452C3E">
        <w:rPr>
          <w:rFonts w:ascii="Times New Roman" w:hAnsi="Times New Roman" w:cs="Times New Roman"/>
          <w:sz w:val="24"/>
          <w:szCs w:val="24"/>
        </w:rPr>
        <w:t>2</w:t>
      </w:r>
      <w:commentRangeStart w:id="158"/>
      <w:commentRangeStart w:id="159"/>
      <w:r w:rsidRPr="00186BD2">
        <w:rPr>
          <w:rFonts w:ascii="Times New Roman" w:hAnsi="Times New Roman" w:cs="Times New Roman"/>
          <w:sz w:val="24"/>
          <w:szCs w:val="24"/>
        </w:rPr>
        <w:t xml:space="preserve">. Observed and predicted dengue cases using an auto-regressive integrated moving average (ARIMA) model. </w:t>
      </w:r>
      <w:commentRangeEnd w:id="158"/>
      <w:r w:rsidR="00914FAA">
        <w:rPr>
          <w:rStyle w:val="CommentReference"/>
        </w:rPr>
        <w:commentReference w:id="158"/>
      </w:r>
      <w:commentRangeEnd w:id="159"/>
      <w:r w:rsidR="004769C0">
        <w:rPr>
          <w:rStyle w:val="CommentReference"/>
        </w:rPr>
        <w:commentReference w:id="159"/>
      </w:r>
    </w:p>
    <w:p w14:paraId="70F71908" w14:textId="77777777" w:rsidR="00526B96" w:rsidRDefault="00526B96" w:rsidP="008D27A3">
      <w:pPr>
        <w:tabs>
          <w:tab w:val="left" w:pos="6420"/>
        </w:tabs>
        <w:spacing w:line="276" w:lineRule="auto"/>
        <w:rPr>
          <w:rFonts w:ascii="Times New Roman" w:hAnsi="Times New Roman" w:cs="Times New Roman"/>
          <w:sz w:val="24"/>
          <w:szCs w:val="24"/>
        </w:rPr>
      </w:pPr>
    </w:p>
    <w:p w14:paraId="4D80372B" w14:textId="06BBEFED" w:rsidR="00526B96" w:rsidRPr="00186BD2" w:rsidRDefault="00452C3E" w:rsidP="00DD6910">
      <w:pPr>
        <w:tabs>
          <w:tab w:val="left" w:pos="6420"/>
        </w:tabs>
        <w:spacing w:line="276" w:lineRule="auto"/>
        <w:rPr>
          <w:rFonts w:ascii="Times New Roman" w:hAnsi="Times New Roman" w:cs="Times New Roman"/>
          <w:sz w:val="24"/>
          <w:szCs w:val="24"/>
        </w:rPr>
      </w:pPr>
      <w:r>
        <w:rPr>
          <w:rFonts w:ascii="Times New Roman" w:hAnsi="Times New Roman" w:cs="Times New Roman"/>
          <w:sz w:val="24"/>
          <w:szCs w:val="24"/>
        </w:rPr>
        <w:t xml:space="preserve">Table </w:t>
      </w:r>
      <w:r w:rsidR="0055682C">
        <w:rPr>
          <w:rFonts w:ascii="Times New Roman" w:hAnsi="Times New Roman" w:cs="Times New Roman"/>
          <w:sz w:val="24"/>
          <w:szCs w:val="24"/>
        </w:rPr>
        <w:t>4</w:t>
      </w:r>
      <w:r>
        <w:rPr>
          <w:rFonts w:ascii="Times New Roman" w:hAnsi="Times New Roman" w:cs="Times New Roman"/>
          <w:sz w:val="24"/>
          <w:szCs w:val="24"/>
        </w:rPr>
        <w:t xml:space="preserve">: </w:t>
      </w:r>
      <w:r w:rsidR="008E3121">
        <w:rPr>
          <w:rFonts w:ascii="Times New Roman" w:hAnsi="Times New Roman" w:cs="Times New Roman"/>
          <w:sz w:val="24"/>
          <w:szCs w:val="24"/>
        </w:rPr>
        <w:t xml:space="preserve">The </w:t>
      </w:r>
      <w:r w:rsidRPr="000277C4">
        <w:rPr>
          <w:rFonts w:ascii="Times New Roman" w:hAnsi="Times New Roman" w:cs="Times New Roman"/>
          <w:sz w:val="24"/>
          <w:szCs w:val="24"/>
        </w:rPr>
        <w:t>M</w:t>
      </w:r>
      <w:r w:rsidR="008E3121">
        <w:rPr>
          <w:rFonts w:ascii="Times New Roman" w:hAnsi="Times New Roman" w:cs="Times New Roman"/>
          <w:sz w:val="24"/>
          <w:szCs w:val="24"/>
        </w:rPr>
        <w:t>ann</w:t>
      </w:r>
      <w:r w:rsidRPr="000277C4">
        <w:rPr>
          <w:rFonts w:ascii="Times New Roman" w:hAnsi="Times New Roman" w:cs="Times New Roman"/>
          <w:sz w:val="24"/>
          <w:szCs w:val="24"/>
        </w:rPr>
        <w:t>-K</w:t>
      </w:r>
      <w:r w:rsidR="008E3121">
        <w:rPr>
          <w:rFonts w:ascii="Times New Roman" w:hAnsi="Times New Roman" w:cs="Times New Roman"/>
          <w:sz w:val="24"/>
          <w:szCs w:val="24"/>
        </w:rPr>
        <w:t>endell</w:t>
      </w:r>
      <w:r w:rsidRPr="000277C4">
        <w:rPr>
          <w:rFonts w:ascii="Times New Roman" w:hAnsi="Times New Roman" w:cs="Times New Roman"/>
          <w:sz w:val="24"/>
          <w:szCs w:val="24"/>
        </w:rPr>
        <w:t xml:space="preserve"> trend </w:t>
      </w:r>
      <w:r w:rsidR="008E3121">
        <w:rPr>
          <w:rFonts w:ascii="Times New Roman" w:hAnsi="Times New Roman" w:cs="Times New Roman"/>
          <w:sz w:val="24"/>
          <w:szCs w:val="24"/>
        </w:rPr>
        <w:t xml:space="preserve">test of dengue cases in Bangladesh </w:t>
      </w:r>
    </w:p>
    <w:tbl>
      <w:tblPr>
        <w:tblW w:w="4760" w:type="pct"/>
        <w:tblBorders>
          <w:top w:val="single" w:sz="4" w:space="0" w:color="auto"/>
        </w:tblBorders>
        <w:tblLayout w:type="fixed"/>
        <w:tblLook w:val="04A0" w:firstRow="1" w:lastRow="0" w:firstColumn="1" w:lastColumn="0" w:noHBand="0" w:noVBand="1"/>
      </w:tblPr>
      <w:tblGrid>
        <w:gridCol w:w="3956"/>
        <w:gridCol w:w="2517"/>
        <w:gridCol w:w="2428"/>
      </w:tblGrid>
      <w:tr w:rsidR="00A56DBC" w:rsidRPr="00186BD2" w14:paraId="133ED185" w14:textId="4B275D1D" w:rsidTr="00DD6910">
        <w:trPr>
          <w:trHeight w:val="58"/>
        </w:trPr>
        <w:tc>
          <w:tcPr>
            <w:tcW w:w="2222" w:type="pct"/>
            <w:tcBorders>
              <w:top w:val="single" w:sz="4" w:space="0" w:color="auto"/>
              <w:left w:val="single" w:sz="4" w:space="0" w:color="auto"/>
              <w:bottom w:val="single" w:sz="4" w:space="0" w:color="auto"/>
              <w:right w:val="single" w:sz="4" w:space="0" w:color="auto"/>
            </w:tcBorders>
          </w:tcPr>
          <w:p w14:paraId="6A9FE5C6" w14:textId="1EA8BBDC" w:rsidR="00A56DBC" w:rsidRPr="00186BD2" w:rsidRDefault="00A56DBC" w:rsidP="00DD6910">
            <w:pPr>
              <w:spacing w:after="0" w:line="276" w:lineRule="auto"/>
              <w:jc w:val="center"/>
              <w:rPr>
                <w:rFonts w:ascii="Times New Roman" w:hAnsi="Times New Roman" w:cs="Times New Roman"/>
                <w:b/>
                <w:sz w:val="24"/>
                <w:szCs w:val="24"/>
              </w:rPr>
            </w:pPr>
            <w:bookmarkStart w:id="160" w:name="_Hlk60788798"/>
            <w:r w:rsidRPr="00186BD2">
              <w:rPr>
                <w:rFonts w:ascii="Times New Roman" w:hAnsi="Times New Roman" w:cs="Times New Roman"/>
                <w:b/>
                <w:i/>
                <w:iCs/>
                <w:sz w:val="24"/>
                <w:szCs w:val="24"/>
              </w:rPr>
              <w:t>Mann-Kendell trend analysis</w:t>
            </w:r>
          </w:p>
        </w:tc>
        <w:tc>
          <w:tcPr>
            <w:tcW w:w="2778" w:type="pct"/>
            <w:gridSpan w:val="2"/>
            <w:tcBorders>
              <w:top w:val="single" w:sz="4" w:space="0" w:color="auto"/>
              <w:left w:val="single" w:sz="4" w:space="0" w:color="auto"/>
              <w:bottom w:val="single" w:sz="4" w:space="0" w:color="auto"/>
              <w:right w:val="single" w:sz="4" w:space="0" w:color="auto"/>
            </w:tcBorders>
          </w:tcPr>
          <w:p w14:paraId="4BC8586D" w14:textId="78A49C8A" w:rsidR="00A56DBC" w:rsidRPr="00186BD2" w:rsidRDefault="00A56DBC" w:rsidP="00DD6910">
            <w:pPr>
              <w:jc w:val="center"/>
              <w:rPr>
                <w:rFonts w:ascii="Times New Roman" w:hAnsi="Times New Roman" w:cs="Times New Roman"/>
                <w:b/>
                <w:sz w:val="24"/>
                <w:szCs w:val="24"/>
              </w:rPr>
            </w:pPr>
            <w:r>
              <w:rPr>
                <w:rFonts w:ascii="Times New Roman" w:hAnsi="Times New Roman" w:cs="Times New Roman"/>
                <w:b/>
                <w:sz w:val="24"/>
                <w:szCs w:val="24"/>
              </w:rPr>
              <w:t>Non seasonal</w:t>
            </w:r>
          </w:p>
        </w:tc>
      </w:tr>
      <w:tr w:rsidR="00A56DBC" w:rsidRPr="00186BD2" w14:paraId="0382DF02" w14:textId="4404ACE6" w:rsidTr="00DD6910">
        <w:tc>
          <w:tcPr>
            <w:tcW w:w="2222" w:type="pct"/>
            <w:tcBorders>
              <w:top w:val="single" w:sz="4" w:space="0" w:color="auto"/>
              <w:left w:val="single" w:sz="4" w:space="0" w:color="auto"/>
              <w:bottom w:val="single" w:sz="4" w:space="0" w:color="auto"/>
              <w:right w:val="single" w:sz="4" w:space="0" w:color="auto"/>
            </w:tcBorders>
          </w:tcPr>
          <w:p w14:paraId="6BF8A711" w14:textId="77777777" w:rsidR="00A56DBC" w:rsidRPr="00186BD2" w:rsidRDefault="00A56DBC" w:rsidP="00DD6910">
            <w:pPr>
              <w:spacing w:after="0" w:line="276" w:lineRule="auto"/>
              <w:rPr>
                <w:rFonts w:ascii="Times New Roman" w:hAnsi="Times New Roman" w:cs="Times New Roman"/>
                <w:sz w:val="24"/>
                <w:szCs w:val="24"/>
              </w:rPr>
            </w:pPr>
          </w:p>
        </w:tc>
        <w:tc>
          <w:tcPr>
            <w:tcW w:w="1414" w:type="pct"/>
            <w:tcBorders>
              <w:top w:val="single" w:sz="4" w:space="0" w:color="auto"/>
              <w:left w:val="single" w:sz="4" w:space="0" w:color="auto"/>
              <w:bottom w:val="single" w:sz="4" w:space="0" w:color="auto"/>
              <w:right w:val="single" w:sz="4" w:space="0" w:color="auto"/>
            </w:tcBorders>
            <w:hideMark/>
          </w:tcPr>
          <w:p w14:paraId="3D2E2984" w14:textId="0805CFD0" w:rsidR="00A56DBC" w:rsidRPr="00186BD2" w:rsidRDefault="00452C3E" w:rsidP="00DD6910">
            <w:pPr>
              <w:spacing w:after="0" w:line="276" w:lineRule="auto"/>
              <w:rPr>
                <w:rFonts w:ascii="Times New Roman" w:hAnsi="Times New Roman" w:cs="Times New Roman"/>
                <w:b/>
                <w:bCs/>
                <w:sz w:val="24"/>
                <w:szCs w:val="24"/>
              </w:rPr>
            </w:pPr>
            <w:r w:rsidRPr="00186BD2">
              <w:rPr>
                <w:rFonts w:ascii="Times New Roman" w:hAnsi="Times New Roman" w:cs="Times New Roman"/>
                <w:b/>
                <w:bCs/>
                <w:sz w:val="24"/>
                <w:szCs w:val="24"/>
              </w:rPr>
              <w:t>T</w:t>
            </w:r>
            <w:r w:rsidR="00A56DBC" w:rsidRPr="00186BD2">
              <w:rPr>
                <w:rFonts w:ascii="Times New Roman" w:hAnsi="Times New Roman" w:cs="Times New Roman"/>
                <w:b/>
                <w:bCs/>
                <w:sz w:val="24"/>
                <w:szCs w:val="24"/>
              </w:rPr>
              <w:t>au</w:t>
            </w:r>
          </w:p>
        </w:tc>
        <w:tc>
          <w:tcPr>
            <w:tcW w:w="1364" w:type="pct"/>
            <w:tcBorders>
              <w:top w:val="single" w:sz="4" w:space="0" w:color="auto"/>
              <w:left w:val="single" w:sz="4" w:space="0" w:color="auto"/>
              <w:bottom w:val="single" w:sz="4" w:space="0" w:color="auto"/>
              <w:right w:val="single" w:sz="4" w:space="0" w:color="auto"/>
            </w:tcBorders>
            <w:hideMark/>
          </w:tcPr>
          <w:p w14:paraId="2EFB8DFD" w14:textId="77777777" w:rsidR="00A56DBC" w:rsidRPr="00186BD2" w:rsidRDefault="00A56DBC" w:rsidP="00DD6910">
            <w:pPr>
              <w:spacing w:after="0" w:line="276"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P </w:t>
            </w:r>
          </w:p>
        </w:tc>
      </w:tr>
      <w:tr w:rsidR="00A56DBC" w:rsidRPr="00186BD2" w14:paraId="6287E9F4" w14:textId="49C823AE" w:rsidTr="00DD6910">
        <w:tc>
          <w:tcPr>
            <w:tcW w:w="2222" w:type="pct"/>
            <w:tcBorders>
              <w:top w:val="single" w:sz="4" w:space="0" w:color="auto"/>
              <w:left w:val="single" w:sz="4" w:space="0" w:color="auto"/>
              <w:bottom w:val="single" w:sz="4" w:space="0" w:color="auto"/>
              <w:right w:val="single" w:sz="4" w:space="0" w:color="auto"/>
            </w:tcBorders>
            <w:hideMark/>
          </w:tcPr>
          <w:p w14:paraId="4EB1F6C3" w14:textId="79E4F691" w:rsidR="00A56DBC" w:rsidRPr="00186BD2" w:rsidRDefault="00A56DBC" w:rsidP="00DD6910">
            <w:pPr>
              <w:spacing w:after="0" w:line="276" w:lineRule="auto"/>
              <w:rPr>
                <w:rFonts w:ascii="Times New Roman" w:hAnsi="Times New Roman" w:cs="Times New Roman"/>
                <w:sz w:val="24"/>
                <w:szCs w:val="24"/>
              </w:rPr>
            </w:pPr>
          </w:p>
        </w:tc>
        <w:tc>
          <w:tcPr>
            <w:tcW w:w="1414" w:type="pct"/>
            <w:tcBorders>
              <w:top w:val="single" w:sz="4" w:space="0" w:color="auto"/>
              <w:left w:val="single" w:sz="4" w:space="0" w:color="auto"/>
              <w:bottom w:val="single" w:sz="4" w:space="0" w:color="auto"/>
              <w:right w:val="single" w:sz="4" w:space="0" w:color="auto"/>
            </w:tcBorders>
            <w:hideMark/>
          </w:tcPr>
          <w:p w14:paraId="1C548908" w14:textId="5E1651CB" w:rsidR="00A56DBC" w:rsidRPr="00186BD2" w:rsidRDefault="00A56DBC" w:rsidP="00DD6910">
            <w:pPr>
              <w:spacing w:after="0" w:line="276" w:lineRule="auto"/>
              <w:rPr>
                <w:rFonts w:ascii="Times New Roman" w:hAnsi="Times New Roman" w:cs="Times New Roman"/>
                <w:sz w:val="24"/>
                <w:szCs w:val="24"/>
              </w:rPr>
            </w:pPr>
            <w:r w:rsidRPr="00186BD2">
              <w:rPr>
                <w:rFonts w:ascii="Times New Roman" w:hAnsi="Times New Roman" w:cs="Times New Roman"/>
                <w:sz w:val="24"/>
                <w:szCs w:val="24"/>
              </w:rPr>
              <w:t>0.</w:t>
            </w:r>
            <w:r>
              <w:rPr>
                <w:rFonts w:ascii="Times New Roman" w:hAnsi="Times New Roman" w:cs="Times New Roman"/>
                <w:sz w:val="24"/>
                <w:szCs w:val="24"/>
              </w:rPr>
              <w:t>26</w:t>
            </w:r>
          </w:p>
        </w:tc>
        <w:tc>
          <w:tcPr>
            <w:tcW w:w="1364" w:type="pct"/>
            <w:tcBorders>
              <w:top w:val="single" w:sz="4" w:space="0" w:color="auto"/>
              <w:left w:val="single" w:sz="4" w:space="0" w:color="auto"/>
              <w:bottom w:val="single" w:sz="4" w:space="0" w:color="auto"/>
              <w:right w:val="single" w:sz="4" w:space="0" w:color="auto"/>
            </w:tcBorders>
            <w:hideMark/>
          </w:tcPr>
          <w:p w14:paraId="7219CAD9" w14:textId="194CB5BC" w:rsidR="00A56DBC" w:rsidRPr="00186BD2" w:rsidRDefault="00A56DBC" w:rsidP="00DD6910">
            <w:pPr>
              <w:spacing w:after="0" w:line="276" w:lineRule="auto"/>
              <w:rPr>
                <w:rFonts w:ascii="Times New Roman" w:hAnsi="Times New Roman" w:cs="Times New Roman"/>
                <w:sz w:val="24"/>
                <w:szCs w:val="24"/>
              </w:rPr>
            </w:pPr>
            <w:r>
              <w:rPr>
                <w:rFonts w:ascii="Times New Roman" w:hAnsi="Times New Roman" w:cs="Times New Roman"/>
                <w:sz w:val="24"/>
                <w:szCs w:val="24"/>
              </w:rPr>
              <w:t>0.139</w:t>
            </w:r>
          </w:p>
        </w:tc>
      </w:tr>
      <w:tr w:rsidR="00A56DBC" w:rsidRPr="00186BD2" w14:paraId="3A6EC074" w14:textId="457E784B" w:rsidTr="00DD6910">
        <w:trPr>
          <w:trHeight w:val="58"/>
        </w:trPr>
        <w:tc>
          <w:tcPr>
            <w:tcW w:w="2222" w:type="pct"/>
            <w:tcBorders>
              <w:top w:val="single" w:sz="4" w:space="0" w:color="auto"/>
              <w:left w:val="single" w:sz="4" w:space="0" w:color="auto"/>
              <w:bottom w:val="single" w:sz="4" w:space="0" w:color="auto"/>
              <w:right w:val="single" w:sz="4" w:space="0" w:color="auto"/>
            </w:tcBorders>
          </w:tcPr>
          <w:p w14:paraId="3B72B3F6" w14:textId="77777777" w:rsidR="00A56DBC" w:rsidRPr="00186BD2" w:rsidRDefault="00A56DBC" w:rsidP="00DD6910">
            <w:pPr>
              <w:spacing w:after="0" w:line="276" w:lineRule="auto"/>
              <w:rPr>
                <w:rFonts w:ascii="Times New Roman" w:hAnsi="Times New Roman" w:cs="Times New Roman"/>
                <w:i/>
                <w:iCs/>
                <w:sz w:val="24"/>
                <w:szCs w:val="24"/>
              </w:rPr>
            </w:pPr>
            <w:r w:rsidRPr="00186BD2">
              <w:rPr>
                <w:rFonts w:ascii="Times New Roman" w:hAnsi="Times New Roman" w:cs="Times New Roman"/>
                <w:i/>
                <w:iCs/>
                <w:sz w:val="24"/>
                <w:szCs w:val="24"/>
              </w:rPr>
              <w:t xml:space="preserve">Sen’s slop test </w:t>
            </w:r>
          </w:p>
        </w:tc>
        <w:tc>
          <w:tcPr>
            <w:tcW w:w="1414" w:type="pct"/>
            <w:tcBorders>
              <w:top w:val="single" w:sz="4" w:space="0" w:color="auto"/>
              <w:left w:val="single" w:sz="4" w:space="0" w:color="auto"/>
              <w:bottom w:val="single" w:sz="4" w:space="0" w:color="auto"/>
              <w:right w:val="single" w:sz="4" w:space="0" w:color="auto"/>
            </w:tcBorders>
          </w:tcPr>
          <w:p w14:paraId="45E5CF19" w14:textId="77777777" w:rsidR="00A56DBC" w:rsidRPr="00186BD2" w:rsidRDefault="00A56DBC" w:rsidP="002F4799">
            <w:pPr>
              <w:spacing w:after="0" w:line="276" w:lineRule="auto"/>
              <w:rPr>
                <w:rFonts w:ascii="Times New Roman" w:hAnsi="Times New Roman" w:cs="Times New Roman"/>
                <w:i/>
                <w:iCs/>
                <w:sz w:val="24"/>
                <w:szCs w:val="24"/>
              </w:rPr>
            </w:pPr>
          </w:p>
        </w:tc>
        <w:tc>
          <w:tcPr>
            <w:tcW w:w="1364" w:type="pct"/>
            <w:tcBorders>
              <w:top w:val="single" w:sz="4" w:space="0" w:color="auto"/>
              <w:left w:val="single" w:sz="4" w:space="0" w:color="auto"/>
              <w:bottom w:val="single" w:sz="4" w:space="0" w:color="auto"/>
              <w:right w:val="single" w:sz="4" w:space="0" w:color="auto"/>
            </w:tcBorders>
          </w:tcPr>
          <w:p w14:paraId="0C8D955C" w14:textId="77777777" w:rsidR="00A56DBC" w:rsidRPr="00186BD2" w:rsidRDefault="00A56DBC" w:rsidP="002F4799">
            <w:pPr>
              <w:spacing w:after="0" w:line="276" w:lineRule="auto"/>
              <w:rPr>
                <w:rFonts w:ascii="Times New Roman" w:hAnsi="Times New Roman" w:cs="Times New Roman"/>
                <w:i/>
                <w:iCs/>
                <w:sz w:val="24"/>
                <w:szCs w:val="24"/>
              </w:rPr>
            </w:pPr>
          </w:p>
        </w:tc>
      </w:tr>
      <w:tr w:rsidR="00A56DBC" w:rsidRPr="00186BD2" w14:paraId="033E280B" w14:textId="63DAF06F" w:rsidTr="00DD6910">
        <w:tc>
          <w:tcPr>
            <w:tcW w:w="2222" w:type="pct"/>
            <w:tcBorders>
              <w:top w:val="single" w:sz="4" w:space="0" w:color="auto"/>
              <w:left w:val="single" w:sz="4" w:space="0" w:color="auto"/>
              <w:bottom w:val="single" w:sz="4" w:space="0" w:color="auto"/>
              <w:right w:val="single" w:sz="4" w:space="0" w:color="auto"/>
            </w:tcBorders>
          </w:tcPr>
          <w:p w14:paraId="45DA050C" w14:textId="77777777" w:rsidR="00A56DBC" w:rsidRPr="00186BD2" w:rsidRDefault="00A56DBC" w:rsidP="00DD6910">
            <w:pPr>
              <w:spacing w:after="0" w:line="276" w:lineRule="auto"/>
              <w:rPr>
                <w:rFonts w:ascii="Times New Roman" w:hAnsi="Times New Roman" w:cs="Times New Roman"/>
                <w:sz w:val="24"/>
                <w:szCs w:val="24"/>
              </w:rPr>
            </w:pPr>
          </w:p>
        </w:tc>
        <w:tc>
          <w:tcPr>
            <w:tcW w:w="1414" w:type="pct"/>
            <w:tcBorders>
              <w:top w:val="single" w:sz="4" w:space="0" w:color="auto"/>
              <w:left w:val="single" w:sz="4" w:space="0" w:color="auto"/>
              <w:bottom w:val="single" w:sz="4" w:space="0" w:color="auto"/>
              <w:right w:val="single" w:sz="4" w:space="0" w:color="auto"/>
            </w:tcBorders>
            <w:hideMark/>
          </w:tcPr>
          <w:p w14:paraId="58006E35" w14:textId="77777777" w:rsidR="00A56DBC" w:rsidRPr="00186BD2" w:rsidRDefault="00A56DBC" w:rsidP="00DD6910">
            <w:pPr>
              <w:spacing w:after="0" w:line="276" w:lineRule="auto"/>
              <w:rPr>
                <w:rFonts w:ascii="Times New Roman" w:hAnsi="Times New Roman" w:cs="Times New Roman"/>
                <w:sz w:val="24"/>
                <w:szCs w:val="24"/>
              </w:rPr>
            </w:pPr>
            <w:r w:rsidRPr="00186BD2">
              <w:rPr>
                <w:rFonts w:ascii="Times New Roman" w:hAnsi="Times New Roman" w:cs="Times New Roman"/>
                <w:sz w:val="24"/>
                <w:szCs w:val="24"/>
              </w:rPr>
              <w:t xml:space="preserve">Sen’s Slope </w:t>
            </w:r>
          </w:p>
        </w:tc>
        <w:tc>
          <w:tcPr>
            <w:tcW w:w="1364" w:type="pct"/>
            <w:tcBorders>
              <w:top w:val="single" w:sz="4" w:space="0" w:color="auto"/>
              <w:left w:val="single" w:sz="4" w:space="0" w:color="auto"/>
              <w:bottom w:val="single" w:sz="4" w:space="0" w:color="auto"/>
              <w:right w:val="single" w:sz="4" w:space="0" w:color="auto"/>
            </w:tcBorders>
            <w:hideMark/>
          </w:tcPr>
          <w:p w14:paraId="2390C0B8" w14:textId="77777777" w:rsidR="00A56DBC" w:rsidRPr="00186BD2" w:rsidRDefault="00A56DBC" w:rsidP="00DD6910">
            <w:pPr>
              <w:tabs>
                <w:tab w:val="left" w:pos="1200"/>
              </w:tabs>
              <w:spacing w:after="0" w:line="276" w:lineRule="auto"/>
              <w:rPr>
                <w:rFonts w:ascii="Times New Roman" w:hAnsi="Times New Roman" w:cs="Times New Roman"/>
                <w:sz w:val="24"/>
                <w:szCs w:val="24"/>
              </w:rPr>
            </w:pPr>
            <w:r w:rsidRPr="00186BD2">
              <w:rPr>
                <w:rFonts w:ascii="Times New Roman" w:hAnsi="Times New Roman" w:cs="Times New Roman"/>
                <w:sz w:val="24"/>
                <w:szCs w:val="24"/>
              </w:rPr>
              <w:t>95% CI</w:t>
            </w:r>
          </w:p>
        </w:tc>
      </w:tr>
      <w:tr w:rsidR="00A56DBC" w:rsidRPr="00186BD2" w14:paraId="07EF53FC" w14:textId="315470A8" w:rsidTr="00DD6910">
        <w:tc>
          <w:tcPr>
            <w:tcW w:w="2222" w:type="pct"/>
            <w:tcBorders>
              <w:top w:val="single" w:sz="4" w:space="0" w:color="auto"/>
              <w:left w:val="single" w:sz="4" w:space="0" w:color="auto"/>
              <w:bottom w:val="single" w:sz="4" w:space="0" w:color="auto"/>
              <w:right w:val="single" w:sz="4" w:space="0" w:color="auto"/>
            </w:tcBorders>
            <w:hideMark/>
          </w:tcPr>
          <w:p w14:paraId="0292CF45" w14:textId="37373CC2" w:rsidR="00A56DBC" w:rsidRPr="00186BD2" w:rsidRDefault="00A56DBC" w:rsidP="00DD6910">
            <w:pPr>
              <w:spacing w:after="0" w:line="276" w:lineRule="auto"/>
              <w:rPr>
                <w:rFonts w:ascii="Times New Roman" w:hAnsi="Times New Roman" w:cs="Times New Roman"/>
                <w:sz w:val="24"/>
                <w:szCs w:val="24"/>
              </w:rPr>
            </w:pPr>
          </w:p>
        </w:tc>
        <w:tc>
          <w:tcPr>
            <w:tcW w:w="1414" w:type="pct"/>
            <w:tcBorders>
              <w:top w:val="single" w:sz="4" w:space="0" w:color="auto"/>
              <w:left w:val="single" w:sz="4" w:space="0" w:color="auto"/>
              <w:bottom w:val="single" w:sz="4" w:space="0" w:color="auto"/>
              <w:right w:val="single" w:sz="4" w:space="0" w:color="auto"/>
            </w:tcBorders>
            <w:hideMark/>
          </w:tcPr>
          <w:p w14:paraId="5526300E" w14:textId="4D5C3837" w:rsidR="00A56DBC" w:rsidRPr="00186BD2" w:rsidRDefault="0053339A" w:rsidP="00DD6910">
            <w:pPr>
              <w:spacing w:after="0" w:line="276" w:lineRule="auto"/>
              <w:rPr>
                <w:rFonts w:ascii="Times New Roman" w:hAnsi="Times New Roman" w:cs="Times New Roman"/>
                <w:sz w:val="24"/>
                <w:szCs w:val="24"/>
              </w:rPr>
            </w:pPr>
            <w:r>
              <w:rPr>
                <w:rFonts w:ascii="Times New Roman" w:hAnsi="Times New Roman" w:cs="Times New Roman"/>
                <w:sz w:val="24"/>
                <w:szCs w:val="24"/>
              </w:rPr>
              <w:t>171.67</w:t>
            </w:r>
          </w:p>
        </w:tc>
        <w:tc>
          <w:tcPr>
            <w:tcW w:w="1364" w:type="pct"/>
            <w:tcBorders>
              <w:top w:val="single" w:sz="4" w:space="0" w:color="auto"/>
              <w:left w:val="single" w:sz="4" w:space="0" w:color="auto"/>
              <w:bottom w:val="single" w:sz="4" w:space="0" w:color="auto"/>
              <w:right w:val="single" w:sz="4" w:space="0" w:color="auto"/>
            </w:tcBorders>
            <w:hideMark/>
          </w:tcPr>
          <w:p w14:paraId="350E7D72" w14:textId="357564D3" w:rsidR="00A56DBC" w:rsidRPr="00186BD2" w:rsidRDefault="0053339A" w:rsidP="00DD6910">
            <w:pPr>
              <w:spacing w:after="0" w:line="276" w:lineRule="auto"/>
              <w:rPr>
                <w:rFonts w:ascii="Times New Roman" w:hAnsi="Times New Roman" w:cs="Times New Roman"/>
                <w:sz w:val="24"/>
                <w:szCs w:val="24"/>
              </w:rPr>
            </w:pPr>
            <w:r>
              <w:rPr>
                <w:rFonts w:ascii="Times New Roman" w:hAnsi="Times New Roman" w:cs="Times New Roman"/>
                <w:sz w:val="24"/>
                <w:szCs w:val="24"/>
              </w:rPr>
              <w:t>-46 to 687</w:t>
            </w:r>
          </w:p>
        </w:tc>
      </w:tr>
    </w:tbl>
    <w:p w14:paraId="2FD0F91F" w14:textId="7FC9043E" w:rsidR="00526B96" w:rsidRDefault="00526B96">
      <w:pPr>
        <w:spacing w:after="0" w:line="276" w:lineRule="auto"/>
        <w:rPr>
          <w:rFonts w:ascii="Times New Roman" w:hAnsi="Times New Roman" w:cs="Times New Roman"/>
          <w:i/>
          <w:iCs/>
          <w:sz w:val="24"/>
          <w:szCs w:val="24"/>
        </w:rPr>
      </w:pPr>
      <w:bookmarkStart w:id="161" w:name="_Hlk63491248"/>
      <w:r w:rsidRPr="00186BD2">
        <w:rPr>
          <w:rFonts w:ascii="Times New Roman" w:hAnsi="Times New Roman" w:cs="Times New Roman"/>
          <w:i/>
          <w:iCs/>
          <w:sz w:val="24"/>
          <w:szCs w:val="24"/>
        </w:rPr>
        <w:t>RMSE: Root Mean Square Error; MAE: Mean Absolute Error</w:t>
      </w:r>
      <w:bookmarkEnd w:id="161"/>
    </w:p>
    <w:p w14:paraId="5DB4B655" w14:textId="77777777" w:rsidR="00B4043D" w:rsidRDefault="00B4043D">
      <w:pPr>
        <w:spacing w:after="0" w:line="276" w:lineRule="auto"/>
        <w:rPr>
          <w:rFonts w:ascii="Times New Roman" w:hAnsi="Times New Roman" w:cs="Times New Roman"/>
          <w:i/>
          <w:iCs/>
          <w:sz w:val="24"/>
          <w:szCs w:val="24"/>
        </w:rPr>
      </w:pPr>
    </w:p>
    <w:p w14:paraId="12D4BF16" w14:textId="3CBCB0A3" w:rsidR="00544CDC" w:rsidRPr="00DD6910" w:rsidRDefault="0007072D" w:rsidP="00544CD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the time-series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544CDC" w:rsidRPr="00B4043D">
        <w:rPr>
          <w:rFonts w:ascii="Times New Roman" w:hAnsi="Times New Roman" w:cs="Times New Roman"/>
          <w:sz w:val="24"/>
          <w:szCs w:val="24"/>
        </w:rPr>
        <w:t xml:space="preserve">model </w:t>
      </w:r>
      <w:r w:rsidRPr="00B4043D">
        <w:rPr>
          <w:rFonts w:ascii="Times New Roman" w:hAnsi="Times New Roman" w:cs="Times New Roman"/>
          <w:sz w:val="24"/>
          <w:szCs w:val="24"/>
        </w:rPr>
        <w:t>suggests</w:t>
      </w:r>
      <w:r w:rsidR="00544CDC" w:rsidRPr="00B4043D">
        <w:rPr>
          <w:rFonts w:ascii="Times New Roman" w:hAnsi="Times New Roman" w:cs="Times New Roman"/>
          <w:sz w:val="24"/>
          <w:szCs w:val="24"/>
        </w:rPr>
        <w:t xml:space="preserve"> that for every degree increase in </w:t>
      </w:r>
      <w:r w:rsidR="00544CDC">
        <w:rPr>
          <w:rFonts w:ascii="Times New Roman" w:hAnsi="Times New Roman" w:cs="Times New Roman"/>
          <w:sz w:val="24"/>
          <w:szCs w:val="24"/>
        </w:rPr>
        <w:t>average</w:t>
      </w:r>
      <w:r w:rsidR="00544CDC" w:rsidRPr="00B4043D">
        <w:rPr>
          <w:rFonts w:ascii="Times New Roman" w:hAnsi="Times New Roman" w:cs="Times New Roman"/>
          <w:sz w:val="24"/>
          <w:szCs w:val="24"/>
        </w:rPr>
        <w:t xml:space="preserve"> temperature, the</w:t>
      </w:r>
      <w:r w:rsidR="00544CDC">
        <w:rPr>
          <w:rFonts w:ascii="Times New Roman" w:hAnsi="Times New Roman" w:cs="Times New Roman"/>
          <w:sz w:val="24"/>
          <w:szCs w:val="24"/>
        </w:rPr>
        <w:t xml:space="preserve"> </w:t>
      </w:r>
      <w:r w:rsidR="00544CDC" w:rsidRPr="00B4043D">
        <w:rPr>
          <w:rFonts w:ascii="Times New Roman" w:hAnsi="Times New Roman" w:cs="Times New Roman"/>
          <w:sz w:val="24"/>
          <w:szCs w:val="24"/>
        </w:rPr>
        <w:t xml:space="preserve">relative risk of </w:t>
      </w:r>
      <w:r>
        <w:rPr>
          <w:rFonts w:ascii="Times New Roman" w:hAnsi="Times New Roman" w:cs="Times New Roman"/>
          <w:sz w:val="24"/>
          <w:szCs w:val="24"/>
        </w:rPr>
        <w:t>d</w:t>
      </w:r>
      <w:r w:rsidR="00544CDC">
        <w:rPr>
          <w:rFonts w:ascii="Times New Roman" w:hAnsi="Times New Roman" w:cs="Times New Roman"/>
          <w:sz w:val="24"/>
          <w:szCs w:val="24"/>
        </w:rPr>
        <w:t>engue</w:t>
      </w:r>
      <w:r w:rsidR="00544CDC" w:rsidRPr="00B4043D">
        <w:rPr>
          <w:rFonts w:ascii="Times New Roman" w:hAnsi="Times New Roman" w:cs="Times New Roman"/>
          <w:sz w:val="24"/>
          <w:szCs w:val="24"/>
        </w:rPr>
        <w:t xml:space="preserve"> </w:t>
      </w:r>
      <w:r w:rsidR="00544CDC">
        <w:rPr>
          <w:rFonts w:ascii="Times New Roman" w:hAnsi="Times New Roman" w:cs="Times New Roman"/>
          <w:sz w:val="24"/>
          <w:szCs w:val="24"/>
        </w:rPr>
        <w:t xml:space="preserve">cases </w:t>
      </w:r>
      <w:r w:rsidR="00544CDC" w:rsidRPr="00B4043D">
        <w:rPr>
          <w:rFonts w:ascii="Times New Roman" w:hAnsi="Times New Roman" w:cs="Times New Roman"/>
          <w:sz w:val="24"/>
          <w:szCs w:val="24"/>
        </w:rPr>
        <w:t xml:space="preserve">increased by </w:t>
      </w:r>
      <w:r w:rsidR="00544CDC">
        <w:rPr>
          <w:rFonts w:ascii="Times New Roman" w:hAnsi="Times New Roman" w:cs="Times New Roman"/>
          <w:sz w:val="24"/>
          <w:szCs w:val="24"/>
        </w:rPr>
        <w:t>7</w:t>
      </w:r>
      <w:r w:rsidR="00544CDC" w:rsidRPr="00B4043D">
        <w:rPr>
          <w:rFonts w:ascii="Times New Roman" w:hAnsi="Times New Roman" w:cs="Times New Roman"/>
          <w:sz w:val="24"/>
          <w:szCs w:val="24"/>
        </w:rPr>
        <w:t>%</w:t>
      </w:r>
      <w:r w:rsidR="00544CDC">
        <w:rPr>
          <w:rFonts w:ascii="Times New Roman" w:hAnsi="Times New Roman" w:cs="Times New Roman"/>
          <w:sz w:val="24"/>
          <w:szCs w:val="24"/>
        </w:rPr>
        <w:t xml:space="preserve"> [IRR=1.07 (95% CI: 0.90-1.28)] and for every mm of rainfall in first lagged, the relative risk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in Bangladesh </w:t>
      </w:r>
      <w:r>
        <w:rPr>
          <w:rFonts w:ascii="Times New Roman" w:hAnsi="Times New Roman" w:cs="Times New Roman"/>
          <w:sz w:val="24"/>
          <w:szCs w:val="24"/>
        </w:rPr>
        <w:t xml:space="preserve">increased </w:t>
      </w:r>
      <w:r w:rsidR="00544CDC">
        <w:rPr>
          <w:rFonts w:ascii="Times New Roman" w:hAnsi="Times New Roman" w:cs="Times New Roman"/>
          <w:sz w:val="24"/>
          <w:szCs w:val="24"/>
        </w:rPr>
        <w:t>by 30.31 times [IRR=30.31 (95% CI: 2</w:t>
      </w:r>
      <w:r>
        <w:rPr>
          <w:rFonts w:ascii="Times New Roman" w:hAnsi="Times New Roman" w:cs="Times New Roman"/>
          <w:sz w:val="24"/>
          <w:szCs w:val="24"/>
        </w:rPr>
        <w:t>9</w:t>
      </w:r>
      <w:r w:rsidR="00544CDC">
        <w:rPr>
          <w:rFonts w:ascii="Times New Roman" w:hAnsi="Times New Roman" w:cs="Times New Roman"/>
          <w:sz w:val="24"/>
          <w:szCs w:val="24"/>
        </w:rPr>
        <w:t>.</w:t>
      </w:r>
      <w:r>
        <w:rPr>
          <w:rFonts w:ascii="Times New Roman" w:hAnsi="Times New Roman" w:cs="Times New Roman"/>
          <w:sz w:val="24"/>
          <w:szCs w:val="24"/>
        </w:rPr>
        <w:t>33</w:t>
      </w:r>
      <w:r w:rsidR="00544CDC">
        <w:rPr>
          <w:rFonts w:ascii="Times New Roman" w:hAnsi="Times New Roman" w:cs="Times New Roman"/>
          <w:sz w:val="24"/>
          <w:szCs w:val="24"/>
        </w:rPr>
        <w:t>-</w:t>
      </w:r>
      <w:r>
        <w:rPr>
          <w:rFonts w:ascii="Times New Roman" w:hAnsi="Times New Roman" w:cs="Times New Roman"/>
          <w:sz w:val="24"/>
          <w:szCs w:val="24"/>
        </w:rPr>
        <w:t>31.33)] and</w:t>
      </w:r>
      <w:r w:rsidR="00544CDC">
        <w:rPr>
          <w:rFonts w:ascii="Times New Roman" w:hAnsi="Times New Roman" w:cs="Times New Roman"/>
          <w:sz w:val="24"/>
          <w:szCs w:val="24"/>
        </w:rPr>
        <w:t xml:space="preserve"> in second lagged, the relative risk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by 12.91 times</w:t>
      </w:r>
      <w:r>
        <w:rPr>
          <w:rFonts w:ascii="Times New Roman" w:hAnsi="Times New Roman" w:cs="Times New Roman"/>
          <w:sz w:val="24"/>
          <w:szCs w:val="24"/>
        </w:rPr>
        <w:t xml:space="preserve"> [IRR=12.91 (95% CI: 12.52-13.33)]</w:t>
      </w:r>
      <w:r w:rsidR="00544CDC">
        <w:rPr>
          <w:rFonts w:ascii="Times New Roman" w:hAnsi="Times New Roman" w:cs="Times New Roman"/>
          <w:sz w:val="24"/>
          <w:szCs w:val="24"/>
        </w:rPr>
        <w:t>. Lagged variable of temperature and rainfall</w:t>
      </w:r>
      <w:r>
        <w:rPr>
          <w:rFonts w:ascii="Times New Roman" w:hAnsi="Times New Roman" w:cs="Times New Roman"/>
          <w:sz w:val="24"/>
          <w:szCs w:val="24"/>
        </w:rPr>
        <w:t xml:space="preserve"> without any lag</w:t>
      </w:r>
      <w:r w:rsidR="00544CDC">
        <w:rPr>
          <w:rFonts w:ascii="Times New Roman" w:hAnsi="Times New Roman" w:cs="Times New Roman"/>
          <w:sz w:val="24"/>
          <w:szCs w:val="24"/>
        </w:rPr>
        <w:t xml:space="preserve"> removed from this model because of high multicollinearity (Table 5).</w:t>
      </w:r>
    </w:p>
    <w:p w14:paraId="3C60E226" w14:textId="77777777" w:rsidR="00544CDC" w:rsidRPr="00544CDC" w:rsidRDefault="00544CDC">
      <w:pPr>
        <w:spacing w:after="0" w:line="276" w:lineRule="auto"/>
        <w:rPr>
          <w:rFonts w:ascii="Times New Roman" w:hAnsi="Times New Roman" w:cs="Times New Roman"/>
          <w:sz w:val="24"/>
          <w:szCs w:val="24"/>
        </w:rPr>
      </w:pPr>
    </w:p>
    <w:p w14:paraId="581623F7" w14:textId="5E6A8232" w:rsidR="00324E21" w:rsidRDefault="002B565F">
      <w:pPr>
        <w:spacing w:after="0" w:line="276" w:lineRule="auto"/>
        <w:rPr>
          <w:rFonts w:ascii="Times New Roman" w:hAnsi="Times New Roman" w:cs="Times New Roman"/>
          <w:sz w:val="24"/>
          <w:szCs w:val="24"/>
        </w:rPr>
      </w:pPr>
      <w:r>
        <w:rPr>
          <w:rFonts w:ascii="Times New Roman" w:hAnsi="Times New Roman" w:cs="Times New Roman"/>
          <w:sz w:val="24"/>
          <w:szCs w:val="24"/>
        </w:rPr>
        <w:t>Table</w:t>
      </w:r>
      <w:r w:rsidR="00452C3E">
        <w:rPr>
          <w:rFonts w:ascii="Times New Roman" w:hAnsi="Times New Roman" w:cs="Times New Roman"/>
          <w:sz w:val="24"/>
          <w:szCs w:val="24"/>
        </w:rPr>
        <w:t xml:space="preserve"> </w:t>
      </w:r>
      <w:r w:rsidR="002445A6">
        <w:rPr>
          <w:rFonts w:ascii="Times New Roman" w:hAnsi="Times New Roman" w:cs="Times New Roman"/>
          <w:sz w:val="24"/>
          <w:szCs w:val="24"/>
        </w:rPr>
        <w:t>5</w:t>
      </w:r>
      <w:r w:rsidR="00A06288">
        <w:rPr>
          <w:rFonts w:ascii="Times New Roman" w:hAnsi="Times New Roman" w:cs="Times New Roman"/>
          <w:sz w:val="24"/>
          <w:szCs w:val="24"/>
        </w:rPr>
        <w:t xml:space="preserve">: </w:t>
      </w:r>
      <w:r w:rsidR="00B4043D">
        <w:rPr>
          <w:rFonts w:ascii="Times New Roman" w:hAnsi="Times New Roman" w:cs="Times New Roman"/>
          <w:sz w:val="24"/>
          <w:szCs w:val="24"/>
        </w:rPr>
        <w:t xml:space="preserve"> R</w:t>
      </w:r>
      <w:r w:rsidR="00B4043D" w:rsidRPr="00B4043D">
        <w:rPr>
          <w:rFonts w:ascii="Times New Roman" w:hAnsi="Times New Roman" w:cs="Times New Roman"/>
          <w:sz w:val="24"/>
          <w:szCs w:val="24"/>
        </w:rPr>
        <w:t xml:space="preserve">elative risks of </w:t>
      </w:r>
      <w:r w:rsidR="00B4043D">
        <w:rPr>
          <w:rFonts w:ascii="Times New Roman" w:hAnsi="Times New Roman" w:cs="Times New Roman"/>
          <w:sz w:val="24"/>
          <w:szCs w:val="24"/>
        </w:rPr>
        <w:t xml:space="preserve">average </w:t>
      </w:r>
      <w:r w:rsidR="00B4043D" w:rsidRPr="00B4043D">
        <w:rPr>
          <w:rFonts w:ascii="Times New Roman" w:hAnsi="Times New Roman" w:cs="Times New Roman"/>
          <w:sz w:val="24"/>
          <w:szCs w:val="24"/>
        </w:rPr>
        <w:t xml:space="preserve">temperature </w:t>
      </w:r>
      <w:r w:rsidR="00B4043D">
        <w:rPr>
          <w:rFonts w:ascii="Times New Roman" w:hAnsi="Times New Roman" w:cs="Times New Roman"/>
          <w:sz w:val="24"/>
          <w:szCs w:val="24"/>
        </w:rPr>
        <w:t>and rainfall</w:t>
      </w:r>
      <w:r w:rsidR="00B4043D" w:rsidRPr="00B4043D">
        <w:rPr>
          <w:rFonts w:ascii="Times New Roman" w:hAnsi="Times New Roman" w:cs="Times New Roman"/>
          <w:sz w:val="24"/>
          <w:szCs w:val="24"/>
        </w:rPr>
        <w:t xml:space="preserve"> to </w:t>
      </w:r>
      <w:r w:rsidR="00B4043D">
        <w:rPr>
          <w:rFonts w:ascii="Times New Roman" w:hAnsi="Times New Roman" w:cs="Times New Roman"/>
          <w:sz w:val="24"/>
          <w:szCs w:val="24"/>
        </w:rPr>
        <w:t>Dengue cases</w:t>
      </w:r>
      <w:r w:rsidR="00B4043D" w:rsidRPr="00B4043D">
        <w:rPr>
          <w:rFonts w:ascii="Times New Roman" w:hAnsi="Times New Roman" w:cs="Times New Roman"/>
          <w:sz w:val="24"/>
          <w:szCs w:val="24"/>
        </w:rPr>
        <w:t xml:space="preserve"> in </w:t>
      </w:r>
      <w:r w:rsidR="00B4043D">
        <w:rPr>
          <w:rFonts w:ascii="Times New Roman" w:hAnsi="Times New Roman" w:cs="Times New Roman"/>
          <w:sz w:val="24"/>
          <w:szCs w:val="24"/>
        </w:rPr>
        <w:t>Bangladesh</w:t>
      </w:r>
      <w:r w:rsidR="00463512">
        <w:rPr>
          <w:rFonts w:ascii="Times New Roman" w:hAnsi="Times New Roman" w:cs="Times New Roman"/>
          <w:sz w:val="24"/>
          <w:szCs w:val="24"/>
        </w:rPr>
        <w:t xml:space="preserve"> using time-series</w:t>
      </w:r>
      <w:commentRangeStart w:id="162"/>
      <w:commentRangeStart w:id="163"/>
      <w:r w:rsidR="00463512">
        <w:rPr>
          <w:rFonts w:ascii="Times New Roman" w:hAnsi="Times New Roman" w:cs="Times New Roman"/>
          <w:sz w:val="24"/>
          <w:szCs w:val="24"/>
        </w:rPr>
        <w:t xml:space="preserve"> GLM methods</w:t>
      </w:r>
      <w:commentRangeEnd w:id="162"/>
      <w:r w:rsidR="00A06288">
        <w:rPr>
          <w:rStyle w:val="CommentReference"/>
        </w:rPr>
        <w:commentReference w:id="162"/>
      </w:r>
      <w:commentRangeEnd w:id="163"/>
      <w:r w:rsidR="00337445">
        <w:rPr>
          <w:rStyle w:val="CommentReference"/>
        </w:rPr>
        <w:commentReference w:id="163"/>
      </w:r>
    </w:p>
    <w:tbl>
      <w:tblPr>
        <w:tblStyle w:val="TableGrid"/>
        <w:tblW w:w="0" w:type="auto"/>
        <w:tblLook w:val="04A0" w:firstRow="1" w:lastRow="0" w:firstColumn="1" w:lastColumn="0" w:noHBand="0" w:noVBand="1"/>
      </w:tblPr>
      <w:tblGrid>
        <w:gridCol w:w="3116"/>
        <w:gridCol w:w="3117"/>
        <w:gridCol w:w="3117"/>
      </w:tblGrid>
      <w:tr w:rsidR="002B565F" w14:paraId="13515502" w14:textId="77777777" w:rsidTr="002B565F">
        <w:tc>
          <w:tcPr>
            <w:tcW w:w="3116" w:type="dxa"/>
          </w:tcPr>
          <w:p w14:paraId="647C7BD1" w14:textId="77777777" w:rsidR="002B565F" w:rsidRDefault="002B565F">
            <w:pPr>
              <w:spacing w:line="276" w:lineRule="auto"/>
              <w:rPr>
                <w:rFonts w:ascii="Times New Roman" w:hAnsi="Times New Roman" w:cs="Times New Roman"/>
                <w:sz w:val="24"/>
                <w:szCs w:val="24"/>
              </w:rPr>
            </w:pPr>
          </w:p>
        </w:tc>
        <w:tc>
          <w:tcPr>
            <w:tcW w:w="3117" w:type="dxa"/>
          </w:tcPr>
          <w:p w14:paraId="16A6E9AE" w14:textId="770085D4"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IRR (95% CI)</w:t>
            </w:r>
          </w:p>
        </w:tc>
        <w:tc>
          <w:tcPr>
            <w:tcW w:w="3117" w:type="dxa"/>
          </w:tcPr>
          <w:p w14:paraId="1C5F6924" w14:textId="7554A320"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P-value</w:t>
            </w:r>
          </w:p>
        </w:tc>
      </w:tr>
      <w:tr w:rsidR="002B565F" w14:paraId="78D3041F" w14:textId="77777777" w:rsidTr="002B565F">
        <w:tc>
          <w:tcPr>
            <w:tcW w:w="3116" w:type="dxa"/>
          </w:tcPr>
          <w:p w14:paraId="3236F9C8" w14:textId="13D42186"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Average temperature</w:t>
            </w:r>
          </w:p>
        </w:tc>
        <w:tc>
          <w:tcPr>
            <w:tcW w:w="3117" w:type="dxa"/>
          </w:tcPr>
          <w:p w14:paraId="02192F26" w14:textId="31FC550D"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1.</w:t>
            </w:r>
            <w:r w:rsidR="00A94DF0">
              <w:rPr>
                <w:rFonts w:ascii="Times New Roman" w:hAnsi="Times New Roman" w:cs="Times New Roman"/>
                <w:sz w:val="24"/>
                <w:szCs w:val="24"/>
              </w:rPr>
              <w:t>07</w:t>
            </w:r>
            <w:r>
              <w:rPr>
                <w:rFonts w:ascii="Times New Roman" w:hAnsi="Times New Roman" w:cs="Times New Roman"/>
                <w:sz w:val="24"/>
                <w:szCs w:val="24"/>
              </w:rPr>
              <w:t xml:space="preserve"> (</w:t>
            </w:r>
            <w:r w:rsidR="00A94DF0">
              <w:rPr>
                <w:rFonts w:ascii="Times New Roman" w:hAnsi="Times New Roman" w:cs="Times New Roman"/>
                <w:sz w:val="24"/>
                <w:szCs w:val="24"/>
              </w:rPr>
              <w:t>0.90</w:t>
            </w:r>
            <w:r>
              <w:rPr>
                <w:rFonts w:ascii="Times New Roman" w:hAnsi="Times New Roman" w:cs="Times New Roman"/>
                <w:sz w:val="24"/>
                <w:szCs w:val="24"/>
              </w:rPr>
              <w:t xml:space="preserve"> – 1.</w:t>
            </w:r>
            <w:r w:rsidR="00A94DF0">
              <w:rPr>
                <w:rFonts w:ascii="Times New Roman" w:hAnsi="Times New Roman" w:cs="Times New Roman"/>
                <w:sz w:val="24"/>
                <w:szCs w:val="24"/>
              </w:rPr>
              <w:t>28</w:t>
            </w:r>
            <w:r>
              <w:rPr>
                <w:rFonts w:ascii="Times New Roman" w:hAnsi="Times New Roman" w:cs="Times New Roman"/>
                <w:sz w:val="24"/>
                <w:szCs w:val="24"/>
              </w:rPr>
              <w:t>)</w:t>
            </w:r>
          </w:p>
        </w:tc>
        <w:tc>
          <w:tcPr>
            <w:tcW w:w="3117" w:type="dxa"/>
          </w:tcPr>
          <w:p w14:paraId="1B326ED8" w14:textId="4821B71E"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0.</w:t>
            </w:r>
            <w:r w:rsidR="00A94DF0">
              <w:rPr>
                <w:rFonts w:ascii="Times New Roman" w:hAnsi="Times New Roman" w:cs="Times New Roman"/>
                <w:sz w:val="24"/>
                <w:szCs w:val="24"/>
              </w:rPr>
              <w:t>441</w:t>
            </w:r>
          </w:p>
        </w:tc>
      </w:tr>
      <w:tr w:rsidR="002B565F" w14:paraId="5316437B" w14:textId="77777777" w:rsidTr="002B565F">
        <w:tc>
          <w:tcPr>
            <w:tcW w:w="3116" w:type="dxa"/>
          </w:tcPr>
          <w:p w14:paraId="52521E2F" w14:textId="421CC60A"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Rainfall</w:t>
            </w:r>
            <w:r w:rsidR="00A94DF0">
              <w:rPr>
                <w:rFonts w:ascii="Times New Roman" w:hAnsi="Times New Roman" w:cs="Times New Roman"/>
                <w:sz w:val="24"/>
                <w:szCs w:val="24"/>
              </w:rPr>
              <w:t xml:space="preserve"> (lag 1)</w:t>
            </w:r>
          </w:p>
        </w:tc>
        <w:tc>
          <w:tcPr>
            <w:tcW w:w="3117" w:type="dxa"/>
          </w:tcPr>
          <w:p w14:paraId="335CD3E8" w14:textId="3E536BA4" w:rsidR="002B565F" w:rsidRDefault="00A94DF0">
            <w:pPr>
              <w:spacing w:line="276" w:lineRule="auto"/>
              <w:rPr>
                <w:rFonts w:ascii="Times New Roman" w:hAnsi="Times New Roman" w:cs="Times New Roman"/>
                <w:sz w:val="24"/>
                <w:szCs w:val="24"/>
              </w:rPr>
            </w:pPr>
            <w:r>
              <w:rPr>
                <w:rFonts w:ascii="Times New Roman" w:hAnsi="Times New Roman" w:cs="Times New Roman"/>
                <w:sz w:val="24"/>
                <w:szCs w:val="24"/>
              </w:rPr>
              <w:t>30.31</w:t>
            </w:r>
            <w:r w:rsidR="002B565F">
              <w:rPr>
                <w:rFonts w:ascii="Times New Roman" w:hAnsi="Times New Roman" w:cs="Times New Roman"/>
                <w:sz w:val="24"/>
                <w:szCs w:val="24"/>
              </w:rPr>
              <w:t xml:space="preserve"> (</w:t>
            </w:r>
            <w:r>
              <w:rPr>
                <w:rFonts w:ascii="Times New Roman" w:hAnsi="Times New Roman" w:cs="Times New Roman"/>
                <w:sz w:val="24"/>
                <w:szCs w:val="24"/>
              </w:rPr>
              <w:t>29.33</w:t>
            </w:r>
            <w:r w:rsidR="002B565F">
              <w:rPr>
                <w:rFonts w:ascii="Times New Roman" w:hAnsi="Times New Roman" w:cs="Times New Roman"/>
                <w:sz w:val="24"/>
                <w:szCs w:val="24"/>
              </w:rPr>
              <w:t xml:space="preserve"> – </w:t>
            </w:r>
            <w:r>
              <w:rPr>
                <w:rFonts w:ascii="Times New Roman" w:hAnsi="Times New Roman" w:cs="Times New Roman"/>
                <w:sz w:val="24"/>
                <w:szCs w:val="24"/>
              </w:rPr>
              <w:t>31.33</w:t>
            </w:r>
            <w:r w:rsidR="002B565F">
              <w:rPr>
                <w:rFonts w:ascii="Times New Roman" w:hAnsi="Times New Roman" w:cs="Times New Roman"/>
                <w:sz w:val="24"/>
                <w:szCs w:val="24"/>
              </w:rPr>
              <w:t>)</w:t>
            </w:r>
          </w:p>
        </w:tc>
        <w:tc>
          <w:tcPr>
            <w:tcW w:w="3117" w:type="dxa"/>
          </w:tcPr>
          <w:p w14:paraId="0B3A352A" w14:textId="7DB91150" w:rsidR="002B565F" w:rsidRDefault="002B565F">
            <w:pPr>
              <w:spacing w:line="276" w:lineRule="auto"/>
              <w:rPr>
                <w:rFonts w:ascii="Times New Roman" w:hAnsi="Times New Roman" w:cs="Times New Roman"/>
                <w:sz w:val="24"/>
                <w:szCs w:val="24"/>
              </w:rPr>
            </w:pPr>
            <w:r>
              <w:rPr>
                <w:rFonts w:ascii="Times New Roman" w:hAnsi="Times New Roman" w:cs="Times New Roman"/>
                <w:sz w:val="24"/>
                <w:szCs w:val="24"/>
              </w:rPr>
              <w:t>&lt;0.001</w:t>
            </w:r>
          </w:p>
        </w:tc>
      </w:tr>
      <w:tr w:rsidR="00A94DF0" w14:paraId="75DAD0E5" w14:textId="77777777" w:rsidTr="002B565F">
        <w:tc>
          <w:tcPr>
            <w:tcW w:w="3116" w:type="dxa"/>
          </w:tcPr>
          <w:p w14:paraId="6B0FA96D" w14:textId="2CA82017" w:rsidR="00A94DF0" w:rsidRDefault="00A94DF0" w:rsidP="00A94DF0">
            <w:pPr>
              <w:spacing w:line="276" w:lineRule="auto"/>
              <w:rPr>
                <w:rFonts w:ascii="Times New Roman" w:hAnsi="Times New Roman" w:cs="Times New Roman"/>
                <w:sz w:val="24"/>
                <w:szCs w:val="24"/>
              </w:rPr>
            </w:pPr>
            <w:r>
              <w:rPr>
                <w:rFonts w:ascii="Times New Roman" w:hAnsi="Times New Roman" w:cs="Times New Roman"/>
                <w:sz w:val="24"/>
                <w:szCs w:val="24"/>
              </w:rPr>
              <w:t>Rainfall (lag 2)</w:t>
            </w:r>
          </w:p>
        </w:tc>
        <w:tc>
          <w:tcPr>
            <w:tcW w:w="3117" w:type="dxa"/>
          </w:tcPr>
          <w:p w14:paraId="52E3A632" w14:textId="1575BB71" w:rsidR="00A94DF0" w:rsidRDefault="00A94DF0" w:rsidP="00A94DF0">
            <w:pPr>
              <w:spacing w:line="276" w:lineRule="auto"/>
              <w:rPr>
                <w:rFonts w:ascii="Times New Roman" w:hAnsi="Times New Roman" w:cs="Times New Roman"/>
                <w:sz w:val="24"/>
                <w:szCs w:val="24"/>
              </w:rPr>
            </w:pPr>
            <w:r>
              <w:rPr>
                <w:rFonts w:ascii="Times New Roman" w:hAnsi="Times New Roman" w:cs="Times New Roman"/>
                <w:sz w:val="24"/>
                <w:szCs w:val="24"/>
              </w:rPr>
              <w:t>12.91 (12.52 – 13.33)</w:t>
            </w:r>
          </w:p>
        </w:tc>
        <w:tc>
          <w:tcPr>
            <w:tcW w:w="3117" w:type="dxa"/>
          </w:tcPr>
          <w:p w14:paraId="026B9FB7" w14:textId="5086CBFC" w:rsidR="00A94DF0" w:rsidRDefault="00A94DF0" w:rsidP="00A94DF0">
            <w:pPr>
              <w:spacing w:line="276" w:lineRule="auto"/>
              <w:rPr>
                <w:rFonts w:ascii="Times New Roman" w:hAnsi="Times New Roman" w:cs="Times New Roman"/>
                <w:sz w:val="24"/>
                <w:szCs w:val="24"/>
              </w:rPr>
            </w:pPr>
            <w:r>
              <w:rPr>
                <w:rFonts w:ascii="Times New Roman" w:hAnsi="Times New Roman" w:cs="Times New Roman"/>
                <w:sz w:val="24"/>
                <w:szCs w:val="24"/>
              </w:rPr>
              <w:t>&lt;0.001</w:t>
            </w:r>
          </w:p>
        </w:tc>
      </w:tr>
      <w:bookmarkEnd w:id="160"/>
    </w:tbl>
    <w:p w14:paraId="42A7223F" w14:textId="77777777" w:rsidR="00DD6910" w:rsidRPr="00DD6910" w:rsidRDefault="00DD6910" w:rsidP="00DD6910">
      <w:pPr>
        <w:spacing w:line="276" w:lineRule="auto"/>
        <w:rPr>
          <w:rFonts w:ascii="Times New Roman" w:hAnsi="Times New Roman" w:cs="Times New Roman"/>
          <w:b/>
          <w:bCs/>
          <w:sz w:val="24"/>
          <w:szCs w:val="24"/>
        </w:rPr>
      </w:pPr>
    </w:p>
    <w:p w14:paraId="59BC37CB" w14:textId="74AA4227" w:rsidR="00DD6910" w:rsidRDefault="00DD6910" w:rsidP="00DD6910">
      <w:pPr>
        <w:spacing w:line="276" w:lineRule="auto"/>
        <w:rPr>
          <w:rFonts w:ascii="Times New Roman" w:hAnsi="Times New Roman" w:cs="Times New Roman"/>
          <w:b/>
          <w:bCs/>
          <w:sz w:val="24"/>
          <w:szCs w:val="24"/>
        </w:rPr>
      </w:pPr>
      <w:r w:rsidRPr="00DD6910">
        <w:rPr>
          <w:rFonts w:ascii="Times New Roman" w:hAnsi="Times New Roman" w:cs="Times New Roman"/>
          <w:b/>
          <w:bCs/>
          <w:sz w:val="24"/>
          <w:szCs w:val="24"/>
        </w:rPr>
        <w:t xml:space="preserve">Discussions: </w:t>
      </w:r>
    </w:p>
    <w:p w14:paraId="4A0B26FB" w14:textId="56A43199" w:rsidR="00843780" w:rsidRDefault="008E2104" w:rsidP="00DD6910">
      <w:pPr>
        <w:spacing w:line="276" w:lineRule="auto"/>
        <w:rPr>
          <w:rFonts w:ascii="Times New Roman" w:hAnsi="Times New Roman" w:cs="Times New Roman"/>
          <w:sz w:val="24"/>
          <w:szCs w:val="24"/>
        </w:rPr>
      </w:pPr>
      <w:r w:rsidRPr="008E2104">
        <w:rPr>
          <w:rFonts w:ascii="Times New Roman" w:hAnsi="Times New Roman" w:cs="Times New Roman"/>
          <w:sz w:val="24"/>
          <w:szCs w:val="24"/>
        </w:rPr>
        <w:t>Dengue fever became an important public health challenge for Bangladesh. The</w:t>
      </w:r>
      <w:r>
        <w:rPr>
          <w:rFonts w:ascii="Times New Roman" w:hAnsi="Times New Roman" w:cs="Times New Roman"/>
          <w:sz w:val="24"/>
          <w:szCs w:val="24"/>
        </w:rPr>
        <w:t xml:space="preserve"> number of cases has </w:t>
      </w:r>
      <w:r w:rsidR="00324DAA">
        <w:rPr>
          <w:rFonts w:ascii="Times New Roman" w:hAnsi="Times New Roman" w:cs="Times New Roman"/>
          <w:sz w:val="24"/>
          <w:szCs w:val="24"/>
        </w:rPr>
        <w:t xml:space="preserve">increased eight times and deaths by </w:t>
      </w:r>
      <w:r w:rsidR="0070010D">
        <w:rPr>
          <w:rFonts w:ascii="Times New Roman" w:hAnsi="Times New Roman" w:cs="Times New Roman"/>
          <w:sz w:val="24"/>
          <w:szCs w:val="24"/>
        </w:rPr>
        <w:t xml:space="preserve">almost 10 times between </w:t>
      </w:r>
      <w:r w:rsidR="00187EDB">
        <w:rPr>
          <w:rFonts w:ascii="Times New Roman" w:hAnsi="Times New Roman" w:cs="Times New Roman"/>
          <w:sz w:val="24"/>
          <w:szCs w:val="24"/>
        </w:rPr>
        <w:t xml:space="preserve">the </w:t>
      </w:r>
      <w:r w:rsidR="0070010D">
        <w:rPr>
          <w:rFonts w:ascii="Times New Roman" w:hAnsi="Times New Roman" w:cs="Times New Roman"/>
          <w:sz w:val="24"/>
          <w:szCs w:val="24"/>
        </w:rPr>
        <w:t>first and second decade of this century.</w:t>
      </w:r>
      <w:r w:rsidR="00187EDB">
        <w:rPr>
          <w:rFonts w:ascii="Times New Roman" w:hAnsi="Times New Roman" w:cs="Times New Roman"/>
          <w:sz w:val="24"/>
          <w:szCs w:val="24"/>
        </w:rPr>
        <w:t xml:space="preserve"> Du</w:t>
      </w:r>
      <w:r w:rsidR="002140C2">
        <w:rPr>
          <w:rFonts w:ascii="Times New Roman" w:hAnsi="Times New Roman" w:cs="Times New Roman"/>
          <w:sz w:val="24"/>
          <w:szCs w:val="24"/>
        </w:rPr>
        <w:t>r</w:t>
      </w:r>
      <w:r w:rsidR="00187EDB">
        <w:rPr>
          <w:rFonts w:ascii="Times New Roman" w:hAnsi="Times New Roman" w:cs="Times New Roman"/>
          <w:sz w:val="24"/>
          <w:szCs w:val="24"/>
        </w:rPr>
        <w:t xml:space="preserve">ing </w:t>
      </w:r>
      <w:r w:rsidR="000A724E">
        <w:rPr>
          <w:rFonts w:ascii="Times New Roman" w:hAnsi="Times New Roman" w:cs="Times New Roman"/>
          <w:sz w:val="24"/>
          <w:szCs w:val="24"/>
        </w:rPr>
        <w:t>that</w:t>
      </w:r>
      <w:r w:rsidR="00187EDB">
        <w:rPr>
          <w:rFonts w:ascii="Times New Roman" w:hAnsi="Times New Roman" w:cs="Times New Roman"/>
          <w:sz w:val="24"/>
          <w:szCs w:val="24"/>
        </w:rPr>
        <w:t xml:space="preserve"> time </w:t>
      </w:r>
      <w:r w:rsidR="002140C2">
        <w:rPr>
          <w:rFonts w:ascii="Times New Roman" w:hAnsi="Times New Roman" w:cs="Times New Roman"/>
          <w:sz w:val="24"/>
          <w:szCs w:val="24"/>
        </w:rPr>
        <w:t xml:space="preserve">annual temperature increased by 0.33 C and annual rainfall decreased by </w:t>
      </w:r>
      <w:r w:rsidR="00312D7A">
        <w:rPr>
          <w:rFonts w:ascii="Times New Roman" w:hAnsi="Times New Roman" w:cs="Times New Roman"/>
          <w:sz w:val="24"/>
          <w:szCs w:val="24"/>
        </w:rPr>
        <w:t xml:space="preserve">33 ml. Two major </w:t>
      </w:r>
      <w:r w:rsidR="00225EB0">
        <w:rPr>
          <w:rFonts w:ascii="Times New Roman" w:hAnsi="Times New Roman" w:cs="Times New Roman"/>
          <w:sz w:val="24"/>
          <w:szCs w:val="24"/>
        </w:rPr>
        <w:t>outbreaks</w:t>
      </w:r>
      <w:r w:rsidR="00312D7A">
        <w:rPr>
          <w:rFonts w:ascii="Times New Roman" w:hAnsi="Times New Roman" w:cs="Times New Roman"/>
          <w:sz w:val="24"/>
          <w:szCs w:val="24"/>
        </w:rPr>
        <w:t xml:space="preserve"> occurred in 2019 and 2022</w:t>
      </w:r>
      <w:r w:rsidR="00385506">
        <w:rPr>
          <w:rFonts w:ascii="Times New Roman" w:hAnsi="Times New Roman" w:cs="Times New Roman"/>
          <w:sz w:val="24"/>
          <w:szCs w:val="24"/>
        </w:rPr>
        <w:t xml:space="preserve"> both characterized by unusual weather </w:t>
      </w:r>
      <w:r w:rsidR="00337A4A">
        <w:rPr>
          <w:rFonts w:ascii="Times New Roman" w:hAnsi="Times New Roman" w:cs="Times New Roman"/>
          <w:sz w:val="24"/>
          <w:szCs w:val="24"/>
        </w:rPr>
        <w:t>patterns</w:t>
      </w:r>
      <w:r w:rsidR="00385506">
        <w:rPr>
          <w:rFonts w:ascii="Times New Roman" w:hAnsi="Times New Roman" w:cs="Times New Roman"/>
          <w:sz w:val="24"/>
          <w:szCs w:val="24"/>
        </w:rPr>
        <w:t xml:space="preserve"> </w:t>
      </w:r>
      <w:r w:rsidR="00337A4A">
        <w:rPr>
          <w:rFonts w:ascii="Times New Roman" w:hAnsi="Times New Roman" w:cs="Times New Roman"/>
          <w:sz w:val="24"/>
          <w:szCs w:val="24"/>
        </w:rPr>
        <w:t xml:space="preserve">and the introduction of new serotypes. </w:t>
      </w:r>
      <w:r w:rsidR="00225EB0">
        <w:rPr>
          <w:rFonts w:ascii="Times New Roman" w:hAnsi="Times New Roman" w:cs="Times New Roman"/>
          <w:sz w:val="24"/>
          <w:szCs w:val="24"/>
        </w:rPr>
        <w:t xml:space="preserve">The </w:t>
      </w:r>
      <w:r w:rsidR="00337A4A">
        <w:rPr>
          <w:rFonts w:ascii="Times New Roman" w:hAnsi="Times New Roman" w:cs="Times New Roman"/>
          <w:sz w:val="24"/>
          <w:szCs w:val="24"/>
        </w:rPr>
        <w:t>2019</w:t>
      </w:r>
      <w:r w:rsidR="00225EB0">
        <w:rPr>
          <w:rFonts w:ascii="Times New Roman" w:hAnsi="Times New Roman" w:cs="Times New Roman"/>
          <w:sz w:val="24"/>
          <w:szCs w:val="24"/>
        </w:rPr>
        <w:t xml:space="preserve"> outbreak w</w:t>
      </w:r>
      <w:r w:rsidR="00385506">
        <w:rPr>
          <w:rFonts w:ascii="Times New Roman" w:hAnsi="Times New Roman" w:cs="Times New Roman"/>
          <w:sz w:val="24"/>
          <w:szCs w:val="24"/>
        </w:rPr>
        <w:t>as</w:t>
      </w:r>
      <w:r w:rsidR="00225EB0">
        <w:rPr>
          <w:rFonts w:ascii="Times New Roman" w:hAnsi="Times New Roman" w:cs="Times New Roman"/>
          <w:sz w:val="24"/>
          <w:szCs w:val="24"/>
        </w:rPr>
        <w:t xml:space="preserve"> characterized by </w:t>
      </w:r>
      <w:r w:rsidR="00385506">
        <w:rPr>
          <w:rFonts w:ascii="Times New Roman" w:hAnsi="Times New Roman" w:cs="Times New Roman"/>
          <w:sz w:val="24"/>
          <w:szCs w:val="24"/>
        </w:rPr>
        <w:t>early rainfall</w:t>
      </w:r>
      <w:r w:rsidR="00A371AD">
        <w:rPr>
          <w:rFonts w:ascii="Times New Roman" w:hAnsi="Times New Roman" w:cs="Times New Roman"/>
          <w:sz w:val="24"/>
          <w:szCs w:val="24"/>
        </w:rPr>
        <w:t xml:space="preserve"> </w:t>
      </w:r>
      <w:r w:rsidR="00A002AD">
        <w:rPr>
          <w:rFonts w:ascii="Times New Roman" w:hAnsi="Times New Roman" w:cs="Times New Roman"/>
          <w:sz w:val="24"/>
          <w:szCs w:val="24"/>
        </w:rPr>
        <w:t xml:space="preserve">and </w:t>
      </w:r>
      <w:r w:rsidR="00A64EF4">
        <w:rPr>
          <w:rFonts w:ascii="Times New Roman" w:hAnsi="Times New Roman" w:cs="Times New Roman"/>
          <w:sz w:val="24"/>
          <w:szCs w:val="24"/>
        </w:rPr>
        <w:t xml:space="preserve">the </w:t>
      </w:r>
      <w:r w:rsidR="00A002AD">
        <w:rPr>
          <w:rFonts w:ascii="Times New Roman" w:hAnsi="Times New Roman" w:cs="Times New Roman"/>
          <w:sz w:val="24"/>
          <w:szCs w:val="24"/>
        </w:rPr>
        <w:t xml:space="preserve">introduction of </w:t>
      </w:r>
      <w:r w:rsidR="00A64EF4">
        <w:rPr>
          <w:rFonts w:ascii="Times New Roman" w:hAnsi="Times New Roman" w:cs="Times New Roman"/>
          <w:sz w:val="24"/>
          <w:szCs w:val="24"/>
        </w:rPr>
        <w:t xml:space="preserve">a </w:t>
      </w:r>
      <w:r w:rsidR="00A002AD">
        <w:rPr>
          <w:rFonts w:ascii="Times New Roman" w:hAnsi="Times New Roman" w:cs="Times New Roman"/>
          <w:sz w:val="24"/>
          <w:szCs w:val="24"/>
        </w:rPr>
        <w:t xml:space="preserve">new serotype </w:t>
      </w:r>
      <w:r w:rsidR="00A64EF4">
        <w:rPr>
          <w:rFonts w:ascii="Times New Roman" w:hAnsi="Times New Roman" w:cs="Times New Roman"/>
          <w:sz w:val="24"/>
          <w:szCs w:val="24"/>
        </w:rPr>
        <w:t xml:space="preserve">of </w:t>
      </w:r>
      <w:r w:rsidR="00A002AD">
        <w:rPr>
          <w:rFonts w:ascii="Times New Roman" w:hAnsi="Times New Roman" w:cs="Times New Roman"/>
          <w:sz w:val="24"/>
          <w:szCs w:val="24"/>
        </w:rPr>
        <w:t xml:space="preserve">DENV-3 in the country (Ahsan et al 2020). </w:t>
      </w:r>
      <w:r w:rsidR="00A64EF4">
        <w:rPr>
          <w:rFonts w:ascii="Times New Roman" w:hAnsi="Times New Roman" w:cs="Times New Roman"/>
          <w:sz w:val="24"/>
          <w:szCs w:val="24"/>
        </w:rPr>
        <w:t xml:space="preserve">The 2022 outbreak was characterized by </w:t>
      </w:r>
      <w:r w:rsidR="0025578E">
        <w:rPr>
          <w:rFonts w:ascii="Times New Roman" w:hAnsi="Times New Roman" w:cs="Times New Roman"/>
          <w:sz w:val="24"/>
          <w:szCs w:val="24"/>
        </w:rPr>
        <w:t xml:space="preserve">the </w:t>
      </w:r>
      <w:r w:rsidR="00A64EF4">
        <w:rPr>
          <w:rFonts w:ascii="Times New Roman" w:hAnsi="Times New Roman" w:cs="Times New Roman"/>
          <w:sz w:val="24"/>
          <w:szCs w:val="24"/>
        </w:rPr>
        <w:t>late onset of rainfall</w:t>
      </w:r>
      <w:r w:rsidR="0025578E">
        <w:rPr>
          <w:rFonts w:ascii="Times New Roman" w:hAnsi="Times New Roman" w:cs="Times New Roman"/>
          <w:sz w:val="24"/>
          <w:szCs w:val="24"/>
        </w:rPr>
        <w:t xml:space="preserve"> and prolongation of monsoon</w:t>
      </w:r>
      <w:r w:rsidR="0010446D">
        <w:rPr>
          <w:rFonts w:ascii="Times New Roman" w:hAnsi="Times New Roman" w:cs="Times New Roman"/>
          <w:sz w:val="24"/>
          <w:szCs w:val="24"/>
        </w:rPr>
        <w:t xml:space="preserve"> along with</w:t>
      </w:r>
      <w:r w:rsidR="00A64EF4">
        <w:rPr>
          <w:rFonts w:ascii="Times New Roman" w:hAnsi="Times New Roman" w:cs="Times New Roman"/>
          <w:sz w:val="24"/>
          <w:szCs w:val="24"/>
        </w:rPr>
        <w:t xml:space="preserve"> </w:t>
      </w:r>
      <w:r w:rsidR="0025578E">
        <w:rPr>
          <w:rFonts w:ascii="Times New Roman" w:hAnsi="Times New Roman" w:cs="Times New Roman"/>
          <w:sz w:val="24"/>
          <w:szCs w:val="24"/>
        </w:rPr>
        <w:t xml:space="preserve">the </w:t>
      </w:r>
      <w:r w:rsidR="00A64EF4">
        <w:rPr>
          <w:rFonts w:ascii="Times New Roman" w:hAnsi="Times New Roman" w:cs="Times New Roman"/>
          <w:sz w:val="24"/>
          <w:szCs w:val="24"/>
        </w:rPr>
        <w:t xml:space="preserve">introduction of </w:t>
      </w:r>
      <w:r w:rsidR="0025578E">
        <w:rPr>
          <w:rFonts w:ascii="Times New Roman" w:hAnsi="Times New Roman" w:cs="Times New Roman"/>
          <w:sz w:val="24"/>
          <w:szCs w:val="24"/>
        </w:rPr>
        <w:t xml:space="preserve">new </w:t>
      </w:r>
      <w:r w:rsidR="00846CDF">
        <w:rPr>
          <w:rFonts w:ascii="Times New Roman" w:hAnsi="Times New Roman" w:cs="Times New Roman"/>
          <w:sz w:val="24"/>
          <w:szCs w:val="24"/>
        </w:rPr>
        <w:t>serotype</w:t>
      </w:r>
      <w:r w:rsidR="0010446D">
        <w:rPr>
          <w:rFonts w:ascii="Times New Roman" w:hAnsi="Times New Roman" w:cs="Times New Roman"/>
          <w:sz w:val="24"/>
          <w:szCs w:val="24"/>
        </w:rPr>
        <w:t xml:space="preserve">, DENV-4 in the country. </w:t>
      </w:r>
    </w:p>
    <w:p w14:paraId="310CD22A" w14:textId="77777777" w:rsidR="00843780" w:rsidRDefault="00843780" w:rsidP="00DD6910">
      <w:pPr>
        <w:spacing w:line="276" w:lineRule="auto"/>
        <w:rPr>
          <w:rFonts w:ascii="Times New Roman" w:hAnsi="Times New Roman" w:cs="Times New Roman"/>
          <w:sz w:val="24"/>
          <w:szCs w:val="24"/>
        </w:rPr>
      </w:pPr>
    </w:p>
    <w:p w14:paraId="44AF9848" w14:textId="002A4497" w:rsidR="00843780" w:rsidRPr="00500F1D" w:rsidRDefault="00843780" w:rsidP="00DD6910">
      <w:pPr>
        <w:spacing w:line="276" w:lineRule="auto"/>
        <w:rPr>
          <w:rFonts w:ascii="Times New Roman" w:hAnsi="Times New Roman" w:cs="Times New Roman"/>
          <w:color w:val="808080" w:themeColor="background1" w:themeShade="80"/>
          <w:sz w:val="24"/>
          <w:szCs w:val="24"/>
        </w:rPr>
      </w:pPr>
      <w:r w:rsidRPr="00500F1D">
        <w:rPr>
          <w:rFonts w:ascii="Times New Roman" w:hAnsi="Times New Roman" w:cs="Times New Roman"/>
          <w:color w:val="808080" w:themeColor="background1" w:themeShade="80"/>
          <w:sz w:val="24"/>
          <w:szCs w:val="24"/>
        </w:rPr>
        <w:t xml:space="preserve">Seasonality: </w:t>
      </w:r>
    </w:p>
    <w:p w14:paraId="134F43B3" w14:textId="6E6447C5" w:rsidR="005D28D8" w:rsidRDefault="0049388D" w:rsidP="00DD6910">
      <w:pPr>
        <w:spacing w:line="276" w:lineRule="auto"/>
        <w:rPr>
          <w:rFonts w:ascii="Times New Roman" w:hAnsi="Times New Roman" w:cs="Times New Roman"/>
          <w:sz w:val="24"/>
          <w:szCs w:val="24"/>
        </w:rPr>
      </w:pPr>
      <w:r>
        <w:rPr>
          <w:rFonts w:ascii="Times New Roman" w:hAnsi="Times New Roman" w:cs="Times New Roman"/>
          <w:sz w:val="24"/>
          <w:szCs w:val="24"/>
        </w:rPr>
        <w:t>Bangladesh’s</w:t>
      </w:r>
      <w:r w:rsidR="00843780">
        <w:rPr>
          <w:rFonts w:ascii="Times New Roman" w:hAnsi="Times New Roman" w:cs="Times New Roman"/>
          <w:sz w:val="24"/>
          <w:szCs w:val="24"/>
        </w:rPr>
        <w:t xml:space="preserve"> dengue </w:t>
      </w:r>
      <w:r w:rsidR="00CD6972">
        <w:rPr>
          <w:rFonts w:ascii="Times New Roman" w:hAnsi="Times New Roman" w:cs="Times New Roman"/>
          <w:sz w:val="24"/>
          <w:szCs w:val="24"/>
        </w:rPr>
        <w:t xml:space="preserve">season is characterized by hot humid </w:t>
      </w:r>
      <w:r w:rsidR="000A724E">
        <w:rPr>
          <w:rFonts w:ascii="Times New Roman" w:hAnsi="Times New Roman" w:cs="Times New Roman"/>
          <w:sz w:val="24"/>
          <w:szCs w:val="24"/>
        </w:rPr>
        <w:t>periods</w:t>
      </w:r>
      <w:r w:rsidR="00CD6972">
        <w:rPr>
          <w:rFonts w:ascii="Times New Roman" w:hAnsi="Times New Roman" w:cs="Times New Roman"/>
          <w:sz w:val="24"/>
          <w:szCs w:val="24"/>
        </w:rPr>
        <w:t xml:space="preserve"> </w:t>
      </w:r>
      <w:r w:rsidR="00846CDF">
        <w:rPr>
          <w:rFonts w:ascii="Times New Roman" w:hAnsi="Times New Roman" w:cs="Times New Roman"/>
          <w:sz w:val="24"/>
          <w:szCs w:val="24"/>
        </w:rPr>
        <w:t>running</w:t>
      </w:r>
      <w:r w:rsidR="00CD6972">
        <w:rPr>
          <w:rFonts w:ascii="Times New Roman" w:hAnsi="Times New Roman" w:cs="Times New Roman"/>
          <w:sz w:val="24"/>
          <w:szCs w:val="24"/>
        </w:rPr>
        <w:t xml:space="preserve"> </w:t>
      </w:r>
      <w:r w:rsidR="008C0317">
        <w:rPr>
          <w:rFonts w:ascii="Times New Roman" w:hAnsi="Times New Roman" w:cs="Times New Roman"/>
          <w:sz w:val="24"/>
          <w:szCs w:val="24"/>
        </w:rPr>
        <w:t xml:space="preserve">between June to August. </w:t>
      </w:r>
      <w:r>
        <w:rPr>
          <w:rFonts w:ascii="Times New Roman" w:hAnsi="Times New Roman" w:cs="Times New Roman"/>
          <w:sz w:val="24"/>
          <w:szCs w:val="24"/>
        </w:rPr>
        <w:t xml:space="preserve">This is the period with </w:t>
      </w:r>
      <w:r w:rsidR="005D28D8">
        <w:rPr>
          <w:rFonts w:ascii="Times New Roman" w:hAnsi="Times New Roman" w:cs="Times New Roman"/>
          <w:sz w:val="24"/>
          <w:szCs w:val="24"/>
        </w:rPr>
        <w:t xml:space="preserve">the </w:t>
      </w:r>
      <w:r>
        <w:rPr>
          <w:rFonts w:ascii="Times New Roman" w:hAnsi="Times New Roman" w:cs="Times New Roman"/>
          <w:sz w:val="24"/>
          <w:szCs w:val="24"/>
        </w:rPr>
        <w:t xml:space="preserve">highest amount </w:t>
      </w:r>
      <w:r w:rsidR="005D28D8">
        <w:rPr>
          <w:rFonts w:ascii="Times New Roman" w:hAnsi="Times New Roman" w:cs="Times New Roman"/>
          <w:sz w:val="24"/>
          <w:szCs w:val="24"/>
        </w:rPr>
        <w:t xml:space="preserve">of </w:t>
      </w:r>
      <w:r>
        <w:rPr>
          <w:rFonts w:ascii="Times New Roman" w:hAnsi="Times New Roman" w:cs="Times New Roman"/>
          <w:sz w:val="24"/>
          <w:szCs w:val="24"/>
        </w:rPr>
        <w:t>rainfall in the country</w:t>
      </w:r>
      <w:r w:rsidR="005D28D8">
        <w:rPr>
          <w:rFonts w:ascii="Times New Roman" w:hAnsi="Times New Roman" w:cs="Times New Roman"/>
          <w:sz w:val="24"/>
          <w:szCs w:val="24"/>
        </w:rPr>
        <w:t xml:space="preserve"> facilitating Aedes mosquito breeding in the country. </w:t>
      </w:r>
    </w:p>
    <w:p w14:paraId="02881EBA" w14:textId="77777777" w:rsidR="005D28D8" w:rsidRDefault="005D28D8" w:rsidP="00DD6910">
      <w:pPr>
        <w:spacing w:line="276" w:lineRule="auto"/>
        <w:rPr>
          <w:rFonts w:ascii="Times New Roman" w:hAnsi="Times New Roman" w:cs="Times New Roman"/>
          <w:sz w:val="24"/>
          <w:szCs w:val="24"/>
        </w:rPr>
      </w:pPr>
    </w:p>
    <w:p w14:paraId="5BC6117B" w14:textId="77777777" w:rsidR="005D28D8" w:rsidRPr="00500F1D" w:rsidRDefault="005D28D8" w:rsidP="00DD6910">
      <w:pPr>
        <w:spacing w:line="276" w:lineRule="auto"/>
        <w:rPr>
          <w:rFonts w:ascii="Times New Roman" w:hAnsi="Times New Roman" w:cs="Times New Roman"/>
          <w:b/>
          <w:bCs/>
          <w:sz w:val="24"/>
          <w:szCs w:val="24"/>
        </w:rPr>
      </w:pPr>
    </w:p>
    <w:p w14:paraId="5D62E2BC" w14:textId="056B4193" w:rsidR="005D28D8" w:rsidRPr="00500F1D" w:rsidRDefault="005D28D8" w:rsidP="00DD6910">
      <w:pPr>
        <w:spacing w:line="276" w:lineRule="auto"/>
        <w:rPr>
          <w:rFonts w:ascii="Times New Roman" w:hAnsi="Times New Roman" w:cs="Times New Roman"/>
          <w:b/>
          <w:bCs/>
          <w:color w:val="808080" w:themeColor="background1" w:themeShade="80"/>
          <w:sz w:val="24"/>
          <w:szCs w:val="24"/>
        </w:rPr>
      </w:pPr>
      <w:r w:rsidRPr="00500F1D">
        <w:rPr>
          <w:rFonts w:ascii="Times New Roman" w:hAnsi="Times New Roman" w:cs="Times New Roman"/>
          <w:b/>
          <w:bCs/>
          <w:color w:val="808080" w:themeColor="background1" w:themeShade="80"/>
          <w:sz w:val="24"/>
          <w:szCs w:val="24"/>
        </w:rPr>
        <w:t xml:space="preserve">Trend: </w:t>
      </w:r>
    </w:p>
    <w:p w14:paraId="0E309DB0" w14:textId="0DA5B997" w:rsidR="005D28D8" w:rsidRDefault="005D28D8" w:rsidP="00DD6910">
      <w:pPr>
        <w:spacing w:line="276" w:lineRule="auto"/>
        <w:rPr>
          <w:rFonts w:ascii="Times New Roman" w:hAnsi="Times New Roman" w:cs="Times New Roman"/>
          <w:sz w:val="24"/>
          <w:szCs w:val="24"/>
        </w:rPr>
      </w:pPr>
      <w:r>
        <w:rPr>
          <w:rFonts w:ascii="Times New Roman" w:hAnsi="Times New Roman" w:cs="Times New Roman"/>
          <w:sz w:val="24"/>
          <w:szCs w:val="24"/>
        </w:rPr>
        <w:t xml:space="preserve">We found an increasing trend of the increasing number of dengue cases and deaths.  </w:t>
      </w:r>
      <w:r w:rsidR="00DC2B50">
        <w:rPr>
          <w:rFonts w:ascii="Times New Roman" w:hAnsi="Times New Roman" w:cs="Times New Roman"/>
          <w:sz w:val="24"/>
          <w:szCs w:val="24"/>
        </w:rPr>
        <w:t xml:space="preserve">This trend is associated with </w:t>
      </w:r>
      <w:r w:rsidR="00E23B89">
        <w:rPr>
          <w:rFonts w:ascii="Times New Roman" w:hAnsi="Times New Roman" w:cs="Times New Roman"/>
          <w:sz w:val="24"/>
          <w:szCs w:val="24"/>
        </w:rPr>
        <w:t xml:space="preserve">climate change in the region associated with increased temperature and natural rainfall. Although the total rainfall decreased in the country </w:t>
      </w:r>
      <w:r w:rsidR="00F547B4">
        <w:rPr>
          <w:rFonts w:ascii="Times New Roman" w:hAnsi="Times New Roman" w:cs="Times New Roman"/>
          <w:sz w:val="24"/>
          <w:szCs w:val="24"/>
        </w:rPr>
        <w:t xml:space="preserve">the pattern of rainfall changed allowing </w:t>
      </w:r>
      <w:r w:rsidR="00B735E4">
        <w:rPr>
          <w:rFonts w:ascii="Times New Roman" w:hAnsi="Times New Roman" w:cs="Times New Roman"/>
          <w:sz w:val="24"/>
          <w:szCs w:val="24"/>
        </w:rPr>
        <w:t xml:space="preserve">for longer mosquito breeding. </w:t>
      </w:r>
    </w:p>
    <w:p w14:paraId="530FA793" w14:textId="77777777" w:rsidR="00500F1D" w:rsidRPr="00500F1D" w:rsidRDefault="00500F1D" w:rsidP="00DD6910">
      <w:pPr>
        <w:spacing w:line="276" w:lineRule="auto"/>
        <w:rPr>
          <w:rFonts w:ascii="Times New Roman" w:hAnsi="Times New Roman" w:cs="Times New Roman"/>
          <w:b/>
          <w:bCs/>
          <w:sz w:val="24"/>
          <w:szCs w:val="24"/>
        </w:rPr>
      </w:pPr>
    </w:p>
    <w:p w14:paraId="0169C776" w14:textId="5499CB2A" w:rsidR="00500F1D" w:rsidRPr="00500F1D" w:rsidRDefault="00500F1D" w:rsidP="00DD6910">
      <w:pPr>
        <w:spacing w:line="276" w:lineRule="auto"/>
        <w:rPr>
          <w:rFonts w:ascii="Times New Roman" w:hAnsi="Times New Roman" w:cs="Times New Roman"/>
          <w:b/>
          <w:bCs/>
          <w:color w:val="808080" w:themeColor="background1" w:themeShade="80"/>
          <w:sz w:val="24"/>
          <w:szCs w:val="24"/>
        </w:rPr>
      </w:pPr>
      <w:r w:rsidRPr="00500F1D">
        <w:rPr>
          <w:rFonts w:ascii="Times New Roman" w:hAnsi="Times New Roman" w:cs="Times New Roman"/>
          <w:b/>
          <w:bCs/>
          <w:color w:val="808080" w:themeColor="background1" w:themeShade="80"/>
          <w:sz w:val="24"/>
          <w:szCs w:val="24"/>
        </w:rPr>
        <w:t xml:space="preserve">Weather pattern: </w:t>
      </w:r>
    </w:p>
    <w:p w14:paraId="44464A2D" w14:textId="25961FC3" w:rsidR="00500F1D" w:rsidRDefault="005D28D8" w:rsidP="0020789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00F1D">
        <w:rPr>
          <w:rFonts w:ascii="Times New Roman" w:hAnsi="Times New Roman" w:cs="Times New Roman"/>
          <w:sz w:val="24"/>
          <w:szCs w:val="24"/>
        </w:rPr>
        <w:t xml:space="preserve">We identified the monthly </w:t>
      </w:r>
      <w:r w:rsidR="00207896">
        <w:rPr>
          <w:rFonts w:ascii="Times New Roman" w:hAnsi="Times New Roman" w:cs="Times New Roman"/>
          <w:sz w:val="24"/>
          <w:szCs w:val="24"/>
        </w:rPr>
        <w:t>mean temperature along with rainfall of the previous two months had a significant effect on the monthly incidence of dengue cases in Bangladesh. Th</w:t>
      </w:r>
      <w:r w:rsidR="003F3F6B">
        <w:rPr>
          <w:rFonts w:ascii="Times New Roman" w:hAnsi="Times New Roman" w:cs="Times New Roman"/>
          <w:sz w:val="24"/>
          <w:szCs w:val="24"/>
        </w:rPr>
        <w:t xml:space="preserve">ese findings are </w:t>
      </w:r>
      <w:r w:rsidR="00207896">
        <w:rPr>
          <w:rFonts w:ascii="Times New Roman" w:hAnsi="Times New Roman" w:cs="Times New Roman"/>
          <w:sz w:val="24"/>
          <w:szCs w:val="24"/>
        </w:rPr>
        <w:t xml:space="preserve">biologically plausible </w:t>
      </w:r>
      <w:r w:rsidR="003F3F6B">
        <w:rPr>
          <w:rFonts w:ascii="Times New Roman" w:hAnsi="Times New Roman" w:cs="Times New Roman"/>
          <w:sz w:val="24"/>
          <w:szCs w:val="24"/>
        </w:rPr>
        <w:t xml:space="preserve">as rainfall </w:t>
      </w:r>
      <w:r w:rsidR="0007329D">
        <w:rPr>
          <w:rFonts w:ascii="Times New Roman" w:hAnsi="Times New Roman" w:cs="Times New Roman"/>
          <w:sz w:val="24"/>
          <w:szCs w:val="24"/>
        </w:rPr>
        <w:t>allows</w:t>
      </w:r>
      <w:r w:rsidR="003F3F6B">
        <w:rPr>
          <w:rFonts w:ascii="Times New Roman" w:hAnsi="Times New Roman" w:cs="Times New Roman"/>
          <w:sz w:val="24"/>
          <w:szCs w:val="24"/>
        </w:rPr>
        <w:t xml:space="preserve"> </w:t>
      </w:r>
      <w:r w:rsidR="004A3CDE">
        <w:rPr>
          <w:rFonts w:ascii="Times New Roman" w:hAnsi="Times New Roman" w:cs="Times New Roman"/>
          <w:sz w:val="24"/>
          <w:szCs w:val="24"/>
        </w:rPr>
        <w:t xml:space="preserve">the </w:t>
      </w:r>
      <w:r w:rsidR="0007329D">
        <w:rPr>
          <w:rFonts w:ascii="Times New Roman" w:hAnsi="Times New Roman" w:cs="Times New Roman"/>
          <w:sz w:val="24"/>
          <w:szCs w:val="24"/>
        </w:rPr>
        <w:t xml:space="preserve">generation of </w:t>
      </w:r>
      <w:r w:rsidR="004A3CDE">
        <w:rPr>
          <w:rFonts w:ascii="Times New Roman" w:hAnsi="Times New Roman" w:cs="Times New Roman"/>
          <w:sz w:val="24"/>
          <w:szCs w:val="24"/>
        </w:rPr>
        <w:t>mosquitoes</w:t>
      </w:r>
      <w:r w:rsidR="00D017B8">
        <w:rPr>
          <w:rFonts w:ascii="Times New Roman" w:hAnsi="Times New Roman" w:cs="Times New Roman"/>
          <w:sz w:val="24"/>
          <w:szCs w:val="24"/>
        </w:rPr>
        <w:t xml:space="preserve"> over 30-day windows</w:t>
      </w:r>
      <w:r w:rsidR="004A3CDE">
        <w:rPr>
          <w:rFonts w:ascii="Times New Roman" w:hAnsi="Times New Roman" w:cs="Times New Roman"/>
          <w:sz w:val="24"/>
          <w:szCs w:val="24"/>
        </w:rPr>
        <w:t>.</w:t>
      </w:r>
      <w:r w:rsidR="0007329D">
        <w:rPr>
          <w:rFonts w:ascii="Times New Roman" w:hAnsi="Times New Roman" w:cs="Times New Roman"/>
          <w:sz w:val="24"/>
          <w:szCs w:val="24"/>
        </w:rPr>
        <w:t xml:space="preserve"> </w:t>
      </w:r>
    </w:p>
    <w:p w14:paraId="681793F2" w14:textId="77777777" w:rsidR="00D017B8" w:rsidRDefault="00D017B8" w:rsidP="00207896">
      <w:pPr>
        <w:spacing w:line="276" w:lineRule="auto"/>
        <w:rPr>
          <w:rFonts w:ascii="Times New Roman" w:hAnsi="Times New Roman" w:cs="Times New Roman"/>
          <w:sz w:val="24"/>
          <w:szCs w:val="24"/>
        </w:rPr>
      </w:pPr>
    </w:p>
    <w:p w14:paraId="1A40D946" w14:textId="77777777" w:rsidR="00D017B8" w:rsidRPr="00186BD2" w:rsidRDefault="00D017B8" w:rsidP="00207896">
      <w:pPr>
        <w:spacing w:line="276" w:lineRule="auto"/>
        <w:rPr>
          <w:rFonts w:ascii="Times New Roman" w:hAnsi="Times New Roman" w:cs="Times New Roman"/>
          <w:sz w:val="24"/>
          <w:szCs w:val="24"/>
        </w:rPr>
      </w:pPr>
    </w:p>
    <w:p w14:paraId="02055DD3" w14:textId="579867E7" w:rsidR="008E2104" w:rsidRPr="008E2104" w:rsidRDefault="008E2104" w:rsidP="00DD6910">
      <w:pPr>
        <w:spacing w:line="276" w:lineRule="auto"/>
        <w:rPr>
          <w:rFonts w:ascii="Times New Roman" w:hAnsi="Times New Roman" w:cs="Times New Roman"/>
          <w:sz w:val="24"/>
          <w:szCs w:val="24"/>
        </w:rPr>
      </w:pPr>
    </w:p>
    <w:p w14:paraId="63BB8766" w14:textId="478F190B" w:rsidR="002D7E55" w:rsidRPr="00186BD2" w:rsidRDefault="00526B96" w:rsidP="00DD6910">
      <w:pPr>
        <w:spacing w:line="276" w:lineRule="auto"/>
        <w:rPr>
          <w:ins w:id="164" w:author="Mohammad Nayeem Hasan" w:date="2022-10-28T23:53:00Z"/>
          <w:rFonts w:ascii="Times New Roman" w:hAnsi="Times New Roman" w:cs="Times New Roman"/>
          <w:b/>
          <w:sz w:val="24"/>
          <w:szCs w:val="24"/>
          <w:rPrChange w:id="165" w:author="Mohammad Nayeem Hasan" w:date="2022-10-30T19:39:00Z">
            <w:rPr>
              <w:ins w:id="166" w:author="Mohammad Nayeem Hasan" w:date="2022-10-28T23:53:00Z"/>
              <w:rFonts w:cs="Times New Roman"/>
              <w:b/>
              <w:sz w:val="24"/>
              <w:szCs w:val="24"/>
            </w:rPr>
          </w:rPrChange>
        </w:rPr>
      </w:pPr>
      <w:r w:rsidRPr="00186BD2">
        <w:rPr>
          <w:rFonts w:ascii="Times New Roman" w:hAnsi="Times New Roman" w:cs="Times New Roman"/>
          <w:sz w:val="24"/>
          <w:szCs w:val="24"/>
        </w:rPr>
        <w:br w:type="page"/>
      </w:r>
      <w:ins w:id="167" w:author="Mohammad Nayeem Hasan" w:date="2022-10-28T23:53:00Z">
        <w:r w:rsidR="002D7E55" w:rsidRPr="00186BD2">
          <w:rPr>
            <w:rFonts w:ascii="Times New Roman" w:hAnsi="Times New Roman" w:cs="Times New Roman"/>
            <w:b/>
            <w:sz w:val="24"/>
            <w:szCs w:val="24"/>
            <w:rPrChange w:id="168" w:author="Mohammad Nayeem Hasan" w:date="2022-10-30T19:39:00Z">
              <w:rPr>
                <w:rFonts w:cs="Times New Roman"/>
                <w:b/>
                <w:sz w:val="24"/>
                <w:szCs w:val="24"/>
              </w:rPr>
            </w:rPrChange>
          </w:rPr>
          <w:t>References</w:t>
        </w:r>
      </w:ins>
    </w:p>
    <w:p w14:paraId="2C463E3B" w14:textId="77777777" w:rsidR="002D7E55" w:rsidRPr="00186BD2" w:rsidRDefault="002D7E55">
      <w:pPr>
        <w:widowControl w:val="0"/>
        <w:autoSpaceDE w:val="0"/>
        <w:autoSpaceDN w:val="0"/>
        <w:adjustRightInd w:val="0"/>
        <w:spacing w:line="276" w:lineRule="auto"/>
        <w:ind w:left="480" w:hanging="480"/>
        <w:rPr>
          <w:ins w:id="169" w:author="Mohammad Nayeem Hasan" w:date="2022-10-28T23:53:00Z"/>
          <w:rFonts w:ascii="Times New Roman" w:hAnsi="Times New Roman" w:cs="Times New Roman"/>
          <w:noProof/>
          <w:sz w:val="24"/>
          <w:szCs w:val="24"/>
          <w:rPrChange w:id="170" w:author="Mohammad Nayeem Hasan" w:date="2022-10-30T19:39:00Z">
            <w:rPr>
              <w:ins w:id="171" w:author="Mohammad Nayeem Hasan" w:date="2022-10-28T23:53:00Z"/>
              <w:rFonts w:cs="Times New Roman"/>
              <w:noProof/>
              <w:sz w:val="24"/>
              <w:szCs w:val="24"/>
            </w:rPr>
          </w:rPrChange>
        </w:rPr>
        <w:pPrChange w:id="172" w:author="Mohammad Nayeem Hasan" w:date="2022-11-03T22:34:00Z">
          <w:pPr>
            <w:widowControl w:val="0"/>
            <w:autoSpaceDE w:val="0"/>
            <w:autoSpaceDN w:val="0"/>
            <w:adjustRightInd w:val="0"/>
            <w:spacing w:line="360" w:lineRule="auto"/>
            <w:ind w:left="480" w:hanging="480"/>
          </w:pPr>
        </w:pPrChange>
      </w:pPr>
      <w:ins w:id="173" w:author="Mohammad Nayeem Hasan" w:date="2022-10-28T23:53:00Z">
        <w:r w:rsidRPr="00186BD2">
          <w:rPr>
            <w:rFonts w:ascii="Times New Roman" w:hAnsi="Times New Roman" w:cs="Times New Roman"/>
            <w:b/>
            <w:sz w:val="24"/>
            <w:szCs w:val="24"/>
            <w:rPrChange w:id="174" w:author="Mohammad Nayeem Hasan" w:date="2022-10-30T19:39:00Z">
              <w:rPr>
                <w:rFonts w:cs="Times New Roman"/>
                <w:b/>
                <w:sz w:val="24"/>
                <w:szCs w:val="24"/>
              </w:rPr>
            </w:rPrChange>
          </w:rPr>
          <w:fldChar w:fldCharType="begin" w:fldLock="1"/>
        </w:r>
        <w:r w:rsidRPr="00186BD2">
          <w:rPr>
            <w:rFonts w:ascii="Times New Roman" w:hAnsi="Times New Roman" w:cs="Times New Roman"/>
            <w:b/>
            <w:sz w:val="24"/>
            <w:szCs w:val="24"/>
            <w:rPrChange w:id="175" w:author="Mohammad Nayeem Hasan" w:date="2022-10-30T19:39:00Z">
              <w:rPr>
                <w:rFonts w:cs="Times New Roman"/>
                <w:b/>
                <w:sz w:val="24"/>
                <w:szCs w:val="24"/>
              </w:rPr>
            </w:rPrChange>
          </w:rPr>
          <w:instrText xml:space="preserve">ADDIN Mendeley Bibliography CSL_BIBLIOGRAPHY </w:instrText>
        </w:r>
        <w:r w:rsidRPr="00186BD2">
          <w:rPr>
            <w:rFonts w:ascii="Times New Roman" w:hAnsi="Times New Roman" w:cs="Times New Roman"/>
            <w:b/>
            <w:sz w:val="24"/>
            <w:szCs w:val="24"/>
            <w:rPrChange w:id="176" w:author="Mohammad Nayeem Hasan" w:date="2022-10-30T19:39:00Z">
              <w:rPr>
                <w:rFonts w:cs="Times New Roman"/>
                <w:b/>
                <w:sz w:val="24"/>
                <w:szCs w:val="24"/>
              </w:rPr>
            </w:rPrChange>
          </w:rPr>
          <w:fldChar w:fldCharType="separate"/>
        </w:r>
        <w:r w:rsidRPr="00186BD2">
          <w:rPr>
            <w:rFonts w:ascii="Times New Roman" w:hAnsi="Times New Roman" w:cs="Times New Roman"/>
            <w:noProof/>
            <w:sz w:val="24"/>
            <w:szCs w:val="24"/>
            <w:rPrChange w:id="177" w:author="Mohammad Nayeem Hasan" w:date="2022-10-30T19:39:00Z">
              <w:rPr>
                <w:rFonts w:cs="Times New Roman"/>
                <w:noProof/>
                <w:sz w:val="24"/>
                <w:szCs w:val="24"/>
              </w:rPr>
            </w:rPrChange>
          </w:rPr>
          <w:t xml:space="preserve">Ahmed, F., Islam, M. A., Kumar, M., Hossain, M., Bhattacharya, P., Islam, M. T., Hossen, F., Hossain, M. S., Islam, M. S., Uddin, M. M., Islam, M. N., Bahadur, N. M., Didar-ul-Alam, M., Reza, H. M., &amp; Jakariya, M. (2021). First detection of SARS-CoV-2 genetic material in the vicinity of COVID-19 isolation Centre in Bangladesh: Variation along the sewer network. </w:t>
        </w:r>
        <w:r w:rsidRPr="00186BD2">
          <w:rPr>
            <w:rFonts w:ascii="Times New Roman" w:hAnsi="Times New Roman" w:cs="Times New Roman"/>
            <w:i/>
            <w:iCs/>
            <w:noProof/>
            <w:sz w:val="24"/>
            <w:szCs w:val="24"/>
            <w:rPrChange w:id="178" w:author="Mohammad Nayeem Hasan" w:date="2022-10-30T19:39:00Z">
              <w:rPr>
                <w:rFonts w:cs="Times New Roman"/>
                <w:i/>
                <w:iCs/>
                <w:noProof/>
                <w:sz w:val="24"/>
                <w:szCs w:val="24"/>
              </w:rPr>
            </w:rPrChange>
          </w:rPr>
          <w:t>Science of The Total Environment</w:t>
        </w:r>
        <w:r w:rsidRPr="00186BD2">
          <w:rPr>
            <w:rFonts w:ascii="Times New Roman" w:hAnsi="Times New Roman" w:cs="Times New Roman"/>
            <w:noProof/>
            <w:sz w:val="24"/>
            <w:szCs w:val="24"/>
            <w:rPrChange w:id="179"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180" w:author="Mohammad Nayeem Hasan" w:date="2022-10-30T19:39:00Z">
              <w:rPr>
                <w:rFonts w:cs="Times New Roman"/>
                <w:i/>
                <w:iCs/>
                <w:noProof/>
                <w:sz w:val="24"/>
                <w:szCs w:val="24"/>
              </w:rPr>
            </w:rPrChange>
          </w:rPr>
          <w:t>776</w:t>
        </w:r>
        <w:r w:rsidRPr="00186BD2">
          <w:rPr>
            <w:rFonts w:ascii="Times New Roman" w:hAnsi="Times New Roman" w:cs="Times New Roman"/>
            <w:noProof/>
            <w:sz w:val="24"/>
            <w:szCs w:val="24"/>
            <w:rPrChange w:id="181" w:author="Mohammad Nayeem Hasan" w:date="2022-10-30T19:39:00Z">
              <w:rPr>
                <w:rFonts w:cs="Times New Roman"/>
                <w:noProof/>
                <w:sz w:val="24"/>
                <w:szCs w:val="24"/>
              </w:rPr>
            </w:rPrChange>
          </w:rPr>
          <w:t>, 145724. https://doi.org/10.1016/j.scitotenv.2021.145724</w:t>
        </w:r>
      </w:ins>
    </w:p>
    <w:p w14:paraId="1DCE1FAC" w14:textId="77777777" w:rsidR="002D7E55" w:rsidRPr="00186BD2" w:rsidRDefault="002D7E55">
      <w:pPr>
        <w:widowControl w:val="0"/>
        <w:autoSpaceDE w:val="0"/>
        <w:autoSpaceDN w:val="0"/>
        <w:adjustRightInd w:val="0"/>
        <w:spacing w:line="276" w:lineRule="auto"/>
        <w:ind w:left="480" w:hanging="480"/>
        <w:rPr>
          <w:ins w:id="182" w:author="Mohammad Nayeem Hasan" w:date="2022-10-28T23:53:00Z"/>
          <w:rFonts w:ascii="Times New Roman" w:hAnsi="Times New Roman" w:cs="Times New Roman"/>
          <w:noProof/>
          <w:sz w:val="24"/>
          <w:szCs w:val="24"/>
          <w:rPrChange w:id="183" w:author="Mohammad Nayeem Hasan" w:date="2022-10-30T19:39:00Z">
            <w:rPr>
              <w:ins w:id="184" w:author="Mohammad Nayeem Hasan" w:date="2022-10-28T23:53:00Z"/>
              <w:rFonts w:cs="Times New Roman"/>
              <w:noProof/>
              <w:sz w:val="24"/>
              <w:szCs w:val="24"/>
            </w:rPr>
          </w:rPrChange>
        </w:rPr>
        <w:pPrChange w:id="185" w:author="Mohammad Nayeem Hasan" w:date="2022-11-03T22:34:00Z">
          <w:pPr>
            <w:widowControl w:val="0"/>
            <w:autoSpaceDE w:val="0"/>
            <w:autoSpaceDN w:val="0"/>
            <w:adjustRightInd w:val="0"/>
            <w:spacing w:line="360" w:lineRule="auto"/>
            <w:ind w:left="480" w:hanging="480"/>
          </w:pPr>
        </w:pPrChange>
      </w:pPr>
      <w:ins w:id="186" w:author="Mohammad Nayeem Hasan" w:date="2022-10-28T23:53:00Z">
        <w:r w:rsidRPr="00186BD2">
          <w:rPr>
            <w:rFonts w:ascii="Times New Roman" w:hAnsi="Times New Roman" w:cs="Times New Roman"/>
            <w:noProof/>
            <w:sz w:val="24"/>
            <w:szCs w:val="24"/>
            <w:rPrChange w:id="187" w:author="Mohammad Nayeem Hasan" w:date="2022-10-30T19:39:00Z">
              <w:rPr>
                <w:rFonts w:cs="Times New Roman"/>
                <w:noProof/>
                <w:sz w:val="24"/>
                <w:szCs w:val="24"/>
              </w:rPr>
            </w:rPrChange>
          </w:rPr>
          <w:t xml:space="preserve">Anderson, K. B., Chunsuttiwat, S., Nisalak, A., Mammen, M. P., Libraty, D. H., Rothman, A. L., Green, S., Vaughn, D. W., Ennis, F. A., &amp; Endy, T. P. (2007). Burden of symptomatic dengue infection in children at primary school in Thailand: a prospective study. </w:t>
        </w:r>
        <w:r w:rsidRPr="00186BD2">
          <w:rPr>
            <w:rFonts w:ascii="Times New Roman" w:hAnsi="Times New Roman" w:cs="Times New Roman"/>
            <w:i/>
            <w:iCs/>
            <w:noProof/>
            <w:sz w:val="24"/>
            <w:szCs w:val="24"/>
            <w:rPrChange w:id="188" w:author="Mohammad Nayeem Hasan" w:date="2022-10-30T19:39:00Z">
              <w:rPr>
                <w:rFonts w:cs="Times New Roman"/>
                <w:i/>
                <w:iCs/>
                <w:noProof/>
                <w:sz w:val="24"/>
                <w:szCs w:val="24"/>
              </w:rPr>
            </w:rPrChange>
          </w:rPr>
          <w:t>The Lancet</w:t>
        </w:r>
        <w:r w:rsidRPr="00186BD2">
          <w:rPr>
            <w:rFonts w:ascii="Times New Roman" w:hAnsi="Times New Roman" w:cs="Times New Roman"/>
            <w:noProof/>
            <w:sz w:val="24"/>
            <w:szCs w:val="24"/>
            <w:rPrChange w:id="189"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190" w:author="Mohammad Nayeem Hasan" w:date="2022-10-30T19:39:00Z">
              <w:rPr>
                <w:rFonts w:cs="Times New Roman"/>
                <w:i/>
                <w:iCs/>
                <w:noProof/>
                <w:sz w:val="24"/>
                <w:szCs w:val="24"/>
              </w:rPr>
            </w:rPrChange>
          </w:rPr>
          <w:t>369</w:t>
        </w:r>
        <w:r w:rsidRPr="00186BD2">
          <w:rPr>
            <w:rFonts w:ascii="Times New Roman" w:hAnsi="Times New Roman" w:cs="Times New Roman"/>
            <w:noProof/>
            <w:sz w:val="24"/>
            <w:szCs w:val="24"/>
            <w:rPrChange w:id="191" w:author="Mohammad Nayeem Hasan" w:date="2022-10-30T19:39:00Z">
              <w:rPr>
                <w:rFonts w:cs="Times New Roman"/>
                <w:noProof/>
                <w:sz w:val="24"/>
                <w:szCs w:val="24"/>
              </w:rPr>
            </w:rPrChange>
          </w:rPr>
          <w:t>(9571), 1452–1459. https://doi.org/10.1016/S0140-6736(07)60671-0</w:t>
        </w:r>
      </w:ins>
    </w:p>
    <w:p w14:paraId="07A1D2D8" w14:textId="77777777" w:rsidR="002D7E55" w:rsidRPr="00186BD2" w:rsidRDefault="002D7E55">
      <w:pPr>
        <w:widowControl w:val="0"/>
        <w:autoSpaceDE w:val="0"/>
        <w:autoSpaceDN w:val="0"/>
        <w:adjustRightInd w:val="0"/>
        <w:spacing w:line="276" w:lineRule="auto"/>
        <w:ind w:left="480" w:hanging="480"/>
        <w:rPr>
          <w:ins w:id="192" w:author="Mohammad Nayeem Hasan" w:date="2022-10-28T23:53:00Z"/>
          <w:rFonts w:ascii="Times New Roman" w:hAnsi="Times New Roman" w:cs="Times New Roman"/>
          <w:noProof/>
          <w:sz w:val="24"/>
          <w:szCs w:val="24"/>
          <w:rPrChange w:id="193" w:author="Mohammad Nayeem Hasan" w:date="2022-10-30T19:39:00Z">
            <w:rPr>
              <w:ins w:id="194" w:author="Mohammad Nayeem Hasan" w:date="2022-10-28T23:53:00Z"/>
              <w:rFonts w:cs="Times New Roman"/>
              <w:noProof/>
              <w:sz w:val="24"/>
              <w:szCs w:val="24"/>
            </w:rPr>
          </w:rPrChange>
        </w:rPr>
        <w:pPrChange w:id="195" w:author="Mohammad Nayeem Hasan" w:date="2022-11-03T22:34:00Z">
          <w:pPr>
            <w:widowControl w:val="0"/>
            <w:autoSpaceDE w:val="0"/>
            <w:autoSpaceDN w:val="0"/>
            <w:adjustRightInd w:val="0"/>
            <w:spacing w:line="360" w:lineRule="auto"/>
            <w:ind w:left="480" w:hanging="480"/>
          </w:pPr>
        </w:pPrChange>
      </w:pPr>
      <w:ins w:id="196" w:author="Mohammad Nayeem Hasan" w:date="2022-10-28T23:53:00Z">
        <w:r w:rsidRPr="00186BD2">
          <w:rPr>
            <w:rFonts w:ascii="Times New Roman" w:hAnsi="Times New Roman" w:cs="Times New Roman"/>
            <w:noProof/>
            <w:sz w:val="24"/>
            <w:szCs w:val="24"/>
            <w:rPrChange w:id="197" w:author="Mohammad Nayeem Hasan" w:date="2022-10-30T19:39:00Z">
              <w:rPr>
                <w:rFonts w:cs="Times New Roman"/>
                <w:noProof/>
                <w:sz w:val="24"/>
                <w:szCs w:val="24"/>
              </w:rPr>
            </w:rPrChange>
          </w:rPr>
          <w:t xml:space="preserve">Bi, P., Wang, J., &amp; Hiller, J. E. (2007). Weather: driving force behind the transmission of severe acute respiratory syndrome in China? </w:t>
        </w:r>
        <w:r w:rsidRPr="00186BD2">
          <w:rPr>
            <w:rFonts w:ascii="Times New Roman" w:hAnsi="Times New Roman" w:cs="Times New Roman"/>
            <w:i/>
            <w:iCs/>
            <w:noProof/>
            <w:sz w:val="24"/>
            <w:szCs w:val="24"/>
            <w:rPrChange w:id="198" w:author="Mohammad Nayeem Hasan" w:date="2022-10-30T19:39:00Z">
              <w:rPr>
                <w:rFonts w:cs="Times New Roman"/>
                <w:i/>
                <w:iCs/>
                <w:noProof/>
                <w:sz w:val="24"/>
                <w:szCs w:val="24"/>
              </w:rPr>
            </w:rPrChange>
          </w:rPr>
          <w:t>Internal Medicine Journal</w:t>
        </w:r>
        <w:r w:rsidRPr="00186BD2">
          <w:rPr>
            <w:rFonts w:ascii="Times New Roman" w:hAnsi="Times New Roman" w:cs="Times New Roman"/>
            <w:noProof/>
            <w:sz w:val="24"/>
            <w:szCs w:val="24"/>
            <w:rPrChange w:id="199"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00" w:author="Mohammad Nayeem Hasan" w:date="2022-10-30T19:39:00Z">
              <w:rPr>
                <w:rFonts w:cs="Times New Roman"/>
                <w:i/>
                <w:iCs/>
                <w:noProof/>
                <w:sz w:val="24"/>
                <w:szCs w:val="24"/>
              </w:rPr>
            </w:rPrChange>
          </w:rPr>
          <w:t>37</w:t>
        </w:r>
        <w:r w:rsidRPr="00186BD2">
          <w:rPr>
            <w:rFonts w:ascii="Times New Roman" w:hAnsi="Times New Roman" w:cs="Times New Roman"/>
            <w:noProof/>
            <w:sz w:val="24"/>
            <w:szCs w:val="24"/>
            <w:rPrChange w:id="201" w:author="Mohammad Nayeem Hasan" w:date="2022-10-30T19:39:00Z">
              <w:rPr>
                <w:rFonts w:cs="Times New Roman"/>
                <w:noProof/>
                <w:sz w:val="24"/>
                <w:szCs w:val="24"/>
              </w:rPr>
            </w:rPrChange>
          </w:rPr>
          <w:t>(8), 550–554. https://doi.org/10.1111/j.1445-5994.2007.01358.x</w:t>
        </w:r>
      </w:ins>
    </w:p>
    <w:p w14:paraId="51DAA6D1" w14:textId="60BC99E7" w:rsidR="00B44902" w:rsidRPr="00186BD2" w:rsidDel="00FA7FB3" w:rsidRDefault="002D7E55">
      <w:pPr>
        <w:widowControl w:val="0"/>
        <w:autoSpaceDE w:val="0"/>
        <w:autoSpaceDN w:val="0"/>
        <w:adjustRightInd w:val="0"/>
        <w:spacing w:line="276" w:lineRule="auto"/>
        <w:ind w:left="480" w:hanging="480"/>
        <w:rPr>
          <w:ins w:id="202" w:author="Mohammad Nayeem Hasan" w:date="2022-10-28T23:53:00Z"/>
          <w:del w:id="203" w:author="DELL" w:date="2023-04-26T07:44:00Z"/>
          <w:rFonts w:ascii="Times New Roman" w:hAnsi="Times New Roman" w:cs="Times New Roman"/>
          <w:noProof/>
          <w:sz w:val="24"/>
          <w:szCs w:val="24"/>
          <w:rPrChange w:id="204" w:author="Mohammad Nayeem Hasan" w:date="2022-10-30T19:39:00Z">
            <w:rPr>
              <w:ins w:id="205" w:author="Mohammad Nayeem Hasan" w:date="2022-10-28T23:53:00Z"/>
              <w:del w:id="206" w:author="DELL" w:date="2023-04-26T07:44:00Z"/>
              <w:rFonts w:cs="Times New Roman"/>
              <w:noProof/>
              <w:sz w:val="24"/>
              <w:szCs w:val="24"/>
            </w:rPr>
          </w:rPrChange>
        </w:rPr>
        <w:pPrChange w:id="207" w:author="DELL" w:date="2023-04-26T07:44:00Z">
          <w:pPr>
            <w:widowControl w:val="0"/>
            <w:autoSpaceDE w:val="0"/>
            <w:autoSpaceDN w:val="0"/>
            <w:adjustRightInd w:val="0"/>
            <w:spacing w:line="360" w:lineRule="auto"/>
            <w:ind w:left="480" w:hanging="480"/>
          </w:pPr>
        </w:pPrChange>
      </w:pPr>
      <w:ins w:id="208" w:author="Mohammad Nayeem Hasan" w:date="2022-10-28T23:53:00Z">
        <w:r w:rsidRPr="00186BD2">
          <w:rPr>
            <w:rFonts w:ascii="Times New Roman" w:hAnsi="Times New Roman" w:cs="Times New Roman"/>
            <w:noProof/>
            <w:sz w:val="24"/>
            <w:szCs w:val="24"/>
            <w:rPrChange w:id="209" w:author="Mohammad Nayeem Hasan" w:date="2022-10-30T19:39:00Z">
              <w:rPr>
                <w:rFonts w:cs="Times New Roman"/>
                <w:noProof/>
                <w:sz w:val="24"/>
                <w:szCs w:val="24"/>
              </w:rPr>
            </w:rPrChange>
          </w:rPr>
          <w:t xml:space="preserve">Carod-Artal, F. J., Wichmann, O., Farrar, J., &amp; Gascón, J. (2013). Neurological complications of dengue virus infection. </w:t>
        </w:r>
        <w:r w:rsidRPr="00186BD2">
          <w:rPr>
            <w:rFonts w:ascii="Times New Roman" w:hAnsi="Times New Roman" w:cs="Times New Roman"/>
            <w:i/>
            <w:iCs/>
            <w:noProof/>
            <w:sz w:val="24"/>
            <w:szCs w:val="24"/>
            <w:rPrChange w:id="210" w:author="Mohammad Nayeem Hasan" w:date="2022-10-30T19:39:00Z">
              <w:rPr>
                <w:rFonts w:cs="Times New Roman"/>
                <w:i/>
                <w:iCs/>
                <w:noProof/>
                <w:sz w:val="24"/>
                <w:szCs w:val="24"/>
              </w:rPr>
            </w:rPrChange>
          </w:rPr>
          <w:t>The Lancet Neurology</w:t>
        </w:r>
        <w:r w:rsidRPr="00186BD2">
          <w:rPr>
            <w:rFonts w:ascii="Times New Roman" w:hAnsi="Times New Roman" w:cs="Times New Roman"/>
            <w:noProof/>
            <w:sz w:val="24"/>
            <w:szCs w:val="24"/>
            <w:rPrChange w:id="211"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12" w:author="Mohammad Nayeem Hasan" w:date="2022-10-30T19:39:00Z">
              <w:rPr>
                <w:rFonts w:cs="Times New Roman"/>
                <w:i/>
                <w:iCs/>
                <w:noProof/>
                <w:sz w:val="24"/>
                <w:szCs w:val="24"/>
              </w:rPr>
            </w:rPrChange>
          </w:rPr>
          <w:t>12</w:t>
        </w:r>
        <w:r w:rsidRPr="00186BD2">
          <w:rPr>
            <w:rFonts w:ascii="Times New Roman" w:hAnsi="Times New Roman" w:cs="Times New Roman"/>
            <w:noProof/>
            <w:sz w:val="24"/>
            <w:szCs w:val="24"/>
            <w:rPrChange w:id="213" w:author="Mohammad Nayeem Hasan" w:date="2022-10-30T19:39:00Z">
              <w:rPr>
                <w:rFonts w:cs="Times New Roman"/>
                <w:noProof/>
                <w:sz w:val="24"/>
                <w:szCs w:val="24"/>
              </w:rPr>
            </w:rPrChange>
          </w:rPr>
          <w:t>(9), 906–919. https://doi.org/10.1016/S1474-4422(13)70150-9</w:t>
        </w:r>
      </w:ins>
    </w:p>
    <w:p w14:paraId="4E2E5018" w14:textId="77777777" w:rsidR="002D7E55" w:rsidRPr="00186BD2" w:rsidRDefault="002D7E55">
      <w:pPr>
        <w:widowControl w:val="0"/>
        <w:autoSpaceDE w:val="0"/>
        <w:autoSpaceDN w:val="0"/>
        <w:adjustRightInd w:val="0"/>
        <w:spacing w:line="276" w:lineRule="auto"/>
        <w:ind w:left="480" w:hanging="480"/>
        <w:rPr>
          <w:ins w:id="214" w:author="Mohammad Nayeem Hasan" w:date="2022-10-28T23:53:00Z"/>
          <w:rFonts w:ascii="Times New Roman" w:hAnsi="Times New Roman" w:cs="Times New Roman"/>
          <w:noProof/>
          <w:sz w:val="24"/>
          <w:szCs w:val="24"/>
          <w:rPrChange w:id="215" w:author="Mohammad Nayeem Hasan" w:date="2022-10-30T19:39:00Z">
            <w:rPr>
              <w:ins w:id="216" w:author="Mohammad Nayeem Hasan" w:date="2022-10-28T23:53:00Z"/>
              <w:rFonts w:cs="Times New Roman"/>
              <w:noProof/>
              <w:sz w:val="24"/>
              <w:szCs w:val="24"/>
            </w:rPr>
          </w:rPrChange>
        </w:rPr>
        <w:pPrChange w:id="217" w:author="Mohammad Nayeem Hasan" w:date="2022-11-03T22:34:00Z">
          <w:pPr>
            <w:widowControl w:val="0"/>
            <w:autoSpaceDE w:val="0"/>
            <w:autoSpaceDN w:val="0"/>
            <w:adjustRightInd w:val="0"/>
            <w:spacing w:line="360" w:lineRule="auto"/>
            <w:ind w:left="480" w:hanging="480"/>
          </w:pPr>
        </w:pPrChange>
      </w:pPr>
      <w:ins w:id="218" w:author="Mohammad Nayeem Hasan" w:date="2022-10-28T23:53:00Z">
        <w:r w:rsidRPr="00186BD2">
          <w:rPr>
            <w:rFonts w:ascii="Times New Roman" w:hAnsi="Times New Roman" w:cs="Times New Roman"/>
            <w:i/>
            <w:iCs/>
            <w:noProof/>
            <w:sz w:val="24"/>
            <w:szCs w:val="24"/>
            <w:rPrChange w:id="219" w:author="Mohammad Nayeem Hasan" w:date="2022-10-30T19:39:00Z">
              <w:rPr>
                <w:rFonts w:cs="Times New Roman"/>
                <w:i/>
                <w:iCs/>
                <w:noProof/>
                <w:sz w:val="24"/>
                <w:szCs w:val="24"/>
              </w:rPr>
            </w:rPrChange>
          </w:rPr>
          <w:t>DHS S&amp;T Launches Indoor Predictive Modeling Tool for Coronavirus Stability</w:t>
        </w:r>
        <w:r w:rsidRPr="00186BD2">
          <w:rPr>
            <w:rFonts w:ascii="Times New Roman" w:hAnsi="Times New Roman" w:cs="Times New Roman"/>
            <w:noProof/>
            <w:sz w:val="24"/>
            <w:szCs w:val="24"/>
            <w:rPrChange w:id="220" w:author="Mohammad Nayeem Hasan" w:date="2022-10-30T19:39:00Z">
              <w:rPr>
                <w:rFonts w:cs="Times New Roman"/>
                <w:noProof/>
                <w:sz w:val="24"/>
                <w:szCs w:val="24"/>
              </w:rPr>
            </w:rPrChange>
          </w:rPr>
          <w:t>. (2020).</w:t>
        </w:r>
      </w:ins>
    </w:p>
    <w:p w14:paraId="61C3979C" w14:textId="77777777" w:rsidR="002D7E55" w:rsidRPr="00186BD2" w:rsidRDefault="002D7E55">
      <w:pPr>
        <w:widowControl w:val="0"/>
        <w:autoSpaceDE w:val="0"/>
        <w:autoSpaceDN w:val="0"/>
        <w:adjustRightInd w:val="0"/>
        <w:spacing w:line="276" w:lineRule="auto"/>
        <w:ind w:left="480" w:hanging="480"/>
        <w:rPr>
          <w:ins w:id="221" w:author="Mohammad Nayeem Hasan" w:date="2022-10-28T23:53:00Z"/>
          <w:rFonts w:ascii="Times New Roman" w:hAnsi="Times New Roman" w:cs="Times New Roman"/>
          <w:noProof/>
          <w:sz w:val="24"/>
          <w:szCs w:val="24"/>
          <w:rPrChange w:id="222" w:author="Mohammad Nayeem Hasan" w:date="2022-10-30T19:39:00Z">
            <w:rPr>
              <w:ins w:id="223" w:author="Mohammad Nayeem Hasan" w:date="2022-10-28T23:53:00Z"/>
              <w:rFonts w:cs="Times New Roman"/>
              <w:noProof/>
              <w:sz w:val="24"/>
              <w:szCs w:val="24"/>
            </w:rPr>
          </w:rPrChange>
        </w:rPr>
        <w:pPrChange w:id="224" w:author="Mohammad Nayeem Hasan" w:date="2022-11-03T22:34:00Z">
          <w:pPr>
            <w:widowControl w:val="0"/>
            <w:autoSpaceDE w:val="0"/>
            <w:autoSpaceDN w:val="0"/>
            <w:adjustRightInd w:val="0"/>
            <w:spacing w:line="360" w:lineRule="auto"/>
            <w:ind w:left="480" w:hanging="480"/>
          </w:pPr>
        </w:pPrChange>
      </w:pPr>
      <w:ins w:id="225" w:author="Mohammad Nayeem Hasan" w:date="2022-10-28T23:53:00Z">
        <w:r w:rsidRPr="00186BD2">
          <w:rPr>
            <w:rFonts w:ascii="Times New Roman" w:hAnsi="Times New Roman" w:cs="Times New Roman"/>
            <w:noProof/>
            <w:sz w:val="24"/>
            <w:szCs w:val="24"/>
            <w:rPrChange w:id="226" w:author="Mohammad Nayeem Hasan" w:date="2022-10-30T19:39:00Z">
              <w:rPr>
                <w:rFonts w:cs="Times New Roman"/>
                <w:noProof/>
                <w:sz w:val="24"/>
                <w:szCs w:val="24"/>
              </w:rPr>
            </w:rPrChange>
          </w:rPr>
          <w:t xml:space="preserve">Ferreira, G. L. C. (2012). Global dengue epidemiology trends. </w:t>
        </w:r>
        <w:r w:rsidRPr="00186BD2">
          <w:rPr>
            <w:rFonts w:ascii="Times New Roman" w:hAnsi="Times New Roman" w:cs="Times New Roman"/>
            <w:i/>
            <w:iCs/>
            <w:noProof/>
            <w:sz w:val="24"/>
            <w:szCs w:val="24"/>
            <w:rPrChange w:id="227" w:author="Mohammad Nayeem Hasan" w:date="2022-10-30T19:39:00Z">
              <w:rPr>
                <w:rFonts w:cs="Times New Roman"/>
                <w:i/>
                <w:iCs/>
                <w:noProof/>
                <w:sz w:val="24"/>
                <w:szCs w:val="24"/>
              </w:rPr>
            </w:rPrChange>
          </w:rPr>
          <w:t>Revista Do Instituto de Medicina Tropical de São Paulo</w:t>
        </w:r>
        <w:r w:rsidRPr="00186BD2">
          <w:rPr>
            <w:rFonts w:ascii="Times New Roman" w:hAnsi="Times New Roman" w:cs="Times New Roman"/>
            <w:noProof/>
            <w:sz w:val="24"/>
            <w:szCs w:val="24"/>
            <w:rPrChange w:id="228"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29" w:author="Mohammad Nayeem Hasan" w:date="2022-10-30T19:39:00Z">
              <w:rPr>
                <w:rFonts w:cs="Times New Roman"/>
                <w:i/>
                <w:iCs/>
                <w:noProof/>
                <w:sz w:val="24"/>
                <w:szCs w:val="24"/>
              </w:rPr>
            </w:rPrChange>
          </w:rPr>
          <w:t>54</w:t>
        </w:r>
        <w:r w:rsidRPr="00186BD2">
          <w:rPr>
            <w:rFonts w:ascii="Times New Roman" w:hAnsi="Times New Roman" w:cs="Times New Roman"/>
            <w:noProof/>
            <w:sz w:val="24"/>
            <w:szCs w:val="24"/>
            <w:rPrChange w:id="230" w:author="Mohammad Nayeem Hasan" w:date="2022-10-30T19:39:00Z">
              <w:rPr>
                <w:rFonts w:cs="Times New Roman"/>
                <w:noProof/>
                <w:sz w:val="24"/>
                <w:szCs w:val="24"/>
              </w:rPr>
            </w:rPrChange>
          </w:rPr>
          <w:t>(suppl 18), 5–6. https://doi.org/10.1590/S0036-46652012000700003</w:t>
        </w:r>
      </w:ins>
    </w:p>
    <w:p w14:paraId="279C3548" w14:textId="77777777" w:rsidR="002D7E55" w:rsidRPr="00186BD2" w:rsidRDefault="002D7E55">
      <w:pPr>
        <w:widowControl w:val="0"/>
        <w:autoSpaceDE w:val="0"/>
        <w:autoSpaceDN w:val="0"/>
        <w:adjustRightInd w:val="0"/>
        <w:spacing w:line="276" w:lineRule="auto"/>
        <w:ind w:left="480" w:hanging="480"/>
        <w:rPr>
          <w:ins w:id="231" w:author="Mohammad Nayeem Hasan" w:date="2022-10-28T23:53:00Z"/>
          <w:rFonts w:ascii="Times New Roman" w:hAnsi="Times New Roman" w:cs="Times New Roman"/>
          <w:noProof/>
          <w:sz w:val="24"/>
          <w:szCs w:val="24"/>
          <w:rPrChange w:id="232" w:author="Mohammad Nayeem Hasan" w:date="2022-10-30T19:39:00Z">
            <w:rPr>
              <w:ins w:id="233" w:author="Mohammad Nayeem Hasan" w:date="2022-10-28T23:53:00Z"/>
              <w:rFonts w:cs="Times New Roman"/>
              <w:noProof/>
              <w:sz w:val="24"/>
              <w:szCs w:val="24"/>
            </w:rPr>
          </w:rPrChange>
        </w:rPr>
        <w:pPrChange w:id="234" w:author="Mohammad Nayeem Hasan" w:date="2022-11-03T22:34:00Z">
          <w:pPr>
            <w:widowControl w:val="0"/>
            <w:autoSpaceDE w:val="0"/>
            <w:autoSpaceDN w:val="0"/>
            <w:adjustRightInd w:val="0"/>
            <w:spacing w:line="360" w:lineRule="auto"/>
            <w:ind w:left="480" w:hanging="480"/>
          </w:pPr>
        </w:pPrChange>
      </w:pPr>
      <w:ins w:id="235" w:author="Mohammad Nayeem Hasan" w:date="2022-10-28T23:53:00Z">
        <w:r w:rsidRPr="00186BD2">
          <w:rPr>
            <w:rFonts w:ascii="Times New Roman" w:hAnsi="Times New Roman" w:cs="Times New Roman"/>
            <w:noProof/>
            <w:sz w:val="24"/>
            <w:szCs w:val="24"/>
            <w:rPrChange w:id="236" w:author="Mohammad Nayeem Hasan" w:date="2022-10-30T19:39:00Z">
              <w:rPr>
                <w:rFonts w:cs="Times New Roman"/>
                <w:noProof/>
                <w:sz w:val="24"/>
                <w:szCs w:val="24"/>
              </w:rPr>
            </w:rPrChange>
          </w:rPr>
          <w:t xml:space="preserve">Gubler, D. J. (1998). Dengue and Dengue Hemorrhagic Fever. </w:t>
        </w:r>
        <w:r w:rsidRPr="00186BD2">
          <w:rPr>
            <w:rFonts w:ascii="Times New Roman" w:hAnsi="Times New Roman" w:cs="Times New Roman"/>
            <w:i/>
            <w:iCs/>
            <w:noProof/>
            <w:sz w:val="24"/>
            <w:szCs w:val="24"/>
            <w:rPrChange w:id="237" w:author="Mohammad Nayeem Hasan" w:date="2022-10-30T19:39:00Z">
              <w:rPr>
                <w:rFonts w:cs="Times New Roman"/>
                <w:i/>
                <w:iCs/>
                <w:noProof/>
                <w:sz w:val="24"/>
                <w:szCs w:val="24"/>
              </w:rPr>
            </w:rPrChange>
          </w:rPr>
          <w:t>Clinical Microbiology Reviews</w:t>
        </w:r>
        <w:r w:rsidRPr="00186BD2">
          <w:rPr>
            <w:rFonts w:ascii="Times New Roman" w:hAnsi="Times New Roman" w:cs="Times New Roman"/>
            <w:noProof/>
            <w:sz w:val="24"/>
            <w:szCs w:val="24"/>
            <w:rPrChange w:id="238"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39" w:author="Mohammad Nayeem Hasan" w:date="2022-10-30T19:39:00Z">
              <w:rPr>
                <w:rFonts w:cs="Times New Roman"/>
                <w:i/>
                <w:iCs/>
                <w:noProof/>
                <w:sz w:val="24"/>
                <w:szCs w:val="24"/>
              </w:rPr>
            </w:rPrChange>
          </w:rPr>
          <w:t>11</w:t>
        </w:r>
        <w:r w:rsidRPr="00186BD2">
          <w:rPr>
            <w:rFonts w:ascii="Times New Roman" w:hAnsi="Times New Roman" w:cs="Times New Roman"/>
            <w:noProof/>
            <w:sz w:val="24"/>
            <w:szCs w:val="24"/>
            <w:rPrChange w:id="240" w:author="Mohammad Nayeem Hasan" w:date="2022-10-30T19:39:00Z">
              <w:rPr>
                <w:rFonts w:cs="Times New Roman"/>
                <w:noProof/>
                <w:sz w:val="24"/>
                <w:szCs w:val="24"/>
              </w:rPr>
            </w:rPrChange>
          </w:rPr>
          <w:t>(3), 480–496. https://doi.org/10.1128/CMR.11.3.480</w:t>
        </w:r>
      </w:ins>
    </w:p>
    <w:p w14:paraId="2EB4DD6E" w14:textId="77777777" w:rsidR="002D7E55" w:rsidRPr="00186BD2" w:rsidRDefault="002D7E55">
      <w:pPr>
        <w:widowControl w:val="0"/>
        <w:autoSpaceDE w:val="0"/>
        <w:autoSpaceDN w:val="0"/>
        <w:adjustRightInd w:val="0"/>
        <w:spacing w:line="276" w:lineRule="auto"/>
        <w:ind w:left="480" w:hanging="480"/>
        <w:rPr>
          <w:ins w:id="241" w:author="Mohammad Nayeem Hasan" w:date="2022-10-28T23:53:00Z"/>
          <w:rFonts w:ascii="Times New Roman" w:hAnsi="Times New Roman" w:cs="Times New Roman"/>
          <w:noProof/>
          <w:sz w:val="24"/>
          <w:szCs w:val="24"/>
          <w:rPrChange w:id="242" w:author="Mohammad Nayeem Hasan" w:date="2022-10-30T19:39:00Z">
            <w:rPr>
              <w:ins w:id="243" w:author="Mohammad Nayeem Hasan" w:date="2022-10-28T23:53:00Z"/>
              <w:rFonts w:cs="Times New Roman"/>
              <w:noProof/>
              <w:sz w:val="24"/>
              <w:szCs w:val="24"/>
            </w:rPr>
          </w:rPrChange>
        </w:rPr>
        <w:pPrChange w:id="244" w:author="Mohammad Nayeem Hasan" w:date="2022-11-03T22:34:00Z">
          <w:pPr>
            <w:widowControl w:val="0"/>
            <w:autoSpaceDE w:val="0"/>
            <w:autoSpaceDN w:val="0"/>
            <w:adjustRightInd w:val="0"/>
            <w:spacing w:line="360" w:lineRule="auto"/>
            <w:ind w:left="480" w:hanging="480"/>
          </w:pPr>
        </w:pPrChange>
      </w:pPr>
      <w:ins w:id="245" w:author="Mohammad Nayeem Hasan" w:date="2022-10-28T23:53:00Z">
        <w:r w:rsidRPr="00186BD2">
          <w:rPr>
            <w:rFonts w:ascii="Times New Roman" w:hAnsi="Times New Roman" w:cs="Times New Roman"/>
            <w:noProof/>
            <w:sz w:val="24"/>
            <w:szCs w:val="24"/>
            <w:rPrChange w:id="246" w:author="Mohammad Nayeem Hasan" w:date="2022-10-30T19:39:00Z">
              <w:rPr>
                <w:rFonts w:cs="Times New Roman"/>
                <w:noProof/>
                <w:sz w:val="24"/>
                <w:szCs w:val="24"/>
              </w:rPr>
            </w:rPrChange>
          </w:rPr>
          <w:t xml:space="preserve">Hossain, M., Saiha Huq, T., Rahman, A., Aminul Islam, M., Naushin Tabassum, S., Nadim Hasan, K., Khaleque, A., Sadique, A., Salim Hossain, M., Mohammed Bahadur, N., Ahmed, F., &amp; Mahmud Reza, H. (2021). </w:t>
        </w:r>
        <w:r w:rsidRPr="00186BD2">
          <w:rPr>
            <w:rFonts w:ascii="Times New Roman" w:hAnsi="Times New Roman" w:cs="Times New Roman"/>
            <w:i/>
            <w:iCs/>
            <w:noProof/>
            <w:sz w:val="24"/>
            <w:szCs w:val="24"/>
            <w:rPrChange w:id="247" w:author="Mohammad Nayeem Hasan" w:date="2022-10-30T19:39:00Z">
              <w:rPr>
                <w:rFonts w:cs="Times New Roman"/>
                <w:i/>
                <w:iCs/>
                <w:noProof/>
                <w:sz w:val="24"/>
                <w:szCs w:val="24"/>
              </w:rPr>
            </w:rPrChange>
          </w:rPr>
          <w:t>Novel mutations identified from whole-genome sequencing of SARS-CoV-2 isolated from Noakhali, Bangladesh</w:t>
        </w:r>
        <w:r w:rsidRPr="00186BD2">
          <w:rPr>
            <w:rFonts w:ascii="Times New Roman" w:hAnsi="Times New Roman" w:cs="Times New Roman"/>
            <w:noProof/>
            <w:sz w:val="24"/>
            <w:szCs w:val="24"/>
            <w:rPrChange w:id="248" w:author="Mohammad Nayeem Hasan" w:date="2022-10-30T19:39:00Z">
              <w:rPr>
                <w:rFonts w:cs="Times New Roman"/>
                <w:noProof/>
                <w:sz w:val="24"/>
                <w:szCs w:val="24"/>
              </w:rPr>
            </w:rPrChange>
          </w:rPr>
          <w:t>.</w:t>
        </w:r>
      </w:ins>
    </w:p>
    <w:p w14:paraId="6B9F895E" w14:textId="77777777" w:rsidR="002D7E55" w:rsidRPr="00186BD2" w:rsidRDefault="002D7E55">
      <w:pPr>
        <w:widowControl w:val="0"/>
        <w:autoSpaceDE w:val="0"/>
        <w:autoSpaceDN w:val="0"/>
        <w:adjustRightInd w:val="0"/>
        <w:spacing w:line="276" w:lineRule="auto"/>
        <w:ind w:left="480" w:hanging="480"/>
        <w:rPr>
          <w:ins w:id="249" w:author="Mohammad Nayeem Hasan" w:date="2022-10-28T23:53:00Z"/>
          <w:rFonts w:ascii="Times New Roman" w:hAnsi="Times New Roman" w:cs="Times New Roman"/>
          <w:noProof/>
          <w:sz w:val="24"/>
          <w:szCs w:val="24"/>
          <w:rPrChange w:id="250" w:author="Mohammad Nayeem Hasan" w:date="2022-10-30T19:39:00Z">
            <w:rPr>
              <w:ins w:id="251" w:author="Mohammad Nayeem Hasan" w:date="2022-10-28T23:53:00Z"/>
              <w:rFonts w:cs="Times New Roman"/>
              <w:noProof/>
              <w:sz w:val="24"/>
              <w:szCs w:val="24"/>
            </w:rPr>
          </w:rPrChange>
        </w:rPr>
        <w:pPrChange w:id="252" w:author="Mohammad Nayeem Hasan" w:date="2022-11-03T22:34:00Z">
          <w:pPr>
            <w:widowControl w:val="0"/>
            <w:autoSpaceDE w:val="0"/>
            <w:autoSpaceDN w:val="0"/>
            <w:adjustRightInd w:val="0"/>
            <w:spacing w:line="360" w:lineRule="auto"/>
            <w:ind w:left="480" w:hanging="480"/>
          </w:pPr>
        </w:pPrChange>
      </w:pPr>
      <w:ins w:id="253" w:author="Mohammad Nayeem Hasan" w:date="2022-10-28T23:53:00Z">
        <w:r w:rsidRPr="00186BD2">
          <w:rPr>
            <w:rFonts w:ascii="Times New Roman" w:hAnsi="Times New Roman" w:cs="Times New Roman"/>
            <w:noProof/>
            <w:sz w:val="24"/>
            <w:szCs w:val="24"/>
            <w:rPrChange w:id="254" w:author="Mohammad Nayeem Hasan" w:date="2022-10-30T19:39:00Z">
              <w:rPr>
                <w:rFonts w:cs="Times New Roman"/>
                <w:noProof/>
                <w:sz w:val="24"/>
                <w:szCs w:val="24"/>
              </w:rPr>
            </w:rPrChange>
          </w:rPr>
          <w:t xml:space="preserve">Hsan, K., Hossain, M. M., Sarwar, M. S., Wilder-Smith, A., &amp; Gozal, D. (2019). Unprecedented rise in dengue outbreaks in Bangladesh. </w:t>
        </w:r>
        <w:r w:rsidRPr="00186BD2">
          <w:rPr>
            <w:rFonts w:ascii="Times New Roman" w:hAnsi="Times New Roman" w:cs="Times New Roman"/>
            <w:i/>
            <w:iCs/>
            <w:noProof/>
            <w:sz w:val="24"/>
            <w:szCs w:val="24"/>
            <w:rPrChange w:id="255" w:author="Mohammad Nayeem Hasan" w:date="2022-10-30T19:39:00Z">
              <w:rPr>
                <w:rFonts w:cs="Times New Roman"/>
                <w:i/>
                <w:iCs/>
                <w:noProof/>
                <w:sz w:val="24"/>
                <w:szCs w:val="24"/>
              </w:rPr>
            </w:rPrChange>
          </w:rPr>
          <w:t>The Lancet Infectious Diseases</w:t>
        </w:r>
        <w:r w:rsidRPr="00186BD2">
          <w:rPr>
            <w:rFonts w:ascii="Times New Roman" w:hAnsi="Times New Roman" w:cs="Times New Roman"/>
            <w:noProof/>
            <w:sz w:val="24"/>
            <w:szCs w:val="24"/>
            <w:rPrChange w:id="256"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57" w:author="Mohammad Nayeem Hasan" w:date="2022-10-30T19:39:00Z">
              <w:rPr>
                <w:rFonts w:cs="Times New Roman"/>
                <w:i/>
                <w:iCs/>
                <w:noProof/>
                <w:sz w:val="24"/>
                <w:szCs w:val="24"/>
              </w:rPr>
            </w:rPrChange>
          </w:rPr>
          <w:t>19</w:t>
        </w:r>
        <w:r w:rsidRPr="00186BD2">
          <w:rPr>
            <w:rFonts w:ascii="Times New Roman" w:hAnsi="Times New Roman" w:cs="Times New Roman"/>
            <w:noProof/>
            <w:sz w:val="24"/>
            <w:szCs w:val="24"/>
            <w:rPrChange w:id="258" w:author="Mohammad Nayeem Hasan" w:date="2022-10-30T19:39:00Z">
              <w:rPr>
                <w:rFonts w:cs="Times New Roman"/>
                <w:noProof/>
                <w:sz w:val="24"/>
                <w:szCs w:val="24"/>
              </w:rPr>
            </w:rPrChange>
          </w:rPr>
          <w:t>(12), 1287. https://doi.org/10.1016/S1473-3099(19)30616-4</w:t>
        </w:r>
      </w:ins>
    </w:p>
    <w:p w14:paraId="6265D521" w14:textId="77777777" w:rsidR="002D7E55" w:rsidRPr="00186BD2" w:rsidRDefault="002D7E55">
      <w:pPr>
        <w:widowControl w:val="0"/>
        <w:autoSpaceDE w:val="0"/>
        <w:autoSpaceDN w:val="0"/>
        <w:adjustRightInd w:val="0"/>
        <w:spacing w:line="276" w:lineRule="auto"/>
        <w:ind w:left="480" w:hanging="480"/>
        <w:rPr>
          <w:ins w:id="259" w:author="Mohammad Nayeem Hasan" w:date="2022-10-28T23:53:00Z"/>
          <w:rFonts w:ascii="Times New Roman" w:hAnsi="Times New Roman" w:cs="Times New Roman"/>
          <w:noProof/>
          <w:sz w:val="24"/>
          <w:szCs w:val="24"/>
          <w:rPrChange w:id="260" w:author="Mohammad Nayeem Hasan" w:date="2022-10-30T19:39:00Z">
            <w:rPr>
              <w:ins w:id="261" w:author="Mohammad Nayeem Hasan" w:date="2022-10-28T23:53:00Z"/>
              <w:rFonts w:cs="Times New Roman"/>
              <w:noProof/>
              <w:sz w:val="24"/>
              <w:szCs w:val="24"/>
            </w:rPr>
          </w:rPrChange>
        </w:rPr>
        <w:pPrChange w:id="262" w:author="Mohammad Nayeem Hasan" w:date="2022-11-03T22:34:00Z">
          <w:pPr>
            <w:widowControl w:val="0"/>
            <w:autoSpaceDE w:val="0"/>
            <w:autoSpaceDN w:val="0"/>
            <w:adjustRightInd w:val="0"/>
            <w:spacing w:line="360" w:lineRule="auto"/>
            <w:ind w:left="480" w:hanging="480"/>
          </w:pPr>
        </w:pPrChange>
      </w:pPr>
      <w:ins w:id="263" w:author="Mohammad Nayeem Hasan" w:date="2022-10-28T23:53:00Z">
        <w:r w:rsidRPr="00186BD2">
          <w:rPr>
            <w:rFonts w:ascii="Times New Roman" w:hAnsi="Times New Roman" w:cs="Times New Roman"/>
            <w:noProof/>
            <w:sz w:val="24"/>
            <w:szCs w:val="24"/>
            <w:rPrChange w:id="264" w:author="Mohammad Nayeem Hasan" w:date="2022-10-30T19:39:00Z">
              <w:rPr>
                <w:rFonts w:cs="Times New Roman"/>
                <w:noProof/>
                <w:sz w:val="24"/>
                <w:szCs w:val="24"/>
              </w:rPr>
            </w:rPrChange>
          </w:rPr>
          <w:t xml:space="preserve">Islam et al.;2021. (n.d.). </w:t>
        </w:r>
        <w:r w:rsidRPr="00186BD2">
          <w:rPr>
            <w:rFonts w:ascii="Times New Roman" w:hAnsi="Times New Roman" w:cs="Times New Roman"/>
            <w:i/>
            <w:iCs/>
            <w:noProof/>
            <w:sz w:val="24"/>
            <w:szCs w:val="24"/>
            <w:rPrChange w:id="265" w:author="Mohammad Nayeem Hasan" w:date="2022-10-30T19:39:00Z">
              <w:rPr>
                <w:rFonts w:cs="Times New Roman"/>
                <w:i/>
                <w:iCs/>
                <w:noProof/>
                <w:sz w:val="24"/>
                <w:szCs w:val="24"/>
              </w:rPr>
            </w:rPrChange>
          </w:rPr>
          <w:t>Sex-specific epidemiological and clinical characteristics of COVID-19 patients in the southeast region of Bangladesh 2021.MedRxivhttps://doi.org/10.1101/2021.07.05.21259933.</w:t>
        </w:r>
        <w:r w:rsidRPr="00186BD2">
          <w:rPr>
            <w:rFonts w:ascii="Times New Roman" w:hAnsi="Times New Roman" w:cs="Times New Roman"/>
            <w:noProof/>
            <w:sz w:val="24"/>
            <w:szCs w:val="24"/>
            <w:rPrChange w:id="266" w:author="Mohammad Nayeem Hasan" w:date="2022-10-30T19:39:00Z">
              <w:rPr>
                <w:rFonts w:cs="Times New Roman"/>
                <w:noProof/>
                <w:sz w:val="24"/>
                <w:szCs w:val="24"/>
              </w:rPr>
            </w:rPrChange>
          </w:rPr>
          <w:t xml:space="preserve"> https://doi.org/doi.org/10.1101/2021.07.05.21259933.</w:t>
        </w:r>
      </w:ins>
    </w:p>
    <w:p w14:paraId="77AE4819" w14:textId="77777777" w:rsidR="002D7E55" w:rsidRPr="00186BD2" w:rsidRDefault="002D7E55">
      <w:pPr>
        <w:widowControl w:val="0"/>
        <w:autoSpaceDE w:val="0"/>
        <w:autoSpaceDN w:val="0"/>
        <w:adjustRightInd w:val="0"/>
        <w:spacing w:line="276" w:lineRule="auto"/>
        <w:ind w:left="480" w:hanging="480"/>
        <w:rPr>
          <w:ins w:id="267" w:author="Mohammad Nayeem Hasan" w:date="2022-10-28T23:53:00Z"/>
          <w:rFonts w:ascii="Times New Roman" w:hAnsi="Times New Roman" w:cs="Times New Roman"/>
          <w:noProof/>
          <w:sz w:val="24"/>
          <w:szCs w:val="24"/>
          <w:rPrChange w:id="268" w:author="Mohammad Nayeem Hasan" w:date="2022-10-30T19:39:00Z">
            <w:rPr>
              <w:ins w:id="269" w:author="Mohammad Nayeem Hasan" w:date="2022-10-28T23:53:00Z"/>
              <w:rFonts w:cs="Times New Roman"/>
              <w:noProof/>
              <w:sz w:val="24"/>
              <w:szCs w:val="24"/>
            </w:rPr>
          </w:rPrChange>
        </w:rPr>
        <w:pPrChange w:id="270" w:author="Mohammad Nayeem Hasan" w:date="2022-11-03T22:34:00Z">
          <w:pPr>
            <w:widowControl w:val="0"/>
            <w:autoSpaceDE w:val="0"/>
            <w:autoSpaceDN w:val="0"/>
            <w:adjustRightInd w:val="0"/>
            <w:spacing w:line="360" w:lineRule="auto"/>
            <w:ind w:left="480" w:hanging="480"/>
          </w:pPr>
        </w:pPrChange>
      </w:pPr>
      <w:ins w:id="271" w:author="Mohammad Nayeem Hasan" w:date="2022-10-28T23:53:00Z">
        <w:r w:rsidRPr="00186BD2">
          <w:rPr>
            <w:rFonts w:ascii="Times New Roman" w:hAnsi="Times New Roman" w:cs="Times New Roman"/>
            <w:noProof/>
            <w:sz w:val="24"/>
            <w:szCs w:val="24"/>
            <w:rPrChange w:id="272" w:author="Mohammad Nayeem Hasan" w:date="2022-10-30T19:39:00Z">
              <w:rPr>
                <w:rFonts w:cs="Times New Roman"/>
                <w:noProof/>
                <w:sz w:val="24"/>
                <w:szCs w:val="24"/>
              </w:rPr>
            </w:rPrChange>
          </w:rPr>
          <w:t xml:space="preserve">Islam, M. A., Haque, M. A., Rahman, M. A., Hossen, F., Reza, M., Barua, A., Marzan, A. Al, Das, T., Kumar Baral, S., He, C., Ahmed, F., Bhattacharya, P., &amp; Jakariya, M. (2022). A Review on Measures to Rejuvenate Immune System: Natural Mode of Protection Against Coronavirus Infection. </w:t>
        </w:r>
        <w:r w:rsidRPr="00186BD2">
          <w:rPr>
            <w:rFonts w:ascii="Times New Roman" w:hAnsi="Times New Roman" w:cs="Times New Roman"/>
            <w:i/>
            <w:iCs/>
            <w:noProof/>
            <w:sz w:val="24"/>
            <w:szCs w:val="24"/>
            <w:rPrChange w:id="273" w:author="Mohammad Nayeem Hasan" w:date="2022-10-30T19:39:00Z">
              <w:rPr>
                <w:rFonts w:cs="Times New Roman"/>
                <w:i/>
                <w:iCs/>
                <w:noProof/>
                <w:sz w:val="24"/>
                <w:szCs w:val="24"/>
              </w:rPr>
            </w:rPrChange>
          </w:rPr>
          <w:t>Frontiers in Immunology</w:t>
        </w:r>
        <w:r w:rsidRPr="00186BD2">
          <w:rPr>
            <w:rFonts w:ascii="Times New Roman" w:hAnsi="Times New Roman" w:cs="Times New Roman"/>
            <w:noProof/>
            <w:sz w:val="24"/>
            <w:szCs w:val="24"/>
            <w:rPrChange w:id="274"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75" w:author="Mohammad Nayeem Hasan" w:date="2022-10-30T19:39:00Z">
              <w:rPr>
                <w:rFonts w:cs="Times New Roman"/>
                <w:i/>
                <w:iCs/>
                <w:noProof/>
                <w:sz w:val="24"/>
                <w:szCs w:val="24"/>
              </w:rPr>
            </w:rPrChange>
          </w:rPr>
          <w:t>13</w:t>
        </w:r>
        <w:r w:rsidRPr="00186BD2">
          <w:rPr>
            <w:rFonts w:ascii="Times New Roman" w:hAnsi="Times New Roman" w:cs="Times New Roman"/>
            <w:noProof/>
            <w:sz w:val="24"/>
            <w:szCs w:val="24"/>
            <w:rPrChange w:id="276" w:author="Mohammad Nayeem Hasan" w:date="2022-10-30T19:39:00Z">
              <w:rPr>
                <w:rFonts w:cs="Times New Roman"/>
                <w:noProof/>
                <w:sz w:val="24"/>
                <w:szCs w:val="24"/>
              </w:rPr>
            </w:rPrChange>
          </w:rPr>
          <w:t>. https://doi.org/10.3389/fimmu.2022.837290</w:t>
        </w:r>
      </w:ins>
    </w:p>
    <w:p w14:paraId="7410E39C" w14:textId="77777777" w:rsidR="002D7E55" w:rsidRPr="00186BD2" w:rsidRDefault="002D7E55">
      <w:pPr>
        <w:widowControl w:val="0"/>
        <w:autoSpaceDE w:val="0"/>
        <w:autoSpaceDN w:val="0"/>
        <w:adjustRightInd w:val="0"/>
        <w:spacing w:line="276" w:lineRule="auto"/>
        <w:ind w:left="480" w:hanging="480"/>
        <w:rPr>
          <w:ins w:id="277" w:author="Mohammad Nayeem Hasan" w:date="2022-10-28T23:53:00Z"/>
          <w:rFonts w:ascii="Times New Roman" w:hAnsi="Times New Roman" w:cs="Times New Roman"/>
          <w:noProof/>
          <w:sz w:val="24"/>
          <w:szCs w:val="24"/>
          <w:rPrChange w:id="278" w:author="Mohammad Nayeem Hasan" w:date="2022-10-30T19:39:00Z">
            <w:rPr>
              <w:ins w:id="279" w:author="Mohammad Nayeem Hasan" w:date="2022-10-28T23:53:00Z"/>
              <w:rFonts w:cs="Times New Roman"/>
              <w:noProof/>
              <w:sz w:val="24"/>
              <w:szCs w:val="24"/>
            </w:rPr>
          </w:rPrChange>
        </w:rPr>
        <w:pPrChange w:id="280" w:author="Mohammad Nayeem Hasan" w:date="2022-11-03T22:34:00Z">
          <w:pPr>
            <w:widowControl w:val="0"/>
            <w:autoSpaceDE w:val="0"/>
            <w:autoSpaceDN w:val="0"/>
            <w:adjustRightInd w:val="0"/>
            <w:spacing w:line="360" w:lineRule="auto"/>
            <w:ind w:left="480" w:hanging="480"/>
          </w:pPr>
        </w:pPrChange>
      </w:pPr>
      <w:ins w:id="281" w:author="Mohammad Nayeem Hasan" w:date="2022-10-28T23:53:00Z">
        <w:r w:rsidRPr="00186BD2">
          <w:rPr>
            <w:rFonts w:ascii="Times New Roman" w:hAnsi="Times New Roman" w:cs="Times New Roman"/>
            <w:noProof/>
            <w:sz w:val="24"/>
            <w:szCs w:val="24"/>
            <w:rPrChange w:id="282" w:author="Mohammad Nayeem Hasan" w:date="2022-10-30T19:39:00Z">
              <w:rPr>
                <w:rFonts w:cs="Times New Roman"/>
                <w:noProof/>
                <w:sz w:val="24"/>
                <w:szCs w:val="24"/>
              </w:rPr>
            </w:rPrChange>
          </w:rPr>
          <w:t xml:space="preserve">Jakariya, M., Ahmed, F., Islam, M. A., Ahmed, T., Marzan, A. Al, Hossain, M., Reza, H. M., Bhattacharya, P., Hossain, A., Nahla, T., Bahadur, N. M., Hasan, M. N., Islam, M. T., Hossen, M. F., Alam, M. D. ul, Mou, N., &amp; Jahan, H. (2021). Wastewater based surveillance system to detect SARS-CoV-2 genetic material for countries with on-site sanitation facilities: an experience from Bangladesh. </w:t>
        </w:r>
        <w:r w:rsidRPr="00186BD2">
          <w:rPr>
            <w:rFonts w:ascii="Times New Roman" w:hAnsi="Times New Roman" w:cs="Times New Roman"/>
            <w:i/>
            <w:iCs/>
            <w:noProof/>
            <w:sz w:val="24"/>
            <w:szCs w:val="24"/>
            <w:rPrChange w:id="283" w:author="Mohammad Nayeem Hasan" w:date="2022-10-30T19:39:00Z">
              <w:rPr>
                <w:rFonts w:cs="Times New Roman"/>
                <w:i/>
                <w:iCs/>
                <w:noProof/>
                <w:sz w:val="24"/>
                <w:szCs w:val="24"/>
              </w:rPr>
            </w:rPrChange>
          </w:rPr>
          <w:t>MedRxiv</w:t>
        </w:r>
        <w:r w:rsidRPr="00186BD2">
          <w:rPr>
            <w:rFonts w:ascii="Times New Roman" w:hAnsi="Times New Roman" w:cs="Times New Roman"/>
            <w:noProof/>
            <w:sz w:val="24"/>
            <w:szCs w:val="24"/>
            <w:rPrChange w:id="284"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285" w:author="Mohammad Nayeem Hasan" w:date="2022-10-30T19:39:00Z">
              <w:rPr>
                <w:rFonts w:cs="Times New Roman"/>
                <w:i/>
                <w:iCs/>
                <w:noProof/>
                <w:sz w:val="24"/>
                <w:szCs w:val="24"/>
              </w:rPr>
            </w:rPrChange>
          </w:rPr>
          <w:t>8852000</w:t>
        </w:r>
        <w:r w:rsidRPr="00186BD2">
          <w:rPr>
            <w:rFonts w:ascii="Times New Roman" w:hAnsi="Times New Roman" w:cs="Times New Roman"/>
            <w:noProof/>
            <w:sz w:val="24"/>
            <w:szCs w:val="24"/>
            <w:rPrChange w:id="286" w:author="Mohammad Nayeem Hasan" w:date="2022-10-30T19:39:00Z">
              <w:rPr>
                <w:rFonts w:cs="Times New Roman"/>
                <w:noProof/>
                <w:sz w:val="24"/>
                <w:szCs w:val="24"/>
              </w:rPr>
            </w:rPrChange>
          </w:rPr>
          <w:t>, 2021.07.30.21261347.</w:t>
        </w:r>
      </w:ins>
    </w:p>
    <w:p w14:paraId="46F8D3AE" w14:textId="77777777" w:rsidR="002D7E55" w:rsidRPr="00186BD2" w:rsidRDefault="002D7E55">
      <w:pPr>
        <w:widowControl w:val="0"/>
        <w:autoSpaceDE w:val="0"/>
        <w:autoSpaceDN w:val="0"/>
        <w:adjustRightInd w:val="0"/>
        <w:spacing w:line="276" w:lineRule="auto"/>
        <w:ind w:left="480" w:hanging="480"/>
        <w:rPr>
          <w:ins w:id="287" w:author="Mohammad Nayeem Hasan" w:date="2022-10-28T23:53:00Z"/>
          <w:rFonts w:ascii="Times New Roman" w:hAnsi="Times New Roman" w:cs="Times New Roman"/>
          <w:noProof/>
          <w:sz w:val="24"/>
          <w:szCs w:val="24"/>
          <w:rPrChange w:id="288" w:author="Mohammad Nayeem Hasan" w:date="2022-10-30T19:39:00Z">
            <w:rPr>
              <w:ins w:id="289" w:author="Mohammad Nayeem Hasan" w:date="2022-10-28T23:53:00Z"/>
              <w:rFonts w:cs="Times New Roman"/>
              <w:noProof/>
              <w:sz w:val="24"/>
              <w:szCs w:val="24"/>
            </w:rPr>
          </w:rPrChange>
        </w:rPr>
        <w:pPrChange w:id="290" w:author="Mohammad Nayeem Hasan" w:date="2022-11-03T22:34:00Z">
          <w:pPr>
            <w:widowControl w:val="0"/>
            <w:autoSpaceDE w:val="0"/>
            <w:autoSpaceDN w:val="0"/>
            <w:adjustRightInd w:val="0"/>
            <w:spacing w:line="360" w:lineRule="auto"/>
            <w:ind w:left="480" w:hanging="480"/>
          </w:pPr>
        </w:pPrChange>
      </w:pPr>
      <w:ins w:id="291" w:author="Mohammad Nayeem Hasan" w:date="2022-10-28T23:53:00Z">
        <w:r w:rsidRPr="00186BD2">
          <w:rPr>
            <w:rFonts w:ascii="Times New Roman" w:hAnsi="Times New Roman" w:cs="Times New Roman"/>
            <w:noProof/>
            <w:sz w:val="24"/>
            <w:szCs w:val="24"/>
            <w:rPrChange w:id="292" w:author="Mohammad Nayeem Hasan" w:date="2022-10-30T19:39:00Z">
              <w:rPr>
                <w:rFonts w:cs="Times New Roman"/>
                <w:noProof/>
                <w:sz w:val="24"/>
                <w:szCs w:val="24"/>
              </w:rPr>
            </w:rPrChange>
          </w:rPr>
          <w:t xml:space="preserve">Ling, S. (2009). Particulate matter air pollution exposure: role in the development and exacerbation of chronic obstructive pulmonary disease. </w:t>
        </w:r>
        <w:r w:rsidRPr="00186BD2">
          <w:rPr>
            <w:rFonts w:ascii="Times New Roman" w:hAnsi="Times New Roman" w:cs="Times New Roman"/>
            <w:i/>
            <w:iCs/>
            <w:noProof/>
            <w:sz w:val="24"/>
            <w:szCs w:val="24"/>
            <w:rPrChange w:id="293" w:author="Mohammad Nayeem Hasan" w:date="2022-10-30T19:39:00Z">
              <w:rPr>
                <w:rFonts w:cs="Times New Roman"/>
                <w:i/>
                <w:iCs/>
                <w:noProof/>
                <w:sz w:val="24"/>
                <w:szCs w:val="24"/>
              </w:rPr>
            </w:rPrChange>
          </w:rPr>
          <w:t>International Journal of Chronic Obstructive Pulmonary Disease</w:t>
        </w:r>
        <w:r w:rsidRPr="00186BD2">
          <w:rPr>
            <w:rFonts w:ascii="Times New Roman" w:hAnsi="Times New Roman" w:cs="Times New Roman"/>
            <w:noProof/>
            <w:sz w:val="24"/>
            <w:szCs w:val="24"/>
            <w:rPrChange w:id="294" w:author="Mohammad Nayeem Hasan" w:date="2022-10-30T19:39:00Z">
              <w:rPr>
                <w:rFonts w:cs="Times New Roman"/>
                <w:noProof/>
                <w:sz w:val="24"/>
                <w:szCs w:val="24"/>
              </w:rPr>
            </w:rPrChange>
          </w:rPr>
          <w:t>, 233. https://doi.org/10.2147/COPD.S5098</w:t>
        </w:r>
      </w:ins>
    </w:p>
    <w:p w14:paraId="52DD855D" w14:textId="77777777" w:rsidR="002D7E55" w:rsidRPr="00186BD2" w:rsidRDefault="002D7E55">
      <w:pPr>
        <w:widowControl w:val="0"/>
        <w:autoSpaceDE w:val="0"/>
        <w:autoSpaceDN w:val="0"/>
        <w:adjustRightInd w:val="0"/>
        <w:spacing w:line="276" w:lineRule="auto"/>
        <w:ind w:left="480" w:hanging="480"/>
        <w:rPr>
          <w:ins w:id="295" w:author="Mohammad Nayeem Hasan" w:date="2022-10-28T23:53:00Z"/>
          <w:rFonts w:ascii="Times New Roman" w:hAnsi="Times New Roman" w:cs="Times New Roman"/>
          <w:noProof/>
          <w:sz w:val="24"/>
          <w:szCs w:val="24"/>
          <w:rPrChange w:id="296" w:author="Mohammad Nayeem Hasan" w:date="2022-10-30T19:39:00Z">
            <w:rPr>
              <w:ins w:id="297" w:author="Mohammad Nayeem Hasan" w:date="2022-10-28T23:53:00Z"/>
              <w:rFonts w:cs="Times New Roman"/>
              <w:noProof/>
              <w:sz w:val="24"/>
              <w:szCs w:val="24"/>
            </w:rPr>
          </w:rPrChange>
        </w:rPr>
        <w:pPrChange w:id="298" w:author="Mohammad Nayeem Hasan" w:date="2022-11-03T22:34:00Z">
          <w:pPr>
            <w:widowControl w:val="0"/>
            <w:autoSpaceDE w:val="0"/>
            <w:autoSpaceDN w:val="0"/>
            <w:adjustRightInd w:val="0"/>
            <w:spacing w:line="360" w:lineRule="auto"/>
            <w:ind w:left="480" w:hanging="480"/>
          </w:pPr>
        </w:pPrChange>
      </w:pPr>
      <w:ins w:id="299" w:author="Mohammad Nayeem Hasan" w:date="2022-10-28T23:53:00Z">
        <w:r w:rsidRPr="00186BD2">
          <w:rPr>
            <w:rFonts w:ascii="Times New Roman" w:hAnsi="Times New Roman" w:cs="Times New Roman"/>
            <w:noProof/>
            <w:sz w:val="24"/>
            <w:szCs w:val="24"/>
            <w:rPrChange w:id="300" w:author="Mohammad Nayeem Hasan" w:date="2022-10-30T19:39:00Z">
              <w:rPr>
                <w:rFonts w:cs="Times New Roman"/>
                <w:noProof/>
                <w:sz w:val="24"/>
                <w:szCs w:val="24"/>
              </w:rPr>
            </w:rPrChange>
          </w:rPr>
          <w:t xml:space="preserve">Lowen, A. C., Mubareka, S., Steel, J., &amp; Palese, P. (2007). Influenza Virus Transmission Is Dependent on Relative Humidity and Temperature. </w:t>
        </w:r>
        <w:r w:rsidRPr="00186BD2">
          <w:rPr>
            <w:rFonts w:ascii="Times New Roman" w:hAnsi="Times New Roman" w:cs="Times New Roman"/>
            <w:i/>
            <w:iCs/>
            <w:noProof/>
            <w:sz w:val="24"/>
            <w:szCs w:val="24"/>
            <w:rPrChange w:id="301" w:author="Mohammad Nayeem Hasan" w:date="2022-10-30T19:39:00Z">
              <w:rPr>
                <w:rFonts w:cs="Times New Roman"/>
                <w:i/>
                <w:iCs/>
                <w:noProof/>
                <w:sz w:val="24"/>
                <w:szCs w:val="24"/>
              </w:rPr>
            </w:rPrChange>
          </w:rPr>
          <w:t>PLOS Pathogens</w:t>
        </w:r>
        <w:r w:rsidRPr="00186BD2">
          <w:rPr>
            <w:rFonts w:ascii="Times New Roman" w:hAnsi="Times New Roman" w:cs="Times New Roman"/>
            <w:noProof/>
            <w:sz w:val="24"/>
            <w:szCs w:val="24"/>
            <w:rPrChange w:id="302"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03" w:author="Mohammad Nayeem Hasan" w:date="2022-10-30T19:39:00Z">
              <w:rPr>
                <w:rFonts w:cs="Times New Roman"/>
                <w:i/>
                <w:iCs/>
                <w:noProof/>
                <w:sz w:val="24"/>
                <w:szCs w:val="24"/>
              </w:rPr>
            </w:rPrChange>
          </w:rPr>
          <w:t>3</w:t>
        </w:r>
        <w:r w:rsidRPr="00186BD2">
          <w:rPr>
            <w:rFonts w:ascii="Times New Roman" w:hAnsi="Times New Roman" w:cs="Times New Roman"/>
            <w:noProof/>
            <w:sz w:val="24"/>
            <w:szCs w:val="24"/>
            <w:rPrChange w:id="304" w:author="Mohammad Nayeem Hasan" w:date="2022-10-30T19:39:00Z">
              <w:rPr>
                <w:rFonts w:cs="Times New Roman"/>
                <w:noProof/>
                <w:sz w:val="24"/>
                <w:szCs w:val="24"/>
              </w:rPr>
            </w:rPrChange>
          </w:rPr>
          <w:t>(10), e151. https://doi.org/10.1371/JOURNAL.PPAT.0030151</w:t>
        </w:r>
      </w:ins>
    </w:p>
    <w:p w14:paraId="175221BF" w14:textId="77777777" w:rsidR="002D7E55" w:rsidRPr="00186BD2" w:rsidRDefault="002D7E55">
      <w:pPr>
        <w:widowControl w:val="0"/>
        <w:autoSpaceDE w:val="0"/>
        <w:autoSpaceDN w:val="0"/>
        <w:adjustRightInd w:val="0"/>
        <w:spacing w:line="276" w:lineRule="auto"/>
        <w:ind w:left="480" w:hanging="480"/>
        <w:rPr>
          <w:ins w:id="305" w:author="Mohammad Nayeem Hasan" w:date="2022-10-28T23:53:00Z"/>
          <w:rFonts w:ascii="Times New Roman" w:hAnsi="Times New Roman" w:cs="Times New Roman"/>
          <w:noProof/>
          <w:sz w:val="24"/>
          <w:szCs w:val="24"/>
          <w:rPrChange w:id="306" w:author="Mohammad Nayeem Hasan" w:date="2022-10-30T19:39:00Z">
            <w:rPr>
              <w:ins w:id="307" w:author="Mohammad Nayeem Hasan" w:date="2022-10-28T23:53:00Z"/>
              <w:rFonts w:cs="Times New Roman"/>
              <w:noProof/>
              <w:sz w:val="24"/>
              <w:szCs w:val="24"/>
            </w:rPr>
          </w:rPrChange>
        </w:rPr>
        <w:pPrChange w:id="308" w:author="Mohammad Nayeem Hasan" w:date="2022-11-03T22:34:00Z">
          <w:pPr>
            <w:widowControl w:val="0"/>
            <w:autoSpaceDE w:val="0"/>
            <w:autoSpaceDN w:val="0"/>
            <w:adjustRightInd w:val="0"/>
            <w:spacing w:line="360" w:lineRule="auto"/>
            <w:ind w:left="480" w:hanging="480"/>
          </w:pPr>
        </w:pPrChange>
      </w:pPr>
      <w:ins w:id="309" w:author="Mohammad Nayeem Hasan" w:date="2022-10-28T23:53:00Z">
        <w:r w:rsidRPr="00186BD2">
          <w:rPr>
            <w:rFonts w:ascii="Times New Roman" w:hAnsi="Times New Roman" w:cs="Times New Roman"/>
            <w:noProof/>
            <w:sz w:val="24"/>
            <w:szCs w:val="24"/>
            <w:rPrChange w:id="310" w:author="Mohammad Nayeem Hasan" w:date="2022-10-30T19:39:00Z">
              <w:rPr>
                <w:rFonts w:cs="Times New Roman"/>
                <w:noProof/>
                <w:sz w:val="24"/>
                <w:szCs w:val="24"/>
              </w:rPr>
            </w:rPrChange>
          </w:rPr>
          <w:t xml:space="preserve">McBride, W. J. ., &amp; Bielefeldt-Ohmann, H. (2000). Dengue viral infections; pathogenesisand epidemiology. </w:t>
        </w:r>
        <w:r w:rsidRPr="00186BD2">
          <w:rPr>
            <w:rFonts w:ascii="Times New Roman" w:hAnsi="Times New Roman" w:cs="Times New Roman"/>
            <w:i/>
            <w:iCs/>
            <w:noProof/>
            <w:sz w:val="24"/>
            <w:szCs w:val="24"/>
            <w:rPrChange w:id="311" w:author="Mohammad Nayeem Hasan" w:date="2022-10-30T19:39:00Z">
              <w:rPr>
                <w:rFonts w:cs="Times New Roman"/>
                <w:i/>
                <w:iCs/>
                <w:noProof/>
                <w:sz w:val="24"/>
                <w:szCs w:val="24"/>
              </w:rPr>
            </w:rPrChange>
          </w:rPr>
          <w:t>Microbes and Infection</w:t>
        </w:r>
        <w:r w:rsidRPr="00186BD2">
          <w:rPr>
            <w:rFonts w:ascii="Times New Roman" w:hAnsi="Times New Roman" w:cs="Times New Roman"/>
            <w:noProof/>
            <w:sz w:val="24"/>
            <w:szCs w:val="24"/>
            <w:rPrChange w:id="312"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13" w:author="Mohammad Nayeem Hasan" w:date="2022-10-30T19:39:00Z">
              <w:rPr>
                <w:rFonts w:cs="Times New Roman"/>
                <w:i/>
                <w:iCs/>
                <w:noProof/>
                <w:sz w:val="24"/>
                <w:szCs w:val="24"/>
              </w:rPr>
            </w:rPrChange>
          </w:rPr>
          <w:t>2</w:t>
        </w:r>
        <w:r w:rsidRPr="00186BD2">
          <w:rPr>
            <w:rFonts w:ascii="Times New Roman" w:hAnsi="Times New Roman" w:cs="Times New Roman"/>
            <w:noProof/>
            <w:sz w:val="24"/>
            <w:szCs w:val="24"/>
            <w:rPrChange w:id="314" w:author="Mohammad Nayeem Hasan" w:date="2022-10-30T19:39:00Z">
              <w:rPr>
                <w:rFonts w:cs="Times New Roman"/>
                <w:noProof/>
                <w:sz w:val="24"/>
                <w:szCs w:val="24"/>
              </w:rPr>
            </w:rPrChange>
          </w:rPr>
          <w:t>(9), 1041–1050. https://doi.org/10.1016/S1286-4579(00)01258-2</w:t>
        </w:r>
      </w:ins>
    </w:p>
    <w:p w14:paraId="44E55183" w14:textId="77777777" w:rsidR="002D7E55" w:rsidRPr="00186BD2" w:rsidRDefault="002D7E55">
      <w:pPr>
        <w:widowControl w:val="0"/>
        <w:autoSpaceDE w:val="0"/>
        <w:autoSpaceDN w:val="0"/>
        <w:adjustRightInd w:val="0"/>
        <w:spacing w:line="276" w:lineRule="auto"/>
        <w:ind w:left="480" w:hanging="480"/>
        <w:rPr>
          <w:ins w:id="315" w:author="Mohammad Nayeem Hasan" w:date="2022-10-28T23:53:00Z"/>
          <w:rFonts w:ascii="Times New Roman" w:hAnsi="Times New Roman" w:cs="Times New Roman"/>
          <w:noProof/>
          <w:sz w:val="24"/>
          <w:szCs w:val="24"/>
          <w:rPrChange w:id="316" w:author="Mohammad Nayeem Hasan" w:date="2022-10-30T19:39:00Z">
            <w:rPr>
              <w:ins w:id="317" w:author="Mohammad Nayeem Hasan" w:date="2022-10-28T23:53:00Z"/>
              <w:rFonts w:cs="Times New Roman"/>
              <w:noProof/>
              <w:sz w:val="24"/>
              <w:szCs w:val="24"/>
            </w:rPr>
          </w:rPrChange>
        </w:rPr>
        <w:pPrChange w:id="318" w:author="Mohammad Nayeem Hasan" w:date="2022-11-03T22:34:00Z">
          <w:pPr>
            <w:widowControl w:val="0"/>
            <w:autoSpaceDE w:val="0"/>
            <w:autoSpaceDN w:val="0"/>
            <w:adjustRightInd w:val="0"/>
            <w:spacing w:line="360" w:lineRule="auto"/>
            <w:ind w:left="480" w:hanging="480"/>
          </w:pPr>
        </w:pPrChange>
      </w:pPr>
      <w:ins w:id="319" w:author="Mohammad Nayeem Hasan" w:date="2022-10-28T23:53:00Z">
        <w:r w:rsidRPr="00186BD2">
          <w:rPr>
            <w:rFonts w:ascii="Times New Roman" w:hAnsi="Times New Roman" w:cs="Times New Roman"/>
            <w:noProof/>
            <w:sz w:val="24"/>
            <w:szCs w:val="24"/>
            <w:rPrChange w:id="320" w:author="Mohammad Nayeem Hasan" w:date="2022-10-30T19:39:00Z">
              <w:rPr>
                <w:rFonts w:cs="Times New Roman"/>
                <w:noProof/>
                <w:sz w:val="24"/>
                <w:szCs w:val="24"/>
              </w:rPr>
            </w:rPrChange>
          </w:rPr>
          <w:t xml:space="preserve">Murugesan, A., &amp; Manoharan, M. (2020). Dengue Virus. In </w:t>
        </w:r>
        <w:r w:rsidRPr="00186BD2">
          <w:rPr>
            <w:rFonts w:ascii="Times New Roman" w:hAnsi="Times New Roman" w:cs="Times New Roman"/>
            <w:i/>
            <w:iCs/>
            <w:noProof/>
            <w:sz w:val="24"/>
            <w:szCs w:val="24"/>
            <w:rPrChange w:id="321" w:author="Mohammad Nayeem Hasan" w:date="2022-10-30T19:39:00Z">
              <w:rPr>
                <w:rFonts w:cs="Times New Roman"/>
                <w:i/>
                <w:iCs/>
                <w:noProof/>
                <w:sz w:val="24"/>
                <w:szCs w:val="24"/>
              </w:rPr>
            </w:rPrChange>
          </w:rPr>
          <w:t>Emerging and Reemerging Viral Pathogens</w:t>
        </w:r>
        <w:r w:rsidRPr="00186BD2">
          <w:rPr>
            <w:rFonts w:ascii="Times New Roman" w:hAnsi="Times New Roman" w:cs="Times New Roman"/>
            <w:noProof/>
            <w:sz w:val="24"/>
            <w:szCs w:val="24"/>
            <w:rPrChange w:id="322" w:author="Mohammad Nayeem Hasan" w:date="2022-10-30T19:39:00Z">
              <w:rPr>
                <w:rFonts w:cs="Times New Roman"/>
                <w:noProof/>
                <w:sz w:val="24"/>
                <w:szCs w:val="24"/>
              </w:rPr>
            </w:rPrChange>
          </w:rPr>
          <w:t xml:space="preserve"> (pp. 281–359). Elsevier. https://doi.org/10.1016/B978-0-12-819400-3.00016-8</w:t>
        </w:r>
      </w:ins>
    </w:p>
    <w:p w14:paraId="2C74E01D" w14:textId="77777777" w:rsidR="002D7E55" w:rsidRPr="00186BD2" w:rsidRDefault="002D7E55">
      <w:pPr>
        <w:widowControl w:val="0"/>
        <w:autoSpaceDE w:val="0"/>
        <w:autoSpaceDN w:val="0"/>
        <w:adjustRightInd w:val="0"/>
        <w:spacing w:line="276" w:lineRule="auto"/>
        <w:ind w:left="480" w:hanging="480"/>
        <w:rPr>
          <w:ins w:id="323" w:author="Mohammad Nayeem Hasan" w:date="2022-10-28T23:53:00Z"/>
          <w:rFonts w:ascii="Times New Roman" w:hAnsi="Times New Roman" w:cs="Times New Roman"/>
          <w:noProof/>
          <w:sz w:val="24"/>
          <w:szCs w:val="24"/>
          <w:rPrChange w:id="324" w:author="Mohammad Nayeem Hasan" w:date="2022-10-30T19:39:00Z">
            <w:rPr>
              <w:ins w:id="325" w:author="Mohammad Nayeem Hasan" w:date="2022-10-28T23:53:00Z"/>
              <w:rFonts w:cs="Times New Roman"/>
              <w:noProof/>
              <w:sz w:val="24"/>
              <w:szCs w:val="24"/>
            </w:rPr>
          </w:rPrChange>
        </w:rPr>
        <w:pPrChange w:id="326" w:author="Mohammad Nayeem Hasan" w:date="2022-11-03T22:34:00Z">
          <w:pPr>
            <w:widowControl w:val="0"/>
            <w:autoSpaceDE w:val="0"/>
            <w:autoSpaceDN w:val="0"/>
            <w:adjustRightInd w:val="0"/>
            <w:spacing w:line="360" w:lineRule="auto"/>
            <w:ind w:left="480" w:hanging="480"/>
          </w:pPr>
        </w:pPrChange>
      </w:pPr>
      <w:ins w:id="327" w:author="Mohammad Nayeem Hasan" w:date="2022-10-28T23:53:00Z">
        <w:r w:rsidRPr="00186BD2">
          <w:rPr>
            <w:rFonts w:ascii="Times New Roman" w:hAnsi="Times New Roman" w:cs="Times New Roman"/>
            <w:noProof/>
            <w:sz w:val="24"/>
            <w:szCs w:val="24"/>
            <w:rPrChange w:id="328" w:author="Mohammad Nayeem Hasan" w:date="2022-10-30T19:39:00Z">
              <w:rPr>
                <w:rFonts w:cs="Times New Roman"/>
                <w:noProof/>
                <w:sz w:val="24"/>
                <w:szCs w:val="24"/>
              </w:rPr>
            </w:rPrChange>
          </w:rPr>
          <w:t xml:space="preserve">Noor, R. (2020). Reemergence of dengue virus in Bangladesh: Current fatality and the required knowledge. </w:t>
        </w:r>
        <w:r w:rsidRPr="00186BD2">
          <w:rPr>
            <w:rFonts w:ascii="Times New Roman" w:hAnsi="Times New Roman" w:cs="Times New Roman"/>
            <w:i/>
            <w:iCs/>
            <w:noProof/>
            <w:sz w:val="24"/>
            <w:szCs w:val="24"/>
            <w:rPrChange w:id="329" w:author="Mohammad Nayeem Hasan" w:date="2022-10-30T19:39:00Z">
              <w:rPr>
                <w:rFonts w:cs="Times New Roman"/>
                <w:i/>
                <w:iCs/>
                <w:noProof/>
                <w:sz w:val="24"/>
                <w:szCs w:val="24"/>
              </w:rPr>
            </w:rPrChange>
          </w:rPr>
          <w:t>Tzu Chi Medical Journal</w:t>
        </w:r>
        <w:r w:rsidRPr="00186BD2">
          <w:rPr>
            <w:rFonts w:ascii="Times New Roman" w:hAnsi="Times New Roman" w:cs="Times New Roman"/>
            <w:noProof/>
            <w:sz w:val="24"/>
            <w:szCs w:val="24"/>
            <w:rPrChange w:id="33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31" w:author="Mohammad Nayeem Hasan" w:date="2022-10-30T19:39:00Z">
              <w:rPr>
                <w:rFonts w:cs="Times New Roman"/>
                <w:i/>
                <w:iCs/>
                <w:noProof/>
                <w:sz w:val="24"/>
                <w:szCs w:val="24"/>
              </w:rPr>
            </w:rPrChange>
          </w:rPr>
          <w:t>32</w:t>
        </w:r>
        <w:r w:rsidRPr="00186BD2">
          <w:rPr>
            <w:rFonts w:ascii="Times New Roman" w:hAnsi="Times New Roman" w:cs="Times New Roman"/>
            <w:noProof/>
            <w:sz w:val="24"/>
            <w:szCs w:val="24"/>
            <w:rPrChange w:id="332" w:author="Mohammad Nayeem Hasan" w:date="2022-10-30T19:39:00Z">
              <w:rPr>
                <w:rFonts w:cs="Times New Roman"/>
                <w:noProof/>
                <w:sz w:val="24"/>
                <w:szCs w:val="24"/>
              </w:rPr>
            </w:rPrChange>
          </w:rPr>
          <w:t>(3), 227. https://doi.org/10.4103/tcmj.tcmj_193_19</w:t>
        </w:r>
      </w:ins>
    </w:p>
    <w:p w14:paraId="1AC683FE" w14:textId="77777777" w:rsidR="002D7E55" w:rsidRPr="00186BD2" w:rsidRDefault="002D7E55">
      <w:pPr>
        <w:widowControl w:val="0"/>
        <w:autoSpaceDE w:val="0"/>
        <w:autoSpaceDN w:val="0"/>
        <w:adjustRightInd w:val="0"/>
        <w:spacing w:line="276" w:lineRule="auto"/>
        <w:ind w:left="480" w:hanging="480"/>
        <w:rPr>
          <w:ins w:id="333" w:author="Mohammad Nayeem Hasan" w:date="2022-10-28T23:53:00Z"/>
          <w:rFonts w:ascii="Times New Roman" w:hAnsi="Times New Roman" w:cs="Times New Roman"/>
          <w:noProof/>
          <w:sz w:val="24"/>
          <w:szCs w:val="24"/>
          <w:rPrChange w:id="334" w:author="Mohammad Nayeem Hasan" w:date="2022-10-30T19:39:00Z">
            <w:rPr>
              <w:ins w:id="335" w:author="Mohammad Nayeem Hasan" w:date="2022-10-28T23:53:00Z"/>
              <w:rFonts w:cs="Times New Roman"/>
              <w:noProof/>
              <w:sz w:val="24"/>
              <w:szCs w:val="24"/>
            </w:rPr>
          </w:rPrChange>
        </w:rPr>
        <w:pPrChange w:id="336" w:author="Mohammad Nayeem Hasan" w:date="2022-11-03T22:34:00Z">
          <w:pPr>
            <w:widowControl w:val="0"/>
            <w:autoSpaceDE w:val="0"/>
            <w:autoSpaceDN w:val="0"/>
            <w:adjustRightInd w:val="0"/>
            <w:spacing w:line="360" w:lineRule="auto"/>
            <w:ind w:left="480" w:hanging="480"/>
          </w:pPr>
        </w:pPrChange>
      </w:pPr>
      <w:ins w:id="337" w:author="Mohammad Nayeem Hasan" w:date="2022-10-28T23:53:00Z">
        <w:r w:rsidRPr="00186BD2">
          <w:rPr>
            <w:rFonts w:ascii="Times New Roman" w:hAnsi="Times New Roman" w:cs="Times New Roman"/>
            <w:noProof/>
            <w:sz w:val="24"/>
            <w:szCs w:val="24"/>
            <w:rPrChange w:id="338" w:author="Mohammad Nayeem Hasan" w:date="2022-10-30T19:39:00Z">
              <w:rPr>
                <w:rFonts w:cs="Times New Roman"/>
                <w:noProof/>
                <w:sz w:val="24"/>
                <w:szCs w:val="24"/>
              </w:rPr>
            </w:rPrChange>
          </w:rPr>
          <w:t xml:space="preserve">Park, J., Son, W., Ryu, Y., Choi, S. B., Kwon, O., &amp; Ahn, I. (2020). Effects of temperature, humidity, and diurnal temperature range on influenza incidence in a temperate region. </w:t>
        </w:r>
        <w:r w:rsidRPr="00186BD2">
          <w:rPr>
            <w:rFonts w:ascii="Times New Roman" w:hAnsi="Times New Roman" w:cs="Times New Roman"/>
            <w:i/>
            <w:iCs/>
            <w:noProof/>
            <w:sz w:val="24"/>
            <w:szCs w:val="24"/>
            <w:rPrChange w:id="339" w:author="Mohammad Nayeem Hasan" w:date="2022-10-30T19:39:00Z">
              <w:rPr>
                <w:rFonts w:cs="Times New Roman"/>
                <w:i/>
                <w:iCs/>
                <w:noProof/>
                <w:sz w:val="24"/>
                <w:szCs w:val="24"/>
              </w:rPr>
            </w:rPrChange>
          </w:rPr>
          <w:t>Influenza and Other Respiratory Viruses</w:t>
        </w:r>
        <w:r w:rsidRPr="00186BD2">
          <w:rPr>
            <w:rFonts w:ascii="Times New Roman" w:hAnsi="Times New Roman" w:cs="Times New Roman"/>
            <w:noProof/>
            <w:sz w:val="24"/>
            <w:szCs w:val="24"/>
            <w:rPrChange w:id="34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41" w:author="Mohammad Nayeem Hasan" w:date="2022-10-30T19:39:00Z">
              <w:rPr>
                <w:rFonts w:cs="Times New Roman"/>
                <w:i/>
                <w:iCs/>
                <w:noProof/>
                <w:sz w:val="24"/>
                <w:szCs w:val="24"/>
              </w:rPr>
            </w:rPrChange>
          </w:rPr>
          <w:t>14</w:t>
        </w:r>
        <w:r w:rsidRPr="00186BD2">
          <w:rPr>
            <w:rFonts w:ascii="Times New Roman" w:hAnsi="Times New Roman" w:cs="Times New Roman"/>
            <w:noProof/>
            <w:sz w:val="24"/>
            <w:szCs w:val="24"/>
            <w:rPrChange w:id="342" w:author="Mohammad Nayeem Hasan" w:date="2022-10-30T19:39:00Z">
              <w:rPr>
                <w:rFonts w:cs="Times New Roman"/>
                <w:noProof/>
                <w:sz w:val="24"/>
                <w:szCs w:val="24"/>
              </w:rPr>
            </w:rPrChange>
          </w:rPr>
          <w:t>(1), 11–18. https://doi.org/10.1111/irv.12682</w:t>
        </w:r>
      </w:ins>
    </w:p>
    <w:p w14:paraId="4CC25760" w14:textId="77777777" w:rsidR="002D7E55" w:rsidRPr="00186BD2" w:rsidRDefault="002D7E55">
      <w:pPr>
        <w:widowControl w:val="0"/>
        <w:autoSpaceDE w:val="0"/>
        <w:autoSpaceDN w:val="0"/>
        <w:adjustRightInd w:val="0"/>
        <w:spacing w:line="276" w:lineRule="auto"/>
        <w:ind w:left="480" w:hanging="480"/>
        <w:rPr>
          <w:ins w:id="343" w:author="Mohammad Nayeem Hasan" w:date="2022-10-28T23:53:00Z"/>
          <w:rFonts w:ascii="Times New Roman" w:hAnsi="Times New Roman" w:cs="Times New Roman"/>
          <w:noProof/>
          <w:sz w:val="24"/>
          <w:szCs w:val="24"/>
          <w:rPrChange w:id="344" w:author="Mohammad Nayeem Hasan" w:date="2022-10-30T19:39:00Z">
            <w:rPr>
              <w:ins w:id="345" w:author="Mohammad Nayeem Hasan" w:date="2022-10-28T23:53:00Z"/>
              <w:rFonts w:cs="Times New Roman"/>
              <w:noProof/>
              <w:sz w:val="24"/>
              <w:szCs w:val="24"/>
            </w:rPr>
          </w:rPrChange>
        </w:rPr>
        <w:pPrChange w:id="346" w:author="Mohammad Nayeem Hasan" w:date="2022-11-03T22:34:00Z">
          <w:pPr>
            <w:widowControl w:val="0"/>
            <w:autoSpaceDE w:val="0"/>
            <w:autoSpaceDN w:val="0"/>
            <w:adjustRightInd w:val="0"/>
            <w:spacing w:line="360" w:lineRule="auto"/>
            <w:ind w:left="480" w:hanging="480"/>
          </w:pPr>
        </w:pPrChange>
      </w:pPr>
      <w:ins w:id="347" w:author="Mohammad Nayeem Hasan" w:date="2022-10-28T23:53:00Z">
        <w:r w:rsidRPr="00186BD2">
          <w:rPr>
            <w:rFonts w:ascii="Times New Roman" w:hAnsi="Times New Roman" w:cs="Times New Roman"/>
            <w:noProof/>
            <w:sz w:val="24"/>
            <w:szCs w:val="24"/>
            <w:rPrChange w:id="348" w:author="Mohammad Nayeem Hasan" w:date="2022-10-30T19:39:00Z">
              <w:rPr>
                <w:rFonts w:cs="Times New Roman"/>
                <w:noProof/>
                <w:sz w:val="24"/>
                <w:szCs w:val="24"/>
              </w:rPr>
            </w:rPrChange>
          </w:rPr>
          <w:t xml:space="preserve">Rahman, S., Hossain, S., &amp; Jahan, M. (2019). Thunderstorms and Lightning in Bangladesh. </w:t>
        </w:r>
        <w:r w:rsidRPr="00186BD2">
          <w:rPr>
            <w:rFonts w:ascii="Times New Roman" w:hAnsi="Times New Roman" w:cs="Times New Roman"/>
            <w:i/>
            <w:iCs/>
            <w:noProof/>
            <w:sz w:val="24"/>
            <w:szCs w:val="24"/>
            <w:rPrChange w:id="349" w:author="Mohammad Nayeem Hasan" w:date="2022-10-30T19:39:00Z">
              <w:rPr>
                <w:rFonts w:cs="Times New Roman"/>
                <w:i/>
                <w:iCs/>
                <w:noProof/>
                <w:sz w:val="24"/>
                <w:szCs w:val="24"/>
              </w:rPr>
            </w:rPrChange>
          </w:rPr>
          <w:t>Bangladesh Medical Research Council Bulletin</w:t>
        </w:r>
        <w:r w:rsidRPr="00186BD2">
          <w:rPr>
            <w:rFonts w:ascii="Times New Roman" w:hAnsi="Times New Roman" w:cs="Times New Roman"/>
            <w:noProof/>
            <w:sz w:val="24"/>
            <w:szCs w:val="24"/>
            <w:rPrChange w:id="35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51" w:author="Mohammad Nayeem Hasan" w:date="2022-10-30T19:39:00Z">
              <w:rPr>
                <w:rFonts w:cs="Times New Roman"/>
                <w:i/>
                <w:iCs/>
                <w:noProof/>
                <w:sz w:val="24"/>
                <w:szCs w:val="24"/>
              </w:rPr>
            </w:rPrChange>
          </w:rPr>
          <w:t>45</w:t>
        </w:r>
        <w:r w:rsidRPr="00186BD2">
          <w:rPr>
            <w:rFonts w:ascii="Times New Roman" w:hAnsi="Times New Roman" w:cs="Times New Roman"/>
            <w:noProof/>
            <w:sz w:val="24"/>
            <w:szCs w:val="24"/>
            <w:rPrChange w:id="352" w:author="Mohammad Nayeem Hasan" w:date="2022-10-30T19:39:00Z">
              <w:rPr>
                <w:rFonts w:cs="Times New Roman"/>
                <w:noProof/>
                <w:sz w:val="24"/>
                <w:szCs w:val="24"/>
              </w:rPr>
            </w:rPrChange>
          </w:rPr>
          <w:t>(1), 1–2. https://doi.org/10.3329/bmrcb.v45i1.41801</w:t>
        </w:r>
      </w:ins>
    </w:p>
    <w:p w14:paraId="569EEF3E" w14:textId="77777777" w:rsidR="002D7E55" w:rsidRPr="00186BD2" w:rsidRDefault="002D7E55">
      <w:pPr>
        <w:widowControl w:val="0"/>
        <w:autoSpaceDE w:val="0"/>
        <w:autoSpaceDN w:val="0"/>
        <w:adjustRightInd w:val="0"/>
        <w:spacing w:line="276" w:lineRule="auto"/>
        <w:ind w:left="480" w:hanging="480"/>
        <w:rPr>
          <w:ins w:id="353" w:author="Mohammad Nayeem Hasan" w:date="2022-10-28T23:53:00Z"/>
          <w:rFonts w:ascii="Times New Roman" w:hAnsi="Times New Roman" w:cs="Times New Roman"/>
          <w:noProof/>
          <w:sz w:val="24"/>
          <w:szCs w:val="24"/>
          <w:rPrChange w:id="354" w:author="Mohammad Nayeem Hasan" w:date="2022-10-30T19:39:00Z">
            <w:rPr>
              <w:ins w:id="355" w:author="Mohammad Nayeem Hasan" w:date="2022-10-28T23:53:00Z"/>
              <w:rFonts w:cs="Times New Roman"/>
              <w:noProof/>
              <w:sz w:val="24"/>
              <w:szCs w:val="24"/>
            </w:rPr>
          </w:rPrChange>
        </w:rPr>
        <w:pPrChange w:id="356" w:author="Mohammad Nayeem Hasan" w:date="2022-11-03T22:34:00Z">
          <w:pPr>
            <w:widowControl w:val="0"/>
            <w:autoSpaceDE w:val="0"/>
            <w:autoSpaceDN w:val="0"/>
            <w:adjustRightInd w:val="0"/>
            <w:spacing w:line="360" w:lineRule="auto"/>
            <w:ind w:left="480" w:hanging="480"/>
          </w:pPr>
        </w:pPrChange>
      </w:pPr>
      <w:ins w:id="357" w:author="Mohammad Nayeem Hasan" w:date="2022-10-28T23:53:00Z">
        <w:r w:rsidRPr="00186BD2">
          <w:rPr>
            <w:rFonts w:ascii="Times New Roman" w:hAnsi="Times New Roman" w:cs="Times New Roman"/>
            <w:noProof/>
            <w:sz w:val="24"/>
            <w:szCs w:val="24"/>
            <w:rPrChange w:id="358" w:author="Mohammad Nayeem Hasan" w:date="2022-10-30T19:39:00Z">
              <w:rPr>
                <w:rFonts w:cs="Times New Roman"/>
                <w:noProof/>
                <w:sz w:val="24"/>
                <w:szCs w:val="24"/>
              </w:rPr>
            </w:rPrChange>
          </w:rPr>
          <w:t xml:space="preserve">Sharmin, S., Viennet, E., Glass, K., &amp; Harley, D. (2015). The emergence of dengue in Bangladesh: epidemiology, challenges and future disease risk. </w:t>
        </w:r>
        <w:r w:rsidRPr="00186BD2">
          <w:rPr>
            <w:rFonts w:ascii="Times New Roman" w:hAnsi="Times New Roman" w:cs="Times New Roman"/>
            <w:i/>
            <w:iCs/>
            <w:noProof/>
            <w:sz w:val="24"/>
            <w:szCs w:val="24"/>
            <w:rPrChange w:id="359" w:author="Mohammad Nayeem Hasan" w:date="2022-10-30T19:39:00Z">
              <w:rPr>
                <w:rFonts w:cs="Times New Roman"/>
                <w:i/>
                <w:iCs/>
                <w:noProof/>
                <w:sz w:val="24"/>
                <w:szCs w:val="24"/>
              </w:rPr>
            </w:rPrChange>
          </w:rPr>
          <w:t>Transactions of The Royal Society of Tropical Medicine and Hygiene</w:t>
        </w:r>
        <w:r w:rsidRPr="00186BD2">
          <w:rPr>
            <w:rFonts w:ascii="Times New Roman" w:hAnsi="Times New Roman" w:cs="Times New Roman"/>
            <w:noProof/>
            <w:sz w:val="24"/>
            <w:szCs w:val="24"/>
            <w:rPrChange w:id="36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61" w:author="Mohammad Nayeem Hasan" w:date="2022-10-30T19:39:00Z">
              <w:rPr>
                <w:rFonts w:cs="Times New Roman"/>
                <w:i/>
                <w:iCs/>
                <w:noProof/>
                <w:sz w:val="24"/>
                <w:szCs w:val="24"/>
              </w:rPr>
            </w:rPrChange>
          </w:rPr>
          <w:t>109</w:t>
        </w:r>
        <w:r w:rsidRPr="00186BD2">
          <w:rPr>
            <w:rFonts w:ascii="Times New Roman" w:hAnsi="Times New Roman" w:cs="Times New Roman"/>
            <w:noProof/>
            <w:sz w:val="24"/>
            <w:szCs w:val="24"/>
            <w:rPrChange w:id="362" w:author="Mohammad Nayeem Hasan" w:date="2022-10-30T19:39:00Z">
              <w:rPr>
                <w:rFonts w:cs="Times New Roman"/>
                <w:noProof/>
                <w:sz w:val="24"/>
                <w:szCs w:val="24"/>
              </w:rPr>
            </w:rPrChange>
          </w:rPr>
          <w:t>(10), 619–627. https://doi.org/10.1093/trstmh/trv067</w:t>
        </w:r>
      </w:ins>
    </w:p>
    <w:p w14:paraId="2A4CF08C" w14:textId="77777777" w:rsidR="002D7E55" w:rsidRPr="00186BD2" w:rsidRDefault="002D7E55">
      <w:pPr>
        <w:widowControl w:val="0"/>
        <w:autoSpaceDE w:val="0"/>
        <w:autoSpaceDN w:val="0"/>
        <w:adjustRightInd w:val="0"/>
        <w:spacing w:line="276" w:lineRule="auto"/>
        <w:ind w:left="480" w:hanging="480"/>
        <w:rPr>
          <w:ins w:id="363" w:author="Mohammad Nayeem Hasan" w:date="2022-10-28T23:53:00Z"/>
          <w:rFonts w:ascii="Times New Roman" w:hAnsi="Times New Roman" w:cs="Times New Roman"/>
          <w:noProof/>
          <w:sz w:val="24"/>
          <w:szCs w:val="24"/>
          <w:rPrChange w:id="364" w:author="Mohammad Nayeem Hasan" w:date="2022-10-30T19:39:00Z">
            <w:rPr>
              <w:ins w:id="365" w:author="Mohammad Nayeem Hasan" w:date="2022-10-28T23:53:00Z"/>
              <w:rFonts w:cs="Times New Roman"/>
              <w:noProof/>
              <w:sz w:val="24"/>
              <w:szCs w:val="24"/>
            </w:rPr>
          </w:rPrChange>
        </w:rPr>
        <w:pPrChange w:id="366" w:author="Mohammad Nayeem Hasan" w:date="2022-11-03T22:34:00Z">
          <w:pPr>
            <w:widowControl w:val="0"/>
            <w:autoSpaceDE w:val="0"/>
            <w:autoSpaceDN w:val="0"/>
            <w:adjustRightInd w:val="0"/>
            <w:spacing w:line="360" w:lineRule="auto"/>
            <w:ind w:left="480" w:hanging="480"/>
          </w:pPr>
        </w:pPrChange>
      </w:pPr>
      <w:ins w:id="367" w:author="Mohammad Nayeem Hasan" w:date="2022-10-28T23:53:00Z">
        <w:r w:rsidRPr="00186BD2">
          <w:rPr>
            <w:rFonts w:ascii="Times New Roman" w:hAnsi="Times New Roman" w:cs="Times New Roman"/>
            <w:noProof/>
            <w:sz w:val="24"/>
            <w:szCs w:val="24"/>
            <w:rPrChange w:id="368" w:author="Mohammad Nayeem Hasan" w:date="2022-10-30T19:39:00Z">
              <w:rPr>
                <w:rFonts w:cs="Times New Roman"/>
                <w:noProof/>
                <w:sz w:val="24"/>
                <w:szCs w:val="24"/>
              </w:rPr>
            </w:rPrChange>
          </w:rPr>
          <w:t xml:space="preserve">Tan, J., Mu, L., Huang, J., Yu, S., Chen, B., &amp; Yin, J. (2005). An initial investigation of the association between the SARS outbreak and weather: with the view of the environmental temperature and its variation. </w:t>
        </w:r>
        <w:r w:rsidRPr="00186BD2">
          <w:rPr>
            <w:rFonts w:ascii="Times New Roman" w:hAnsi="Times New Roman" w:cs="Times New Roman"/>
            <w:i/>
            <w:iCs/>
            <w:noProof/>
            <w:sz w:val="24"/>
            <w:szCs w:val="24"/>
            <w:rPrChange w:id="369" w:author="Mohammad Nayeem Hasan" w:date="2022-10-30T19:39:00Z">
              <w:rPr>
                <w:rFonts w:cs="Times New Roman"/>
                <w:i/>
                <w:iCs/>
                <w:noProof/>
                <w:sz w:val="24"/>
                <w:szCs w:val="24"/>
              </w:rPr>
            </w:rPrChange>
          </w:rPr>
          <w:t>Journal of Epidemiology and Community Health</w:t>
        </w:r>
        <w:r w:rsidRPr="00186BD2">
          <w:rPr>
            <w:rFonts w:ascii="Times New Roman" w:hAnsi="Times New Roman" w:cs="Times New Roman"/>
            <w:noProof/>
            <w:sz w:val="24"/>
            <w:szCs w:val="24"/>
            <w:rPrChange w:id="37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71" w:author="Mohammad Nayeem Hasan" w:date="2022-10-30T19:39:00Z">
              <w:rPr>
                <w:rFonts w:cs="Times New Roman"/>
                <w:i/>
                <w:iCs/>
                <w:noProof/>
                <w:sz w:val="24"/>
                <w:szCs w:val="24"/>
              </w:rPr>
            </w:rPrChange>
          </w:rPr>
          <w:t>59</w:t>
        </w:r>
        <w:r w:rsidRPr="00186BD2">
          <w:rPr>
            <w:rFonts w:ascii="Times New Roman" w:hAnsi="Times New Roman" w:cs="Times New Roman"/>
            <w:noProof/>
            <w:sz w:val="24"/>
            <w:szCs w:val="24"/>
            <w:rPrChange w:id="372" w:author="Mohammad Nayeem Hasan" w:date="2022-10-30T19:39:00Z">
              <w:rPr>
                <w:rFonts w:cs="Times New Roman"/>
                <w:noProof/>
                <w:sz w:val="24"/>
                <w:szCs w:val="24"/>
              </w:rPr>
            </w:rPrChange>
          </w:rPr>
          <w:t>(3), 186–192. https://doi.org/10.1136/jech.2004.020180</w:t>
        </w:r>
      </w:ins>
    </w:p>
    <w:p w14:paraId="64B4E839" w14:textId="77777777" w:rsidR="002D7E55" w:rsidRPr="00186BD2" w:rsidRDefault="002D7E55">
      <w:pPr>
        <w:widowControl w:val="0"/>
        <w:autoSpaceDE w:val="0"/>
        <w:autoSpaceDN w:val="0"/>
        <w:adjustRightInd w:val="0"/>
        <w:spacing w:line="276" w:lineRule="auto"/>
        <w:ind w:left="480" w:hanging="480"/>
        <w:rPr>
          <w:ins w:id="373" w:author="Mohammad Nayeem Hasan" w:date="2022-10-28T23:53:00Z"/>
          <w:rFonts w:ascii="Times New Roman" w:hAnsi="Times New Roman" w:cs="Times New Roman"/>
          <w:noProof/>
          <w:sz w:val="24"/>
          <w:szCs w:val="24"/>
          <w:rPrChange w:id="374" w:author="Mohammad Nayeem Hasan" w:date="2022-10-30T19:39:00Z">
            <w:rPr>
              <w:ins w:id="375" w:author="Mohammad Nayeem Hasan" w:date="2022-10-28T23:53:00Z"/>
              <w:rFonts w:cs="Times New Roman"/>
              <w:noProof/>
              <w:sz w:val="24"/>
              <w:szCs w:val="24"/>
            </w:rPr>
          </w:rPrChange>
        </w:rPr>
        <w:pPrChange w:id="376" w:author="Mohammad Nayeem Hasan" w:date="2022-11-03T22:34:00Z">
          <w:pPr>
            <w:widowControl w:val="0"/>
            <w:autoSpaceDE w:val="0"/>
            <w:autoSpaceDN w:val="0"/>
            <w:adjustRightInd w:val="0"/>
            <w:spacing w:line="360" w:lineRule="auto"/>
            <w:ind w:left="480" w:hanging="480"/>
          </w:pPr>
        </w:pPrChange>
      </w:pPr>
      <w:ins w:id="377" w:author="Mohammad Nayeem Hasan" w:date="2022-10-28T23:53:00Z">
        <w:r w:rsidRPr="00186BD2">
          <w:rPr>
            <w:rFonts w:ascii="Times New Roman" w:hAnsi="Times New Roman" w:cs="Times New Roman"/>
            <w:noProof/>
            <w:sz w:val="24"/>
            <w:szCs w:val="24"/>
            <w:rPrChange w:id="378" w:author="Mohammad Nayeem Hasan" w:date="2022-10-30T19:39:00Z">
              <w:rPr>
                <w:rFonts w:cs="Times New Roman"/>
                <w:noProof/>
                <w:sz w:val="24"/>
                <w:szCs w:val="24"/>
              </w:rPr>
            </w:rPrChange>
          </w:rPr>
          <w:t xml:space="preserve">van Doremalen, N., Bushmaker, T., &amp; Munster, V. J. (2013). Stability of middle east respiratory syndrome coronavirus (MERS-CoV) under different environmental conditions. </w:t>
        </w:r>
        <w:r w:rsidRPr="00186BD2">
          <w:rPr>
            <w:rFonts w:ascii="Times New Roman" w:hAnsi="Times New Roman" w:cs="Times New Roman"/>
            <w:i/>
            <w:iCs/>
            <w:noProof/>
            <w:sz w:val="24"/>
            <w:szCs w:val="24"/>
            <w:rPrChange w:id="379" w:author="Mohammad Nayeem Hasan" w:date="2022-10-30T19:39:00Z">
              <w:rPr>
                <w:rFonts w:cs="Times New Roman"/>
                <w:i/>
                <w:iCs/>
                <w:noProof/>
                <w:sz w:val="24"/>
                <w:szCs w:val="24"/>
              </w:rPr>
            </w:rPrChange>
          </w:rPr>
          <w:t>Eurosurveillance</w:t>
        </w:r>
        <w:r w:rsidRPr="00186BD2">
          <w:rPr>
            <w:rFonts w:ascii="Times New Roman" w:hAnsi="Times New Roman" w:cs="Times New Roman"/>
            <w:noProof/>
            <w:sz w:val="24"/>
            <w:szCs w:val="24"/>
            <w:rPrChange w:id="38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81" w:author="Mohammad Nayeem Hasan" w:date="2022-10-30T19:39:00Z">
              <w:rPr>
                <w:rFonts w:cs="Times New Roman"/>
                <w:i/>
                <w:iCs/>
                <w:noProof/>
                <w:sz w:val="24"/>
                <w:szCs w:val="24"/>
              </w:rPr>
            </w:rPrChange>
          </w:rPr>
          <w:t>18</w:t>
        </w:r>
        <w:r w:rsidRPr="00186BD2">
          <w:rPr>
            <w:rFonts w:ascii="Times New Roman" w:hAnsi="Times New Roman" w:cs="Times New Roman"/>
            <w:noProof/>
            <w:sz w:val="24"/>
            <w:szCs w:val="24"/>
            <w:rPrChange w:id="382" w:author="Mohammad Nayeem Hasan" w:date="2022-10-30T19:39:00Z">
              <w:rPr>
                <w:rFonts w:cs="Times New Roman"/>
                <w:noProof/>
                <w:sz w:val="24"/>
                <w:szCs w:val="24"/>
              </w:rPr>
            </w:rPrChange>
          </w:rPr>
          <w:t>(38), 20590. https://doi.org/10.2807/1560-7917.ES2013.18.38.20590/CITE/PLAINTEXT</w:t>
        </w:r>
      </w:ins>
    </w:p>
    <w:p w14:paraId="0B3DC9D9" w14:textId="77777777" w:rsidR="002D7E55" w:rsidRPr="00186BD2" w:rsidRDefault="002D7E55">
      <w:pPr>
        <w:widowControl w:val="0"/>
        <w:autoSpaceDE w:val="0"/>
        <w:autoSpaceDN w:val="0"/>
        <w:adjustRightInd w:val="0"/>
        <w:spacing w:line="276" w:lineRule="auto"/>
        <w:ind w:left="480" w:hanging="480"/>
        <w:rPr>
          <w:ins w:id="383" w:author="Mohammad Nayeem Hasan" w:date="2022-10-28T23:53:00Z"/>
          <w:rFonts w:ascii="Times New Roman" w:hAnsi="Times New Roman" w:cs="Times New Roman"/>
          <w:noProof/>
          <w:sz w:val="24"/>
          <w:szCs w:val="24"/>
          <w:rPrChange w:id="384" w:author="Mohammad Nayeem Hasan" w:date="2022-10-30T19:39:00Z">
            <w:rPr>
              <w:ins w:id="385" w:author="Mohammad Nayeem Hasan" w:date="2022-10-28T23:53:00Z"/>
              <w:rFonts w:cs="Times New Roman"/>
              <w:noProof/>
              <w:sz w:val="24"/>
              <w:szCs w:val="24"/>
            </w:rPr>
          </w:rPrChange>
        </w:rPr>
        <w:pPrChange w:id="386" w:author="Mohammad Nayeem Hasan" w:date="2022-11-03T22:34:00Z">
          <w:pPr>
            <w:widowControl w:val="0"/>
            <w:autoSpaceDE w:val="0"/>
            <w:autoSpaceDN w:val="0"/>
            <w:adjustRightInd w:val="0"/>
            <w:spacing w:line="360" w:lineRule="auto"/>
            <w:ind w:left="480" w:hanging="480"/>
          </w:pPr>
        </w:pPrChange>
      </w:pPr>
      <w:ins w:id="387" w:author="Mohammad Nayeem Hasan" w:date="2022-10-28T23:53:00Z">
        <w:r w:rsidRPr="00186BD2">
          <w:rPr>
            <w:rFonts w:ascii="Times New Roman" w:hAnsi="Times New Roman" w:cs="Times New Roman"/>
            <w:noProof/>
            <w:sz w:val="24"/>
            <w:szCs w:val="24"/>
            <w:rPrChange w:id="388" w:author="Mohammad Nayeem Hasan" w:date="2022-10-30T19:39:00Z">
              <w:rPr>
                <w:rFonts w:cs="Times New Roman"/>
                <w:noProof/>
                <w:sz w:val="24"/>
                <w:szCs w:val="24"/>
              </w:rPr>
            </w:rPrChange>
          </w:rPr>
          <w:t xml:space="preserve">Whitehead, S. S., Blaney, J. E., Durbin, A. P., &amp; Murphy, B. R. (2007). Prospects for a dengue virus vaccine. </w:t>
        </w:r>
        <w:r w:rsidRPr="00186BD2">
          <w:rPr>
            <w:rFonts w:ascii="Times New Roman" w:hAnsi="Times New Roman" w:cs="Times New Roman"/>
            <w:i/>
            <w:iCs/>
            <w:noProof/>
            <w:sz w:val="24"/>
            <w:szCs w:val="24"/>
            <w:rPrChange w:id="389" w:author="Mohammad Nayeem Hasan" w:date="2022-10-30T19:39:00Z">
              <w:rPr>
                <w:rFonts w:cs="Times New Roman"/>
                <w:i/>
                <w:iCs/>
                <w:noProof/>
                <w:sz w:val="24"/>
                <w:szCs w:val="24"/>
              </w:rPr>
            </w:rPrChange>
          </w:rPr>
          <w:t>Nature Reviews Microbiology</w:t>
        </w:r>
        <w:r w:rsidRPr="00186BD2">
          <w:rPr>
            <w:rFonts w:ascii="Times New Roman" w:hAnsi="Times New Roman" w:cs="Times New Roman"/>
            <w:noProof/>
            <w:sz w:val="24"/>
            <w:szCs w:val="24"/>
            <w:rPrChange w:id="390"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91" w:author="Mohammad Nayeem Hasan" w:date="2022-10-30T19:39:00Z">
              <w:rPr>
                <w:rFonts w:cs="Times New Roman"/>
                <w:i/>
                <w:iCs/>
                <w:noProof/>
                <w:sz w:val="24"/>
                <w:szCs w:val="24"/>
              </w:rPr>
            </w:rPrChange>
          </w:rPr>
          <w:t>5</w:t>
        </w:r>
        <w:r w:rsidRPr="00186BD2">
          <w:rPr>
            <w:rFonts w:ascii="Times New Roman" w:hAnsi="Times New Roman" w:cs="Times New Roman"/>
            <w:noProof/>
            <w:sz w:val="24"/>
            <w:szCs w:val="24"/>
            <w:rPrChange w:id="392" w:author="Mohammad Nayeem Hasan" w:date="2022-10-30T19:39:00Z">
              <w:rPr>
                <w:rFonts w:cs="Times New Roman"/>
                <w:noProof/>
                <w:sz w:val="24"/>
                <w:szCs w:val="24"/>
              </w:rPr>
            </w:rPrChange>
          </w:rPr>
          <w:t>(7), 518–528. https://doi.org/10.1038/nrmicro1690</w:t>
        </w:r>
      </w:ins>
    </w:p>
    <w:p w14:paraId="5C7535F7" w14:textId="5FD5ACA8" w:rsidR="002D7E55" w:rsidRDefault="002D7E55">
      <w:pPr>
        <w:widowControl w:val="0"/>
        <w:autoSpaceDE w:val="0"/>
        <w:autoSpaceDN w:val="0"/>
        <w:adjustRightInd w:val="0"/>
        <w:spacing w:line="276" w:lineRule="auto"/>
        <w:ind w:left="480" w:hanging="480"/>
        <w:rPr>
          <w:ins w:id="393" w:author="DELL" w:date="2023-04-26T07:45:00Z"/>
          <w:rFonts w:ascii="Times New Roman" w:hAnsi="Times New Roman" w:cs="Times New Roman"/>
          <w:noProof/>
          <w:sz w:val="24"/>
          <w:szCs w:val="24"/>
        </w:rPr>
        <w:pPrChange w:id="394" w:author="Mohammad Nayeem Hasan" w:date="2022-11-03T22:34:00Z">
          <w:pPr>
            <w:widowControl w:val="0"/>
            <w:autoSpaceDE w:val="0"/>
            <w:autoSpaceDN w:val="0"/>
            <w:adjustRightInd w:val="0"/>
            <w:spacing w:line="360" w:lineRule="auto"/>
            <w:ind w:left="480" w:hanging="480"/>
          </w:pPr>
        </w:pPrChange>
      </w:pPr>
      <w:ins w:id="395" w:author="Mohammad Nayeem Hasan" w:date="2022-10-28T23:53:00Z">
        <w:r w:rsidRPr="00186BD2">
          <w:rPr>
            <w:rFonts w:ascii="Times New Roman" w:hAnsi="Times New Roman" w:cs="Times New Roman"/>
            <w:noProof/>
            <w:sz w:val="24"/>
            <w:szCs w:val="24"/>
            <w:rPrChange w:id="396" w:author="Mohammad Nayeem Hasan" w:date="2022-10-30T19:39:00Z">
              <w:rPr>
                <w:rFonts w:cs="Times New Roman"/>
                <w:noProof/>
                <w:sz w:val="24"/>
                <w:szCs w:val="24"/>
              </w:rPr>
            </w:rPrChange>
          </w:rPr>
          <w:t xml:space="preserve">Wilder-Smith, A., Ooi, E.-E., Horstick, O., &amp; Wills, B. (2019). Dengue. </w:t>
        </w:r>
        <w:r w:rsidRPr="00186BD2">
          <w:rPr>
            <w:rFonts w:ascii="Times New Roman" w:hAnsi="Times New Roman" w:cs="Times New Roman"/>
            <w:i/>
            <w:iCs/>
            <w:noProof/>
            <w:sz w:val="24"/>
            <w:szCs w:val="24"/>
            <w:rPrChange w:id="397" w:author="Mohammad Nayeem Hasan" w:date="2022-10-30T19:39:00Z">
              <w:rPr>
                <w:rFonts w:cs="Times New Roman"/>
                <w:i/>
                <w:iCs/>
                <w:noProof/>
                <w:sz w:val="24"/>
                <w:szCs w:val="24"/>
              </w:rPr>
            </w:rPrChange>
          </w:rPr>
          <w:t>The Lancet</w:t>
        </w:r>
        <w:r w:rsidRPr="00186BD2">
          <w:rPr>
            <w:rFonts w:ascii="Times New Roman" w:hAnsi="Times New Roman" w:cs="Times New Roman"/>
            <w:noProof/>
            <w:sz w:val="24"/>
            <w:szCs w:val="24"/>
            <w:rPrChange w:id="398" w:author="Mohammad Nayeem Hasan" w:date="2022-10-30T19:39:00Z">
              <w:rPr>
                <w:rFonts w:cs="Times New Roman"/>
                <w:noProof/>
                <w:sz w:val="24"/>
                <w:szCs w:val="24"/>
              </w:rPr>
            </w:rPrChange>
          </w:rPr>
          <w:t xml:space="preserve">, </w:t>
        </w:r>
        <w:r w:rsidRPr="00186BD2">
          <w:rPr>
            <w:rFonts w:ascii="Times New Roman" w:hAnsi="Times New Roman" w:cs="Times New Roman"/>
            <w:i/>
            <w:iCs/>
            <w:noProof/>
            <w:sz w:val="24"/>
            <w:szCs w:val="24"/>
            <w:rPrChange w:id="399" w:author="Mohammad Nayeem Hasan" w:date="2022-10-30T19:39:00Z">
              <w:rPr>
                <w:rFonts w:cs="Times New Roman"/>
                <w:i/>
                <w:iCs/>
                <w:noProof/>
                <w:sz w:val="24"/>
                <w:szCs w:val="24"/>
              </w:rPr>
            </w:rPrChange>
          </w:rPr>
          <w:t>393</w:t>
        </w:r>
        <w:r w:rsidRPr="00186BD2">
          <w:rPr>
            <w:rFonts w:ascii="Times New Roman" w:hAnsi="Times New Roman" w:cs="Times New Roman"/>
            <w:noProof/>
            <w:sz w:val="24"/>
            <w:szCs w:val="24"/>
            <w:rPrChange w:id="400" w:author="Mohammad Nayeem Hasan" w:date="2022-10-30T19:39:00Z">
              <w:rPr>
                <w:rFonts w:cs="Times New Roman"/>
                <w:noProof/>
                <w:sz w:val="24"/>
                <w:szCs w:val="24"/>
              </w:rPr>
            </w:rPrChange>
          </w:rPr>
          <w:t>(10169), 350–363. https://doi.org/10.1016/S0140-6736(18)32560-1</w:t>
        </w:r>
      </w:ins>
    </w:p>
    <w:p w14:paraId="234D84D2" w14:textId="77777777" w:rsidR="00FA7FB3" w:rsidRDefault="00FA7FB3">
      <w:pPr>
        <w:widowControl w:val="0"/>
        <w:autoSpaceDE w:val="0"/>
        <w:autoSpaceDN w:val="0"/>
        <w:adjustRightInd w:val="0"/>
        <w:spacing w:line="276" w:lineRule="auto"/>
        <w:ind w:left="480" w:hanging="480"/>
        <w:rPr>
          <w:ins w:id="401" w:author="DELL" w:date="2023-04-26T07:44:00Z"/>
          <w:rFonts w:ascii="Times New Roman" w:hAnsi="Times New Roman" w:cs="Times New Roman"/>
          <w:noProof/>
          <w:sz w:val="24"/>
          <w:szCs w:val="24"/>
        </w:rPr>
        <w:pPrChange w:id="402" w:author="Mohammad Nayeem Hasan" w:date="2022-11-03T22:34:00Z">
          <w:pPr>
            <w:widowControl w:val="0"/>
            <w:autoSpaceDE w:val="0"/>
            <w:autoSpaceDN w:val="0"/>
            <w:adjustRightInd w:val="0"/>
            <w:spacing w:line="360" w:lineRule="auto"/>
            <w:ind w:left="480" w:hanging="480"/>
          </w:pPr>
        </w:pPrChange>
      </w:pPr>
    </w:p>
    <w:p w14:paraId="6257570A" w14:textId="1B56D0A1" w:rsidR="00FA7FB3" w:rsidRPr="00186BD2" w:rsidRDefault="00FA7FB3">
      <w:pPr>
        <w:spacing w:line="360" w:lineRule="auto"/>
        <w:rPr>
          <w:ins w:id="403" w:author="Mohammad Nayeem Hasan" w:date="2022-10-28T23:53:00Z"/>
          <w:rFonts w:ascii="Times New Roman" w:hAnsi="Times New Roman" w:cs="Times New Roman"/>
          <w:sz w:val="24"/>
          <w:szCs w:val="24"/>
          <w:rPrChange w:id="404" w:author="Mohammad Nayeem Hasan" w:date="2022-10-30T19:39:00Z">
            <w:rPr>
              <w:ins w:id="405" w:author="Mohammad Nayeem Hasan" w:date="2022-10-28T23:53:00Z"/>
              <w:rFonts w:cs="Times New Roman"/>
              <w:noProof/>
              <w:sz w:val="24"/>
            </w:rPr>
          </w:rPrChange>
        </w:rPr>
        <w:pPrChange w:id="406" w:author="DELL" w:date="2023-04-26T07:44:00Z">
          <w:pPr>
            <w:widowControl w:val="0"/>
            <w:autoSpaceDE w:val="0"/>
            <w:autoSpaceDN w:val="0"/>
            <w:adjustRightInd w:val="0"/>
            <w:spacing w:line="360" w:lineRule="auto"/>
            <w:ind w:left="480" w:hanging="480"/>
          </w:pPr>
        </w:pPrChange>
      </w:pPr>
      <w:ins w:id="407" w:author="DELL" w:date="2023-04-26T07:44:00Z">
        <w:r>
          <w:rPr>
            <w:rFonts w:ascii="Times New Roman" w:hAnsi="Times New Roman" w:cs="Times New Roman"/>
            <w:sz w:val="24"/>
            <w:szCs w:val="24"/>
          </w:rPr>
          <w:t xml:space="preserve">CDC. 2019. Transmission through mosquito bites. </w:t>
        </w:r>
        <w:r>
          <w:fldChar w:fldCharType="begin"/>
        </w:r>
        <w:r>
          <w:instrText xml:space="preserve"> HYPERLINK "https://www.cdc.gov/dengue/transmission/index.html" </w:instrText>
        </w:r>
        <w:r>
          <w:fldChar w:fldCharType="separate"/>
        </w:r>
        <w:r w:rsidRPr="00CA153A">
          <w:rPr>
            <w:rStyle w:val="Hyperlink"/>
            <w:rFonts w:ascii="Times New Roman" w:hAnsi="Times New Roman" w:cs="Times New Roman"/>
            <w:sz w:val="24"/>
            <w:szCs w:val="24"/>
          </w:rPr>
          <w:t>https://www.cdc.gov/dengue/transmission/index.html</w:t>
        </w:r>
        <w:r>
          <w:rPr>
            <w:rStyle w:val="Hyperlink"/>
            <w:rFonts w:ascii="Times New Roman" w:hAnsi="Times New Roman" w:cs="Times New Roman"/>
            <w:sz w:val="24"/>
            <w:szCs w:val="24"/>
          </w:rPr>
          <w:fldChar w:fldCharType="end"/>
        </w:r>
      </w:ins>
    </w:p>
    <w:p w14:paraId="16534EED" w14:textId="3CDA7D7A" w:rsidR="00B44902" w:rsidRDefault="002D7E55" w:rsidP="00B44902">
      <w:pPr>
        <w:spacing w:line="360" w:lineRule="auto"/>
        <w:rPr>
          <w:ins w:id="408" w:author="DELL" w:date="2023-04-26T07:19:00Z"/>
          <w:rFonts w:ascii="Times New Roman" w:hAnsi="Times New Roman" w:cs="Times New Roman"/>
          <w:sz w:val="24"/>
          <w:szCs w:val="24"/>
        </w:rPr>
      </w:pPr>
      <w:ins w:id="409" w:author="Mohammad Nayeem Hasan" w:date="2022-10-28T23:53:00Z">
        <w:r w:rsidRPr="00186BD2">
          <w:rPr>
            <w:rFonts w:ascii="Times New Roman" w:hAnsi="Times New Roman" w:cs="Times New Roman"/>
            <w:b/>
            <w:sz w:val="24"/>
            <w:szCs w:val="24"/>
            <w:rPrChange w:id="410" w:author="Mohammad Nayeem Hasan" w:date="2022-10-30T19:39:00Z">
              <w:rPr>
                <w:rFonts w:cs="Times New Roman"/>
                <w:b/>
                <w:sz w:val="24"/>
                <w:szCs w:val="24"/>
              </w:rPr>
            </w:rPrChange>
          </w:rPr>
          <w:fldChar w:fldCharType="end"/>
        </w:r>
      </w:ins>
      <w:ins w:id="411" w:author="DELL" w:date="2023-04-26T07:19:00Z">
        <w:r w:rsidR="00B44902" w:rsidRPr="00B44902">
          <w:rPr>
            <w:rFonts w:ascii="Times New Roman" w:hAnsi="Times New Roman" w:cs="Times New Roman"/>
            <w:sz w:val="24"/>
            <w:szCs w:val="24"/>
          </w:rPr>
          <w:t xml:space="preserve"> </w:t>
        </w:r>
        <w:r w:rsidR="00B44902">
          <w:rPr>
            <w:rFonts w:ascii="Times New Roman" w:hAnsi="Times New Roman" w:cs="Times New Roman"/>
            <w:sz w:val="24"/>
            <w:szCs w:val="24"/>
          </w:rPr>
          <w:t xml:space="preserve">WHO. 2023a. Dengue and sever dengue. </w:t>
        </w:r>
        <w:r w:rsidR="00B44902">
          <w:fldChar w:fldCharType="begin"/>
        </w:r>
        <w:r w:rsidR="00B44902">
          <w:instrText xml:space="preserve"> HYPERLINK "https://www.who.int/news-room/fact-sheets/detail/dengue-and-severe-dengue" </w:instrText>
        </w:r>
        <w:r w:rsidR="00B44902">
          <w:fldChar w:fldCharType="separate"/>
        </w:r>
        <w:r w:rsidR="00B44902" w:rsidRPr="00CA153A">
          <w:rPr>
            <w:rStyle w:val="Hyperlink"/>
            <w:rFonts w:ascii="Times New Roman" w:hAnsi="Times New Roman" w:cs="Times New Roman"/>
            <w:sz w:val="24"/>
            <w:szCs w:val="24"/>
          </w:rPr>
          <w:t>https://www.who.int/news-room/fact-sheets/detail/dengue-and-severe-dengue</w:t>
        </w:r>
        <w:r w:rsidR="00B44902">
          <w:rPr>
            <w:rStyle w:val="Hyperlink"/>
            <w:rFonts w:ascii="Times New Roman" w:hAnsi="Times New Roman" w:cs="Times New Roman"/>
            <w:sz w:val="24"/>
            <w:szCs w:val="24"/>
          </w:rPr>
          <w:fldChar w:fldCharType="end"/>
        </w:r>
      </w:ins>
    </w:p>
    <w:p w14:paraId="15078748" w14:textId="77777777" w:rsidR="00B44902" w:rsidRDefault="00B44902" w:rsidP="00B44902">
      <w:pPr>
        <w:spacing w:line="360" w:lineRule="auto"/>
        <w:rPr>
          <w:ins w:id="412" w:author="DELL" w:date="2023-04-26T07:19:00Z"/>
          <w:rFonts w:ascii="Times New Roman" w:hAnsi="Times New Roman" w:cs="Times New Roman"/>
          <w:sz w:val="24"/>
          <w:szCs w:val="24"/>
        </w:rPr>
      </w:pPr>
      <w:ins w:id="413" w:author="DELL" w:date="2023-04-26T07:19:00Z">
        <w:r>
          <w:rPr>
            <w:rFonts w:ascii="Times New Roman" w:hAnsi="Times New Roman" w:cs="Times New Roman"/>
            <w:sz w:val="24"/>
            <w:szCs w:val="24"/>
          </w:rPr>
          <w:t xml:space="preserve">WHO. 2017. Dengue and sever dengue. </w:t>
        </w:r>
        <w:r>
          <w:fldChar w:fldCharType="begin"/>
        </w:r>
        <w:r>
          <w:instrText xml:space="preserve"> HYPERLINK "https://apps.who.int/mediacentre/factsheets/fs117/en/index.html" </w:instrText>
        </w:r>
        <w:r>
          <w:fldChar w:fldCharType="separate"/>
        </w:r>
        <w:r w:rsidRPr="00CA153A">
          <w:rPr>
            <w:rStyle w:val="Hyperlink"/>
            <w:rFonts w:ascii="Times New Roman" w:hAnsi="Times New Roman" w:cs="Times New Roman"/>
            <w:sz w:val="24"/>
            <w:szCs w:val="24"/>
          </w:rPr>
          <w:t>https://apps.who.int/mediacentre/factsheets/fs117/en/index.html</w:t>
        </w:r>
        <w:r>
          <w:rPr>
            <w:rStyle w:val="Hyperlink"/>
            <w:rFonts w:ascii="Times New Roman" w:hAnsi="Times New Roman" w:cs="Times New Roman"/>
            <w:sz w:val="24"/>
            <w:szCs w:val="24"/>
          </w:rPr>
          <w:fldChar w:fldCharType="end"/>
        </w:r>
      </w:ins>
    </w:p>
    <w:p w14:paraId="5CDD9CF0" w14:textId="77777777" w:rsidR="00B44902" w:rsidRDefault="00B44902" w:rsidP="00B44902">
      <w:pPr>
        <w:spacing w:line="360" w:lineRule="auto"/>
        <w:rPr>
          <w:ins w:id="414" w:author="DELL" w:date="2023-04-26T07:19:00Z"/>
          <w:rFonts w:ascii="Times New Roman" w:hAnsi="Times New Roman" w:cs="Times New Roman"/>
          <w:sz w:val="24"/>
          <w:szCs w:val="24"/>
        </w:rPr>
      </w:pPr>
      <w:ins w:id="415" w:author="DELL" w:date="2023-04-26T07:19:00Z">
        <w:r>
          <w:rPr>
            <w:rFonts w:ascii="Times New Roman" w:hAnsi="Times New Roman" w:cs="Times New Roman"/>
            <w:sz w:val="24"/>
            <w:szCs w:val="24"/>
          </w:rPr>
          <w:t xml:space="preserve">WHO. 2023b. Dengue in South East Asia. </w:t>
        </w:r>
        <w:r>
          <w:fldChar w:fldCharType="begin"/>
        </w:r>
        <w:r>
          <w:instrText xml:space="preserve"> HYPERLINK "https://www.who.int/southeastasia/health-topics/dengue-and-severe-dengue" </w:instrText>
        </w:r>
        <w:r>
          <w:fldChar w:fldCharType="separate"/>
        </w:r>
        <w:r w:rsidRPr="00CA153A">
          <w:rPr>
            <w:rStyle w:val="Hyperlink"/>
            <w:rFonts w:ascii="Times New Roman" w:hAnsi="Times New Roman" w:cs="Times New Roman"/>
            <w:sz w:val="24"/>
            <w:szCs w:val="24"/>
          </w:rPr>
          <w:t>https://www.who.int/southeastasia/health-topics/dengue-and-severe-dengue</w:t>
        </w:r>
        <w:r>
          <w:rPr>
            <w:rStyle w:val="Hyperlink"/>
            <w:rFonts w:ascii="Times New Roman" w:hAnsi="Times New Roman" w:cs="Times New Roman"/>
            <w:sz w:val="24"/>
            <w:szCs w:val="24"/>
          </w:rPr>
          <w:fldChar w:fldCharType="end"/>
        </w:r>
      </w:ins>
    </w:p>
    <w:p w14:paraId="48B2D83B" w14:textId="77777777" w:rsidR="00FA7FB3" w:rsidRPr="00FA7FB3" w:rsidRDefault="00FA7FB3">
      <w:pPr>
        <w:spacing w:line="360" w:lineRule="auto"/>
        <w:jc w:val="both"/>
        <w:rPr>
          <w:ins w:id="416" w:author="DELL" w:date="2023-04-26T07:40:00Z"/>
          <w:rFonts w:ascii="Times New Roman" w:hAnsi="Times New Roman" w:cs="Times New Roman"/>
          <w:color w:val="222222"/>
          <w:sz w:val="24"/>
          <w:szCs w:val="24"/>
          <w:shd w:val="clear" w:color="auto" w:fill="FFFFFF"/>
          <w:rPrChange w:id="417" w:author="DELL" w:date="2023-04-26T07:41:00Z">
            <w:rPr>
              <w:ins w:id="418" w:author="DELL" w:date="2023-04-26T07:40:00Z"/>
              <w:shd w:val="clear" w:color="auto" w:fill="FFFFFF"/>
            </w:rPr>
          </w:rPrChange>
        </w:rPr>
        <w:pPrChange w:id="419" w:author="DELL" w:date="2023-04-26T07:41:00Z">
          <w:pPr>
            <w:pStyle w:val="ListParagraph"/>
            <w:numPr>
              <w:numId w:val="2"/>
            </w:numPr>
            <w:spacing w:line="360" w:lineRule="auto"/>
            <w:ind w:hanging="360"/>
            <w:jc w:val="both"/>
          </w:pPr>
        </w:pPrChange>
      </w:pPr>
      <w:ins w:id="420" w:author="DELL" w:date="2023-04-26T07:40:00Z">
        <w:r w:rsidRPr="00FA7FB3">
          <w:rPr>
            <w:rFonts w:ascii="Times New Roman" w:hAnsi="Times New Roman" w:cs="Times New Roman"/>
            <w:color w:val="222222"/>
            <w:sz w:val="24"/>
            <w:szCs w:val="24"/>
            <w:shd w:val="clear" w:color="auto" w:fill="FFFFFF"/>
            <w:rPrChange w:id="421" w:author="DELL" w:date="2023-04-26T07:41:00Z">
              <w:rPr>
                <w:shd w:val="clear" w:color="auto" w:fill="FFFFFF"/>
              </w:rPr>
            </w:rPrChange>
          </w:rPr>
          <w:t>Yang X, Quam MB, Zhang T, Sang S. Global burden for dengue and the evolving pattern in the past 30 years. Journal of travel medicine. 2021 Dec;28(8): taab146.</w:t>
        </w:r>
      </w:ins>
    </w:p>
    <w:p w14:paraId="101E3365" w14:textId="77777777" w:rsidR="00FA7FB3" w:rsidRPr="00FA7FB3" w:rsidRDefault="00FA7FB3">
      <w:pPr>
        <w:spacing w:line="360" w:lineRule="auto"/>
        <w:jc w:val="both"/>
        <w:rPr>
          <w:ins w:id="422" w:author="DELL" w:date="2023-04-26T07:40:00Z"/>
          <w:rFonts w:ascii="Times New Roman" w:hAnsi="Times New Roman" w:cs="Times New Roman"/>
          <w:color w:val="222222"/>
          <w:sz w:val="24"/>
          <w:szCs w:val="24"/>
          <w:shd w:val="clear" w:color="auto" w:fill="FFFFFF"/>
          <w:rPrChange w:id="423" w:author="DELL" w:date="2023-04-26T07:41:00Z">
            <w:rPr>
              <w:ins w:id="424" w:author="DELL" w:date="2023-04-26T07:40:00Z"/>
              <w:shd w:val="clear" w:color="auto" w:fill="FFFFFF"/>
            </w:rPr>
          </w:rPrChange>
        </w:rPr>
        <w:pPrChange w:id="425" w:author="DELL" w:date="2023-04-26T07:41:00Z">
          <w:pPr>
            <w:pStyle w:val="ListParagraph"/>
            <w:numPr>
              <w:numId w:val="2"/>
            </w:numPr>
            <w:spacing w:line="360" w:lineRule="auto"/>
            <w:ind w:hanging="360"/>
            <w:jc w:val="both"/>
          </w:pPr>
        </w:pPrChange>
      </w:pPr>
      <w:ins w:id="426" w:author="DELL" w:date="2023-04-26T07:40:00Z">
        <w:r w:rsidRPr="00FA7FB3">
          <w:rPr>
            <w:rFonts w:ascii="Times New Roman" w:hAnsi="Times New Roman" w:cs="Times New Roman"/>
            <w:color w:val="222222"/>
            <w:sz w:val="24"/>
            <w:szCs w:val="24"/>
            <w:shd w:val="clear" w:color="auto" w:fill="FFFFFF"/>
            <w:rPrChange w:id="427" w:author="DELL" w:date="2023-04-26T07:41:00Z">
              <w:rPr>
                <w:shd w:val="clear" w:color="auto" w:fill="FFFFFF"/>
              </w:rPr>
            </w:rPrChange>
          </w:rPr>
          <w:t>Murray NE, Quam MB, Wilder-Smith A. Epidemiology of dengue: past, present and future prospects. Clinical epidemiology. 2013 Aug 20:299-309.</w:t>
        </w:r>
      </w:ins>
    </w:p>
    <w:p w14:paraId="71A659A5" w14:textId="77777777" w:rsidR="00FA7FB3" w:rsidRPr="00FA7FB3" w:rsidRDefault="00FA7FB3">
      <w:pPr>
        <w:spacing w:line="360" w:lineRule="auto"/>
        <w:jc w:val="both"/>
        <w:rPr>
          <w:ins w:id="428" w:author="DELL" w:date="2023-04-26T07:40:00Z"/>
          <w:rFonts w:ascii="Times New Roman" w:hAnsi="Times New Roman" w:cs="Times New Roman"/>
          <w:color w:val="222222"/>
          <w:sz w:val="24"/>
          <w:szCs w:val="24"/>
          <w:shd w:val="clear" w:color="auto" w:fill="FFFFFF"/>
          <w:rPrChange w:id="429" w:author="DELL" w:date="2023-04-26T07:41:00Z">
            <w:rPr>
              <w:ins w:id="430" w:author="DELL" w:date="2023-04-26T07:40:00Z"/>
              <w:shd w:val="clear" w:color="auto" w:fill="FFFFFF"/>
            </w:rPr>
          </w:rPrChange>
        </w:rPr>
        <w:pPrChange w:id="431" w:author="DELL" w:date="2023-04-26T07:41:00Z">
          <w:pPr>
            <w:pStyle w:val="ListParagraph"/>
            <w:numPr>
              <w:numId w:val="2"/>
            </w:numPr>
            <w:spacing w:line="360" w:lineRule="auto"/>
            <w:ind w:hanging="360"/>
            <w:jc w:val="both"/>
          </w:pPr>
        </w:pPrChange>
      </w:pPr>
      <w:ins w:id="432" w:author="DELL" w:date="2023-04-26T07:40:00Z">
        <w:r w:rsidRPr="00FA7FB3">
          <w:rPr>
            <w:rFonts w:ascii="Times New Roman" w:hAnsi="Times New Roman" w:cs="Times New Roman"/>
            <w:color w:val="222222"/>
            <w:sz w:val="24"/>
            <w:szCs w:val="24"/>
            <w:shd w:val="clear" w:color="auto" w:fill="FFFFFF"/>
            <w:rPrChange w:id="433" w:author="DELL" w:date="2023-04-26T07:41:00Z">
              <w:rPr>
                <w:shd w:val="clear" w:color="auto" w:fill="FFFFFF"/>
              </w:rPr>
            </w:rPrChange>
          </w:rPr>
          <w:t>Kraemer MU, Sinka ME, Duda KA, Mylne AQ, Shearer FM, Barker CM, Moore CG, Carvalho RG, Coelho GE, Van Bortel W, Hendrickx G. The global distribution of the arbovirus vectors Aedes aegypti and Ae. albopictus. elife. 2015 Jun 30;4: e08347.</w:t>
        </w:r>
      </w:ins>
    </w:p>
    <w:p w14:paraId="15C9F260" w14:textId="77777777" w:rsidR="00FA7FB3" w:rsidRPr="00FA7FB3" w:rsidRDefault="00FA7FB3">
      <w:pPr>
        <w:spacing w:line="360" w:lineRule="auto"/>
        <w:jc w:val="both"/>
        <w:rPr>
          <w:ins w:id="434" w:author="DELL" w:date="2023-04-26T07:40:00Z"/>
          <w:rFonts w:ascii="Times New Roman" w:hAnsi="Times New Roman" w:cs="Times New Roman"/>
          <w:color w:val="222222"/>
          <w:sz w:val="24"/>
          <w:szCs w:val="24"/>
          <w:shd w:val="clear" w:color="auto" w:fill="FFFFFF"/>
          <w:rPrChange w:id="435" w:author="DELL" w:date="2023-04-26T07:41:00Z">
            <w:rPr>
              <w:ins w:id="436" w:author="DELL" w:date="2023-04-26T07:40:00Z"/>
              <w:shd w:val="clear" w:color="auto" w:fill="FFFFFF"/>
            </w:rPr>
          </w:rPrChange>
        </w:rPr>
        <w:pPrChange w:id="437" w:author="DELL" w:date="2023-04-26T07:41:00Z">
          <w:pPr>
            <w:pStyle w:val="ListParagraph"/>
            <w:numPr>
              <w:numId w:val="2"/>
            </w:numPr>
            <w:spacing w:line="360" w:lineRule="auto"/>
            <w:ind w:hanging="360"/>
            <w:jc w:val="both"/>
          </w:pPr>
        </w:pPrChange>
      </w:pPr>
      <w:ins w:id="438" w:author="DELL" w:date="2023-04-26T07:40:00Z">
        <w:r w:rsidRPr="00FA7FB3">
          <w:rPr>
            <w:rFonts w:ascii="Times New Roman" w:hAnsi="Times New Roman" w:cs="Times New Roman"/>
            <w:color w:val="222222"/>
            <w:sz w:val="24"/>
            <w:szCs w:val="24"/>
            <w:shd w:val="clear" w:color="auto" w:fill="FFFFFF"/>
            <w:rPrChange w:id="439" w:author="DELL" w:date="2023-04-26T07:41:00Z">
              <w:rPr>
                <w:shd w:val="clear" w:color="auto" w:fill="FFFFFF"/>
              </w:rPr>
            </w:rPrChange>
          </w:rPr>
          <w:t>Shepard DS, Undurraga EA, Halasa YA. Economic and disease burden of dengue in Southeast Asia. PLoS neglected tropical diseases. 2013 Feb 21;7(2): e2055.</w:t>
        </w:r>
      </w:ins>
    </w:p>
    <w:p w14:paraId="7F6401D9" w14:textId="77777777" w:rsidR="00FA7FB3" w:rsidRPr="00FA7FB3" w:rsidRDefault="00FA7FB3">
      <w:pPr>
        <w:spacing w:line="360" w:lineRule="auto"/>
        <w:jc w:val="both"/>
        <w:rPr>
          <w:ins w:id="440" w:author="DELL" w:date="2023-04-26T07:40:00Z"/>
          <w:rFonts w:ascii="Times New Roman" w:hAnsi="Times New Roman" w:cs="Times New Roman"/>
          <w:color w:val="222222"/>
          <w:sz w:val="24"/>
          <w:szCs w:val="24"/>
          <w:shd w:val="clear" w:color="auto" w:fill="FFFFFF"/>
          <w:rPrChange w:id="441" w:author="DELL" w:date="2023-04-26T07:41:00Z">
            <w:rPr>
              <w:ins w:id="442" w:author="DELL" w:date="2023-04-26T07:40:00Z"/>
              <w:shd w:val="clear" w:color="auto" w:fill="FFFFFF"/>
            </w:rPr>
          </w:rPrChange>
        </w:rPr>
        <w:pPrChange w:id="443" w:author="DELL" w:date="2023-04-26T07:41:00Z">
          <w:pPr>
            <w:pStyle w:val="ListParagraph"/>
            <w:numPr>
              <w:numId w:val="2"/>
            </w:numPr>
            <w:spacing w:line="360" w:lineRule="auto"/>
            <w:ind w:hanging="360"/>
            <w:jc w:val="both"/>
          </w:pPr>
        </w:pPrChange>
      </w:pPr>
      <w:ins w:id="444" w:author="DELL" w:date="2023-04-26T07:40:00Z">
        <w:r w:rsidRPr="00FA7FB3">
          <w:rPr>
            <w:rFonts w:ascii="Times New Roman" w:hAnsi="Times New Roman" w:cs="Times New Roman"/>
            <w:color w:val="222222"/>
            <w:sz w:val="24"/>
            <w:szCs w:val="24"/>
            <w:shd w:val="clear" w:color="auto" w:fill="FFFFFF"/>
            <w:rPrChange w:id="445" w:author="DELL" w:date="2023-04-26T07:41:00Z">
              <w:rPr>
                <w:shd w:val="clear" w:color="auto" w:fill="FFFFFF"/>
              </w:rPr>
            </w:rPrChange>
          </w:rPr>
          <w:t>Kayesh ME, Khalil I, Kohara M, Tsukiyama-Kohara K. Increasing Dengue Burden and Severe Dengue Risk in Bangladesh: An Overview. Tropical Medicine and Infectious Disease. 2023 Jan 3;8(1):32.</w:t>
        </w:r>
      </w:ins>
    </w:p>
    <w:p w14:paraId="3AA7CBC8" w14:textId="79E9E578" w:rsidR="00FA7FB3" w:rsidRDefault="00FA7FB3">
      <w:pPr>
        <w:autoSpaceDE w:val="0"/>
        <w:autoSpaceDN w:val="0"/>
        <w:adjustRightInd w:val="0"/>
        <w:spacing w:after="0" w:line="360" w:lineRule="auto"/>
        <w:jc w:val="both"/>
        <w:rPr>
          <w:ins w:id="446" w:author="DELL" w:date="2023-04-26T07:45:00Z"/>
          <w:rFonts w:ascii="Times New Roman" w:hAnsi="Times New Roman" w:cs="Times New Roman"/>
          <w:color w:val="222222"/>
          <w:sz w:val="24"/>
          <w:szCs w:val="24"/>
          <w:shd w:val="clear" w:color="auto" w:fill="FFFFFF"/>
        </w:rPr>
        <w:pPrChange w:id="447" w:author="DELL" w:date="2023-04-26T07:41:00Z">
          <w:pPr>
            <w:pStyle w:val="ListParagraph"/>
            <w:numPr>
              <w:numId w:val="2"/>
            </w:numPr>
            <w:autoSpaceDE w:val="0"/>
            <w:autoSpaceDN w:val="0"/>
            <w:adjustRightInd w:val="0"/>
            <w:spacing w:after="0" w:line="360" w:lineRule="auto"/>
            <w:ind w:hanging="360"/>
            <w:jc w:val="both"/>
          </w:pPr>
        </w:pPrChange>
      </w:pPr>
      <w:ins w:id="448" w:author="DELL" w:date="2023-04-26T07:40:00Z">
        <w:r w:rsidRPr="00FA7FB3">
          <w:rPr>
            <w:rFonts w:ascii="Times New Roman" w:hAnsi="Times New Roman" w:cs="Times New Roman"/>
            <w:color w:val="222222"/>
            <w:sz w:val="24"/>
            <w:szCs w:val="24"/>
            <w:shd w:val="clear" w:color="auto" w:fill="FFFFFF"/>
            <w:rPrChange w:id="449" w:author="DELL" w:date="2023-04-26T07:41:00Z">
              <w:rPr>
                <w:shd w:val="clear" w:color="auto" w:fill="FFFFFF"/>
              </w:rPr>
            </w:rPrChange>
          </w:rPr>
          <w:t>Salje H, Paul KK, Paul R, Rodriguez-Barraquer I, Rahman Z, Alam MS, Rahman M, Al-Amin HM, Heffelfinger J, Gurley E. Nationally-representative serostudy of dengue in Bangladesh allows generalizable disease burden estimates. Elife. 2019 Apr 8;8: e42869.</w:t>
        </w:r>
      </w:ins>
    </w:p>
    <w:p w14:paraId="1D1528C1" w14:textId="77777777" w:rsidR="00FA7FB3" w:rsidRPr="00FA7FB3" w:rsidRDefault="00FA7FB3">
      <w:pPr>
        <w:autoSpaceDE w:val="0"/>
        <w:autoSpaceDN w:val="0"/>
        <w:adjustRightInd w:val="0"/>
        <w:spacing w:after="0" w:line="360" w:lineRule="auto"/>
        <w:jc w:val="both"/>
        <w:rPr>
          <w:ins w:id="450" w:author="DELL" w:date="2023-04-26T07:40:00Z"/>
          <w:rFonts w:ascii="Times New Roman" w:hAnsi="Times New Roman" w:cs="Times New Roman"/>
          <w:color w:val="222222"/>
          <w:sz w:val="24"/>
          <w:szCs w:val="24"/>
          <w:shd w:val="clear" w:color="auto" w:fill="FFFFFF"/>
          <w:rPrChange w:id="451" w:author="DELL" w:date="2023-04-26T07:41:00Z">
            <w:rPr>
              <w:ins w:id="452" w:author="DELL" w:date="2023-04-26T07:40:00Z"/>
              <w:shd w:val="clear" w:color="auto" w:fill="FFFFFF"/>
            </w:rPr>
          </w:rPrChange>
        </w:rPr>
        <w:pPrChange w:id="453" w:author="DELL" w:date="2023-04-26T07:41:00Z">
          <w:pPr>
            <w:pStyle w:val="ListParagraph"/>
            <w:numPr>
              <w:numId w:val="2"/>
            </w:numPr>
            <w:autoSpaceDE w:val="0"/>
            <w:autoSpaceDN w:val="0"/>
            <w:adjustRightInd w:val="0"/>
            <w:spacing w:after="0" w:line="360" w:lineRule="auto"/>
            <w:ind w:hanging="360"/>
            <w:jc w:val="both"/>
          </w:pPr>
        </w:pPrChange>
      </w:pPr>
    </w:p>
    <w:p w14:paraId="52418B80" w14:textId="571808D6" w:rsidR="00FA7FB3" w:rsidRDefault="00FA7FB3">
      <w:pPr>
        <w:autoSpaceDE w:val="0"/>
        <w:autoSpaceDN w:val="0"/>
        <w:adjustRightInd w:val="0"/>
        <w:spacing w:after="0" w:line="360" w:lineRule="auto"/>
        <w:jc w:val="both"/>
        <w:rPr>
          <w:ins w:id="454" w:author="DELL" w:date="2023-04-26T07:45:00Z"/>
          <w:rFonts w:ascii="Times New Roman" w:hAnsi="Times New Roman" w:cs="Times New Roman"/>
          <w:color w:val="222222"/>
          <w:sz w:val="24"/>
          <w:szCs w:val="24"/>
          <w:shd w:val="clear" w:color="auto" w:fill="FFFFFF"/>
        </w:rPr>
        <w:pPrChange w:id="455" w:author="DELL" w:date="2023-04-26T07:41:00Z">
          <w:pPr>
            <w:pStyle w:val="ListParagraph"/>
            <w:numPr>
              <w:numId w:val="2"/>
            </w:numPr>
            <w:autoSpaceDE w:val="0"/>
            <w:autoSpaceDN w:val="0"/>
            <w:adjustRightInd w:val="0"/>
            <w:spacing w:after="0" w:line="360" w:lineRule="auto"/>
            <w:ind w:hanging="360"/>
            <w:jc w:val="both"/>
          </w:pPr>
        </w:pPrChange>
      </w:pPr>
      <w:ins w:id="456" w:author="DELL" w:date="2023-04-26T07:40:00Z">
        <w:r w:rsidRPr="00FA7FB3">
          <w:rPr>
            <w:rFonts w:ascii="Times New Roman" w:hAnsi="Times New Roman" w:cs="Times New Roman"/>
            <w:color w:val="222222"/>
            <w:sz w:val="24"/>
            <w:szCs w:val="24"/>
            <w:shd w:val="clear" w:color="auto" w:fill="FFFFFF"/>
            <w:rPrChange w:id="457" w:author="DELL" w:date="2023-04-26T07:41:00Z">
              <w:rPr>
                <w:shd w:val="clear" w:color="auto" w:fill="FFFFFF"/>
              </w:rPr>
            </w:rPrChange>
          </w:rPr>
          <w:t>Sharmin S, Viennet E, Glass K, Harley D. The emergence of dengue in Bangladesh: epidemiology, challenges and future disease risk. Transactions of The Royal Society of Tropical Medicine and Hygiene. 2015 Oct 1;109(10):619-27.</w:t>
        </w:r>
      </w:ins>
    </w:p>
    <w:p w14:paraId="5017DAD9" w14:textId="77777777" w:rsidR="00FA7FB3" w:rsidRPr="00FA7FB3" w:rsidRDefault="00FA7FB3">
      <w:pPr>
        <w:autoSpaceDE w:val="0"/>
        <w:autoSpaceDN w:val="0"/>
        <w:adjustRightInd w:val="0"/>
        <w:spacing w:after="0" w:line="360" w:lineRule="auto"/>
        <w:jc w:val="both"/>
        <w:rPr>
          <w:ins w:id="458" w:author="DELL" w:date="2023-04-26T07:40:00Z"/>
          <w:rFonts w:ascii="Times New Roman" w:hAnsi="Times New Roman" w:cs="Times New Roman"/>
          <w:color w:val="222222"/>
          <w:sz w:val="24"/>
          <w:szCs w:val="24"/>
          <w:shd w:val="clear" w:color="auto" w:fill="FFFFFF"/>
          <w:rPrChange w:id="459" w:author="DELL" w:date="2023-04-26T07:41:00Z">
            <w:rPr>
              <w:ins w:id="460" w:author="DELL" w:date="2023-04-26T07:40:00Z"/>
              <w:shd w:val="clear" w:color="auto" w:fill="FFFFFF"/>
            </w:rPr>
          </w:rPrChange>
        </w:rPr>
        <w:pPrChange w:id="461" w:author="DELL" w:date="2023-04-26T07:41:00Z">
          <w:pPr>
            <w:pStyle w:val="ListParagraph"/>
            <w:numPr>
              <w:numId w:val="2"/>
            </w:numPr>
            <w:autoSpaceDE w:val="0"/>
            <w:autoSpaceDN w:val="0"/>
            <w:adjustRightInd w:val="0"/>
            <w:spacing w:after="0" w:line="360" w:lineRule="auto"/>
            <w:ind w:hanging="360"/>
            <w:jc w:val="both"/>
          </w:pPr>
        </w:pPrChange>
      </w:pPr>
    </w:p>
    <w:p w14:paraId="37919128" w14:textId="3341203A" w:rsidR="00FA7FB3" w:rsidRDefault="00FA7FB3">
      <w:pPr>
        <w:autoSpaceDE w:val="0"/>
        <w:autoSpaceDN w:val="0"/>
        <w:adjustRightInd w:val="0"/>
        <w:spacing w:after="0" w:line="360" w:lineRule="auto"/>
        <w:jc w:val="both"/>
        <w:rPr>
          <w:ins w:id="462" w:author="DELL" w:date="2023-04-26T07:45:00Z"/>
          <w:rFonts w:ascii="Times New Roman" w:hAnsi="Times New Roman" w:cs="Times New Roman"/>
          <w:color w:val="222222"/>
          <w:sz w:val="24"/>
          <w:szCs w:val="24"/>
          <w:shd w:val="clear" w:color="auto" w:fill="FFFFFF"/>
        </w:rPr>
        <w:pPrChange w:id="463" w:author="DELL" w:date="2023-04-26T07:41:00Z">
          <w:pPr>
            <w:pStyle w:val="ListParagraph"/>
            <w:numPr>
              <w:numId w:val="3"/>
            </w:numPr>
            <w:autoSpaceDE w:val="0"/>
            <w:autoSpaceDN w:val="0"/>
            <w:adjustRightInd w:val="0"/>
            <w:spacing w:after="0" w:line="360" w:lineRule="auto"/>
            <w:ind w:hanging="360"/>
            <w:jc w:val="both"/>
          </w:pPr>
        </w:pPrChange>
      </w:pPr>
      <w:ins w:id="464" w:author="DELL" w:date="2023-04-26T07:40:00Z">
        <w:r w:rsidRPr="00FA7FB3">
          <w:rPr>
            <w:rFonts w:ascii="Times New Roman" w:hAnsi="Times New Roman" w:cs="Times New Roman"/>
            <w:color w:val="222222"/>
            <w:sz w:val="24"/>
            <w:szCs w:val="24"/>
            <w:shd w:val="clear" w:color="auto" w:fill="FFFFFF"/>
            <w:rPrChange w:id="465" w:author="DELL" w:date="2023-04-26T07:41:00Z">
              <w:rPr>
                <w:shd w:val="clear" w:color="auto" w:fill="FFFFFF"/>
              </w:rPr>
            </w:rPrChange>
          </w:rPr>
          <w:t>Hasan MM, Sahito AM, Muzzamil M, Mohanan P, Islam Z, Billah M, Islam MJ, Essar MY. Devastating dengue outbreak amidst COVID-19 pandemic in Bangladesh: an alarming situation. Tropical Medicine and Health. 2022 Dec;50(1):1-5.</w:t>
        </w:r>
      </w:ins>
    </w:p>
    <w:p w14:paraId="647E2344" w14:textId="77777777" w:rsidR="00FA7FB3" w:rsidRPr="00FA7FB3" w:rsidRDefault="00FA7FB3">
      <w:pPr>
        <w:autoSpaceDE w:val="0"/>
        <w:autoSpaceDN w:val="0"/>
        <w:adjustRightInd w:val="0"/>
        <w:spacing w:after="0" w:line="360" w:lineRule="auto"/>
        <w:jc w:val="both"/>
        <w:rPr>
          <w:ins w:id="466" w:author="DELL" w:date="2023-04-26T07:40:00Z"/>
          <w:rFonts w:ascii="Times New Roman" w:hAnsi="Times New Roman" w:cs="Times New Roman"/>
          <w:color w:val="222222"/>
          <w:sz w:val="24"/>
          <w:szCs w:val="24"/>
          <w:shd w:val="clear" w:color="auto" w:fill="FFFFFF"/>
          <w:rPrChange w:id="467" w:author="DELL" w:date="2023-04-26T07:41:00Z">
            <w:rPr>
              <w:ins w:id="468" w:author="DELL" w:date="2023-04-26T07:40:00Z"/>
              <w:shd w:val="clear" w:color="auto" w:fill="FFFFFF"/>
            </w:rPr>
          </w:rPrChange>
        </w:rPr>
        <w:pPrChange w:id="469" w:author="DELL" w:date="2023-04-26T07:41:00Z">
          <w:pPr>
            <w:pStyle w:val="ListParagraph"/>
            <w:numPr>
              <w:numId w:val="3"/>
            </w:numPr>
            <w:autoSpaceDE w:val="0"/>
            <w:autoSpaceDN w:val="0"/>
            <w:adjustRightInd w:val="0"/>
            <w:spacing w:after="0" w:line="360" w:lineRule="auto"/>
            <w:ind w:hanging="360"/>
            <w:jc w:val="both"/>
          </w:pPr>
        </w:pPrChange>
      </w:pPr>
    </w:p>
    <w:p w14:paraId="02F43ADD" w14:textId="235C56DE" w:rsidR="00FA7FB3" w:rsidRDefault="00FA7FB3">
      <w:pPr>
        <w:autoSpaceDE w:val="0"/>
        <w:autoSpaceDN w:val="0"/>
        <w:adjustRightInd w:val="0"/>
        <w:spacing w:after="0" w:line="240" w:lineRule="auto"/>
        <w:jc w:val="both"/>
        <w:rPr>
          <w:ins w:id="470" w:author="DELL" w:date="2023-04-26T07:45:00Z"/>
          <w:rFonts w:ascii="Times New Roman" w:hAnsi="Times New Roman" w:cs="Times New Roman"/>
          <w:color w:val="000000"/>
          <w:sz w:val="24"/>
          <w:szCs w:val="24"/>
        </w:rPr>
        <w:pPrChange w:id="471" w:author="DELL" w:date="2023-04-26T07:41:00Z">
          <w:pPr>
            <w:pStyle w:val="ListParagraph"/>
            <w:autoSpaceDE w:val="0"/>
            <w:autoSpaceDN w:val="0"/>
            <w:adjustRightInd w:val="0"/>
            <w:spacing w:after="0" w:line="360" w:lineRule="auto"/>
            <w:jc w:val="both"/>
          </w:pPr>
        </w:pPrChange>
      </w:pPr>
      <w:ins w:id="472" w:author="DELL" w:date="2023-04-26T07:40:00Z">
        <w:r w:rsidRPr="00FA7FB3">
          <w:rPr>
            <w:rFonts w:ascii="Times New Roman" w:hAnsi="Times New Roman" w:cs="Times New Roman"/>
            <w:color w:val="000000"/>
            <w:sz w:val="24"/>
            <w:szCs w:val="24"/>
            <w:rPrChange w:id="473" w:author="DELL" w:date="2023-04-26T07:41:00Z">
              <w:rPr/>
            </w:rPrChange>
          </w:rPr>
          <w:t xml:space="preserve">Directorate General of Health Services of Bangladesh. Daily Dengue Status Report. 2022. Available online: </w:t>
        </w:r>
      </w:ins>
      <w:ins w:id="474" w:author="DELL" w:date="2023-04-26T07:41:00Z">
        <w:r>
          <w:rPr>
            <w:rFonts w:ascii="Times New Roman" w:hAnsi="Times New Roman" w:cs="Times New Roman"/>
            <w:color w:val="0875B8"/>
            <w:sz w:val="24"/>
            <w:szCs w:val="24"/>
          </w:rPr>
          <w:fldChar w:fldCharType="begin"/>
        </w:r>
        <w:r>
          <w:rPr>
            <w:rFonts w:ascii="Times New Roman" w:hAnsi="Times New Roman" w:cs="Times New Roman"/>
            <w:color w:val="0875B8"/>
            <w:sz w:val="24"/>
            <w:szCs w:val="24"/>
          </w:rPr>
          <w:instrText xml:space="preserve"> HYPERLINK "</w:instrText>
        </w:r>
      </w:ins>
      <w:ins w:id="475" w:author="DELL" w:date="2023-04-26T07:40:00Z">
        <w:r w:rsidRPr="00FA7FB3">
          <w:rPr>
            <w:rFonts w:ascii="Times New Roman" w:hAnsi="Times New Roman" w:cs="Times New Roman"/>
            <w:color w:val="0875B8"/>
            <w:sz w:val="24"/>
            <w:szCs w:val="24"/>
            <w:rPrChange w:id="476" w:author="DELL" w:date="2023-04-26T07:41:00Z">
              <w:rPr>
                <w:color w:val="0875B8"/>
              </w:rPr>
            </w:rPrChange>
          </w:rPr>
          <w:instrText>https://old.dghs.gov</w:instrText>
        </w:r>
      </w:ins>
      <w:ins w:id="477" w:author="DELL" w:date="2023-04-26T07:41:00Z">
        <w:r>
          <w:rPr>
            <w:rFonts w:ascii="Times New Roman" w:hAnsi="Times New Roman" w:cs="Times New Roman"/>
            <w:color w:val="0875B8"/>
            <w:sz w:val="24"/>
            <w:szCs w:val="24"/>
          </w:rPr>
          <w:instrText xml:space="preserve">" </w:instrText>
        </w:r>
        <w:r>
          <w:rPr>
            <w:rFonts w:ascii="Times New Roman" w:hAnsi="Times New Roman" w:cs="Times New Roman"/>
            <w:color w:val="0875B8"/>
            <w:sz w:val="24"/>
            <w:szCs w:val="24"/>
          </w:rPr>
        </w:r>
        <w:r>
          <w:rPr>
            <w:rFonts w:ascii="Times New Roman" w:hAnsi="Times New Roman" w:cs="Times New Roman"/>
            <w:color w:val="0875B8"/>
            <w:sz w:val="24"/>
            <w:szCs w:val="24"/>
          </w:rPr>
          <w:fldChar w:fldCharType="separate"/>
        </w:r>
      </w:ins>
      <w:ins w:id="478" w:author="DELL" w:date="2023-04-26T07:40:00Z">
        <w:r w:rsidRPr="006E034F">
          <w:rPr>
            <w:rStyle w:val="Hyperlink"/>
            <w:rFonts w:ascii="Times New Roman" w:hAnsi="Times New Roman" w:cs="Times New Roman"/>
            <w:sz w:val="24"/>
            <w:szCs w:val="24"/>
            <w:rPrChange w:id="479" w:author="DELL" w:date="2023-04-26T07:41:00Z">
              <w:rPr>
                <w:color w:val="0875B8"/>
              </w:rPr>
            </w:rPrChange>
          </w:rPr>
          <w:t>https://old.dghs.gov</w:t>
        </w:r>
      </w:ins>
      <w:ins w:id="480" w:author="DELL" w:date="2023-04-26T07:41:00Z">
        <w:r>
          <w:rPr>
            <w:rFonts w:ascii="Times New Roman" w:hAnsi="Times New Roman" w:cs="Times New Roman"/>
            <w:color w:val="0875B8"/>
            <w:sz w:val="24"/>
            <w:szCs w:val="24"/>
          </w:rPr>
          <w:fldChar w:fldCharType="end"/>
        </w:r>
      </w:ins>
      <w:ins w:id="481" w:author="DELL" w:date="2023-04-26T07:40:00Z">
        <w:r w:rsidRPr="00FA7FB3">
          <w:rPr>
            <w:rFonts w:ascii="Times New Roman" w:hAnsi="Times New Roman" w:cs="Times New Roman"/>
            <w:color w:val="0875B8"/>
            <w:sz w:val="24"/>
            <w:szCs w:val="24"/>
            <w:rPrChange w:id="482" w:author="DELL" w:date="2023-04-26T07:41:00Z">
              <w:rPr>
                <w:color w:val="0875B8"/>
              </w:rPr>
            </w:rPrChange>
          </w:rPr>
          <w:t>.</w:t>
        </w:r>
      </w:ins>
      <w:ins w:id="483" w:author="DELL" w:date="2023-04-26T07:41:00Z">
        <w:r>
          <w:rPr>
            <w:rFonts w:ascii="Times New Roman" w:hAnsi="Times New Roman" w:cs="Times New Roman"/>
            <w:color w:val="0875B8"/>
            <w:sz w:val="24"/>
            <w:szCs w:val="24"/>
          </w:rPr>
          <w:t xml:space="preserve"> </w:t>
        </w:r>
      </w:ins>
      <w:ins w:id="484" w:author="DELL" w:date="2023-04-26T07:40:00Z">
        <w:r w:rsidRPr="00FA7FB3">
          <w:rPr>
            <w:rFonts w:ascii="Times New Roman" w:hAnsi="Times New Roman" w:cs="Times New Roman"/>
            <w:color w:val="0875B8"/>
            <w:sz w:val="24"/>
            <w:szCs w:val="24"/>
            <w:rPrChange w:id="485" w:author="DELL" w:date="2023-04-26T07:41:00Z">
              <w:rPr/>
            </w:rPrChange>
          </w:rPr>
          <w:t xml:space="preserve">bd/images/docs/vpr/20221210_dengue_all.pdf </w:t>
        </w:r>
        <w:r w:rsidRPr="00FA7FB3">
          <w:rPr>
            <w:rFonts w:ascii="Times New Roman" w:hAnsi="Times New Roman" w:cs="Times New Roman"/>
            <w:color w:val="000000"/>
            <w:sz w:val="24"/>
            <w:szCs w:val="24"/>
            <w:rPrChange w:id="486" w:author="DELL" w:date="2023-04-26T07:41:00Z">
              <w:rPr>
                <w:color w:val="000000"/>
              </w:rPr>
            </w:rPrChange>
          </w:rPr>
          <w:t>(accessed on 10 April 2023).</w:t>
        </w:r>
      </w:ins>
    </w:p>
    <w:p w14:paraId="287D4EA1" w14:textId="77777777" w:rsidR="00FA7FB3" w:rsidRPr="00FA7FB3" w:rsidRDefault="00FA7FB3">
      <w:pPr>
        <w:autoSpaceDE w:val="0"/>
        <w:autoSpaceDN w:val="0"/>
        <w:adjustRightInd w:val="0"/>
        <w:spacing w:after="0" w:line="240" w:lineRule="auto"/>
        <w:jc w:val="both"/>
        <w:rPr>
          <w:ins w:id="487" w:author="DELL" w:date="2023-04-26T07:40:00Z"/>
          <w:rFonts w:ascii="Times New Roman" w:hAnsi="Times New Roman" w:cs="Times New Roman"/>
          <w:color w:val="0875B8"/>
          <w:sz w:val="24"/>
          <w:szCs w:val="24"/>
          <w:rPrChange w:id="488" w:author="DELL" w:date="2023-04-26T07:41:00Z">
            <w:rPr>
              <w:ins w:id="489" w:author="DELL" w:date="2023-04-26T07:40:00Z"/>
              <w:color w:val="000000"/>
            </w:rPr>
          </w:rPrChange>
        </w:rPr>
        <w:pPrChange w:id="490" w:author="DELL" w:date="2023-04-26T07:41:00Z">
          <w:pPr>
            <w:pStyle w:val="ListParagraph"/>
            <w:autoSpaceDE w:val="0"/>
            <w:autoSpaceDN w:val="0"/>
            <w:adjustRightInd w:val="0"/>
            <w:spacing w:after="0" w:line="360" w:lineRule="auto"/>
            <w:jc w:val="both"/>
          </w:pPr>
        </w:pPrChange>
      </w:pPr>
    </w:p>
    <w:p w14:paraId="59639038" w14:textId="6E82E2DC" w:rsidR="005F4087" w:rsidRDefault="00FA7FB3" w:rsidP="00FA7FB3">
      <w:pPr>
        <w:tabs>
          <w:tab w:val="left" w:pos="6420"/>
        </w:tabs>
        <w:spacing w:line="276" w:lineRule="auto"/>
        <w:rPr>
          <w:ins w:id="491" w:author="Mohammad Nayeem Hasan" w:date="2022-10-30T22:41:00Z"/>
          <w:rFonts w:ascii="Times New Roman" w:hAnsi="Times New Roman" w:cs="Times New Roman"/>
          <w:b/>
          <w:sz w:val="24"/>
          <w:szCs w:val="24"/>
        </w:rPr>
      </w:pPr>
      <w:ins w:id="492" w:author="DELL" w:date="2023-04-26T07:40:00Z">
        <w:r w:rsidRPr="00055D20">
          <w:rPr>
            <w:rFonts w:ascii="Times New Roman" w:hAnsi="Times New Roman" w:cs="Times New Roman"/>
            <w:color w:val="222222"/>
            <w:sz w:val="24"/>
            <w:szCs w:val="24"/>
            <w:shd w:val="clear" w:color="auto" w:fill="FFFFFF"/>
          </w:rPr>
          <w:t>Mutsuddy P, Tahmina Jhora S, Shamsuzzaman AK, Kaisar SM, Khan MN. Dengue situation in Bangladesh: An epidemiological shift in terms of morbidity and mortality. Canadian Journal of Infectious Diseases and Medical Microbiology. 2019 Oct;2019</w:t>
        </w:r>
      </w:ins>
    </w:p>
    <w:p w14:paraId="2DB3A4AD" w14:textId="77777777" w:rsidR="005F4087" w:rsidRPr="00186BD2" w:rsidRDefault="005F4087" w:rsidP="006B7FAE">
      <w:pPr>
        <w:tabs>
          <w:tab w:val="left" w:pos="6420"/>
        </w:tabs>
        <w:spacing w:line="276" w:lineRule="auto"/>
        <w:rPr>
          <w:rFonts w:ascii="Times New Roman" w:hAnsi="Times New Roman" w:cs="Times New Roman"/>
          <w:sz w:val="24"/>
          <w:szCs w:val="24"/>
        </w:rPr>
      </w:pPr>
    </w:p>
    <w:sectPr w:rsidR="005F4087" w:rsidRPr="00186BD2">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ajmul Haider" w:date="2023-04-23T11:58:00Z" w:initials="NH">
    <w:p w14:paraId="686057D9" w14:textId="77777777" w:rsidR="00AA49BF" w:rsidRDefault="00AA49BF">
      <w:pPr>
        <w:pStyle w:val="CommentText"/>
      </w:pPr>
      <w:r>
        <w:rPr>
          <w:rStyle w:val="CommentReference"/>
        </w:rPr>
        <w:annotationRef/>
      </w:r>
      <w:r>
        <w:rPr>
          <w:lang w:val="en-GB"/>
        </w:rPr>
        <w:t xml:space="preserve">You need to mention Global annual cases and deaths and then the figure in South Asia </w:t>
      </w:r>
    </w:p>
    <w:p w14:paraId="5317207C" w14:textId="77777777" w:rsidR="00AA49BF" w:rsidRDefault="00AA49BF">
      <w:pPr>
        <w:pStyle w:val="CommentText"/>
      </w:pPr>
    </w:p>
    <w:p w14:paraId="55A8BBEA" w14:textId="54CBE184" w:rsidR="00AA49BF" w:rsidRDefault="00AA49BF" w:rsidP="00B6045A">
      <w:pPr>
        <w:pStyle w:val="CommentText"/>
        <w:rPr>
          <w:lang w:val="en-GB"/>
        </w:rPr>
      </w:pPr>
      <w:r>
        <w:rPr>
          <w:lang w:val="en-GB"/>
        </w:rPr>
        <w:t xml:space="preserve">See here: </w:t>
      </w:r>
      <w:hyperlink r:id="rId1" w:history="1">
        <w:r w:rsidRPr="00B6045A">
          <w:rPr>
            <w:rStyle w:val="Hyperlink"/>
            <w:lang w:val="en-GB"/>
          </w:rPr>
          <w:t>https://www.who.int/news-room/fact-sheets/detail/dengue-and-severe-dengue</w:t>
        </w:r>
      </w:hyperlink>
      <w:r>
        <w:rPr>
          <w:lang w:val="en-GB"/>
        </w:rPr>
        <w:t xml:space="preserve"> </w:t>
      </w:r>
    </w:p>
    <w:p w14:paraId="2C977A24" w14:textId="50500793" w:rsidR="00B44902" w:rsidRDefault="00B44902" w:rsidP="00B6045A">
      <w:pPr>
        <w:pStyle w:val="CommentText"/>
        <w:rPr>
          <w:lang w:val="en-GB"/>
        </w:rPr>
      </w:pPr>
    </w:p>
    <w:p w14:paraId="293F711D" w14:textId="005407FE" w:rsidR="00B44902" w:rsidRDefault="00B44902" w:rsidP="00B6045A">
      <w:pPr>
        <w:pStyle w:val="CommentText"/>
      </w:pPr>
      <w:r>
        <w:rPr>
          <w:lang w:val="en-GB"/>
        </w:rPr>
        <w:t>Noted.</w:t>
      </w:r>
    </w:p>
  </w:comment>
  <w:comment w:id="24" w:author="Najmul Haider" w:date="2023-04-23T11:58:00Z" w:initials="NH">
    <w:p w14:paraId="5E48B4E3" w14:textId="77777777" w:rsidR="00B44902" w:rsidRDefault="00B44902" w:rsidP="00B44902">
      <w:pPr>
        <w:pStyle w:val="CommentText"/>
      </w:pPr>
      <w:r>
        <w:rPr>
          <w:rStyle w:val="CommentReference"/>
        </w:rPr>
        <w:annotationRef/>
      </w:r>
      <w:r>
        <w:rPr>
          <w:lang w:val="en-GB"/>
        </w:rPr>
        <w:t xml:space="preserve">You need to mention Global annual cases and deaths and then the figure in South Asia </w:t>
      </w:r>
    </w:p>
    <w:p w14:paraId="265057CF" w14:textId="77777777" w:rsidR="00B44902" w:rsidRDefault="00B44902" w:rsidP="00B44902">
      <w:pPr>
        <w:pStyle w:val="CommentText"/>
      </w:pPr>
    </w:p>
    <w:p w14:paraId="734576E3" w14:textId="77777777" w:rsidR="00B44902" w:rsidRDefault="00B44902" w:rsidP="00B44902">
      <w:pPr>
        <w:pStyle w:val="CommentText"/>
        <w:rPr>
          <w:lang w:val="en-GB"/>
        </w:rPr>
      </w:pPr>
      <w:r>
        <w:rPr>
          <w:lang w:val="en-GB"/>
        </w:rPr>
        <w:t xml:space="preserve">See here: </w:t>
      </w:r>
      <w:hyperlink r:id="rId2" w:history="1">
        <w:r w:rsidRPr="00B6045A">
          <w:rPr>
            <w:rStyle w:val="Hyperlink"/>
            <w:lang w:val="en-GB"/>
          </w:rPr>
          <w:t>https://www.who.int/news-room/fact-sheets/detail/dengue-and-severe-dengue</w:t>
        </w:r>
      </w:hyperlink>
      <w:r>
        <w:rPr>
          <w:lang w:val="en-GB"/>
        </w:rPr>
        <w:t xml:space="preserve"> </w:t>
      </w:r>
    </w:p>
    <w:p w14:paraId="4AEEE8BC" w14:textId="77777777" w:rsidR="00B44902" w:rsidRDefault="00B44902" w:rsidP="00B44902">
      <w:pPr>
        <w:pStyle w:val="CommentText"/>
        <w:rPr>
          <w:lang w:val="en-GB"/>
        </w:rPr>
      </w:pPr>
    </w:p>
    <w:p w14:paraId="4A636151" w14:textId="77777777" w:rsidR="00B44902" w:rsidRDefault="00B44902" w:rsidP="00B44902">
      <w:pPr>
        <w:pStyle w:val="CommentText"/>
      </w:pPr>
      <w:r>
        <w:rPr>
          <w:lang w:val="en-GB"/>
        </w:rPr>
        <w:t>Included and extended two mole paragraphs.</w:t>
      </w:r>
    </w:p>
  </w:comment>
  <w:comment w:id="40" w:author="Najmul Haider" w:date="2023-04-23T11:54:00Z" w:initials="NH">
    <w:p w14:paraId="64F9BD0D" w14:textId="4F00D449" w:rsidR="005A2AFE" w:rsidRDefault="005A2AFE" w:rsidP="00AA06F2">
      <w:pPr>
        <w:pStyle w:val="CommentText"/>
      </w:pPr>
      <w:r>
        <w:rPr>
          <w:rStyle w:val="CommentReference"/>
        </w:rPr>
        <w:annotationRef/>
      </w:r>
      <w:r>
        <w:rPr>
          <w:lang w:val="en-GB"/>
        </w:rPr>
        <w:t>Ref: Haider et al JME 2023</w:t>
      </w:r>
    </w:p>
  </w:comment>
  <w:comment w:id="42" w:author="DELL" w:date="2023-04-25T10:57:00Z" w:initials="D">
    <w:p w14:paraId="4FFAE300" w14:textId="77777777" w:rsidR="00B44902" w:rsidRDefault="00B44902" w:rsidP="00B44902">
      <w:pPr>
        <w:pStyle w:val="CommentText"/>
      </w:pPr>
      <w:r>
        <w:rPr>
          <w:rStyle w:val="CommentReference"/>
        </w:rPr>
        <w:annotationRef/>
      </w:r>
      <w:r>
        <w:t>I could not include it in the reference list.</w:t>
      </w:r>
    </w:p>
  </w:comment>
  <w:comment w:id="64" w:author="Najmul Haider" w:date="2023-04-22T13:40:00Z" w:initials="NH">
    <w:p w14:paraId="3A66253C" w14:textId="023FFE80" w:rsidR="009220A0" w:rsidRDefault="009220A0" w:rsidP="00BF24FF">
      <w:pPr>
        <w:pStyle w:val="CommentText"/>
      </w:pPr>
      <w:r>
        <w:rPr>
          <w:rStyle w:val="CommentReference"/>
        </w:rPr>
        <w:annotationRef/>
      </w:r>
      <w:r>
        <w:rPr>
          <w:lang w:val="en-GB"/>
        </w:rPr>
        <w:t xml:space="preserve">Nayeem, please write down the methods </w:t>
      </w:r>
    </w:p>
  </w:comment>
  <w:comment w:id="89" w:author="Najmul Haider" w:date="2023-04-22T13:58:00Z" w:initials="NH">
    <w:p w14:paraId="09873E94" w14:textId="632A69E9" w:rsidR="00DD6910" w:rsidRDefault="00DD6910" w:rsidP="00EB7819">
      <w:pPr>
        <w:pStyle w:val="CommentText"/>
      </w:pPr>
      <w:r>
        <w:rPr>
          <w:rStyle w:val="CommentReference"/>
        </w:rPr>
        <w:annotationRef/>
      </w:r>
      <w:r>
        <w:rPr>
          <w:lang w:val="en-GB"/>
        </w:rPr>
        <w:t>Nayeem, please write</w:t>
      </w:r>
      <w:r w:rsidR="00EC6B3A">
        <w:rPr>
          <w:lang w:val="en-GB"/>
        </w:rPr>
        <w:t xml:space="preserve"> </w:t>
      </w:r>
      <w:r>
        <w:rPr>
          <w:lang w:val="en-GB"/>
        </w:rPr>
        <w:t xml:space="preserve">down and update the results. </w:t>
      </w:r>
    </w:p>
  </w:comment>
  <w:comment w:id="90" w:author="Mohammad Nayeem Hasan [2]" w:date="2023-04-24T15:35:00Z" w:initials="MNH">
    <w:p w14:paraId="6D2E0B59" w14:textId="170042E2" w:rsidR="00EC6B3A" w:rsidRDefault="00EC6B3A">
      <w:pPr>
        <w:pStyle w:val="CommentText"/>
      </w:pPr>
      <w:r>
        <w:rPr>
          <w:rStyle w:val="CommentReference"/>
        </w:rPr>
        <w:annotationRef/>
      </w:r>
      <w:r>
        <w:t>Done, let me know if any further changes are needed.</w:t>
      </w:r>
    </w:p>
  </w:comment>
  <w:comment w:id="108" w:author="Mohammad Nayeem Hasan [2]" w:date="2023-04-27T17:32:00Z" w:initials="MNH">
    <w:p w14:paraId="14575C5B" w14:textId="1F55E0A3" w:rsidR="00E21241" w:rsidRDefault="00026E8C">
      <w:pPr>
        <w:pStyle w:val="CommentText"/>
      </w:pPr>
      <w:r>
        <w:rPr>
          <w:rStyle w:val="CommentReference"/>
        </w:rPr>
        <w:annotationRef/>
      </w:r>
      <w:r w:rsidR="00E21241">
        <w:t>Mean a</w:t>
      </w:r>
      <w:r>
        <w:t>nnual = Yearly sum then mean</w:t>
      </w:r>
    </w:p>
    <w:p w14:paraId="3948CD0B" w14:textId="77777777" w:rsidR="00E21241" w:rsidRDefault="00E21241">
      <w:pPr>
        <w:pStyle w:val="CommentText"/>
      </w:pPr>
      <w:r>
        <w:t>Mean = Monthly mean</w:t>
      </w:r>
    </w:p>
    <w:p w14:paraId="35C39FCD" w14:textId="1A60BDDC" w:rsidR="000450E8" w:rsidRDefault="000450E8">
      <w:pPr>
        <w:pStyle w:val="CommentText"/>
      </w:pPr>
      <w:r>
        <w:t>P-value higher in annual mean because data point is too low (N= number of year)</w:t>
      </w:r>
    </w:p>
    <w:p w14:paraId="339C73B0" w14:textId="4DEEC044" w:rsidR="000450E8" w:rsidRDefault="000450E8">
      <w:pPr>
        <w:pStyle w:val="CommentText"/>
      </w:pPr>
      <w:r>
        <w:t>But in monthly mean data point is 132+</w:t>
      </w:r>
    </w:p>
  </w:comment>
  <w:comment w:id="156" w:author="Najmul Haider" w:date="2023-04-23T11:35:00Z" w:initials="NH">
    <w:p w14:paraId="2B9608FE" w14:textId="77777777" w:rsidR="00914FAA" w:rsidRDefault="00914FAA" w:rsidP="001537E9">
      <w:pPr>
        <w:pStyle w:val="CommentText"/>
      </w:pPr>
      <w:r>
        <w:rPr>
          <w:rStyle w:val="CommentReference"/>
        </w:rPr>
        <w:annotationRef/>
      </w:r>
      <w:r>
        <w:rPr>
          <w:lang w:val="en-GB"/>
        </w:rPr>
        <w:t xml:space="preserve">Increase font size and width of the lines </w:t>
      </w:r>
    </w:p>
  </w:comment>
  <w:comment w:id="157" w:author="Mohammad Nayeem Hasan [2]" w:date="2023-04-24T15:36:00Z" w:initials="MNH">
    <w:p w14:paraId="167CEDD7" w14:textId="5CC6BFEB" w:rsidR="00EC6B3A" w:rsidRDefault="00EC6B3A">
      <w:pPr>
        <w:pStyle w:val="CommentText"/>
      </w:pPr>
      <w:r>
        <w:rPr>
          <w:rStyle w:val="CommentReference"/>
        </w:rPr>
        <w:annotationRef/>
      </w:r>
      <w:r>
        <w:t>Done.</w:t>
      </w:r>
    </w:p>
  </w:comment>
  <w:comment w:id="158" w:author="Najmul Haider" w:date="2023-04-23T11:34:00Z" w:initials="NH">
    <w:p w14:paraId="7B667747" w14:textId="5CDADF8E" w:rsidR="00914FAA" w:rsidRDefault="00914FAA" w:rsidP="0060287F">
      <w:pPr>
        <w:pStyle w:val="CommentText"/>
      </w:pPr>
      <w:r>
        <w:rPr>
          <w:rStyle w:val="CommentReference"/>
        </w:rPr>
        <w:annotationRef/>
      </w:r>
      <w:r>
        <w:rPr>
          <w:lang w:val="en-GB"/>
        </w:rPr>
        <w:t xml:space="preserve">Please increase the width of lines and increase the Axis font size </w:t>
      </w:r>
    </w:p>
  </w:comment>
  <w:comment w:id="159" w:author="Mohammad Nayeem Hasan [2]" w:date="2023-04-24T15:02:00Z" w:initials="MNH">
    <w:p w14:paraId="6BF56160" w14:textId="21E9CF20" w:rsidR="004769C0" w:rsidRDefault="004769C0">
      <w:pPr>
        <w:pStyle w:val="CommentText"/>
      </w:pPr>
      <w:r>
        <w:rPr>
          <w:rStyle w:val="CommentReference"/>
        </w:rPr>
        <w:annotationRef/>
      </w:r>
      <w:r>
        <w:t>Done</w:t>
      </w:r>
    </w:p>
  </w:comment>
  <w:comment w:id="162" w:author="Najmul Haider" w:date="2023-04-23T11:37:00Z" w:initials="NH">
    <w:p w14:paraId="0741CCE6" w14:textId="77777777" w:rsidR="00A06288" w:rsidRDefault="00A06288" w:rsidP="00E82920">
      <w:pPr>
        <w:pStyle w:val="CommentText"/>
      </w:pPr>
      <w:r>
        <w:rPr>
          <w:rStyle w:val="CommentReference"/>
        </w:rPr>
        <w:annotationRef/>
      </w:r>
      <w:r>
        <w:rPr>
          <w:lang w:val="en-GB"/>
        </w:rPr>
        <w:t xml:space="preserve">Where are other variables? </w:t>
      </w:r>
    </w:p>
  </w:comment>
  <w:comment w:id="163" w:author="Mohammad Nayeem Hasan [2]" w:date="2023-04-24T14:56:00Z" w:initials="MNH">
    <w:p w14:paraId="123DB860" w14:textId="7D5A5FED" w:rsidR="00337445" w:rsidRDefault="00337445">
      <w:pPr>
        <w:pStyle w:val="CommentText"/>
      </w:pPr>
      <w:r>
        <w:rPr>
          <w:rStyle w:val="CommentReference"/>
        </w:rPr>
        <w:annotationRef/>
      </w:r>
      <w:r>
        <w:t>Removed for multicollinearity.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3F711D" w15:done="0"/>
  <w15:commentEx w15:paraId="4A636151" w15:done="0"/>
  <w15:commentEx w15:paraId="64F9BD0D" w15:done="0"/>
  <w15:commentEx w15:paraId="4FFAE300" w15:done="0"/>
  <w15:commentEx w15:paraId="3A66253C" w15:done="0"/>
  <w15:commentEx w15:paraId="09873E94" w15:done="0"/>
  <w15:commentEx w15:paraId="6D2E0B59" w15:paraIdParent="09873E94" w15:done="0"/>
  <w15:commentEx w15:paraId="339C73B0" w15:done="0"/>
  <w15:commentEx w15:paraId="2B9608FE" w15:done="0"/>
  <w15:commentEx w15:paraId="167CEDD7" w15:paraIdParent="2B9608FE" w15:done="0"/>
  <w15:commentEx w15:paraId="7B667747" w15:done="0"/>
  <w15:commentEx w15:paraId="6BF56160" w15:paraIdParent="7B667747" w15:done="0"/>
  <w15:commentEx w15:paraId="0741CCE6" w15:done="0"/>
  <w15:commentEx w15:paraId="123DB860" w15:paraIdParent="0741CC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F9AD8" w16cex:dateUtc="2023-04-23T10:54:00Z"/>
  <w16cex:commentExtensible w16cex:durableId="27EE6237" w16cex:dateUtc="2023-04-22T12:40:00Z"/>
  <w16cex:commentExtensible w16cex:durableId="27EE669C" w16cex:dateUtc="2023-04-22T12:58:00Z"/>
  <w16cex:commentExtensible w16cex:durableId="27F12034" w16cex:dateUtc="2023-04-24T09:35:00Z"/>
  <w16cex:commentExtensible w16cex:durableId="27F53017" w16cex:dateUtc="2023-04-27T11:32:00Z"/>
  <w16cex:commentExtensible w16cex:durableId="27EF967F" w16cex:dateUtc="2023-04-23T10:35:00Z"/>
  <w16cex:commentExtensible w16cex:durableId="27F1208A" w16cex:dateUtc="2023-04-24T09:36:00Z"/>
  <w16cex:commentExtensible w16cex:durableId="27EF9661" w16cex:dateUtc="2023-04-23T10:34:00Z"/>
  <w16cex:commentExtensible w16cex:durableId="27F1186C" w16cex:dateUtc="2023-04-24T09:02:00Z"/>
  <w16cex:commentExtensible w16cex:durableId="27EF96E7" w16cex:dateUtc="2023-04-23T10:37:00Z"/>
  <w16cex:commentExtensible w16cex:durableId="27F11722" w16cex:dateUtc="2023-04-24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3F711D" w16cid:durableId="27F52AA8"/>
  <w16cid:commentId w16cid:paraId="4A636151" w16cid:durableId="27F52AA9"/>
  <w16cid:commentId w16cid:paraId="64F9BD0D" w16cid:durableId="27EF9AD8"/>
  <w16cid:commentId w16cid:paraId="4FFAE300" w16cid:durableId="27F52AAB"/>
  <w16cid:commentId w16cid:paraId="3A66253C" w16cid:durableId="27EE6237"/>
  <w16cid:commentId w16cid:paraId="09873E94" w16cid:durableId="27EE669C"/>
  <w16cid:commentId w16cid:paraId="6D2E0B59" w16cid:durableId="27F12034"/>
  <w16cid:commentId w16cid:paraId="339C73B0" w16cid:durableId="27F53017"/>
  <w16cid:commentId w16cid:paraId="2B9608FE" w16cid:durableId="27EF967F"/>
  <w16cid:commentId w16cid:paraId="167CEDD7" w16cid:durableId="27F1208A"/>
  <w16cid:commentId w16cid:paraId="7B667747" w16cid:durableId="27EF9661"/>
  <w16cid:commentId w16cid:paraId="6BF56160" w16cid:durableId="27F1186C"/>
  <w16cid:commentId w16cid:paraId="0741CCE6" w16cid:durableId="27EF96E7"/>
  <w16cid:commentId w16cid:paraId="123DB860" w16cid:durableId="27F117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2255" w14:textId="77777777" w:rsidR="00410A0E" w:rsidRDefault="00410A0E" w:rsidP="000237FE">
      <w:pPr>
        <w:spacing w:after="0" w:line="240" w:lineRule="auto"/>
      </w:pPr>
      <w:r>
        <w:separator/>
      </w:r>
    </w:p>
  </w:endnote>
  <w:endnote w:type="continuationSeparator" w:id="0">
    <w:p w14:paraId="1199C44C" w14:textId="77777777" w:rsidR="00410A0E" w:rsidRDefault="00410A0E"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noProof/>
      </w:rPr>
    </w:sdtEndPr>
    <w:sdtContent>
      <w:p w14:paraId="29476B0C" w14:textId="18EBE5D7" w:rsidR="00AE330B" w:rsidRDefault="00AE330B">
        <w:pPr>
          <w:pStyle w:val="Footer"/>
          <w:jc w:val="center"/>
        </w:pPr>
        <w:r>
          <w:fldChar w:fldCharType="begin"/>
        </w:r>
        <w:r>
          <w:instrText xml:space="preserve"> PAGE   \* MERGEFORMAT </w:instrText>
        </w:r>
        <w:r>
          <w:fldChar w:fldCharType="separate"/>
        </w:r>
        <w:r w:rsidR="00FA7FB3">
          <w:rPr>
            <w:noProof/>
          </w:rPr>
          <w:t>20</w:t>
        </w:r>
        <w:r>
          <w:rPr>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BA5C" w14:textId="77777777" w:rsidR="00410A0E" w:rsidRDefault="00410A0E" w:rsidP="000237FE">
      <w:pPr>
        <w:spacing w:after="0" w:line="240" w:lineRule="auto"/>
      </w:pPr>
      <w:r>
        <w:separator/>
      </w:r>
    </w:p>
  </w:footnote>
  <w:footnote w:type="continuationSeparator" w:id="0">
    <w:p w14:paraId="4B5CC715" w14:textId="77777777" w:rsidR="00410A0E" w:rsidRDefault="00410A0E"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2"/>
  </w:num>
  <w:num w:numId="2" w16cid:durableId="89935113">
    <w:abstractNumId w:val="1"/>
  </w:num>
  <w:num w:numId="3" w16cid:durableId="13727991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2]">
    <w15:presenceInfo w15:providerId="Windows Live" w15:userId="5be14f6c7eaf8e33"/>
  </w15:person>
  <w15:person w15:author="Mohammad Nayeem Hasan">
    <w15:presenceInfo w15:providerId="None" w15:userId="Mohammad Nayeem Hasan"/>
  </w15:person>
  <w15:person w15:author="DELL">
    <w15:presenceInfo w15:providerId="None" w15:userId="DELL"/>
  </w15:person>
  <w15:person w15:author="Najmul Haider">
    <w15:presenceInfo w15:providerId="AD" w15:userId="S::n.haider@keele.ac.uk::5a1c00a1-f443-45cb-bc34-0be84e011475"/>
  </w15:person>
  <w15:person w15:author="Haider, Najmul">
    <w15:presenceInfo w15:providerId="AD" w15:userId="S::nhaider@rvc.ac.uk::f2b6ece1-b4b4-4ee4-a327-1acec84e93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7A5C"/>
    <w:rsid w:val="00012059"/>
    <w:rsid w:val="000133A9"/>
    <w:rsid w:val="000237FE"/>
    <w:rsid w:val="00026735"/>
    <w:rsid w:val="00026E8C"/>
    <w:rsid w:val="000277C4"/>
    <w:rsid w:val="00031FC1"/>
    <w:rsid w:val="0003321E"/>
    <w:rsid w:val="00037D6D"/>
    <w:rsid w:val="00044861"/>
    <w:rsid w:val="000450E8"/>
    <w:rsid w:val="000467DD"/>
    <w:rsid w:val="000501DD"/>
    <w:rsid w:val="0005662A"/>
    <w:rsid w:val="0005719F"/>
    <w:rsid w:val="00063026"/>
    <w:rsid w:val="00064DCF"/>
    <w:rsid w:val="00067EF4"/>
    <w:rsid w:val="00070001"/>
    <w:rsid w:val="000703E6"/>
    <w:rsid w:val="0007072D"/>
    <w:rsid w:val="000726FF"/>
    <w:rsid w:val="0007329D"/>
    <w:rsid w:val="00073DD2"/>
    <w:rsid w:val="00086134"/>
    <w:rsid w:val="00090F29"/>
    <w:rsid w:val="00095215"/>
    <w:rsid w:val="000A724E"/>
    <w:rsid w:val="000B3F52"/>
    <w:rsid w:val="000B4486"/>
    <w:rsid w:val="000E0650"/>
    <w:rsid w:val="000E0A9A"/>
    <w:rsid w:val="000E602D"/>
    <w:rsid w:val="000F6234"/>
    <w:rsid w:val="000F797B"/>
    <w:rsid w:val="001029F4"/>
    <w:rsid w:val="0010446D"/>
    <w:rsid w:val="00110A0B"/>
    <w:rsid w:val="00111EF4"/>
    <w:rsid w:val="001162FB"/>
    <w:rsid w:val="00116C9A"/>
    <w:rsid w:val="0011700A"/>
    <w:rsid w:val="001204DF"/>
    <w:rsid w:val="0012114B"/>
    <w:rsid w:val="00122111"/>
    <w:rsid w:val="00125094"/>
    <w:rsid w:val="001251CA"/>
    <w:rsid w:val="0013757E"/>
    <w:rsid w:val="001445B2"/>
    <w:rsid w:val="00170609"/>
    <w:rsid w:val="0017223C"/>
    <w:rsid w:val="00176818"/>
    <w:rsid w:val="00184837"/>
    <w:rsid w:val="00186BD2"/>
    <w:rsid w:val="0018714F"/>
    <w:rsid w:val="00187EDB"/>
    <w:rsid w:val="00191E85"/>
    <w:rsid w:val="00192C68"/>
    <w:rsid w:val="00194ABB"/>
    <w:rsid w:val="001B647A"/>
    <w:rsid w:val="001C2AC4"/>
    <w:rsid w:val="001D7AE5"/>
    <w:rsid w:val="001E0285"/>
    <w:rsid w:val="001E091C"/>
    <w:rsid w:val="001E09DD"/>
    <w:rsid w:val="001E40B3"/>
    <w:rsid w:val="001F256F"/>
    <w:rsid w:val="001F3FDA"/>
    <w:rsid w:val="00204FFB"/>
    <w:rsid w:val="0020565B"/>
    <w:rsid w:val="00207896"/>
    <w:rsid w:val="00210F74"/>
    <w:rsid w:val="002140C2"/>
    <w:rsid w:val="00216CD2"/>
    <w:rsid w:val="00222E8D"/>
    <w:rsid w:val="00225EB0"/>
    <w:rsid w:val="00240C7A"/>
    <w:rsid w:val="0024314B"/>
    <w:rsid w:val="002445A6"/>
    <w:rsid w:val="00244FFA"/>
    <w:rsid w:val="00250C53"/>
    <w:rsid w:val="0025306C"/>
    <w:rsid w:val="0025578E"/>
    <w:rsid w:val="00257B9A"/>
    <w:rsid w:val="00263780"/>
    <w:rsid w:val="00270879"/>
    <w:rsid w:val="00271775"/>
    <w:rsid w:val="00271E07"/>
    <w:rsid w:val="00277A77"/>
    <w:rsid w:val="00284DBA"/>
    <w:rsid w:val="00287292"/>
    <w:rsid w:val="00290F65"/>
    <w:rsid w:val="002A162C"/>
    <w:rsid w:val="002A232A"/>
    <w:rsid w:val="002A2363"/>
    <w:rsid w:val="002B565F"/>
    <w:rsid w:val="002B607C"/>
    <w:rsid w:val="002C4335"/>
    <w:rsid w:val="002C6D12"/>
    <w:rsid w:val="002D5D13"/>
    <w:rsid w:val="002D7E55"/>
    <w:rsid w:val="002E6641"/>
    <w:rsid w:val="002F4799"/>
    <w:rsid w:val="002F5BB4"/>
    <w:rsid w:val="00307104"/>
    <w:rsid w:val="00312D7A"/>
    <w:rsid w:val="00314B94"/>
    <w:rsid w:val="00321FFB"/>
    <w:rsid w:val="00324DAA"/>
    <w:rsid w:val="00324E21"/>
    <w:rsid w:val="00331DB6"/>
    <w:rsid w:val="00337445"/>
    <w:rsid w:val="00337A4A"/>
    <w:rsid w:val="00345722"/>
    <w:rsid w:val="00346340"/>
    <w:rsid w:val="00350220"/>
    <w:rsid w:val="00364A41"/>
    <w:rsid w:val="0036750D"/>
    <w:rsid w:val="00371DB4"/>
    <w:rsid w:val="0038287C"/>
    <w:rsid w:val="00385506"/>
    <w:rsid w:val="00391C46"/>
    <w:rsid w:val="003A30EA"/>
    <w:rsid w:val="003A5D49"/>
    <w:rsid w:val="003A625E"/>
    <w:rsid w:val="003A6A73"/>
    <w:rsid w:val="003B1390"/>
    <w:rsid w:val="003B5BEF"/>
    <w:rsid w:val="003C4DC6"/>
    <w:rsid w:val="003D0660"/>
    <w:rsid w:val="003D1589"/>
    <w:rsid w:val="003D1F99"/>
    <w:rsid w:val="003D4EA8"/>
    <w:rsid w:val="003D5DCB"/>
    <w:rsid w:val="003F2D8D"/>
    <w:rsid w:val="003F3F6B"/>
    <w:rsid w:val="003F583A"/>
    <w:rsid w:val="00400F35"/>
    <w:rsid w:val="004022EB"/>
    <w:rsid w:val="00404548"/>
    <w:rsid w:val="004107D9"/>
    <w:rsid w:val="00410A0E"/>
    <w:rsid w:val="00440BDA"/>
    <w:rsid w:val="00452C3E"/>
    <w:rsid w:val="004627CC"/>
    <w:rsid w:val="00463512"/>
    <w:rsid w:val="00467CBE"/>
    <w:rsid w:val="00470B22"/>
    <w:rsid w:val="004769C0"/>
    <w:rsid w:val="00480A6A"/>
    <w:rsid w:val="0048127B"/>
    <w:rsid w:val="0048285A"/>
    <w:rsid w:val="004900F2"/>
    <w:rsid w:val="0049142A"/>
    <w:rsid w:val="0049388D"/>
    <w:rsid w:val="0049514C"/>
    <w:rsid w:val="0049590E"/>
    <w:rsid w:val="004A29FD"/>
    <w:rsid w:val="004A3CDE"/>
    <w:rsid w:val="004B1D7F"/>
    <w:rsid w:val="004B4197"/>
    <w:rsid w:val="004D0AD5"/>
    <w:rsid w:val="004D315F"/>
    <w:rsid w:val="004E2350"/>
    <w:rsid w:val="004E4703"/>
    <w:rsid w:val="004F1E39"/>
    <w:rsid w:val="004F2FA4"/>
    <w:rsid w:val="004F3DD2"/>
    <w:rsid w:val="00500F1D"/>
    <w:rsid w:val="00504371"/>
    <w:rsid w:val="00513C98"/>
    <w:rsid w:val="00520A22"/>
    <w:rsid w:val="00523A38"/>
    <w:rsid w:val="00526B96"/>
    <w:rsid w:val="0053339A"/>
    <w:rsid w:val="00535839"/>
    <w:rsid w:val="00544CDC"/>
    <w:rsid w:val="0054565B"/>
    <w:rsid w:val="00546C2F"/>
    <w:rsid w:val="00547E9C"/>
    <w:rsid w:val="0055384E"/>
    <w:rsid w:val="0055682C"/>
    <w:rsid w:val="005758F7"/>
    <w:rsid w:val="00575AD6"/>
    <w:rsid w:val="00575DB1"/>
    <w:rsid w:val="00576FE7"/>
    <w:rsid w:val="00580E67"/>
    <w:rsid w:val="00585DD2"/>
    <w:rsid w:val="005927CB"/>
    <w:rsid w:val="005930DA"/>
    <w:rsid w:val="00595B3D"/>
    <w:rsid w:val="005974E8"/>
    <w:rsid w:val="005A19C4"/>
    <w:rsid w:val="005A2AFE"/>
    <w:rsid w:val="005A7AC8"/>
    <w:rsid w:val="005B0EFB"/>
    <w:rsid w:val="005B75A9"/>
    <w:rsid w:val="005C1C48"/>
    <w:rsid w:val="005C6AEB"/>
    <w:rsid w:val="005D04DD"/>
    <w:rsid w:val="005D28D8"/>
    <w:rsid w:val="005D6F6B"/>
    <w:rsid w:val="005D7B9C"/>
    <w:rsid w:val="005E0832"/>
    <w:rsid w:val="005E12AB"/>
    <w:rsid w:val="005F4087"/>
    <w:rsid w:val="00605737"/>
    <w:rsid w:val="00607765"/>
    <w:rsid w:val="00611E12"/>
    <w:rsid w:val="006234BF"/>
    <w:rsid w:val="00625B20"/>
    <w:rsid w:val="0063352B"/>
    <w:rsid w:val="00644D8F"/>
    <w:rsid w:val="00652654"/>
    <w:rsid w:val="00666DCA"/>
    <w:rsid w:val="00683DFD"/>
    <w:rsid w:val="0068688D"/>
    <w:rsid w:val="006A4855"/>
    <w:rsid w:val="006B0362"/>
    <w:rsid w:val="006B6B82"/>
    <w:rsid w:val="006B7FAE"/>
    <w:rsid w:val="006C6DC6"/>
    <w:rsid w:val="006D2000"/>
    <w:rsid w:val="006D3FAE"/>
    <w:rsid w:val="006D5634"/>
    <w:rsid w:val="006F6A93"/>
    <w:rsid w:val="006F6B35"/>
    <w:rsid w:val="0070010D"/>
    <w:rsid w:val="00704882"/>
    <w:rsid w:val="007105ED"/>
    <w:rsid w:val="00732CC9"/>
    <w:rsid w:val="00736FC7"/>
    <w:rsid w:val="007377BF"/>
    <w:rsid w:val="00744461"/>
    <w:rsid w:val="007512A7"/>
    <w:rsid w:val="007520F3"/>
    <w:rsid w:val="00761BFA"/>
    <w:rsid w:val="00764085"/>
    <w:rsid w:val="007659D3"/>
    <w:rsid w:val="00765B69"/>
    <w:rsid w:val="00767AA9"/>
    <w:rsid w:val="00767C31"/>
    <w:rsid w:val="0077072D"/>
    <w:rsid w:val="00772AEB"/>
    <w:rsid w:val="007755B8"/>
    <w:rsid w:val="00776B2B"/>
    <w:rsid w:val="00783F3E"/>
    <w:rsid w:val="007858B9"/>
    <w:rsid w:val="00786780"/>
    <w:rsid w:val="00787334"/>
    <w:rsid w:val="00790349"/>
    <w:rsid w:val="0079197E"/>
    <w:rsid w:val="007A0C5A"/>
    <w:rsid w:val="007D0DE0"/>
    <w:rsid w:val="007D7BDB"/>
    <w:rsid w:val="007E2B8D"/>
    <w:rsid w:val="007F4FA9"/>
    <w:rsid w:val="007F5158"/>
    <w:rsid w:val="007F5D16"/>
    <w:rsid w:val="008001E3"/>
    <w:rsid w:val="00802C6A"/>
    <w:rsid w:val="00803AA7"/>
    <w:rsid w:val="00807F58"/>
    <w:rsid w:val="00811C38"/>
    <w:rsid w:val="0082416C"/>
    <w:rsid w:val="008243CC"/>
    <w:rsid w:val="00824B82"/>
    <w:rsid w:val="00824CA5"/>
    <w:rsid w:val="00843780"/>
    <w:rsid w:val="00843D25"/>
    <w:rsid w:val="008452F6"/>
    <w:rsid w:val="00846CDF"/>
    <w:rsid w:val="00861B9C"/>
    <w:rsid w:val="0087704C"/>
    <w:rsid w:val="008814ED"/>
    <w:rsid w:val="008825BB"/>
    <w:rsid w:val="008A3854"/>
    <w:rsid w:val="008A7D53"/>
    <w:rsid w:val="008C0317"/>
    <w:rsid w:val="008C3C48"/>
    <w:rsid w:val="008C5FB0"/>
    <w:rsid w:val="008C6CEE"/>
    <w:rsid w:val="008D27A3"/>
    <w:rsid w:val="008D67D1"/>
    <w:rsid w:val="008E2104"/>
    <w:rsid w:val="008E3121"/>
    <w:rsid w:val="008E396A"/>
    <w:rsid w:val="008F0FB7"/>
    <w:rsid w:val="00902B80"/>
    <w:rsid w:val="00907752"/>
    <w:rsid w:val="009115D3"/>
    <w:rsid w:val="00912588"/>
    <w:rsid w:val="00914FAA"/>
    <w:rsid w:val="009220A0"/>
    <w:rsid w:val="009237AD"/>
    <w:rsid w:val="0092785A"/>
    <w:rsid w:val="00942B0A"/>
    <w:rsid w:val="00942E5D"/>
    <w:rsid w:val="009472D1"/>
    <w:rsid w:val="00961E72"/>
    <w:rsid w:val="00966AAD"/>
    <w:rsid w:val="00973B49"/>
    <w:rsid w:val="00980310"/>
    <w:rsid w:val="00990B0B"/>
    <w:rsid w:val="00993385"/>
    <w:rsid w:val="00997792"/>
    <w:rsid w:val="009C205F"/>
    <w:rsid w:val="009D2E9D"/>
    <w:rsid w:val="009D325F"/>
    <w:rsid w:val="009D66E8"/>
    <w:rsid w:val="009F6717"/>
    <w:rsid w:val="00A002AD"/>
    <w:rsid w:val="00A00A3F"/>
    <w:rsid w:val="00A01611"/>
    <w:rsid w:val="00A017A5"/>
    <w:rsid w:val="00A06288"/>
    <w:rsid w:val="00A12BDA"/>
    <w:rsid w:val="00A20C75"/>
    <w:rsid w:val="00A2420F"/>
    <w:rsid w:val="00A278DD"/>
    <w:rsid w:val="00A30753"/>
    <w:rsid w:val="00A3167F"/>
    <w:rsid w:val="00A368FC"/>
    <w:rsid w:val="00A371AD"/>
    <w:rsid w:val="00A417F2"/>
    <w:rsid w:val="00A4336B"/>
    <w:rsid w:val="00A56DBC"/>
    <w:rsid w:val="00A56EB6"/>
    <w:rsid w:val="00A6124C"/>
    <w:rsid w:val="00A6169B"/>
    <w:rsid w:val="00A61717"/>
    <w:rsid w:val="00A62FF2"/>
    <w:rsid w:val="00A64EF4"/>
    <w:rsid w:val="00A656B5"/>
    <w:rsid w:val="00A67B47"/>
    <w:rsid w:val="00A70157"/>
    <w:rsid w:val="00A703EB"/>
    <w:rsid w:val="00A71406"/>
    <w:rsid w:val="00A8497C"/>
    <w:rsid w:val="00A84EB2"/>
    <w:rsid w:val="00A94DF0"/>
    <w:rsid w:val="00A96A13"/>
    <w:rsid w:val="00AA49BF"/>
    <w:rsid w:val="00AB063C"/>
    <w:rsid w:val="00AC1BFC"/>
    <w:rsid w:val="00AC5EED"/>
    <w:rsid w:val="00AD49E6"/>
    <w:rsid w:val="00AD5ABA"/>
    <w:rsid w:val="00AE08F9"/>
    <w:rsid w:val="00AE24E0"/>
    <w:rsid w:val="00AE330B"/>
    <w:rsid w:val="00AF361A"/>
    <w:rsid w:val="00AF4D1A"/>
    <w:rsid w:val="00AF65BA"/>
    <w:rsid w:val="00B12A3C"/>
    <w:rsid w:val="00B16955"/>
    <w:rsid w:val="00B33B68"/>
    <w:rsid w:val="00B342CD"/>
    <w:rsid w:val="00B4043D"/>
    <w:rsid w:val="00B44902"/>
    <w:rsid w:val="00B461B3"/>
    <w:rsid w:val="00B502CC"/>
    <w:rsid w:val="00B50AFA"/>
    <w:rsid w:val="00B53D06"/>
    <w:rsid w:val="00B635C0"/>
    <w:rsid w:val="00B64E59"/>
    <w:rsid w:val="00B65E74"/>
    <w:rsid w:val="00B7274D"/>
    <w:rsid w:val="00B735E4"/>
    <w:rsid w:val="00B74647"/>
    <w:rsid w:val="00B751AC"/>
    <w:rsid w:val="00B7597F"/>
    <w:rsid w:val="00B75B6F"/>
    <w:rsid w:val="00B81CB1"/>
    <w:rsid w:val="00B832DA"/>
    <w:rsid w:val="00B843B8"/>
    <w:rsid w:val="00BA4CA9"/>
    <w:rsid w:val="00BB2E9A"/>
    <w:rsid w:val="00BB5F73"/>
    <w:rsid w:val="00BC424C"/>
    <w:rsid w:val="00BC683B"/>
    <w:rsid w:val="00BC7FBE"/>
    <w:rsid w:val="00BD5402"/>
    <w:rsid w:val="00BE0B19"/>
    <w:rsid w:val="00BF061B"/>
    <w:rsid w:val="00C07884"/>
    <w:rsid w:val="00C17812"/>
    <w:rsid w:val="00C23680"/>
    <w:rsid w:val="00C277E9"/>
    <w:rsid w:val="00C36DCF"/>
    <w:rsid w:val="00C43D07"/>
    <w:rsid w:val="00C70D61"/>
    <w:rsid w:val="00C77680"/>
    <w:rsid w:val="00C807B4"/>
    <w:rsid w:val="00C83C7B"/>
    <w:rsid w:val="00C90390"/>
    <w:rsid w:val="00C92DE7"/>
    <w:rsid w:val="00C95D20"/>
    <w:rsid w:val="00CA0067"/>
    <w:rsid w:val="00CA5238"/>
    <w:rsid w:val="00CA66F0"/>
    <w:rsid w:val="00CB2A06"/>
    <w:rsid w:val="00CB56BA"/>
    <w:rsid w:val="00CC5D63"/>
    <w:rsid w:val="00CC60AA"/>
    <w:rsid w:val="00CC62E6"/>
    <w:rsid w:val="00CC69E1"/>
    <w:rsid w:val="00CD6972"/>
    <w:rsid w:val="00CE2D36"/>
    <w:rsid w:val="00CF5F6A"/>
    <w:rsid w:val="00CF6D2A"/>
    <w:rsid w:val="00CF6DEF"/>
    <w:rsid w:val="00D017B8"/>
    <w:rsid w:val="00D1770C"/>
    <w:rsid w:val="00D21130"/>
    <w:rsid w:val="00D426F9"/>
    <w:rsid w:val="00D52586"/>
    <w:rsid w:val="00D63A52"/>
    <w:rsid w:val="00D66D32"/>
    <w:rsid w:val="00D67BA7"/>
    <w:rsid w:val="00D727F7"/>
    <w:rsid w:val="00D744D5"/>
    <w:rsid w:val="00D80CEA"/>
    <w:rsid w:val="00D86D05"/>
    <w:rsid w:val="00D975D6"/>
    <w:rsid w:val="00DA7462"/>
    <w:rsid w:val="00DB422A"/>
    <w:rsid w:val="00DB4A0C"/>
    <w:rsid w:val="00DC1012"/>
    <w:rsid w:val="00DC2B50"/>
    <w:rsid w:val="00DD4A8E"/>
    <w:rsid w:val="00DD6489"/>
    <w:rsid w:val="00DD6910"/>
    <w:rsid w:val="00DE5D0B"/>
    <w:rsid w:val="00DE6A77"/>
    <w:rsid w:val="00DF4F21"/>
    <w:rsid w:val="00DF74EB"/>
    <w:rsid w:val="00E02615"/>
    <w:rsid w:val="00E05263"/>
    <w:rsid w:val="00E062E9"/>
    <w:rsid w:val="00E123FE"/>
    <w:rsid w:val="00E137AC"/>
    <w:rsid w:val="00E15FF9"/>
    <w:rsid w:val="00E203E7"/>
    <w:rsid w:val="00E21241"/>
    <w:rsid w:val="00E21CBC"/>
    <w:rsid w:val="00E23B89"/>
    <w:rsid w:val="00E26FEA"/>
    <w:rsid w:val="00E2719E"/>
    <w:rsid w:val="00E32821"/>
    <w:rsid w:val="00E41FB6"/>
    <w:rsid w:val="00E6251D"/>
    <w:rsid w:val="00E81F07"/>
    <w:rsid w:val="00E87AFD"/>
    <w:rsid w:val="00E9145B"/>
    <w:rsid w:val="00E9623A"/>
    <w:rsid w:val="00EA075F"/>
    <w:rsid w:val="00EA4B02"/>
    <w:rsid w:val="00EB4306"/>
    <w:rsid w:val="00EC3584"/>
    <w:rsid w:val="00EC6B3A"/>
    <w:rsid w:val="00ED1EC1"/>
    <w:rsid w:val="00ED51CF"/>
    <w:rsid w:val="00EE29BB"/>
    <w:rsid w:val="00EF77A9"/>
    <w:rsid w:val="00F01063"/>
    <w:rsid w:val="00F062D0"/>
    <w:rsid w:val="00F06BCB"/>
    <w:rsid w:val="00F12313"/>
    <w:rsid w:val="00F1348A"/>
    <w:rsid w:val="00F13C4E"/>
    <w:rsid w:val="00F233E1"/>
    <w:rsid w:val="00F32DE6"/>
    <w:rsid w:val="00F359D0"/>
    <w:rsid w:val="00F4006B"/>
    <w:rsid w:val="00F47365"/>
    <w:rsid w:val="00F547B4"/>
    <w:rsid w:val="00F63FBB"/>
    <w:rsid w:val="00F7353B"/>
    <w:rsid w:val="00F76C60"/>
    <w:rsid w:val="00FA34BB"/>
    <w:rsid w:val="00FA78E0"/>
    <w:rsid w:val="00FA7FB3"/>
    <w:rsid w:val="00FB442E"/>
    <w:rsid w:val="00FD1135"/>
    <w:rsid w:val="00FE5333"/>
    <w:rsid w:val="00FF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who.int/news-room/fact-sheets/detail/dengue-and-severe-dengue" TargetMode="External"/><Relationship Id="rId1" Type="http://schemas.openxmlformats.org/officeDocument/2006/relationships/hyperlink" Target="https://www.who.int/news-room/fact-sheets/detail/dengue-and-severe-dengu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jamal-sta@sust.edu" TargetMode="External"/><Relationship Id="rId18" Type="http://schemas.microsoft.com/office/2016/09/relationships/commentsIds" Target="commentsIds.xml"/><Relationship Id="rId26" Type="http://schemas.openxmlformats.org/officeDocument/2006/relationships/image" Target="media/image1.tiff"/><Relationship Id="rId3" Type="http://schemas.openxmlformats.org/officeDocument/2006/relationships/styles" Target="styles.xml"/><Relationship Id="rId21" Type="http://schemas.openxmlformats.org/officeDocument/2006/relationships/hyperlink" Target="https://old.dghs.gov.bd/index.php/bd/home/5200"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microsoft.com/office/2011/relationships/commentsExtended" Target="commentsExtended.xml"/><Relationship Id="rId25" Type="http://schemas.openxmlformats.org/officeDocument/2006/relationships/hyperlink" Target="https://www.wiley.com/en-sg/Regression+Models+for+Time+Series+Analysis-p-9780471363552"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iedcr.gov.bd/site/page/54072db2-9b03-4481-b88a-adaa47e6d8d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https://www.ncbi.nlm.nih.gov/pmc/articles/PMC8176487/" TargetMode="External"/><Relationship Id="rId5" Type="http://schemas.openxmlformats.org/officeDocument/2006/relationships/webSettings" Target="webSettings.xml"/><Relationship Id="rId15" Type="http://schemas.openxmlformats.org/officeDocument/2006/relationships/hyperlink" Target="mailto:a.zumla@ucl.ac.uk" TargetMode="External"/><Relationship Id="rId23" Type="http://schemas.openxmlformats.org/officeDocument/2006/relationships/hyperlink" Target="https://www.sciencedirect.com/science/article/pii/S2772707623000115" TargetMode="External"/><Relationship Id="rId28" Type="http://schemas.openxmlformats.org/officeDocument/2006/relationships/footer" Target="footer1.xml"/><Relationship Id="rId10" Type="http://schemas.openxmlformats.org/officeDocument/2006/relationships/hyperlink" Target="mailto:baker.chowdhury@neurosurgery.ufl.edu" TargetMode="Externa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n.haider@keele.ac.uk" TargetMode="External"/><Relationship Id="rId22" Type="http://schemas.openxmlformats.org/officeDocument/2006/relationships/hyperlink" Target="https://live3.bmd.gov.bd/" TargetMode="External"/><Relationship Id="rId27" Type="http://schemas.openxmlformats.org/officeDocument/2006/relationships/image" Target="media/image2.tif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3</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171</cp:revision>
  <dcterms:created xsi:type="dcterms:W3CDTF">2023-03-26T13:39:00Z</dcterms:created>
  <dcterms:modified xsi:type="dcterms:W3CDTF">2023-04-27T14:25:00Z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